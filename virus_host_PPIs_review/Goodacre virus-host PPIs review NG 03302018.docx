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p>
    <w:p w14:paraId="22E72FA6" w14:textId="77777777" w:rsidR="00714B3B" w:rsidRDefault="00714B3B">
      <w:pPr>
        <w:rPr>
          <w:noProof/>
        </w:rPr>
      </w:pPr>
    </w:p>
    <w:p w14:paraId="1A1BAB94" w14:textId="7836BDD3" w:rsidR="0047280B" w:rsidRPr="00B8198F" w:rsidRDefault="0015672C" w:rsidP="00762942">
      <w:pPr>
        <w:outlineLvl w:val="0"/>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762942">
      <w:pPr>
        <w:outlineLvl w:val="0"/>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xml:space="preserve">, </w:t>
      </w:r>
      <w:proofErr w:type="spellStart"/>
      <w:r>
        <w:rPr>
          <w:rFonts w:ascii="Times" w:hAnsi="Times" w:cs="Arial"/>
          <w:color w:val="000000"/>
        </w:rPr>
        <w:t>Eunhae</w:t>
      </w:r>
      <w:proofErr w:type="spellEnd"/>
      <w:r>
        <w:rPr>
          <w:rFonts w:ascii="Times" w:hAnsi="Times" w:cs="Arial"/>
          <w:color w:val="000000"/>
        </w:rPr>
        <w:t xml:space="preserv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w:t>
      </w:r>
      <w:proofErr w:type="gramStart"/>
      <w:r w:rsidRPr="002511E4">
        <w:rPr>
          <w:rFonts w:ascii="Times" w:eastAsia="Times New Roman" w:hAnsi="Times" w:cs="Times New Roman"/>
        </w:rPr>
        <w:t>Products,  Office</w:t>
      </w:r>
      <w:proofErr w:type="gramEnd"/>
      <w:r w:rsidRPr="002511E4">
        <w:rPr>
          <w:rFonts w:ascii="Times" w:eastAsia="Times New Roman" w:hAnsi="Times" w:cs="Times New Roman"/>
        </w:rPr>
        <w:t xml:space="preserv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762942">
      <w:pPr>
        <w:spacing w:after="240"/>
        <w:ind w:left="180" w:hanging="180"/>
        <w:outlineLvl w:val="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7"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8"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124024" w:rsidRDefault="00167CE7" w:rsidP="00124024">
      <w:pPr>
        <w:spacing w:line="276" w:lineRule="auto"/>
        <w:outlineLvl w:val="0"/>
        <w:rPr>
          <w:rFonts w:ascii="Times New Roman" w:eastAsia="Times New Roman" w:hAnsi="Times New Roman" w:cs="Times New Roman"/>
          <w:b/>
        </w:rPr>
      </w:pPr>
      <w:r w:rsidRPr="00124024">
        <w:rPr>
          <w:rFonts w:ascii="Times New Roman" w:eastAsia="Times New Roman" w:hAnsi="Times New Roman" w:cs="Times New Roman"/>
          <w:b/>
        </w:rPr>
        <w:lastRenderedPageBreak/>
        <w:t>Abstract</w:t>
      </w:r>
    </w:p>
    <w:p w14:paraId="67CC90EF" w14:textId="4AF16DB0" w:rsidR="0047280B" w:rsidRPr="00124024" w:rsidRDefault="00EC7EB7" w:rsidP="00124024">
      <w:pPr>
        <w:spacing w:line="276" w:lineRule="auto"/>
        <w:rPr>
          <w:rFonts w:ascii="Times New Roman" w:eastAsia="Times New Roman" w:hAnsi="Times New Roman" w:cs="Times New Roman"/>
        </w:rPr>
      </w:pPr>
      <w:r w:rsidRPr="00124024">
        <w:rPr>
          <w:rFonts w:ascii="Times New Roman" w:eastAsia="Times New Roman" w:hAnsi="Times New Roman" w:cs="Times New Roman"/>
        </w:rPr>
        <w:t>Viruses infect their hosts by a series of protein-protein interactions</w:t>
      </w:r>
      <w:r w:rsidR="00762942" w:rsidRPr="00124024">
        <w:rPr>
          <w:rFonts w:ascii="Times New Roman" w:eastAsia="Times New Roman" w:hAnsi="Times New Roman" w:cs="Times New Roman"/>
        </w:rPr>
        <w:t xml:space="preserve"> (PPIs)</w:t>
      </w:r>
      <w:r w:rsidRPr="00124024">
        <w:rPr>
          <w:rFonts w:ascii="Times New Roman" w:eastAsia="Times New Roman" w:hAnsi="Times New Roman" w:cs="Times New Roman"/>
        </w:rPr>
        <w:t xml:space="preserve">, starting with </w:t>
      </w:r>
      <w:r w:rsidR="008742EF">
        <w:rPr>
          <w:rFonts w:ascii="Times New Roman" w:eastAsia="Times New Roman" w:hAnsi="Times New Roman" w:cs="Times New Roman"/>
        </w:rPr>
        <w:t xml:space="preserve">the </w:t>
      </w:r>
      <w:r w:rsidRPr="00124024">
        <w:rPr>
          <w:rFonts w:ascii="Times New Roman" w:eastAsia="Times New Roman" w:hAnsi="Times New Roman" w:cs="Times New Roman"/>
        </w:rPr>
        <w:t>virus binding to surface receptors, and concluding with virus assemb</w:t>
      </w:r>
      <w:r w:rsidR="002C4F2D" w:rsidRPr="00124024">
        <w:rPr>
          <w:rFonts w:ascii="Times New Roman" w:eastAsia="Times New Roman" w:hAnsi="Times New Roman" w:cs="Times New Roman"/>
        </w:rPr>
        <w:t>l</w:t>
      </w:r>
      <w:r w:rsidRPr="00124024">
        <w:rPr>
          <w:rFonts w:ascii="Times New Roman" w:eastAsia="Times New Roman" w:hAnsi="Times New Roman" w:cs="Times New Roman"/>
        </w:rPr>
        <w:t>y and egress of complete virus particle</w:t>
      </w:r>
      <w:r w:rsidR="003A2BE2" w:rsidRPr="00124024">
        <w:rPr>
          <w:rFonts w:ascii="Times New Roman" w:eastAsia="Times New Roman" w:hAnsi="Times New Roman" w:cs="Times New Roman"/>
        </w:rPr>
        <w:t>s</w:t>
      </w:r>
      <w:r w:rsidRPr="00124024">
        <w:rPr>
          <w:rFonts w:ascii="Times New Roman" w:eastAsia="Times New Roman" w:hAnsi="Times New Roman" w:cs="Times New Roman"/>
        </w:rPr>
        <w:t>. We discuss the coverage of human viruses and how well their proteins have been stud</w:t>
      </w:r>
      <w:r w:rsidR="003C0748" w:rsidRPr="00124024">
        <w:rPr>
          <w:rFonts w:ascii="Times New Roman" w:eastAsia="Times New Roman" w:hAnsi="Times New Roman" w:cs="Times New Roman"/>
        </w:rPr>
        <w:t xml:space="preserve">ied for host-virus </w:t>
      </w:r>
      <w:r w:rsidR="0081586D">
        <w:rPr>
          <w:rFonts w:ascii="Times New Roman" w:eastAsia="Times New Roman" w:hAnsi="Times New Roman" w:cs="Times New Roman"/>
        </w:rPr>
        <w:t xml:space="preserve">protein-protein </w:t>
      </w:r>
      <w:r w:rsidR="003C0748" w:rsidRPr="00124024">
        <w:rPr>
          <w:rFonts w:ascii="Times New Roman" w:eastAsia="Times New Roman" w:hAnsi="Times New Roman" w:cs="Times New Roman"/>
        </w:rPr>
        <w:t>interactions</w:t>
      </w:r>
      <w:r w:rsidR="003A2BE2" w:rsidRPr="00124024">
        <w:rPr>
          <w:rFonts w:ascii="Times New Roman" w:eastAsia="Times New Roman" w:hAnsi="Times New Roman" w:cs="Times New Roman"/>
        </w:rPr>
        <w:t xml:space="preserve">. </w:t>
      </w:r>
      <w:r w:rsidR="008742EF">
        <w:rPr>
          <w:rFonts w:ascii="Times New Roman" w:eastAsia="Times New Roman" w:hAnsi="Times New Roman" w:cs="Times New Roman"/>
        </w:rPr>
        <w:t xml:space="preserve">Given the impossibility of reviewing the huge body of literature </w:t>
      </w:r>
      <w:r w:rsidR="00B7371B">
        <w:rPr>
          <w:rFonts w:ascii="Times New Roman" w:eastAsia="Times New Roman" w:hAnsi="Times New Roman" w:cs="Times New Roman"/>
        </w:rPr>
        <w:t xml:space="preserve">on virus-host interactions, </w:t>
      </w:r>
      <w:r w:rsidR="008742EF">
        <w:rPr>
          <w:rFonts w:ascii="Times New Roman" w:eastAsia="Times New Roman" w:hAnsi="Times New Roman" w:cs="Times New Roman"/>
        </w:rPr>
        <w:t xml:space="preserve">we based our review </w:t>
      </w:r>
      <w:r w:rsidR="00B7371B">
        <w:rPr>
          <w:rFonts w:ascii="Times New Roman" w:eastAsia="Times New Roman" w:hAnsi="Times New Roman" w:cs="Times New Roman"/>
        </w:rPr>
        <w:t xml:space="preserve">primarily </w:t>
      </w:r>
      <w:r w:rsidR="008742EF">
        <w:rPr>
          <w:rFonts w:ascii="Times New Roman" w:eastAsia="Times New Roman" w:hAnsi="Times New Roman" w:cs="Times New Roman"/>
        </w:rPr>
        <w:t xml:space="preserve">on data available from public databases. </w:t>
      </w:r>
      <w:r w:rsidR="003A2BE2" w:rsidRPr="00124024">
        <w:rPr>
          <w:rFonts w:ascii="Times New Roman" w:eastAsia="Times New Roman" w:hAnsi="Times New Roman" w:cs="Times New Roman"/>
        </w:rPr>
        <w:t>Notably, o</w:t>
      </w:r>
      <w:r w:rsidR="003C0748" w:rsidRPr="00124024">
        <w:rPr>
          <w:rFonts w:ascii="Times New Roman" w:eastAsia="Times New Roman" w:hAnsi="Times New Roman" w:cs="Times New Roman"/>
        </w:rPr>
        <w:t xml:space="preserve">nly 4 virus families have </w:t>
      </w:r>
      <w:r w:rsidR="00B258F7" w:rsidRPr="00124024">
        <w:rPr>
          <w:rFonts w:ascii="Times New Roman" w:eastAsia="Times New Roman" w:hAnsi="Times New Roman" w:cs="Times New Roman"/>
        </w:rPr>
        <w:t xml:space="preserve">accumulated </w:t>
      </w:r>
      <w:r w:rsidR="003C0748" w:rsidRPr="00124024">
        <w:rPr>
          <w:rFonts w:ascii="Times New Roman" w:eastAsia="Times New Roman" w:hAnsi="Times New Roman" w:cs="Times New Roman"/>
        </w:rPr>
        <w:t>more than 1</w:t>
      </w:r>
      <w:r w:rsidR="003A2BE2" w:rsidRPr="00124024">
        <w:rPr>
          <w:rFonts w:ascii="Times New Roman" w:eastAsia="Times New Roman" w:hAnsi="Times New Roman" w:cs="Times New Roman"/>
        </w:rPr>
        <w:t>,</w:t>
      </w:r>
      <w:r w:rsidR="003C0748" w:rsidRPr="00124024">
        <w:rPr>
          <w:rFonts w:ascii="Times New Roman" w:eastAsia="Times New Roman" w:hAnsi="Times New Roman" w:cs="Times New Roman"/>
        </w:rPr>
        <w:t xml:space="preserve">000 PPIs when all their PPIs are combined, namely </w:t>
      </w:r>
      <w:proofErr w:type="spellStart"/>
      <w:ins w:id="0" w:author="Goodacre, Norman *" w:date="2018-03-29T22:27:00Z">
        <w:r w:rsidR="00032C1F">
          <w:rPr>
            <w:rFonts w:ascii="Times New Roman" w:eastAsia="Times New Roman" w:hAnsi="Times New Roman" w:cs="Times New Roman"/>
          </w:rPr>
          <w:t>o</w:t>
        </w:r>
      </w:ins>
      <w:del w:id="1" w:author="Goodacre, Norman *" w:date="2018-03-29T22:27:00Z">
        <w:r w:rsidR="003C0748" w:rsidRPr="00124024" w:rsidDel="00032C1F">
          <w:rPr>
            <w:rFonts w:ascii="Times New Roman" w:eastAsia="Times New Roman" w:hAnsi="Times New Roman" w:cs="Times New Roman"/>
          </w:rPr>
          <w:delText>O</w:delText>
        </w:r>
      </w:del>
      <w:r w:rsidR="003C0748" w:rsidRPr="00124024">
        <w:rPr>
          <w:rFonts w:ascii="Times New Roman" w:eastAsia="Times New Roman" w:hAnsi="Times New Roman" w:cs="Times New Roman"/>
        </w:rPr>
        <w:t>rthomyxoviruses</w:t>
      </w:r>
      <w:proofErr w:type="spellEnd"/>
      <w:r w:rsidR="003C0748" w:rsidRPr="00124024">
        <w:rPr>
          <w:rFonts w:ascii="Times New Roman" w:eastAsia="Times New Roman" w:hAnsi="Times New Roman" w:cs="Times New Roman"/>
        </w:rPr>
        <w:t xml:space="preserve"> (5</w:t>
      </w:r>
      <w:r w:rsidR="00B258F7" w:rsidRPr="00124024">
        <w:rPr>
          <w:rFonts w:ascii="Times New Roman" w:eastAsia="Times New Roman" w:hAnsi="Times New Roman" w:cs="Times New Roman"/>
        </w:rPr>
        <w:t>,</w:t>
      </w:r>
      <w:r w:rsidR="003C0748" w:rsidRPr="00124024">
        <w:rPr>
          <w:rFonts w:ascii="Times New Roman" w:eastAsia="Times New Roman" w:hAnsi="Times New Roman" w:cs="Times New Roman"/>
        </w:rPr>
        <w:t>494), herpesviruses (5</w:t>
      </w:r>
      <w:r w:rsidR="00B258F7" w:rsidRPr="00124024">
        <w:rPr>
          <w:rFonts w:ascii="Times New Roman" w:eastAsia="Times New Roman" w:hAnsi="Times New Roman" w:cs="Times New Roman"/>
        </w:rPr>
        <w:t>,</w:t>
      </w:r>
      <w:r w:rsidR="003C0748" w:rsidRPr="00124024">
        <w:rPr>
          <w:rFonts w:ascii="Times New Roman" w:eastAsia="Times New Roman" w:hAnsi="Times New Roman" w:cs="Times New Roman"/>
        </w:rPr>
        <w:t>423), papillomaviruses (3</w:t>
      </w:r>
      <w:r w:rsidR="00B258F7" w:rsidRPr="00124024">
        <w:rPr>
          <w:rFonts w:ascii="Times New Roman" w:eastAsia="Times New Roman" w:hAnsi="Times New Roman" w:cs="Times New Roman"/>
        </w:rPr>
        <w:t>,</w:t>
      </w:r>
      <w:r w:rsidR="003C0748" w:rsidRPr="00124024">
        <w:rPr>
          <w:rFonts w:ascii="Times New Roman" w:eastAsia="Times New Roman" w:hAnsi="Times New Roman" w:cs="Times New Roman"/>
        </w:rPr>
        <w:t>927) and retroviruses (2</w:t>
      </w:r>
      <w:r w:rsidR="00B258F7" w:rsidRPr="00124024">
        <w:rPr>
          <w:rFonts w:ascii="Times New Roman" w:eastAsia="Times New Roman" w:hAnsi="Times New Roman" w:cs="Times New Roman"/>
        </w:rPr>
        <w:t>,285).</w:t>
      </w:r>
      <w:r w:rsidRPr="00124024">
        <w:rPr>
          <w:rFonts w:ascii="Times New Roman" w:eastAsia="Times New Roman" w:hAnsi="Times New Roman" w:cs="Times New Roman"/>
        </w:rPr>
        <w:t xml:space="preserve"> </w:t>
      </w:r>
      <w:r w:rsidR="00B258F7" w:rsidRPr="00124024">
        <w:rPr>
          <w:rFonts w:ascii="Times New Roman" w:eastAsia="Times New Roman" w:hAnsi="Times New Roman" w:cs="Times New Roman"/>
        </w:rPr>
        <w:t>Thus, s</w:t>
      </w:r>
      <w:r w:rsidRPr="00124024">
        <w:rPr>
          <w:rFonts w:ascii="Times New Roman" w:eastAsia="Times New Roman" w:hAnsi="Times New Roman" w:cs="Times New Roman"/>
        </w:rPr>
        <w:t xml:space="preserve">ome viruses have been extremely well studied, with some viruses, such as HIV, having more than a hundred interactions identified for each of its proteins. </w:t>
      </w:r>
      <w:r w:rsidR="004A28B1">
        <w:rPr>
          <w:rFonts w:ascii="Times New Roman" w:eastAsia="Times New Roman" w:hAnsi="Times New Roman" w:cs="Times New Roman"/>
        </w:rPr>
        <w:t xml:space="preserve">We </w:t>
      </w:r>
      <w:r w:rsidR="0081586D">
        <w:rPr>
          <w:rFonts w:ascii="Times New Roman" w:eastAsia="Times New Roman" w:hAnsi="Times New Roman" w:cs="Times New Roman"/>
        </w:rPr>
        <w:t xml:space="preserve">further </w:t>
      </w:r>
      <w:r w:rsidR="004A28B1">
        <w:rPr>
          <w:rFonts w:ascii="Times New Roman" w:eastAsia="Times New Roman" w:hAnsi="Times New Roman" w:cs="Times New Roman"/>
        </w:rPr>
        <w:t xml:space="preserve">discuss the diversity of viruses (in terms of available genome sequences) in relationship to their medical significance. In addition, we explore the </w:t>
      </w:r>
      <w:bookmarkStart w:id="2" w:name="_Hlk510036361"/>
      <w:r w:rsidR="004A28B1">
        <w:rPr>
          <w:rFonts w:ascii="Times New Roman" w:eastAsia="Times New Roman" w:hAnsi="Times New Roman" w:cs="Times New Roman"/>
        </w:rPr>
        <w:t xml:space="preserve">reliability </w:t>
      </w:r>
      <w:bookmarkEnd w:id="2"/>
      <w:r w:rsidR="004A28B1">
        <w:rPr>
          <w:rFonts w:ascii="Times New Roman" w:eastAsia="Times New Roman" w:hAnsi="Times New Roman" w:cs="Times New Roman"/>
        </w:rPr>
        <w:t xml:space="preserve">and </w:t>
      </w:r>
      <w:r w:rsidRPr="00124024">
        <w:rPr>
          <w:rFonts w:ascii="Times New Roman" w:eastAsia="Times New Roman" w:hAnsi="Times New Roman" w:cs="Times New Roman"/>
        </w:rPr>
        <w:t>physiological relevan</w:t>
      </w:r>
      <w:r w:rsidR="004A28B1">
        <w:rPr>
          <w:rFonts w:ascii="Times New Roman" w:eastAsia="Times New Roman" w:hAnsi="Times New Roman" w:cs="Times New Roman"/>
        </w:rPr>
        <w:t>ce of PPIs.</w:t>
      </w:r>
      <w:r w:rsidR="003A2BE2" w:rsidRPr="00124024">
        <w:rPr>
          <w:rFonts w:ascii="Times New Roman" w:eastAsia="Times New Roman" w:hAnsi="Times New Roman" w:cs="Times New Roman"/>
        </w:rPr>
        <w:t xml:space="preserve"> </w:t>
      </w:r>
      <w:r w:rsidR="004A28B1">
        <w:rPr>
          <w:rFonts w:ascii="Times New Roman" w:eastAsia="Times New Roman" w:hAnsi="Times New Roman" w:cs="Times New Roman"/>
        </w:rPr>
        <w:t xml:space="preserve">While </w:t>
      </w:r>
      <w:r w:rsidR="003A2BE2" w:rsidRPr="00124024">
        <w:rPr>
          <w:rFonts w:ascii="Times New Roman" w:eastAsia="Times New Roman" w:hAnsi="Times New Roman" w:cs="Times New Roman"/>
        </w:rPr>
        <w:t>f</w:t>
      </w:r>
      <w:r w:rsidRPr="00124024">
        <w:rPr>
          <w:rFonts w:ascii="Times New Roman" w:eastAsia="Times New Roman" w:hAnsi="Times New Roman" w:cs="Times New Roman"/>
        </w:rPr>
        <w:t xml:space="preserve">or many </w:t>
      </w:r>
      <w:r w:rsidR="00B258F7" w:rsidRPr="00124024">
        <w:rPr>
          <w:rFonts w:ascii="Times New Roman" w:eastAsia="Times New Roman" w:hAnsi="Times New Roman" w:cs="Times New Roman"/>
        </w:rPr>
        <w:t>me</w:t>
      </w:r>
      <w:r w:rsidR="002C4F2D" w:rsidRPr="00124024">
        <w:rPr>
          <w:rFonts w:ascii="Times New Roman" w:eastAsia="Times New Roman" w:hAnsi="Times New Roman" w:cs="Times New Roman"/>
        </w:rPr>
        <w:t>d</w:t>
      </w:r>
      <w:r w:rsidR="00B258F7" w:rsidRPr="00124024">
        <w:rPr>
          <w:rFonts w:ascii="Times New Roman" w:eastAsia="Times New Roman" w:hAnsi="Times New Roman" w:cs="Times New Roman"/>
        </w:rPr>
        <w:t>i</w:t>
      </w:r>
      <w:r w:rsidR="002C4F2D" w:rsidRPr="00124024">
        <w:rPr>
          <w:rFonts w:ascii="Times New Roman" w:eastAsia="Times New Roman" w:hAnsi="Times New Roman" w:cs="Times New Roman"/>
        </w:rPr>
        <w:t>c</w:t>
      </w:r>
      <w:r w:rsidR="00B258F7" w:rsidRPr="00124024">
        <w:rPr>
          <w:rFonts w:ascii="Times New Roman" w:eastAsia="Times New Roman" w:hAnsi="Times New Roman" w:cs="Times New Roman"/>
        </w:rPr>
        <w:t xml:space="preserve">ally important </w:t>
      </w:r>
      <w:proofErr w:type="gramStart"/>
      <w:r w:rsidRPr="00124024">
        <w:rPr>
          <w:rFonts w:ascii="Times New Roman" w:eastAsia="Times New Roman" w:hAnsi="Times New Roman" w:cs="Times New Roman"/>
        </w:rPr>
        <w:t>viruses</w:t>
      </w:r>
      <w:proofErr w:type="gramEnd"/>
      <w:r w:rsidRPr="00124024">
        <w:rPr>
          <w:rFonts w:ascii="Times New Roman" w:eastAsia="Times New Roman" w:hAnsi="Times New Roman" w:cs="Times New Roman"/>
        </w:rPr>
        <w:t xml:space="preserve"> </w:t>
      </w:r>
      <w:r w:rsidR="007F4D4D" w:rsidRPr="00124024">
        <w:rPr>
          <w:rFonts w:ascii="Times New Roman" w:eastAsia="Times New Roman" w:hAnsi="Times New Roman" w:cs="Times New Roman"/>
        </w:rPr>
        <w:t xml:space="preserve">numerous genome sequences </w:t>
      </w:r>
      <w:r w:rsidR="003A2BE2" w:rsidRPr="00124024">
        <w:rPr>
          <w:rFonts w:ascii="Times New Roman" w:eastAsia="Times New Roman" w:hAnsi="Times New Roman" w:cs="Times New Roman"/>
        </w:rPr>
        <w:t xml:space="preserve">are </w:t>
      </w:r>
      <w:r w:rsidR="007F4D4D" w:rsidRPr="00124024">
        <w:rPr>
          <w:rFonts w:ascii="Times New Roman" w:eastAsia="Times New Roman" w:hAnsi="Times New Roman" w:cs="Times New Roman"/>
        </w:rPr>
        <w:t xml:space="preserve">available </w:t>
      </w:r>
      <w:r w:rsidR="00334C2F" w:rsidRPr="00124024">
        <w:rPr>
          <w:rFonts w:ascii="Times New Roman" w:eastAsia="Times New Roman" w:hAnsi="Times New Roman" w:cs="Times New Roman"/>
        </w:rPr>
        <w:t xml:space="preserve">relatively </w:t>
      </w:r>
      <w:r w:rsidRPr="00124024">
        <w:rPr>
          <w:rFonts w:ascii="Times New Roman" w:eastAsia="Times New Roman" w:hAnsi="Times New Roman" w:cs="Times New Roman"/>
        </w:rPr>
        <w:t>few interactions are known</w:t>
      </w:r>
      <w:r w:rsidR="00B258F7" w:rsidRPr="00124024">
        <w:rPr>
          <w:rFonts w:ascii="Times New Roman" w:eastAsia="Times New Roman" w:hAnsi="Times New Roman" w:cs="Times New Roman"/>
        </w:rPr>
        <w:t xml:space="preserve"> (e.g. rhinoviruses)</w:t>
      </w:r>
      <w:r w:rsidRPr="00124024">
        <w:rPr>
          <w:rFonts w:ascii="Times New Roman" w:eastAsia="Times New Roman" w:hAnsi="Times New Roman" w:cs="Times New Roman"/>
        </w:rPr>
        <w:t xml:space="preserve">. </w:t>
      </w:r>
      <w:r w:rsidR="004A28B1">
        <w:rPr>
          <w:rFonts w:ascii="Times New Roman" w:eastAsia="Times New Roman" w:hAnsi="Times New Roman" w:cs="Times New Roman"/>
        </w:rPr>
        <w:t>Given the broad scope of our review we discuss only a few viruses, such as Influenza, in more detail to illustrate the challenge of finding functions for numerous PPIs</w:t>
      </w:r>
      <w:r w:rsidR="007F4D4D" w:rsidRPr="00124024">
        <w:rPr>
          <w:rFonts w:ascii="Times New Roman" w:eastAsia="Times New Roman" w:hAnsi="Times New Roman" w:cs="Times New Roman"/>
        </w:rPr>
        <w:t>.</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124024" w:rsidRDefault="0047280B" w:rsidP="00124024">
      <w:pPr>
        <w:spacing w:line="276" w:lineRule="auto"/>
        <w:outlineLvl w:val="0"/>
        <w:rPr>
          <w:rFonts w:ascii="Times New Roman" w:hAnsi="Times New Roman" w:cs="Times New Roman"/>
        </w:rPr>
      </w:pPr>
      <w:r w:rsidRPr="00124024">
        <w:rPr>
          <w:rFonts w:ascii="Times New Roman" w:hAnsi="Times New Roman" w:cs="Times New Roman"/>
          <w:b/>
          <w:bCs/>
          <w:color w:val="000000"/>
        </w:rPr>
        <w:t>Introduction</w:t>
      </w:r>
    </w:p>
    <w:p w14:paraId="2EFF7647" w14:textId="46CDC93F" w:rsidR="009200CC" w:rsidRPr="00124024" w:rsidRDefault="00E973DC" w:rsidP="00124024">
      <w:pPr>
        <w:spacing w:line="276" w:lineRule="auto"/>
        <w:rPr>
          <w:rFonts w:ascii="Times New Roman" w:eastAsia="Times New Roman" w:hAnsi="Times New Roman" w:cs="Times New Roman"/>
        </w:rPr>
      </w:pPr>
      <w:r w:rsidRPr="00124024">
        <w:rPr>
          <w:rFonts w:ascii="Times New Roman" w:eastAsia="Times New Roman" w:hAnsi="Times New Roman" w:cs="Times New Roman"/>
        </w:rPr>
        <w:t>B</w:t>
      </w:r>
      <w:r w:rsidR="003A2BE2" w:rsidRPr="00124024">
        <w:rPr>
          <w:rFonts w:ascii="Times New Roman" w:eastAsia="Times New Roman" w:hAnsi="Times New Roman" w:cs="Times New Roman"/>
        </w:rPr>
        <w:t xml:space="preserve">acteria </w:t>
      </w:r>
      <w:r w:rsidRPr="00124024">
        <w:rPr>
          <w:rFonts w:ascii="Times New Roman" w:eastAsia="Times New Roman" w:hAnsi="Times New Roman" w:cs="Times New Roman"/>
        </w:rPr>
        <w:t xml:space="preserve">and </w:t>
      </w:r>
      <w:r w:rsidR="003A2BE2" w:rsidRPr="00124024">
        <w:rPr>
          <w:rFonts w:ascii="Times New Roman" w:eastAsia="Times New Roman" w:hAnsi="Times New Roman" w:cs="Times New Roman"/>
        </w:rPr>
        <w:t>v</w:t>
      </w:r>
      <w:r w:rsidR="00137861" w:rsidRPr="00124024">
        <w:rPr>
          <w:rFonts w:ascii="Times New Roman" w:eastAsia="Times New Roman" w:hAnsi="Times New Roman" w:cs="Times New Roman"/>
        </w:rPr>
        <w:t xml:space="preserve">iruses are the most important pathogens on earth. </w:t>
      </w:r>
      <w:r w:rsidR="00283771" w:rsidRPr="009200CC">
        <w:rPr>
          <w:rFonts w:ascii="Times New Roman" w:hAnsi="Times New Roman" w:cs="Times New Roman"/>
        </w:rPr>
        <w:t xml:space="preserve">While most bacteria can be directly eliminated using </w:t>
      </w:r>
      <w:proofErr w:type="spellStart"/>
      <w:r w:rsidR="00283771" w:rsidRPr="009200CC">
        <w:rPr>
          <w:rFonts w:ascii="Times New Roman" w:hAnsi="Times New Roman" w:cs="Times New Roman"/>
        </w:rPr>
        <w:t>antiobiotics</w:t>
      </w:r>
      <w:proofErr w:type="spellEnd"/>
      <w:r w:rsidR="00283771" w:rsidRPr="009200CC">
        <w:rPr>
          <w:rFonts w:ascii="Times New Roman" w:hAnsi="Times New Roman" w:cs="Times New Roman"/>
        </w:rPr>
        <w:t>, viruses can only be constrained in their growth</w:t>
      </w:r>
      <w:r w:rsidR="00201F6A" w:rsidRPr="009200CC">
        <w:rPr>
          <w:rFonts w:ascii="Times New Roman" w:hAnsi="Times New Roman" w:cs="Times New Roman"/>
        </w:rPr>
        <w:t xml:space="preserve">, posing a challenge to </w:t>
      </w:r>
      <w:r w:rsidR="006225BD">
        <w:rPr>
          <w:rFonts w:ascii="Times New Roman" w:hAnsi="Times New Roman" w:cs="Times New Roman"/>
        </w:rPr>
        <w:t xml:space="preserve">the </w:t>
      </w:r>
      <w:r w:rsidR="00283771" w:rsidRPr="009200CC">
        <w:rPr>
          <w:rFonts w:ascii="Times New Roman" w:hAnsi="Times New Roman" w:cs="Times New Roman"/>
        </w:rPr>
        <w:t>safe</w:t>
      </w:r>
      <w:r w:rsidR="00201F6A" w:rsidRPr="009200CC">
        <w:rPr>
          <w:rFonts w:ascii="Times New Roman" w:hAnsi="Times New Roman" w:cs="Times New Roman"/>
        </w:rPr>
        <w:t>t</w:t>
      </w:r>
      <w:r w:rsidR="00283771" w:rsidRPr="009200CC">
        <w:rPr>
          <w:rFonts w:ascii="Times New Roman" w:hAnsi="Times New Roman" w:cs="Times New Roman"/>
        </w:rPr>
        <w:t xml:space="preserve">y </w:t>
      </w:r>
      <w:r w:rsidR="00201F6A" w:rsidRPr="009200CC">
        <w:rPr>
          <w:rFonts w:ascii="Times New Roman" w:hAnsi="Times New Roman" w:cs="Times New Roman"/>
        </w:rPr>
        <w:t>of</w:t>
      </w:r>
      <w:r w:rsidR="00283771" w:rsidRPr="009200CC">
        <w:rPr>
          <w:rFonts w:ascii="Times New Roman" w:hAnsi="Times New Roman" w:cs="Times New Roman"/>
        </w:rPr>
        <w:t xml:space="preserve"> the host</w:t>
      </w:r>
      <w:r w:rsidR="00137861" w:rsidRPr="009200CC">
        <w:rPr>
          <w:rFonts w:ascii="Times New Roman" w:eastAsia="Times New Roman" w:hAnsi="Times New Roman" w:cs="Times New Roman"/>
        </w:rPr>
        <w:t xml:space="preserve">. </w:t>
      </w:r>
      <w:r w:rsidR="006225BD">
        <w:rPr>
          <w:rFonts w:ascii="Times New Roman" w:eastAsia="Times New Roman" w:hAnsi="Times New Roman" w:cs="Times New Roman"/>
        </w:rPr>
        <w:t>This</w:t>
      </w:r>
      <w:r w:rsidR="00283771" w:rsidRPr="009200CC">
        <w:rPr>
          <w:rFonts w:ascii="Times New Roman" w:eastAsia="Times New Roman" w:hAnsi="Times New Roman" w:cs="Times New Roman"/>
        </w:rPr>
        <w:t xml:space="preserve"> is a</w:t>
      </w:r>
      <w:r w:rsidR="00137861" w:rsidRPr="009200CC">
        <w:rPr>
          <w:rFonts w:ascii="Times New Roman" w:eastAsia="Times New Roman" w:hAnsi="Times New Roman" w:cs="Times New Roman"/>
        </w:rPr>
        <w:t xml:space="preserve"> direct consequence of</w:t>
      </w:r>
      <w:r w:rsidR="00283771" w:rsidRPr="009200CC">
        <w:rPr>
          <w:rFonts w:ascii="Times New Roman" w:eastAsia="Times New Roman" w:hAnsi="Times New Roman" w:cs="Times New Roman"/>
        </w:rPr>
        <w:t xml:space="preserve"> </w:t>
      </w:r>
      <w:r w:rsidR="006225BD">
        <w:rPr>
          <w:rFonts w:ascii="Times New Roman" w:eastAsia="Times New Roman" w:hAnsi="Times New Roman" w:cs="Times New Roman"/>
        </w:rPr>
        <w:t xml:space="preserve">the fact that </w:t>
      </w:r>
      <w:r w:rsidR="00201F6A" w:rsidRPr="009200CC">
        <w:rPr>
          <w:rFonts w:ascii="Times New Roman" w:eastAsia="Times New Roman" w:hAnsi="Times New Roman" w:cs="Times New Roman"/>
        </w:rPr>
        <w:t>viruses</w:t>
      </w:r>
      <w:r w:rsidR="00283771" w:rsidRPr="009200CC">
        <w:rPr>
          <w:rFonts w:ascii="Times New Roman" w:eastAsia="Times New Roman" w:hAnsi="Times New Roman" w:cs="Times New Roman"/>
        </w:rPr>
        <w:t xml:space="preserve"> </w:t>
      </w:r>
      <w:r w:rsidR="006225BD">
        <w:rPr>
          <w:rFonts w:ascii="Times New Roman" w:eastAsia="Times New Roman" w:hAnsi="Times New Roman" w:cs="Times New Roman"/>
        </w:rPr>
        <w:t xml:space="preserve">are </w:t>
      </w:r>
      <w:r w:rsidR="00283771" w:rsidRPr="009200CC">
        <w:rPr>
          <w:rFonts w:ascii="Times New Roman" w:eastAsia="Times New Roman" w:hAnsi="Times New Roman" w:cs="Times New Roman"/>
        </w:rPr>
        <w:t>compos</w:t>
      </w:r>
      <w:r w:rsidR="006225BD">
        <w:rPr>
          <w:rFonts w:ascii="Times New Roman" w:eastAsia="Times New Roman" w:hAnsi="Times New Roman" w:cs="Times New Roman"/>
        </w:rPr>
        <w:t>ed</w:t>
      </w:r>
      <w:r w:rsidR="00283771" w:rsidRPr="009200CC">
        <w:rPr>
          <w:rFonts w:ascii="Times New Roman" w:eastAsia="Times New Roman" w:hAnsi="Times New Roman" w:cs="Times New Roman"/>
        </w:rPr>
        <w:t xml:space="preserve"> of </w:t>
      </w:r>
      <w:r w:rsidR="006225BD">
        <w:rPr>
          <w:rFonts w:ascii="Times New Roman" w:eastAsia="Times New Roman" w:hAnsi="Times New Roman" w:cs="Times New Roman"/>
        </w:rPr>
        <w:t xml:space="preserve">only </w:t>
      </w:r>
      <w:r w:rsidR="00137861" w:rsidRPr="009200CC">
        <w:rPr>
          <w:rFonts w:ascii="Times New Roman" w:eastAsia="Times New Roman" w:hAnsi="Times New Roman" w:cs="Times New Roman"/>
        </w:rPr>
        <w:t>nucleic acids</w:t>
      </w:r>
      <w:r w:rsidRPr="009200CC">
        <w:rPr>
          <w:rFonts w:ascii="Times New Roman" w:eastAsia="Times New Roman" w:hAnsi="Times New Roman" w:cs="Times New Roman"/>
        </w:rPr>
        <w:t>,</w:t>
      </w:r>
      <w:r w:rsidR="00137861" w:rsidRPr="009200CC">
        <w:rPr>
          <w:rFonts w:ascii="Times New Roman" w:eastAsia="Times New Roman" w:hAnsi="Times New Roman" w:cs="Times New Roman"/>
        </w:rPr>
        <w:t xml:space="preserve"> proteins</w:t>
      </w:r>
      <w:r w:rsidRPr="009200CC">
        <w:rPr>
          <w:rFonts w:ascii="Times New Roman" w:eastAsia="Times New Roman" w:hAnsi="Times New Roman" w:cs="Times New Roman"/>
        </w:rPr>
        <w:t>,</w:t>
      </w:r>
      <w:r w:rsidR="0081586D">
        <w:rPr>
          <w:rFonts w:ascii="Times New Roman" w:eastAsia="Times New Roman" w:hAnsi="Times New Roman" w:cs="Times New Roman"/>
        </w:rPr>
        <w:t xml:space="preserve"> </w:t>
      </w:r>
      <w:r w:rsidR="006225BD">
        <w:rPr>
          <w:rFonts w:ascii="Times New Roman" w:eastAsia="Times New Roman" w:hAnsi="Times New Roman" w:cs="Times New Roman"/>
        </w:rPr>
        <w:t xml:space="preserve">sometimes </w:t>
      </w:r>
      <w:r w:rsidR="00137861" w:rsidRPr="009200CC">
        <w:rPr>
          <w:rFonts w:ascii="Times New Roman" w:eastAsia="Times New Roman" w:hAnsi="Times New Roman" w:cs="Times New Roman"/>
        </w:rPr>
        <w:t>lipids and a few other compounds</w:t>
      </w:r>
      <w:r w:rsidR="006225BD">
        <w:rPr>
          <w:rFonts w:ascii="Times New Roman" w:eastAsia="Times New Roman" w:hAnsi="Times New Roman" w:cs="Times New Roman"/>
        </w:rPr>
        <w:t>.</w:t>
      </w:r>
      <w:r w:rsidR="00201F6A" w:rsidRPr="009200CC">
        <w:rPr>
          <w:rFonts w:ascii="Times New Roman" w:eastAsia="Times New Roman" w:hAnsi="Times New Roman" w:cs="Times New Roman"/>
        </w:rPr>
        <w:t xml:space="preserve"> </w:t>
      </w:r>
      <w:proofErr w:type="gramStart"/>
      <w:r w:rsidR="006225BD">
        <w:rPr>
          <w:rFonts w:ascii="Times New Roman" w:eastAsia="Times New Roman" w:hAnsi="Times New Roman" w:cs="Times New Roman"/>
        </w:rPr>
        <w:t>As a consequence</w:t>
      </w:r>
      <w:proofErr w:type="gramEnd"/>
      <w:r w:rsidR="006225BD">
        <w:rPr>
          <w:rFonts w:ascii="Times New Roman" w:eastAsia="Times New Roman" w:hAnsi="Times New Roman" w:cs="Times New Roman"/>
        </w:rPr>
        <w:t>,</w:t>
      </w:r>
      <w:r w:rsidR="00201F6A" w:rsidRPr="009200CC">
        <w:rPr>
          <w:rFonts w:ascii="Times New Roman" w:eastAsia="Times New Roman" w:hAnsi="Times New Roman" w:cs="Times New Roman"/>
        </w:rPr>
        <w:t xml:space="preserve"> </w:t>
      </w:r>
      <w:r w:rsidR="00283771" w:rsidRPr="009200CC">
        <w:rPr>
          <w:rFonts w:ascii="Times New Roman" w:eastAsia="Times New Roman" w:hAnsi="Times New Roman" w:cs="Times New Roman"/>
        </w:rPr>
        <w:t xml:space="preserve">the survival of </w:t>
      </w:r>
      <w:r w:rsidR="00137861" w:rsidRPr="009200CC">
        <w:rPr>
          <w:rFonts w:ascii="Times New Roman" w:eastAsia="Times New Roman" w:hAnsi="Times New Roman" w:cs="Times New Roman"/>
        </w:rPr>
        <w:t xml:space="preserve">viruses </w:t>
      </w:r>
      <w:r w:rsidR="00283771" w:rsidRPr="009200CC">
        <w:rPr>
          <w:rFonts w:ascii="Times New Roman" w:eastAsia="Times New Roman" w:hAnsi="Times New Roman" w:cs="Times New Roman"/>
        </w:rPr>
        <w:t xml:space="preserve">is </w:t>
      </w:r>
      <w:r w:rsidR="006225BD">
        <w:rPr>
          <w:rFonts w:ascii="Times New Roman" w:eastAsia="Times New Roman" w:hAnsi="Times New Roman" w:cs="Times New Roman"/>
        </w:rPr>
        <w:t>almost entirely</w:t>
      </w:r>
      <w:r w:rsidR="006225BD" w:rsidRPr="009200CC">
        <w:rPr>
          <w:rFonts w:ascii="Times New Roman" w:eastAsia="Times New Roman" w:hAnsi="Times New Roman" w:cs="Times New Roman"/>
        </w:rPr>
        <w:t xml:space="preserve"> </w:t>
      </w:r>
      <w:r w:rsidR="00137861" w:rsidRPr="009200CC">
        <w:rPr>
          <w:rFonts w:ascii="Times New Roman" w:eastAsia="Times New Roman" w:hAnsi="Times New Roman" w:cs="Times New Roman"/>
        </w:rPr>
        <w:t>dependen</w:t>
      </w:r>
      <w:r w:rsidR="002C4F2D" w:rsidRPr="009200CC">
        <w:rPr>
          <w:rFonts w:ascii="Times New Roman" w:eastAsia="Times New Roman" w:hAnsi="Times New Roman" w:cs="Times New Roman"/>
        </w:rPr>
        <w:t>t</w:t>
      </w:r>
      <w:r w:rsidR="00137861" w:rsidRPr="009200CC">
        <w:rPr>
          <w:rFonts w:ascii="Times New Roman" w:eastAsia="Times New Roman" w:hAnsi="Times New Roman" w:cs="Times New Roman"/>
        </w:rPr>
        <w:t xml:space="preserve"> on </w:t>
      </w:r>
      <w:r w:rsidR="00283771" w:rsidRPr="009200CC">
        <w:rPr>
          <w:rFonts w:ascii="Times New Roman" w:eastAsia="Times New Roman" w:hAnsi="Times New Roman" w:cs="Times New Roman"/>
        </w:rPr>
        <w:t xml:space="preserve">molecular protein-protein interactions (PPI) </w:t>
      </w:r>
      <w:r w:rsidR="006225BD">
        <w:rPr>
          <w:rFonts w:ascii="Times New Roman" w:eastAsia="Times New Roman" w:hAnsi="Times New Roman" w:cs="Times New Roman"/>
        </w:rPr>
        <w:t>with</w:t>
      </w:r>
      <w:r w:rsidR="006225BD" w:rsidRPr="009200CC">
        <w:rPr>
          <w:rFonts w:ascii="Times New Roman" w:eastAsia="Times New Roman" w:hAnsi="Times New Roman" w:cs="Times New Roman"/>
        </w:rPr>
        <w:t xml:space="preserve"> </w:t>
      </w:r>
      <w:r w:rsidR="00283771" w:rsidRPr="009200CC">
        <w:rPr>
          <w:rFonts w:ascii="Times New Roman" w:eastAsia="Times New Roman" w:hAnsi="Times New Roman" w:cs="Times New Roman"/>
        </w:rPr>
        <w:t xml:space="preserve">their </w:t>
      </w:r>
      <w:r w:rsidR="00137861" w:rsidRPr="009200CC">
        <w:rPr>
          <w:rFonts w:ascii="Times New Roman" w:eastAsia="Times New Roman" w:hAnsi="Times New Roman" w:cs="Times New Roman"/>
        </w:rPr>
        <w:t>hosts</w:t>
      </w:r>
      <w:r w:rsidR="00283771" w:rsidRPr="009200CC">
        <w:rPr>
          <w:rFonts w:ascii="Times New Roman" w:eastAsia="Times New Roman" w:hAnsi="Times New Roman" w:cs="Times New Roman"/>
        </w:rPr>
        <w:t>.</w:t>
      </w:r>
      <w:r w:rsidR="00B77009" w:rsidRPr="009200CC">
        <w:rPr>
          <w:rFonts w:ascii="Times New Roman" w:hAnsi="Times New Roman" w:cs="Times New Roman"/>
        </w:rPr>
        <w:t xml:space="preserve"> Furthermore, viral variation occurs rapidly, often with significant adaptation within each host. </w:t>
      </w:r>
      <w:r w:rsidR="006225BD">
        <w:rPr>
          <w:rFonts w:ascii="Times New Roman" w:hAnsi="Times New Roman" w:cs="Times New Roman"/>
        </w:rPr>
        <w:t>Hence</w:t>
      </w:r>
      <w:r w:rsidR="006C649D" w:rsidRPr="009200CC">
        <w:rPr>
          <w:rFonts w:ascii="Times New Roman" w:hAnsi="Times New Roman" w:cs="Times New Roman"/>
        </w:rPr>
        <w:t xml:space="preserve">, </w:t>
      </w:r>
      <w:r w:rsidR="00B77009" w:rsidRPr="009200CC">
        <w:rPr>
          <w:rFonts w:ascii="Times New Roman" w:hAnsi="Times New Roman" w:cs="Times New Roman"/>
        </w:rPr>
        <w:t xml:space="preserve">strategies for </w:t>
      </w:r>
      <w:r w:rsidR="006C649D" w:rsidRPr="009200CC">
        <w:rPr>
          <w:rFonts w:ascii="Times New Roman" w:hAnsi="Times New Roman" w:cs="Times New Roman"/>
        </w:rPr>
        <w:t xml:space="preserve">the </w:t>
      </w:r>
      <w:r w:rsidR="00B77009" w:rsidRPr="009200CC">
        <w:rPr>
          <w:rFonts w:ascii="Times New Roman" w:hAnsi="Times New Roman" w:cs="Times New Roman"/>
        </w:rPr>
        <w:t xml:space="preserve">development of safe antivirals </w:t>
      </w:r>
      <w:r w:rsidR="006C649D" w:rsidRPr="009200CC">
        <w:rPr>
          <w:rFonts w:ascii="Times New Roman" w:hAnsi="Times New Roman" w:cs="Times New Roman"/>
        </w:rPr>
        <w:t>strongly</w:t>
      </w:r>
      <w:r w:rsidR="00B77009" w:rsidRPr="009200CC">
        <w:rPr>
          <w:rFonts w:ascii="Times New Roman" w:hAnsi="Times New Roman" w:cs="Times New Roman"/>
        </w:rPr>
        <w:t xml:space="preserve"> depend on precise targeting of virus-host PPIs and a deep understanding of viral </w:t>
      </w:r>
      <w:r w:rsidR="000F289A" w:rsidRPr="009200CC">
        <w:rPr>
          <w:rFonts w:ascii="Times New Roman" w:hAnsi="Times New Roman" w:cs="Times New Roman"/>
        </w:rPr>
        <w:t>biology</w:t>
      </w:r>
      <w:r w:rsidR="00B77009" w:rsidRPr="009200CC">
        <w:rPr>
          <w:rFonts w:ascii="Times New Roman" w:hAnsi="Times New Roman" w:cs="Times New Roman"/>
        </w:rPr>
        <w:t>.</w:t>
      </w:r>
    </w:p>
    <w:p w14:paraId="271BEA2A" w14:textId="6E279552" w:rsidR="00137861" w:rsidRPr="00124024" w:rsidRDefault="00F92ABB" w:rsidP="00124024">
      <w:pPr>
        <w:spacing w:line="276" w:lineRule="auto"/>
        <w:ind w:firstLine="360"/>
        <w:rPr>
          <w:rFonts w:ascii="Times New Roman" w:eastAsia="Times New Roman" w:hAnsi="Times New Roman" w:cs="Times New Roman"/>
        </w:rPr>
      </w:pPr>
      <w:r w:rsidRPr="00124024">
        <w:rPr>
          <w:rFonts w:ascii="Times New Roman" w:eastAsia="Times New Roman" w:hAnsi="Times New Roman" w:cs="Times New Roman"/>
        </w:rPr>
        <w:t xml:space="preserve">In this review we </w:t>
      </w:r>
      <w:r w:rsidR="006225BD">
        <w:rPr>
          <w:rFonts w:ascii="Times New Roman" w:eastAsia="Times New Roman" w:hAnsi="Times New Roman" w:cs="Times New Roman"/>
        </w:rPr>
        <w:t>relate</w:t>
      </w:r>
      <w:r w:rsidR="0081586D">
        <w:rPr>
          <w:rFonts w:ascii="Times New Roman" w:eastAsia="Times New Roman" w:hAnsi="Times New Roman" w:cs="Times New Roman"/>
        </w:rPr>
        <w:t>d</w:t>
      </w:r>
      <w:r w:rsidR="006225BD">
        <w:rPr>
          <w:rFonts w:ascii="Times New Roman" w:eastAsia="Times New Roman" w:hAnsi="Times New Roman" w:cs="Times New Roman"/>
        </w:rPr>
        <w:t xml:space="preserve"> the diversity of viruses to their medical importance and then to the depths of knowledge we have about their molecular biology. </w:t>
      </w:r>
      <w:r w:rsidR="0081586D">
        <w:rPr>
          <w:rFonts w:ascii="Times New Roman" w:eastAsia="Times New Roman" w:hAnsi="Times New Roman" w:cs="Times New Roman"/>
        </w:rPr>
        <w:t>As f</w:t>
      </w:r>
      <w:r w:rsidR="006225BD">
        <w:rPr>
          <w:rFonts w:ascii="Times New Roman" w:eastAsia="Times New Roman" w:hAnsi="Times New Roman" w:cs="Times New Roman"/>
        </w:rPr>
        <w:t xml:space="preserve">or the latter, we used our knowledge of </w:t>
      </w:r>
      <w:r w:rsidR="00E973DC" w:rsidRPr="00124024">
        <w:rPr>
          <w:rFonts w:ascii="Times New Roman" w:eastAsia="Times New Roman" w:hAnsi="Times New Roman" w:cs="Times New Roman"/>
        </w:rPr>
        <w:t>virus</w:t>
      </w:r>
      <w:r w:rsidR="006225BD">
        <w:rPr>
          <w:rFonts w:ascii="Times New Roman" w:eastAsia="Times New Roman" w:hAnsi="Times New Roman" w:cs="Times New Roman"/>
        </w:rPr>
        <w:t>-host interactions</w:t>
      </w:r>
      <w:r w:rsidR="00E973DC" w:rsidRPr="00124024">
        <w:rPr>
          <w:rFonts w:ascii="Times New Roman" w:eastAsia="Times New Roman" w:hAnsi="Times New Roman" w:cs="Times New Roman"/>
        </w:rPr>
        <w:t xml:space="preserve"> </w:t>
      </w:r>
      <w:r w:rsidR="006225BD">
        <w:rPr>
          <w:rFonts w:ascii="Times New Roman" w:eastAsia="Times New Roman" w:hAnsi="Times New Roman" w:cs="Times New Roman"/>
        </w:rPr>
        <w:t>as a proxy</w:t>
      </w:r>
      <w:r w:rsidRPr="00124024">
        <w:rPr>
          <w:rFonts w:ascii="Times New Roman" w:eastAsia="Times New Roman" w:hAnsi="Times New Roman" w:cs="Times New Roman"/>
        </w:rPr>
        <w:t xml:space="preserve">. </w:t>
      </w:r>
      <w:r w:rsidR="00E56EDC" w:rsidRPr="00124024">
        <w:rPr>
          <w:rFonts w:ascii="Times New Roman" w:eastAsia="Times New Roman" w:hAnsi="Times New Roman" w:cs="Times New Roman"/>
        </w:rPr>
        <w:t xml:space="preserve">Given the vast body of literature about virus-host interactions, we primarily based </w:t>
      </w:r>
      <w:r w:rsidR="00C80BAF">
        <w:rPr>
          <w:rFonts w:ascii="Times New Roman" w:eastAsia="Times New Roman" w:hAnsi="Times New Roman" w:cs="Times New Roman"/>
        </w:rPr>
        <w:t xml:space="preserve">our review </w:t>
      </w:r>
      <w:r w:rsidR="00E56EDC" w:rsidRPr="00124024">
        <w:rPr>
          <w:rFonts w:ascii="Times New Roman" w:eastAsia="Times New Roman" w:hAnsi="Times New Roman" w:cs="Times New Roman"/>
        </w:rPr>
        <w:t>on existing databases of human</w:t>
      </w:r>
      <w:r w:rsidR="0081586D" w:rsidRPr="0081586D">
        <w:rPr>
          <w:rFonts w:ascii="Times New Roman" w:eastAsia="Times New Roman" w:hAnsi="Times New Roman" w:cs="Times New Roman"/>
        </w:rPr>
        <w:t xml:space="preserve"> host-</w:t>
      </w:r>
      <w:r w:rsidR="006C649D" w:rsidRPr="00124024">
        <w:rPr>
          <w:rFonts w:ascii="Times New Roman" w:eastAsia="Times New Roman" w:hAnsi="Times New Roman" w:cs="Times New Roman"/>
        </w:rPr>
        <w:t>virus</w:t>
      </w:r>
      <w:r w:rsidR="00E56EDC" w:rsidRPr="00124024">
        <w:rPr>
          <w:rFonts w:ascii="Times New Roman" w:eastAsia="Times New Roman" w:hAnsi="Times New Roman" w:cs="Times New Roman"/>
        </w:rPr>
        <w:t xml:space="preserve"> interactions</w:t>
      </w:r>
      <w:r w:rsidR="00C80BAF">
        <w:rPr>
          <w:rFonts w:ascii="Times New Roman" w:eastAsia="Times New Roman" w:hAnsi="Times New Roman" w:cs="Times New Roman"/>
        </w:rPr>
        <w:t xml:space="preserve"> even though they may be biased and incomplete sources of information</w:t>
      </w:r>
      <w:r w:rsidR="00E56EDC" w:rsidRPr="00124024">
        <w:rPr>
          <w:rFonts w:ascii="Times New Roman" w:eastAsia="Times New Roman" w:hAnsi="Times New Roman" w:cs="Times New Roman"/>
        </w:rPr>
        <w:t xml:space="preserve">. </w:t>
      </w:r>
      <w:r w:rsidR="00BB0BFA">
        <w:rPr>
          <w:rFonts w:ascii="Times New Roman" w:eastAsia="Times New Roman" w:hAnsi="Times New Roman" w:cs="Times New Roman"/>
        </w:rPr>
        <w:t>For instance, a</w:t>
      </w:r>
      <w:r w:rsidR="006C649D" w:rsidRPr="00124024">
        <w:rPr>
          <w:rFonts w:ascii="Times New Roman" w:eastAsia="Times New Roman" w:hAnsi="Times New Roman" w:cs="Times New Roman"/>
        </w:rPr>
        <w:t>s</w:t>
      </w:r>
      <w:r w:rsidR="00E0610D" w:rsidRPr="00124024">
        <w:rPr>
          <w:rFonts w:ascii="Times New Roman" w:eastAsia="Times New Roman" w:hAnsi="Times New Roman" w:cs="Times New Roman"/>
        </w:rPr>
        <w:t xml:space="preserve"> medically important viruses </w:t>
      </w:r>
      <w:r w:rsidR="007D343A" w:rsidRPr="00124024">
        <w:rPr>
          <w:rFonts w:ascii="Times New Roman" w:eastAsia="Times New Roman" w:hAnsi="Times New Roman" w:cs="Times New Roman"/>
        </w:rPr>
        <w:t xml:space="preserve">such as HIV and Influenza </w:t>
      </w:r>
      <w:r w:rsidR="00E0610D" w:rsidRPr="00124024">
        <w:rPr>
          <w:rFonts w:ascii="Times New Roman" w:eastAsia="Times New Roman" w:hAnsi="Times New Roman" w:cs="Times New Roman"/>
        </w:rPr>
        <w:t xml:space="preserve">have received </w:t>
      </w:r>
      <w:r w:rsidR="00BB0BFA">
        <w:rPr>
          <w:rFonts w:ascii="Times New Roman" w:eastAsia="Times New Roman" w:hAnsi="Times New Roman" w:cs="Times New Roman"/>
        </w:rPr>
        <w:t>considerable</w:t>
      </w:r>
      <w:r w:rsidR="00BB0BFA" w:rsidRPr="00124024">
        <w:rPr>
          <w:rFonts w:ascii="Times New Roman" w:eastAsia="Times New Roman" w:hAnsi="Times New Roman" w:cs="Times New Roman"/>
        </w:rPr>
        <w:t xml:space="preserve"> </w:t>
      </w:r>
      <w:r w:rsidR="006C649D" w:rsidRPr="00124024">
        <w:rPr>
          <w:rFonts w:ascii="Times New Roman" w:eastAsia="Times New Roman" w:hAnsi="Times New Roman" w:cs="Times New Roman"/>
        </w:rPr>
        <w:t xml:space="preserve">research </w:t>
      </w:r>
      <w:r w:rsidR="00E0610D" w:rsidRPr="00124024">
        <w:rPr>
          <w:rFonts w:ascii="Times New Roman" w:eastAsia="Times New Roman" w:hAnsi="Times New Roman" w:cs="Times New Roman"/>
        </w:rPr>
        <w:t xml:space="preserve">attention </w:t>
      </w:r>
      <w:r w:rsidR="006C649D" w:rsidRPr="00124024">
        <w:rPr>
          <w:rFonts w:ascii="Times New Roman" w:eastAsia="Times New Roman" w:hAnsi="Times New Roman" w:cs="Times New Roman"/>
        </w:rPr>
        <w:t xml:space="preserve">we surmise that </w:t>
      </w:r>
      <w:r w:rsidR="00E0610D" w:rsidRPr="00124024">
        <w:rPr>
          <w:rFonts w:ascii="Times New Roman" w:eastAsia="Times New Roman" w:hAnsi="Times New Roman" w:cs="Times New Roman"/>
        </w:rPr>
        <w:t xml:space="preserve">more </w:t>
      </w:r>
      <w:r w:rsidR="006C649D" w:rsidRPr="00124024">
        <w:rPr>
          <w:rFonts w:ascii="Times New Roman" w:eastAsia="Times New Roman" w:hAnsi="Times New Roman" w:cs="Times New Roman"/>
        </w:rPr>
        <w:t xml:space="preserve">knowledge about their </w:t>
      </w:r>
      <w:r w:rsidR="00E0610D" w:rsidRPr="00124024">
        <w:rPr>
          <w:rFonts w:ascii="Times New Roman" w:eastAsia="Times New Roman" w:hAnsi="Times New Roman" w:cs="Times New Roman"/>
        </w:rPr>
        <w:t xml:space="preserve">interactions </w:t>
      </w:r>
      <w:r w:rsidR="006C649D" w:rsidRPr="00124024">
        <w:rPr>
          <w:rFonts w:ascii="Times New Roman" w:eastAsia="Times New Roman" w:hAnsi="Times New Roman" w:cs="Times New Roman"/>
        </w:rPr>
        <w:t>is available</w:t>
      </w:r>
      <w:r w:rsidR="00BB0BFA">
        <w:rPr>
          <w:rFonts w:ascii="Times New Roman" w:eastAsia="Times New Roman" w:hAnsi="Times New Roman" w:cs="Times New Roman"/>
        </w:rPr>
        <w:t xml:space="preserve"> compared to other viruses</w:t>
      </w:r>
      <w:r w:rsidR="00E0610D" w:rsidRPr="00124024">
        <w:rPr>
          <w:rFonts w:ascii="Times New Roman" w:eastAsia="Times New Roman" w:hAnsi="Times New Roman" w:cs="Times New Roman"/>
        </w:rPr>
        <w:t xml:space="preserve">. </w:t>
      </w:r>
      <w:r w:rsidR="006C649D" w:rsidRPr="00124024">
        <w:rPr>
          <w:rFonts w:ascii="Times New Roman" w:eastAsia="Times New Roman" w:hAnsi="Times New Roman" w:cs="Times New Roman"/>
        </w:rPr>
        <w:t>Still</w:t>
      </w:r>
      <w:r w:rsidR="00E0610D" w:rsidRPr="00124024">
        <w:rPr>
          <w:rFonts w:ascii="Times New Roman" w:eastAsia="Times New Roman" w:hAnsi="Times New Roman" w:cs="Times New Roman"/>
        </w:rPr>
        <w:t xml:space="preserve">, </w:t>
      </w:r>
      <w:r w:rsidR="00E973DC" w:rsidRPr="00124024">
        <w:rPr>
          <w:rFonts w:ascii="Times New Roman" w:eastAsia="Times New Roman" w:hAnsi="Times New Roman" w:cs="Times New Roman"/>
        </w:rPr>
        <w:t>some highly infectious viruses have received relatively little attention</w:t>
      </w:r>
      <w:r w:rsidR="007D343A" w:rsidRPr="00124024">
        <w:rPr>
          <w:rFonts w:ascii="Times New Roman" w:eastAsia="Times New Roman" w:hAnsi="Times New Roman" w:cs="Times New Roman"/>
        </w:rPr>
        <w:t xml:space="preserve">, as their spread is geographically limited and focused on a narrow range of hosts. Furthermore, their investigation may prove experimentally difficult. </w:t>
      </w:r>
      <w:r w:rsidR="00E0610D" w:rsidRPr="00124024">
        <w:rPr>
          <w:rFonts w:ascii="Times New Roman" w:eastAsia="Times New Roman" w:hAnsi="Times New Roman" w:cs="Times New Roman"/>
        </w:rPr>
        <w:t xml:space="preserve">For </w:t>
      </w:r>
      <w:r w:rsidR="006C649D" w:rsidRPr="00124024">
        <w:rPr>
          <w:rFonts w:ascii="Times New Roman" w:eastAsia="Times New Roman" w:hAnsi="Times New Roman" w:cs="Times New Roman"/>
        </w:rPr>
        <w:t>example, the</w:t>
      </w:r>
      <w:r w:rsidR="00E0610D" w:rsidRPr="00124024">
        <w:rPr>
          <w:rFonts w:ascii="Times New Roman" w:eastAsia="Times New Roman" w:hAnsi="Times New Roman" w:cs="Times New Roman"/>
        </w:rPr>
        <w:t xml:space="preserve"> Zika</w:t>
      </w:r>
      <w:r w:rsidR="006C649D" w:rsidRPr="00124024">
        <w:rPr>
          <w:rFonts w:ascii="Times New Roman" w:eastAsia="Times New Roman" w:hAnsi="Times New Roman" w:cs="Times New Roman"/>
        </w:rPr>
        <w:t xml:space="preserve"> </w:t>
      </w:r>
      <w:r w:rsidR="00E0610D" w:rsidRPr="00124024">
        <w:rPr>
          <w:rFonts w:ascii="Times New Roman" w:eastAsia="Times New Roman" w:hAnsi="Times New Roman" w:cs="Times New Roman"/>
        </w:rPr>
        <w:t xml:space="preserve">threat is </w:t>
      </w:r>
      <w:r w:rsidR="005B09A7" w:rsidRPr="00124024">
        <w:rPr>
          <w:rFonts w:ascii="Times New Roman" w:eastAsia="Times New Roman" w:hAnsi="Times New Roman" w:cs="Times New Roman"/>
        </w:rPr>
        <w:lastRenderedPageBreak/>
        <w:t>relatively</w:t>
      </w:r>
      <w:r w:rsidR="00E0610D" w:rsidRPr="00124024">
        <w:rPr>
          <w:rFonts w:ascii="Times New Roman" w:eastAsia="Times New Roman" w:hAnsi="Times New Roman" w:cs="Times New Roman"/>
        </w:rPr>
        <w:t xml:space="preserve"> recent</w:t>
      </w:r>
      <w:r w:rsidR="006C649D" w:rsidRPr="00124024">
        <w:rPr>
          <w:rFonts w:ascii="Times New Roman" w:eastAsia="Times New Roman" w:hAnsi="Times New Roman" w:cs="Times New Roman"/>
        </w:rPr>
        <w:t xml:space="preserve">, triggering research activity in the last </w:t>
      </w:r>
      <w:r w:rsidR="007D343A" w:rsidRPr="00124024">
        <w:rPr>
          <w:rFonts w:ascii="Times New Roman" w:eastAsia="Times New Roman" w:hAnsi="Times New Roman" w:cs="Times New Roman"/>
        </w:rPr>
        <w:t xml:space="preserve">few </w:t>
      </w:r>
      <w:r w:rsidR="006C649D" w:rsidRPr="00124024">
        <w:rPr>
          <w:rFonts w:ascii="Times New Roman" w:eastAsia="Times New Roman" w:hAnsi="Times New Roman" w:cs="Times New Roman"/>
        </w:rPr>
        <w:t xml:space="preserve">years. Although </w:t>
      </w:r>
      <w:r w:rsidR="00B77009" w:rsidRPr="00124024">
        <w:rPr>
          <w:rFonts w:ascii="Times New Roman" w:eastAsia="Times New Roman" w:hAnsi="Times New Roman" w:cs="Times New Roman"/>
        </w:rPr>
        <w:t>extensive sequence information from next-generation sequencing studies</w:t>
      </w:r>
      <w:r w:rsidR="006C649D" w:rsidRPr="00124024">
        <w:rPr>
          <w:rFonts w:ascii="Times New Roman" w:eastAsia="Times New Roman" w:hAnsi="Times New Roman" w:cs="Times New Roman"/>
        </w:rPr>
        <w:t xml:space="preserve"> exists</w:t>
      </w:r>
      <w:r w:rsidR="00B77009" w:rsidRPr="00124024">
        <w:rPr>
          <w:rFonts w:ascii="Times New Roman" w:eastAsia="Times New Roman" w:hAnsi="Times New Roman" w:cs="Times New Roman"/>
        </w:rPr>
        <w:t>, precise knowledge of virus-host PPIs and thus potential targets for antiviral therapies may be very limited.</w:t>
      </w:r>
      <w:r w:rsidR="00E56EDC" w:rsidRPr="00124024">
        <w:rPr>
          <w:rFonts w:ascii="Times New Roman" w:eastAsia="Times New Roman" w:hAnsi="Times New Roman" w:cs="Times New Roman"/>
        </w:rPr>
        <w:t xml:space="preserve"> </w:t>
      </w:r>
    </w:p>
    <w:p w14:paraId="5FF45BAE" w14:textId="77777777" w:rsidR="009200CC" w:rsidRDefault="009200CC" w:rsidP="00124024">
      <w:pPr>
        <w:spacing w:line="276" w:lineRule="auto"/>
        <w:outlineLvl w:val="0"/>
        <w:rPr>
          <w:rFonts w:ascii="Times New Roman" w:hAnsi="Times New Roman" w:cs="Times New Roman"/>
          <w:b/>
          <w:bCs/>
          <w:color w:val="000000"/>
        </w:rPr>
      </w:pPr>
    </w:p>
    <w:p w14:paraId="0E445ECB" w14:textId="52D872EE" w:rsidR="0047280B" w:rsidRPr="00124024" w:rsidRDefault="0047280B" w:rsidP="00124024">
      <w:pPr>
        <w:spacing w:line="276" w:lineRule="auto"/>
        <w:outlineLvl w:val="0"/>
        <w:rPr>
          <w:rFonts w:ascii="Times New Roman" w:hAnsi="Times New Roman" w:cs="Times New Roman"/>
        </w:rPr>
      </w:pPr>
      <w:r w:rsidRPr="00124024">
        <w:rPr>
          <w:rFonts w:ascii="Times New Roman" w:hAnsi="Times New Roman" w:cs="Times New Roman"/>
          <w:b/>
          <w:bCs/>
          <w:color w:val="000000"/>
        </w:rPr>
        <w:t xml:space="preserve">Diversity </w:t>
      </w:r>
      <w:r w:rsidR="009200CC">
        <w:rPr>
          <w:rFonts w:ascii="Times New Roman" w:hAnsi="Times New Roman" w:cs="Times New Roman"/>
          <w:b/>
          <w:bCs/>
          <w:color w:val="000000"/>
        </w:rPr>
        <w:t xml:space="preserve">and morbidity </w:t>
      </w:r>
      <w:r w:rsidRPr="00124024">
        <w:rPr>
          <w:rFonts w:ascii="Times New Roman" w:hAnsi="Times New Roman" w:cs="Times New Roman"/>
          <w:b/>
          <w:bCs/>
          <w:color w:val="000000"/>
        </w:rPr>
        <w:t>of human viruses</w:t>
      </w:r>
    </w:p>
    <w:p w14:paraId="718CA41E" w14:textId="7E16F169" w:rsidR="00F527F6" w:rsidRDefault="00F527F6" w:rsidP="00F527F6">
      <w:pPr>
        <w:spacing w:line="276" w:lineRule="auto"/>
        <w:ind w:firstLine="360"/>
        <w:rPr>
          <w:rFonts w:ascii="Times" w:hAnsi="Times" w:cs="Arial"/>
          <w:color w:val="000000"/>
        </w:rPr>
      </w:pPr>
      <w:r>
        <w:rPr>
          <w:rFonts w:ascii="Times New Roman" w:hAnsi="Times New Roman" w:cs="Times New Roman"/>
          <w:color w:val="000000"/>
        </w:rPr>
        <w:t>Our interest in viruses i</w:t>
      </w:r>
      <w:r w:rsidR="0081586D">
        <w:rPr>
          <w:rFonts w:ascii="Times New Roman" w:hAnsi="Times New Roman" w:cs="Times New Roman"/>
          <w:color w:val="000000"/>
        </w:rPr>
        <w:t>s</w:t>
      </w:r>
      <w:r>
        <w:rPr>
          <w:rFonts w:ascii="Times New Roman" w:hAnsi="Times New Roman" w:cs="Times New Roman"/>
          <w:color w:val="000000"/>
        </w:rPr>
        <w:t xml:space="preserve"> primarily driven by</w:t>
      </w:r>
      <w:r w:rsidRPr="004064EF">
        <w:rPr>
          <w:rFonts w:ascii="Times New Roman" w:hAnsi="Times New Roman" w:cs="Times New Roman"/>
          <w:color w:val="000000"/>
        </w:rPr>
        <w:t xml:space="preserve"> their impact on human health </w:t>
      </w:r>
      <w:r>
        <w:rPr>
          <w:rFonts w:ascii="Times New Roman" w:hAnsi="Times New Roman" w:cs="Times New Roman"/>
          <w:color w:val="000000"/>
        </w:rPr>
        <w:t xml:space="preserve">and </w:t>
      </w:r>
      <w:proofErr w:type="gramStart"/>
      <w:r>
        <w:rPr>
          <w:rFonts w:ascii="Times New Roman" w:hAnsi="Times New Roman" w:cs="Times New Roman"/>
          <w:color w:val="000000"/>
        </w:rPr>
        <w:t xml:space="preserve">its </w:t>
      </w:r>
      <w:r w:rsidRPr="004064EF">
        <w:rPr>
          <w:rFonts w:ascii="Times New Roman" w:hAnsi="Times New Roman" w:cs="Times New Roman"/>
          <w:color w:val="000000"/>
        </w:rPr>
        <w:t xml:space="preserve"> economic</w:t>
      </w:r>
      <w:proofErr w:type="gramEnd"/>
      <w:r w:rsidRPr="004064EF">
        <w:rPr>
          <w:rFonts w:ascii="Times New Roman" w:hAnsi="Times New Roman" w:cs="Times New Roman"/>
          <w:color w:val="000000"/>
        </w:rPr>
        <w:t xml:space="preserve"> toll. </w:t>
      </w:r>
      <w:r>
        <w:rPr>
          <w:rFonts w:ascii="Times New Roman" w:hAnsi="Times New Roman" w:cs="Times New Roman"/>
          <w:color w:val="000000"/>
        </w:rPr>
        <w:t>Hence</w:t>
      </w:r>
      <w:r w:rsidR="0081586D">
        <w:rPr>
          <w:rFonts w:ascii="Times New Roman" w:hAnsi="Times New Roman" w:cs="Times New Roman"/>
          <w:color w:val="000000"/>
        </w:rPr>
        <w:t>,</w:t>
      </w:r>
      <w:r>
        <w:rPr>
          <w:rFonts w:ascii="Times New Roman" w:hAnsi="Times New Roman" w:cs="Times New Roman"/>
          <w:color w:val="000000"/>
        </w:rPr>
        <w:t xml:space="preserve"> we wondered how</w:t>
      </w:r>
      <w:r w:rsidRPr="004064EF">
        <w:rPr>
          <w:rFonts w:ascii="Times New Roman" w:hAnsi="Times New Roman" w:cs="Times New Roman"/>
          <w:color w:val="000000"/>
        </w:rPr>
        <w:t xml:space="preserve"> the medical and economic importance </w:t>
      </w:r>
      <w:r>
        <w:rPr>
          <w:rFonts w:ascii="Times New Roman" w:hAnsi="Times New Roman" w:cs="Times New Roman"/>
          <w:color w:val="000000"/>
        </w:rPr>
        <w:t>of viruses</w:t>
      </w:r>
      <w:r w:rsidRPr="004064EF">
        <w:rPr>
          <w:rFonts w:ascii="Times New Roman" w:hAnsi="Times New Roman" w:cs="Times New Roman"/>
          <w:color w:val="000000"/>
        </w:rPr>
        <w:t xml:space="preserve"> </w:t>
      </w:r>
      <w:r w:rsidRPr="004064EF">
        <w:rPr>
          <w:rFonts w:ascii="Times New Roman" w:hAnsi="Times New Roman" w:cs="Times New Roman"/>
          <w:bCs/>
          <w:color w:val="000000"/>
        </w:rPr>
        <w:t>is related to</w:t>
      </w:r>
      <w:r>
        <w:rPr>
          <w:rFonts w:ascii="Times New Roman" w:hAnsi="Times New Roman" w:cs="Times New Roman"/>
          <w:b/>
          <w:color w:val="000000"/>
        </w:rPr>
        <w:t xml:space="preserve"> </w:t>
      </w:r>
      <w:r w:rsidRPr="004064EF">
        <w:rPr>
          <w:rFonts w:ascii="Times New Roman" w:hAnsi="Times New Roman" w:cs="Times New Roman"/>
          <w:color w:val="000000"/>
        </w:rPr>
        <w:t xml:space="preserve">research </w:t>
      </w:r>
      <w:r>
        <w:rPr>
          <w:rFonts w:ascii="Times New Roman" w:hAnsi="Times New Roman" w:cs="Times New Roman"/>
          <w:color w:val="000000"/>
        </w:rPr>
        <w:t>effort</w:t>
      </w:r>
      <w:r w:rsidR="0081586D">
        <w:rPr>
          <w:rFonts w:ascii="Times New Roman" w:hAnsi="Times New Roman" w:cs="Times New Roman"/>
          <w:color w:val="000000"/>
        </w:rPr>
        <w:t>s,</w:t>
      </w:r>
      <w:r>
        <w:rPr>
          <w:rFonts w:ascii="Times New Roman" w:hAnsi="Times New Roman" w:cs="Times New Roman"/>
          <w:color w:val="000000"/>
        </w:rPr>
        <w:t xml:space="preserve"> reflected by the number of genomes sequenced and the number of PPIs detected. </w:t>
      </w:r>
      <w:r w:rsidRPr="004064EF">
        <w:rPr>
          <w:rFonts w:ascii="Times New Roman" w:hAnsi="Times New Roman" w:cs="Times New Roman"/>
          <w:color w:val="000000"/>
        </w:rPr>
        <w:t xml:space="preserve">Unsurprisingly, some viruses received a lot of attention. </w:t>
      </w:r>
      <w:r w:rsidR="0081586D">
        <w:rPr>
          <w:rFonts w:ascii="Times New Roman" w:hAnsi="Times New Roman" w:cs="Times New Roman"/>
          <w:color w:val="000000"/>
        </w:rPr>
        <w:t>For example</w:t>
      </w:r>
      <w:r w:rsidRPr="004064EF">
        <w:rPr>
          <w:rFonts w:ascii="Times New Roman" w:hAnsi="Times New Roman" w:cs="Times New Roman"/>
          <w:color w:val="000000"/>
        </w:rPr>
        <w:t xml:space="preserve">, both HIV and Influenza claim </w:t>
      </w:r>
      <w:proofErr w:type="gramStart"/>
      <w:r w:rsidRPr="004064EF">
        <w:rPr>
          <w:rFonts w:ascii="Times New Roman" w:hAnsi="Times New Roman" w:cs="Times New Roman"/>
          <w:color w:val="000000"/>
        </w:rPr>
        <w:t>a large number of</w:t>
      </w:r>
      <w:proofErr w:type="gramEnd"/>
      <w:r w:rsidRPr="004064EF">
        <w:rPr>
          <w:rFonts w:ascii="Times New Roman" w:hAnsi="Times New Roman" w:cs="Times New Roman"/>
          <w:color w:val="000000"/>
        </w:rPr>
        <w:t xml:space="preserve"> victims and impose a significant economic burden. In turn, viruses such as Hepatitis, MERS and SARS cost relatively few </w:t>
      </w:r>
      <w:proofErr w:type="spellStart"/>
      <w:r w:rsidRPr="004064EF">
        <w:rPr>
          <w:rFonts w:ascii="Times New Roman" w:hAnsi="Times New Roman" w:cs="Times New Roman"/>
          <w:color w:val="000000"/>
        </w:rPr>
        <w:t>lifes</w:t>
      </w:r>
      <w:proofErr w:type="spellEnd"/>
      <w:r w:rsidRPr="004064EF">
        <w:rPr>
          <w:rFonts w:ascii="Times New Roman" w:hAnsi="Times New Roman" w:cs="Times New Roman"/>
          <w:color w:val="000000"/>
        </w:rPr>
        <w:t xml:space="preserve">, yet </w:t>
      </w:r>
      <w:r w:rsidR="0081586D">
        <w:rPr>
          <w:rFonts w:ascii="Times New Roman" w:hAnsi="Times New Roman" w:cs="Times New Roman"/>
          <w:color w:val="000000"/>
        </w:rPr>
        <w:t>come with</w:t>
      </w:r>
      <w:r w:rsidR="00BF7043">
        <w:rPr>
          <w:rFonts w:ascii="Times New Roman" w:hAnsi="Times New Roman" w:cs="Times New Roman"/>
          <w:color w:val="000000"/>
        </w:rPr>
        <w:t xml:space="preserve"> a considerably economic </w:t>
      </w:r>
      <w:r w:rsidR="0081586D">
        <w:rPr>
          <w:rFonts w:ascii="Times New Roman" w:hAnsi="Times New Roman" w:cs="Times New Roman"/>
          <w:color w:val="000000"/>
        </w:rPr>
        <w:t>price tag</w:t>
      </w:r>
      <w:r w:rsidRPr="004064EF">
        <w:rPr>
          <w:rFonts w:ascii="Times New Roman" w:hAnsi="Times New Roman" w:cs="Times New Roman"/>
          <w:color w:val="000000"/>
        </w:rPr>
        <w:t>.</w:t>
      </w:r>
      <w:r>
        <w:rPr>
          <w:rFonts w:ascii="Times" w:hAnsi="Times" w:cs="Arial"/>
          <w:color w:val="000000"/>
        </w:rPr>
        <w:t xml:space="preserve"> </w:t>
      </w:r>
    </w:p>
    <w:p w14:paraId="3C6DFAB4" w14:textId="74FE8F5A" w:rsidR="009200CC" w:rsidRPr="00124024" w:rsidRDefault="00E56EDC" w:rsidP="00124024">
      <w:pPr>
        <w:spacing w:line="276" w:lineRule="auto"/>
        <w:ind w:firstLine="360"/>
        <w:rPr>
          <w:rFonts w:ascii="Times New Roman" w:hAnsi="Times New Roman" w:cs="Times New Roman"/>
          <w:color w:val="000000"/>
        </w:rPr>
      </w:pPr>
      <w:r w:rsidRPr="00124024">
        <w:rPr>
          <w:rFonts w:ascii="Times New Roman" w:hAnsi="Times New Roman" w:cs="Times New Roman"/>
          <w:color w:val="000000"/>
        </w:rPr>
        <w:t xml:space="preserve">Virus diversity can be measured by sequencing many virus isolates from different geographical areas. </w:t>
      </w:r>
      <w:r w:rsidR="007D343A" w:rsidRPr="00124024">
        <w:rPr>
          <w:rFonts w:ascii="Times New Roman" w:hAnsi="Times New Roman" w:cs="Times New Roman"/>
          <w:color w:val="000000"/>
        </w:rPr>
        <w:t>Such investigations are</w:t>
      </w:r>
      <w:r w:rsidRPr="00124024">
        <w:rPr>
          <w:rFonts w:ascii="Times New Roman" w:hAnsi="Times New Roman" w:cs="Times New Roman"/>
          <w:color w:val="000000"/>
        </w:rPr>
        <w:t xml:space="preserve"> especially informative for RNA viruses </w:t>
      </w:r>
      <w:r w:rsidR="00520057" w:rsidRPr="00124024">
        <w:rPr>
          <w:rFonts w:ascii="Times New Roman" w:hAnsi="Times New Roman" w:cs="Times New Roman"/>
          <w:color w:val="000000"/>
        </w:rPr>
        <w:t xml:space="preserve">that </w:t>
      </w:r>
      <w:r w:rsidRPr="00124024">
        <w:rPr>
          <w:rFonts w:ascii="Times New Roman" w:hAnsi="Times New Roman" w:cs="Times New Roman"/>
          <w:color w:val="000000"/>
        </w:rPr>
        <w:t>evolve rapidly</w:t>
      </w:r>
      <w:r w:rsidR="007D343A" w:rsidRPr="00124024">
        <w:rPr>
          <w:rFonts w:ascii="Times New Roman" w:hAnsi="Times New Roman" w:cs="Times New Roman"/>
          <w:color w:val="000000"/>
        </w:rPr>
        <w:t>, providing</w:t>
      </w:r>
      <w:r w:rsidRPr="00124024">
        <w:rPr>
          <w:rFonts w:ascii="Times New Roman" w:hAnsi="Times New Roman" w:cs="Times New Roman"/>
          <w:color w:val="000000"/>
        </w:rPr>
        <w:t xml:space="preserve"> large sequence diversity. </w:t>
      </w:r>
      <w:r w:rsidR="007A1C34" w:rsidRPr="00124024">
        <w:rPr>
          <w:rFonts w:ascii="Times New Roman" w:hAnsi="Times New Roman" w:cs="Times New Roman"/>
          <w:color w:val="000000"/>
        </w:rPr>
        <w:t xml:space="preserve">In </w:t>
      </w:r>
      <w:r w:rsidR="007A1C34" w:rsidRPr="00124024">
        <w:rPr>
          <w:rFonts w:ascii="Times New Roman" w:hAnsi="Times New Roman" w:cs="Times New Roman"/>
          <w:b/>
          <w:color w:val="000000"/>
        </w:rPr>
        <w:t>Table 1</w:t>
      </w:r>
      <w:r w:rsidR="007A1C34" w:rsidRPr="00124024">
        <w:rPr>
          <w:rFonts w:ascii="Times New Roman" w:hAnsi="Times New Roman" w:cs="Times New Roman"/>
          <w:color w:val="000000"/>
        </w:rPr>
        <w:t xml:space="preserve">, we summarized the 20 most studied virus families as a function of the number of sequenced genomes. Notably, we found more than 7,000 genomes of </w:t>
      </w:r>
      <w:proofErr w:type="spellStart"/>
      <w:r w:rsidR="007A1C34" w:rsidRPr="00124024">
        <w:rPr>
          <w:rFonts w:ascii="Times New Roman" w:hAnsi="Times New Roman" w:cs="Times New Roman"/>
          <w:color w:val="000000"/>
        </w:rPr>
        <w:t>flaviviridae</w:t>
      </w:r>
      <w:proofErr w:type="spellEnd"/>
      <w:r w:rsidR="007A1C34" w:rsidRPr="00124024">
        <w:rPr>
          <w:rFonts w:ascii="Times New Roman" w:hAnsi="Times New Roman" w:cs="Times New Roman"/>
          <w:color w:val="000000"/>
        </w:rPr>
        <w:t xml:space="preserve"> that include the Zika virus. Furthermore, we counted more than 2,000 genomes of </w:t>
      </w:r>
      <w:proofErr w:type="spellStart"/>
      <w:r w:rsidR="007A1C34" w:rsidRPr="00124024">
        <w:rPr>
          <w:rFonts w:ascii="Times New Roman" w:hAnsi="Times New Roman" w:cs="Times New Roman"/>
          <w:color w:val="000000"/>
        </w:rPr>
        <w:t>retroviridae</w:t>
      </w:r>
      <w:proofErr w:type="spellEnd"/>
      <w:r w:rsidR="007A1C34" w:rsidRPr="00124024">
        <w:rPr>
          <w:rFonts w:ascii="Times New Roman" w:hAnsi="Times New Roman" w:cs="Times New Roman"/>
          <w:color w:val="000000"/>
        </w:rPr>
        <w:t xml:space="preserve">, including the HIV virus. Sequences of variants of </w:t>
      </w:r>
      <w:proofErr w:type="spellStart"/>
      <w:r w:rsidR="007A1C34" w:rsidRPr="00124024">
        <w:rPr>
          <w:rFonts w:ascii="Times New Roman" w:hAnsi="Times New Roman" w:cs="Times New Roman"/>
          <w:color w:val="000000"/>
        </w:rPr>
        <w:t>flaviviridae</w:t>
      </w:r>
      <w:proofErr w:type="spellEnd"/>
      <w:r w:rsidR="007A1C34" w:rsidRPr="00124024">
        <w:rPr>
          <w:rFonts w:ascii="Times New Roman" w:hAnsi="Times New Roman" w:cs="Times New Roman"/>
          <w:color w:val="000000"/>
        </w:rPr>
        <w:t xml:space="preserve"> and </w:t>
      </w:r>
      <w:proofErr w:type="spellStart"/>
      <w:r w:rsidR="007A1C34" w:rsidRPr="00124024">
        <w:rPr>
          <w:rFonts w:ascii="Times New Roman" w:hAnsi="Times New Roman" w:cs="Times New Roman"/>
          <w:color w:val="000000"/>
        </w:rPr>
        <w:t>retroviridae</w:t>
      </w:r>
      <w:proofErr w:type="spellEnd"/>
      <w:r w:rsidR="007A1C34" w:rsidRPr="00124024">
        <w:rPr>
          <w:rFonts w:ascii="Times New Roman" w:hAnsi="Times New Roman" w:cs="Times New Roman"/>
          <w:color w:val="000000"/>
        </w:rPr>
        <w:t xml:space="preserve"> appear to be highly variable, as more than 200,000 sequences in both families </w:t>
      </w:r>
      <w:r w:rsidRPr="00124024">
        <w:rPr>
          <w:rFonts w:ascii="Times New Roman" w:hAnsi="Times New Roman" w:cs="Times New Roman"/>
          <w:color w:val="000000"/>
        </w:rPr>
        <w:t>cannot be clustered into similar sub-groups.</w:t>
      </w:r>
      <w:r w:rsidR="00D968E7" w:rsidRPr="00124024">
        <w:rPr>
          <w:rFonts w:ascii="Times New Roman" w:hAnsi="Times New Roman" w:cs="Times New Roman"/>
          <w:color w:val="000000"/>
        </w:rPr>
        <w:t xml:space="preserve"> </w:t>
      </w:r>
      <w:ins w:id="3" w:author="Goodacre, Norman *" w:date="2018-03-29T22:27:00Z">
        <w:r w:rsidR="00032C1F">
          <w:rPr>
            <w:rFonts w:ascii="Times New Roman" w:hAnsi="Times New Roman" w:cs="Times New Roman"/>
            <w:color w:val="000000"/>
          </w:rPr>
          <w:t>A similarity threshold of 98% sequence identity with the</w:t>
        </w:r>
      </w:ins>
      <w:ins w:id="4" w:author="Goodacre, Norman *" w:date="2018-03-29T22:28:00Z">
        <w:r w:rsidR="00032C1F">
          <w:rPr>
            <w:rFonts w:ascii="Times New Roman" w:hAnsi="Times New Roman" w:cs="Times New Roman"/>
            <w:color w:val="000000"/>
          </w:rPr>
          <w:t xml:space="preserve"> tool</w:t>
        </w:r>
      </w:ins>
      <w:ins w:id="5" w:author="Goodacre, Norman *" w:date="2018-03-29T22:27:00Z">
        <w:r w:rsidR="00032C1F">
          <w:rPr>
            <w:rFonts w:ascii="Times New Roman" w:hAnsi="Times New Roman" w:cs="Times New Roman"/>
            <w:color w:val="000000"/>
          </w:rPr>
          <w:t xml:space="preserve"> </w:t>
        </w:r>
        <w:commentRangeStart w:id="6"/>
        <w:r w:rsidR="00032C1F">
          <w:rPr>
            <w:rFonts w:ascii="Times New Roman" w:hAnsi="Times New Roman" w:cs="Times New Roman"/>
            <w:color w:val="000000"/>
          </w:rPr>
          <w:t xml:space="preserve">CD-HIT-EST </w:t>
        </w:r>
      </w:ins>
      <w:commentRangeEnd w:id="6"/>
      <w:ins w:id="7" w:author="Goodacre, Norman *" w:date="2018-03-29T22:28:00Z">
        <w:r w:rsidR="00032C1F">
          <w:rPr>
            <w:rStyle w:val="CommentReference"/>
          </w:rPr>
          <w:commentReference w:id="6"/>
        </w:r>
        <w:r w:rsidR="00032C1F">
          <w:rPr>
            <w:rFonts w:ascii="Times New Roman" w:hAnsi="Times New Roman" w:cs="Times New Roman"/>
            <w:color w:val="000000"/>
          </w:rPr>
          <w:t xml:space="preserve">was used, </w:t>
        </w:r>
      </w:ins>
      <w:ins w:id="8" w:author="Goodacre, Norman *" w:date="2018-03-29T22:27:00Z">
        <w:r w:rsidR="00032C1F">
          <w:rPr>
            <w:rFonts w:ascii="Times New Roman" w:hAnsi="Times New Roman" w:cs="Times New Roman"/>
            <w:color w:val="000000"/>
          </w:rPr>
          <w:t xml:space="preserve">and cluster representatives were assumed to be the longest sequence in each 98%-similar group. </w:t>
        </w:r>
      </w:ins>
      <w:ins w:id="9" w:author="Goodacre, Norman *" w:date="2018-03-29T22:29:00Z">
        <w:r w:rsidR="00032C1F">
          <w:rPr>
            <w:rFonts w:ascii="Times New Roman" w:hAnsi="Times New Roman" w:cs="Times New Roman"/>
            <w:color w:val="000000"/>
          </w:rPr>
          <w:t xml:space="preserve">Where available, complete genomes from </w:t>
        </w:r>
        <w:proofErr w:type="spellStart"/>
        <w:r w:rsidR="00032C1F">
          <w:rPr>
            <w:rFonts w:ascii="Times New Roman" w:hAnsi="Times New Roman" w:cs="Times New Roman"/>
            <w:color w:val="000000"/>
          </w:rPr>
          <w:t>RefSeq</w:t>
        </w:r>
        <w:proofErr w:type="spellEnd"/>
        <w:r w:rsidR="00032C1F">
          <w:rPr>
            <w:rFonts w:ascii="Times New Roman" w:hAnsi="Times New Roman" w:cs="Times New Roman"/>
            <w:color w:val="000000"/>
          </w:rPr>
          <w:t xml:space="preserve"> Viral and </w:t>
        </w:r>
        <w:commentRangeStart w:id="10"/>
        <w:r w:rsidR="00032C1F">
          <w:rPr>
            <w:rFonts w:ascii="Times New Roman" w:hAnsi="Times New Roman" w:cs="Times New Roman"/>
            <w:color w:val="000000"/>
          </w:rPr>
          <w:t xml:space="preserve">neighbor complete genomes </w:t>
        </w:r>
      </w:ins>
      <w:commentRangeEnd w:id="10"/>
      <w:ins w:id="11" w:author="Goodacre, Norman *" w:date="2018-03-29T22:30:00Z">
        <w:r w:rsidR="00032C1F">
          <w:rPr>
            <w:rStyle w:val="CommentReference"/>
          </w:rPr>
          <w:commentReference w:id="10"/>
        </w:r>
      </w:ins>
      <w:ins w:id="12" w:author="Goodacre, Norman *" w:date="2018-03-29T22:29:00Z">
        <w:r w:rsidR="00032C1F">
          <w:rPr>
            <w:rFonts w:ascii="Times New Roman" w:hAnsi="Times New Roman" w:cs="Times New Roman"/>
            <w:color w:val="000000"/>
          </w:rPr>
          <w:t xml:space="preserve">were assumed to be the cluster representatives. </w:t>
        </w:r>
      </w:ins>
      <w:del w:id="13" w:author="Goodacre, Norman *" w:date="2018-03-29T22:27:00Z">
        <w:r w:rsidR="00902015" w:rsidRPr="00124024" w:rsidDel="00032C1F">
          <w:rPr>
            <w:rFonts w:ascii="Times New Roman" w:hAnsi="Times New Roman" w:cs="Times New Roman"/>
            <w:color w:val="000000"/>
            <w:highlight w:val="yellow"/>
          </w:rPr>
          <w:delText xml:space="preserve">Norman, </w:delText>
        </w:r>
        <w:r w:rsidR="004A7B85" w:rsidDel="00032C1F">
          <w:rPr>
            <w:rFonts w:ascii="Times New Roman" w:hAnsi="Times New Roman" w:cs="Times New Roman"/>
            <w:color w:val="000000"/>
            <w:highlight w:val="yellow"/>
          </w:rPr>
          <w:delText xml:space="preserve">please </w:delText>
        </w:r>
        <w:r w:rsidR="00902015" w:rsidRPr="00124024" w:rsidDel="00032C1F">
          <w:rPr>
            <w:rFonts w:ascii="Times New Roman" w:hAnsi="Times New Roman" w:cs="Times New Roman"/>
            <w:color w:val="000000"/>
            <w:highlight w:val="yellow"/>
          </w:rPr>
          <w:delText>explain in a sentence or two what clustering is and what the cutoffs are</w:delText>
        </w:r>
        <w:r w:rsidR="00902015" w:rsidDel="00032C1F">
          <w:rPr>
            <w:rFonts w:ascii="Times New Roman" w:hAnsi="Times New Roman" w:cs="Times New Roman"/>
            <w:color w:val="000000"/>
          </w:rPr>
          <w:delText>.</w:delText>
        </w:r>
      </w:del>
    </w:p>
    <w:p w14:paraId="29E09F1A" w14:textId="6C8DA1A7" w:rsidR="002012FD" w:rsidRPr="00124024" w:rsidRDefault="007A1C34" w:rsidP="00124024">
      <w:pPr>
        <w:spacing w:line="276" w:lineRule="auto"/>
        <w:ind w:firstLine="360"/>
        <w:rPr>
          <w:rFonts w:ascii="Times New Roman" w:hAnsi="Times New Roman" w:cs="Times New Roman"/>
          <w:color w:val="000000"/>
        </w:rPr>
      </w:pPr>
      <w:r w:rsidRPr="00124024">
        <w:rPr>
          <w:rFonts w:ascii="Times New Roman" w:hAnsi="Times New Roman" w:cs="Times New Roman"/>
          <w:color w:val="000000"/>
        </w:rPr>
        <w:t xml:space="preserve">As another aspect of viral variability, </w:t>
      </w:r>
      <w:r w:rsidR="004A7B85">
        <w:rPr>
          <w:rFonts w:ascii="Times New Roman" w:hAnsi="Times New Roman" w:cs="Times New Roman"/>
          <w:color w:val="000000"/>
        </w:rPr>
        <w:t>humans</w:t>
      </w:r>
      <w:r w:rsidRPr="00124024">
        <w:rPr>
          <w:rFonts w:ascii="Times New Roman" w:hAnsi="Times New Roman" w:cs="Times New Roman"/>
          <w:color w:val="000000"/>
        </w:rPr>
        <w:t xml:space="preserve"> </w:t>
      </w:r>
      <w:r w:rsidR="004A7B85">
        <w:rPr>
          <w:rFonts w:ascii="Times New Roman" w:hAnsi="Times New Roman" w:cs="Times New Roman"/>
          <w:color w:val="000000"/>
        </w:rPr>
        <w:t>are</w:t>
      </w:r>
      <w:r w:rsidRPr="00124024">
        <w:rPr>
          <w:rFonts w:ascii="Times New Roman" w:hAnsi="Times New Roman" w:cs="Times New Roman"/>
          <w:color w:val="000000"/>
        </w:rPr>
        <w:t xml:space="preserve"> infected by a variety of different viruses. </w:t>
      </w:r>
      <w:r w:rsidR="004A7B85">
        <w:rPr>
          <w:rFonts w:ascii="Times New Roman" w:hAnsi="Times New Roman" w:cs="Times New Roman"/>
          <w:color w:val="000000"/>
        </w:rPr>
        <w:t>For instance</w:t>
      </w:r>
      <w:r w:rsidRPr="00124024">
        <w:rPr>
          <w:rFonts w:ascii="Times New Roman" w:hAnsi="Times New Roman" w:cs="Times New Roman"/>
          <w:color w:val="000000"/>
        </w:rPr>
        <w:t xml:space="preserve">, </w:t>
      </w:r>
      <w:r w:rsidR="00971ECC" w:rsidRPr="00124024">
        <w:rPr>
          <w:rFonts w:ascii="Times New Roman" w:hAnsi="Times New Roman" w:cs="Times New Roman"/>
          <w:color w:val="000000"/>
        </w:rPr>
        <w:t xml:space="preserve">Wylie et al. </w:t>
      </w:r>
      <w:r w:rsidR="00AF11ED" w:rsidRPr="00124024">
        <w:rPr>
          <w:rFonts w:ascii="Times New Roman" w:hAnsi="Times New Roman" w:cs="Times New Roman"/>
          <w:color w:val="000000"/>
        </w:rPr>
        <w:t xml:space="preserve">found that </w:t>
      </w:r>
      <w:r w:rsidR="0081586D" w:rsidRPr="0081586D">
        <w:rPr>
          <w:rFonts w:ascii="Times New Roman" w:hAnsi="Times New Roman" w:cs="Times New Roman"/>
          <w:color w:val="000000"/>
        </w:rPr>
        <w:t>a</w:t>
      </w:r>
      <w:r w:rsidR="00971ECC" w:rsidRPr="00124024">
        <w:rPr>
          <w:rFonts w:ascii="Times New Roman" w:hAnsi="Times New Roman" w:cs="Times New Roman"/>
          <w:color w:val="000000"/>
        </w:rPr>
        <w:t xml:space="preserve">n average of 5.5 viral genera </w:t>
      </w:r>
      <w:r w:rsidR="0081586D">
        <w:rPr>
          <w:rFonts w:ascii="Times New Roman" w:hAnsi="Times New Roman" w:cs="Times New Roman"/>
          <w:color w:val="000000"/>
        </w:rPr>
        <w:t xml:space="preserve">that </w:t>
      </w:r>
      <w:r w:rsidR="00AF11ED" w:rsidRPr="00124024">
        <w:rPr>
          <w:rFonts w:ascii="Times New Roman" w:hAnsi="Times New Roman" w:cs="Times New Roman"/>
          <w:color w:val="000000"/>
        </w:rPr>
        <w:t xml:space="preserve">occurred in </w:t>
      </w:r>
      <w:r w:rsidR="00971ECC" w:rsidRPr="00124024">
        <w:rPr>
          <w:rFonts w:ascii="Times New Roman" w:hAnsi="Times New Roman" w:cs="Times New Roman"/>
          <w:color w:val="000000"/>
        </w:rPr>
        <w:t>each of 102 healthy individuals</w:t>
      </w:r>
      <w:r w:rsidR="000C48E1" w:rsidRPr="00124024">
        <w:rPr>
          <w:rFonts w:ascii="Times New Roman" w:hAnsi="Times New Roman" w:cs="Times New Roman"/>
          <w:color w:val="000000"/>
        </w:rPr>
        <w:t xml:space="preserve"> </w:t>
      </w:r>
      <w:r w:rsidR="000C48E1" w:rsidRPr="00124024">
        <w:rPr>
          <w:rFonts w:ascii="Times New Roman" w:hAnsi="Times New Roman" w:cs="Times New Roman"/>
          <w:color w:val="000000"/>
        </w:rPr>
        <w:fldChar w:fldCharType="begin"/>
      </w:r>
      <w:r w:rsidR="000C48E1" w:rsidRPr="00124024">
        <w:rPr>
          <w:rFonts w:ascii="Times New Roman" w:hAnsi="Times New Roman" w:cs="Times New Roman"/>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sidRPr="00124024">
        <w:rPr>
          <w:rFonts w:ascii="Times New Roman" w:hAnsi="Times New Roman" w:cs="Times New Roman"/>
          <w:color w:val="000000"/>
        </w:rPr>
        <w:fldChar w:fldCharType="separate"/>
      </w:r>
      <w:r w:rsidR="000C48E1" w:rsidRPr="00124024">
        <w:rPr>
          <w:rFonts w:ascii="Times New Roman" w:hAnsi="Times New Roman" w:cs="Times New Roman"/>
          <w:noProof/>
          <w:color w:val="000000"/>
        </w:rPr>
        <w:t>(1)</w:t>
      </w:r>
      <w:r w:rsidR="000C48E1" w:rsidRPr="00124024">
        <w:rPr>
          <w:rFonts w:ascii="Times New Roman" w:hAnsi="Times New Roman" w:cs="Times New Roman"/>
          <w:color w:val="000000"/>
        </w:rPr>
        <w:fldChar w:fldCharType="end"/>
      </w:r>
      <w:r w:rsidR="00971ECC" w:rsidRPr="00124024">
        <w:rPr>
          <w:rFonts w:ascii="Times New Roman" w:hAnsi="Times New Roman" w:cs="Times New Roman"/>
          <w:color w:val="000000"/>
        </w:rPr>
        <w:t xml:space="preserve">. </w:t>
      </w:r>
      <w:r w:rsidRPr="00124024">
        <w:rPr>
          <w:rFonts w:ascii="Times New Roman" w:hAnsi="Times New Roman" w:cs="Times New Roman"/>
          <w:color w:val="000000"/>
        </w:rPr>
        <w:t>As only five</w:t>
      </w:r>
      <w:r w:rsidR="00971ECC" w:rsidRPr="00124024">
        <w:rPr>
          <w:rFonts w:ascii="Times New Roman" w:hAnsi="Times New Roman" w:cs="Times New Roman"/>
          <w:color w:val="000000"/>
        </w:rPr>
        <w:t xml:space="preserve"> </w:t>
      </w:r>
      <w:r w:rsidR="000C48E1" w:rsidRPr="00124024">
        <w:rPr>
          <w:rFonts w:ascii="Times New Roman" w:hAnsi="Times New Roman" w:cs="Times New Roman"/>
          <w:color w:val="000000"/>
        </w:rPr>
        <w:t xml:space="preserve">body </w:t>
      </w:r>
      <w:r w:rsidR="00971ECC" w:rsidRPr="00124024">
        <w:rPr>
          <w:rFonts w:ascii="Times New Roman" w:hAnsi="Times New Roman" w:cs="Times New Roman"/>
          <w:color w:val="000000"/>
        </w:rPr>
        <w:t>habitats were screened</w:t>
      </w:r>
      <w:r w:rsidRPr="00124024">
        <w:rPr>
          <w:rFonts w:ascii="Times New Roman" w:hAnsi="Times New Roman" w:cs="Times New Roman"/>
          <w:color w:val="000000"/>
        </w:rPr>
        <w:t xml:space="preserve">, including </w:t>
      </w:r>
      <w:r w:rsidR="00971ECC" w:rsidRPr="00124024">
        <w:rPr>
          <w:rFonts w:ascii="Times New Roman" w:hAnsi="Times New Roman" w:cs="Times New Roman"/>
          <w:color w:val="000000"/>
        </w:rPr>
        <w:t>nose, skin, mouth, vagina, and stool</w:t>
      </w:r>
      <w:r w:rsidR="0081586D" w:rsidRPr="0081586D">
        <w:rPr>
          <w:rFonts w:ascii="Times New Roman" w:hAnsi="Times New Roman" w:cs="Times New Roman"/>
          <w:color w:val="000000"/>
        </w:rPr>
        <w:t>,</w:t>
      </w:r>
      <w:r w:rsidR="00971ECC" w:rsidRPr="00124024">
        <w:rPr>
          <w:rFonts w:ascii="Times New Roman" w:hAnsi="Times New Roman" w:cs="Times New Roman"/>
          <w:color w:val="000000"/>
        </w:rPr>
        <w:t xml:space="preserve"> most </w:t>
      </w:r>
      <w:r w:rsidR="004A7B85">
        <w:rPr>
          <w:rFonts w:ascii="Times New Roman" w:hAnsi="Times New Roman" w:cs="Times New Roman"/>
          <w:color w:val="000000"/>
        </w:rPr>
        <w:t>people</w:t>
      </w:r>
      <w:r w:rsidR="004A7B85" w:rsidRPr="00124024">
        <w:rPr>
          <w:rFonts w:ascii="Times New Roman" w:hAnsi="Times New Roman" w:cs="Times New Roman"/>
          <w:color w:val="000000"/>
        </w:rPr>
        <w:t xml:space="preserve"> </w:t>
      </w:r>
      <w:r w:rsidR="004A7B85">
        <w:rPr>
          <w:rFonts w:ascii="Times New Roman" w:hAnsi="Times New Roman" w:cs="Times New Roman"/>
          <w:color w:val="000000"/>
        </w:rPr>
        <w:t>probably</w:t>
      </w:r>
      <w:r w:rsidR="00971ECC" w:rsidRPr="00124024">
        <w:rPr>
          <w:rFonts w:ascii="Times New Roman" w:hAnsi="Times New Roman" w:cs="Times New Roman"/>
          <w:color w:val="000000"/>
        </w:rPr>
        <w:t xml:space="preserve"> </w:t>
      </w:r>
      <w:r w:rsidR="00520057" w:rsidRPr="00124024">
        <w:rPr>
          <w:rFonts w:ascii="Times New Roman" w:hAnsi="Times New Roman" w:cs="Times New Roman"/>
          <w:color w:val="000000"/>
        </w:rPr>
        <w:t xml:space="preserve">carry </w:t>
      </w:r>
      <w:r w:rsidR="00971ECC" w:rsidRPr="00124024">
        <w:rPr>
          <w:rFonts w:ascii="Times New Roman" w:hAnsi="Times New Roman" w:cs="Times New Roman"/>
          <w:color w:val="000000"/>
        </w:rPr>
        <w:t xml:space="preserve">dozens of different viruses. However, only </w:t>
      </w:r>
      <w:r w:rsidR="0081586D">
        <w:rPr>
          <w:rFonts w:ascii="Times New Roman" w:hAnsi="Times New Roman" w:cs="Times New Roman"/>
          <w:color w:val="000000"/>
        </w:rPr>
        <w:t xml:space="preserve">a </w:t>
      </w:r>
      <w:r w:rsidR="00971ECC" w:rsidRPr="00124024">
        <w:rPr>
          <w:rFonts w:ascii="Times New Roman" w:hAnsi="Times New Roman" w:cs="Times New Roman"/>
          <w:color w:val="000000"/>
        </w:rPr>
        <w:t xml:space="preserve">few </w:t>
      </w:r>
      <w:proofErr w:type="gramStart"/>
      <w:r w:rsidR="00971ECC" w:rsidRPr="00124024">
        <w:rPr>
          <w:rFonts w:ascii="Times New Roman" w:hAnsi="Times New Roman" w:cs="Times New Roman"/>
          <w:color w:val="000000"/>
        </w:rPr>
        <w:t>lead</w:t>
      </w:r>
      <w:proofErr w:type="gramEnd"/>
      <w:r w:rsidR="00971ECC" w:rsidRPr="00124024">
        <w:rPr>
          <w:rFonts w:ascii="Times New Roman" w:hAnsi="Times New Roman" w:cs="Times New Roman"/>
          <w:color w:val="000000"/>
        </w:rPr>
        <w:t xml:space="preserve"> to clinical symptoms or disease.</w:t>
      </w:r>
      <w:r w:rsidR="00B77009" w:rsidRPr="00124024">
        <w:rPr>
          <w:rFonts w:ascii="Times New Roman" w:hAnsi="Times New Roman" w:cs="Times New Roman"/>
          <w:color w:val="000000"/>
        </w:rPr>
        <w:t xml:space="preserve"> </w:t>
      </w:r>
      <w:r w:rsidRPr="00124024">
        <w:rPr>
          <w:rFonts w:ascii="Times New Roman" w:hAnsi="Times New Roman" w:cs="Times New Roman"/>
          <w:color w:val="000000"/>
        </w:rPr>
        <w:t>Furthermore</w:t>
      </w:r>
      <w:r w:rsidR="00B77009" w:rsidRPr="00124024">
        <w:rPr>
          <w:rFonts w:ascii="Times New Roman" w:hAnsi="Times New Roman" w:cs="Times New Roman"/>
          <w:color w:val="000000"/>
        </w:rPr>
        <w:t>, Po</w:t>
      </w:r>
      <w:commentRangeStart w:id="14"/>
      <w:r w:rsidR="00B77009" w:rsidRPr="00124024">
        <w:rPr>
          <w:rFonts w:ascii="Times New Roman" w:hAnsi="Times New Roman" w:cs="Times New Roman"/>
          <w:color w:val="000000"/>
        </w:rPr>
        <w:t xml:space="preserve">on et al. </w:t>
      </w:r>
      <w:commentRangeEnd w:id="14"/>
      <w:r w:rsidR="00B77009" w:rsidRPr="00124024">
        <w:rPr>
          <w:rStyle w:val="CommentReference"/>
          <w:rFonts w:ascii="Times New Roman" w:hAnsi="Times New Roman" w:cs="Times New Roman"/>
        </w:rPr>
        <w:commentReference w:id="14"/>
      </w:r>
      <w:r w:rsidR="00520057" w:rsidRPr="00124024">
        <w:rPr>
          <w:rFonts w:ascii="Times New Roman" w:hAnsi="Times New Roman" w:cs="Times New Roman"/>
          <w:color w:val="000000"/>
        </w:rPr>
        <w:t>found numerous variants of I</w:t>
      </w:r>
      <w:r w:rsidR="00B77009" w:rsidRPr="00124024">
        <w:rPr>
          <w:rFonts w:ascii="Times New Roman" w:hAnsi="Times New Roman" w:cs="Times New Roman"/>
          <w:color w:val="000000"/>
        </w:rPr>
        <w:t>nfluenza A</w:t>
      </w:r>
      <w:r w:rsidR="00520057" w:rsidRPr="00124024">
        <w:rPr>
          <w:rFonts w:ascii="Times New Roman" w:hAnsi="Times New Roman" w:cs="Times New Roman"/>
          <w:color w:val="000000"/>
        </w:rPr>
        <w:t xml:space="preserve"> </w:t>
      </w:r>
      <w:r w:rsidR="00B77009" w:rsidRPr="00124024">
        <w:rPr>
          <w:rFonts w:ascii="Times New Roman" w:hAnsi="Times New Roman" w:cs="Times New Roman"/>
          <w:color w:val="000000"/>
        </w:rPr>
        <w:t>in individual human hosts</w:t>
      </w:r>
      <w:r w:rsidRPr="00124024">
        <w:rPr>
          <w:rFonts w:ascii="Times New Roman" w:hAnsi="Times New Roman" w:cs="Times New Roman"/>
          <w:color w:val="000000"/>
        </w:rPr>
        <w:t>. Such variants showed changing</w:t>
      </w:r>
      <w:r w:rsidR="00B77009" w:rsidRPr="00124024">
        <w:rPr>
          <w:rFonts w:ascii="Times New Roman" w:hAnsi="Times New Roman" w:cs="Times New Roman"/>
          <w:color w:val="000000"/>
        </w:rPr>
        <w:t xml:space="preserve"> abundance over time, suggesting </w:t>
      </w:r>
      <w:r w:rsidRPr="00124024">
        <w:rPr>
          <w:rFonts w:ascii="Times New Roman" w:hAnsi="Times New Roman" w:cs="Times New Roman"/>
          <w:color w:val="000000"/>
        </w:rPr>
        <w:t xml:space="preserve">that the underlying viruses </w:t>
      </w:r>
      <w:r w:rsidR="00B77009" w:rsidRPr="00124024">
        <w:rPr>
          <w:rFonts w:ascii="Times New Roman" w:hAnsi="Times New Roman" w:cs="Times New Roman"/>
          <w:color w:val="000000"/>
        </w:rPr>
        <w:t>adapt</w:t>
      </w:r>
      <w:r w:rsidRPr="00124024">
        <w:rPr>
          <w:rFonts w:ascii="Times New Roman" w:hAnsi="Times New Roman" w:cs="Times New Roman"/>
          <w:color w:val="000000"/>
        </w:rPr>
        <w:t>ed to a changing environment</w:t>
      </w:r>
      <w:r w:rsidR="00B77009" w:rsidRPr="00124024">
        <w:rPr>
          <w:rFonts w:ascii="Times New Roman" w:hAnsi="Times New Roman" w:cs="Times New Roman"/>
          <w:color w:val="000000"/>
        </w:rPr>
        <w:t>. Moreover, types and populations of variants varied widely between individuals</w:t>
      </w:r>
      <w:r w:rsidR="006E2783" w:rsidRPr="00124024">
        <w:rPr>
          <w:rFonts w:ascii="Times New Roman" w:hAnsi="Times New Roman" w:cs="Times New Roman"/>
          <w:color w:val="000000"/>
        </w:rPr>
        <w:t xml:space="preserve">, </w:t>
      </w:r>
      <w:r w:rsidR="004A7B85">
        <w:rPr>
          <w:rFonts w:ascii="Times New Roman" w:hAnsi="Times New Roman" w:cs="Times New Roman"/>
          <w:color w:val="000000"/>
        </w:rPr>
        <w:t>reflecting their ability to evolve and adapt quickly to changing hosts and conditions</w:t>
      </w:r>
      <w:r w:rsidR="00B77009" w:rsidRPr="00124024">
        <w:rPr>
          <w:rFonts w:ascii="Times New Roman" w:hAnsi="Times New Roman" w:cs="Times New Roman"/>
          <w:color w:val="000000"/>
        </w:rPr>
        <w:t xml:space="preserve">. </w:t>
      </w:r>
      <w:r w:rsidR="00971ECC" w:rsidRPr="00124024">
        <w:rPr>
          <w:rFonts w:ascii="Times New Roman" w:hAnsi="Times New Roman" w:cs="Times New Roman"/>
          <w:color w:val="000000"/>
        </w:rPr>
        <w:t xml:space="preserve"> </w:t>
      </w:r>
    </w:p>
    <w:p w14:paraId="2913C590" w14:textId="77777777" w:rsidR="00451A12" w:rsidRDefault="00451A12" w:rsidP="0047280B">
      <w:pPr>
        <w:rPr>
          <w:rFonts w:ascii="Times" w:hAnsi="Times" w:cs="Arial"/>
          <w:color w:val="000000"/>
        </w:rPr>
      </w:pPr>
    </w:p>
    <w:p w14:paraId="036CB617" w14:textId="496FED84" w:rsidR="00DB4A79" w:rsidRPr="00DB4A79" w:rsidRDefault="00DB4A79" w:rsidP="00124024">
      <w:pPr>
        <w:spacing w:line="276" w:lineRule="auto"/>
        <w:outlineLvl w:val="0"/>
        <w:rPr>
          <w:rFonts w:ascii="Times New Roman" w:hAnsi="Times New Roman" w:cs="Times New Roman"/>
          <w:b/>
          <w:bCs/>
          <w:color w:val="000000"/>
        </w:rPr>
      </w:pPr>
      <w:r>
        <w:rPr>
          <w:rFonts w:ascii="Times New Roman" w:hAnsi="Times New Roman" w:cs="Times New Roman"/>
          <w:b/>
          <w:bCs/>
          <w:color w:val="000000"/>
        </w:rPr>
        <w:t>V</w:t>
      </w:r>
      <w:r w:rsidR="0047280B" w:rsidRPr="00124024">
        <w:rPr>
          <w:rFonts w:ascii="Times New Roman" w:hAnsi="Times New Roman" w:cs="Times New Roman"/>
          <w:b/>
          <w:bCs/>
          <w:color w:val="000000"/>
        </w:rPr>
        <w:t>irus-</w:t>
      </w:r>
      <w:r w:rsidRPr="00DB4A79">
        <w:rPr>
          <w:rFonts w:ascii="Times New Roman" w:hAnsi="Times New Roman" w:cs="Times New Roman"/>
          <w:b/>
          <w:bCs/>
          <w:color w:val="000000"/>
        </w:rPr>
        <w:t xml:space="preserve">human </w:t>
      </w:r>
      <w:r w:rsidR="0047280B" w:rsidRPr="00124024">
        <w:rPr>
          <w:rFonts w:ascii="Times New Roman" w:hAnsi="Times New Roman" w:cs="Times New Roman"/>
          <w:b/>
          <w:bCs/>
          <w:color w:val="000000"/>
        </w:rPr>
        <w:t xml:space="preserve">host </w:t>
      </w:r>
      <w:r>
        <w:rPr>
          <w:rFonts w:ascii="Times New Roman" w:hAnsi="Times New Roman" w:cs="Times New Roman"/>
          <w:b/>
          <w:bCs/>
          <w:color w:val="000000"/>
        </w:rPr>
        <w:t xml:space="preserve">protein-protein </w:t>
      </w:r>
      <w:r w:rsidR="0047280B" w:rsidRPr="00124024">
        <w:rPr>
          <w:rFonts w:ascii="Times New Roman" w:hAnsi="Times New Roman" w:cs="Times New Roman"/>
          <w:b/>
          <w:bCs/>
          <w:color w:val="000000"/>
        </w:rPr>
        <w:t>interaction</w:t>
      </w:r>
      <w:r w:rsidR="004D24C3">
        <w:rPr>
          <w:rFonts w:ascii="Times New Roman" w:hAnsi="Times New Roman" w:cs="Times New Roman"/>
          <w:b/>
          <w:bCs/>
          <w:color w:val="000000"/>
        </w:rPr>
        <w:t xml:space="preserve"> databases</w:t>
      </w:r>
    </w:p>
    <w:p w14:paraId="59A86524" w14:textId="4F77130F" w:rsidR="00DB4A79" w:rsidRDefault="00DB4A79" w:rsidP="00C27EC1">
      <w:pPr>
        <w:spacing w:line="276" w:lineRule="auto"/>
        <w:rPr>
          <w:ins w:id="15" w:author="Goodacre, Norman *" w:date="2018-03-30T12:10:00Z"/>
          <w:rFonts w:ascii="Times New Roman" w:eastAsia="Times New Roman" w:hAnsi="Times New Roman" w:cs="Times New Roman"/>
        </w:rPr>
      </w:pPr>
      <w:r w:rsidRPr="00124024">
        <w:rPr>
          <w:rFonts w:ascii="Times New Roman" w:eastAsia="Times New Roman" w:hAnsi="Times New Roman" w:cs="Times New Roman"/>
        </w:rPr>
        <w:t xml:space="preserve">During the last decade numerous protein interactions between human viruses and their host cells have been </w:t>
      </w:r>
      <w:r w:rsidR="002B4ACE">
        <w:rPr>
          <w:rFonts w:ascii="Times New Roman" w:eastAsia="Times New Roman" w:hAnsi="Times New Roman" w:cs="Times New Roman"/>
        </w:rPr>
        <w:t xml:space="preserve">mapped and </w:t>
      </w:r>
      <w:r w:rsidRPr="00124024">
        <w:rPr>
          <w:rFonts w:ascii="Times New Roman" w:eastAsia="Times New Roman" w:hAnsi="Times New Roman" w:cs="Times New Roman"/>
        </w:rPr>
        <w:t>more thoroughly investigated. Mos</w:t>
      </w:r>
      <w:r w:rsidR="00B339B7">
        <w:rPr>
          <w:rFonts w:ascii="Times New Roman" w:eastAsia="Times New Roman" w:hAnsi="Times New Roman" w:cs="Times New Roman"/>
        </w:rPr>
        <w:t>t</w:t>
      </w:r>
      <w:r w:rsidR="002B4ACE">
        <w:rPr>
          <w:rFonts w:ascii="Times New Roman" w:eastAsia="Times New Roman" w:hAnsi="Times New Roman" w:cs="Times New Roman"/>
        </w:rPr>
        <w:t xml:space="preserve"> of these </w:t>
      </w:r>
      <w:r w:rsidRPr="00124024">
        <w:rPr>
          <w:rFonts w:ascii="Times New Roman" w:eastAsia="Times New Roman" w:hAnsi="Times New Roman" w:cs="Times New Roman"/>
        </w:rPr>
        <w:t xml:space="preserve">efforts focused on </w:t>
      </w:r>
      <w:r w:rsidR="002B4ACE">
        <w:rPr>
          <w:rFonts w:ascii="Times New Roman" w:eastAsia="Times New Roman" w:hAnsi="Times New Roman" w:cs="Times New Roman"/>
        </w:rPr>
        <w:t xml:space="preserve">relatively few viruses, such as </w:t>
      </w:r>
      <w:r w:rsidRPr="00124024">
        <w:rPr>
          <w:rFonts w:ascii="Times New Roman" w:eastAsia="Times New Roman" w:hAnsi="Times New Roman" w:cs="Times New Roman"/>
        </w:rPr>
        <w:t xml:space="preserve">Hepatitis C virus </w:t>
      </w:r>
      <w:r w:rsidRPr="00124024">
        <w:rPr>
          <w:rFonts w:ascii="Times New Roman" w:eastAsia="Times New Roman" w:hAnsi="Times New Roman" w:cs="Times New Roman"/>
        </w:rPr>
        <w:fldChar w:fldCharType="begin">
          <w:fldData xml:space="preserve">PEVuZE5vdGU+PENpdGU+PEF1dGhvcj5kZSBDaGFzc2V5PC9BdXRob3I+PFllYXI+MjAwODwvWWVh
cj48UmVjTnVtPjM8L1JlY051bT48RGlzcGxheVRleHQ+KDItNSk8L0Rpc3BsYXlUZXh0PjxyZWNv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PEVuZE5vdGU+PENpdGU+PEF1dGhvcj5kZSBDaGFzc2V5PC9BdXRob3I+PFllYXI+MjAwODwvWWVh
cj48UmVjTnVtPjM8L1JlY051bT48RGlzcGxheVRleHQ+KDItNSk8L0Rpc3BsYXlUZXh0PjxyZWNv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(2-5)</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Human Immunodeficiency Virus </w:t>
      </w:r>
      <w:r w:rsidRPr="00124024">
        <w:rPr>
          <w:rFonts w:ascii="Times New Roman" w:eastAsia="Times New Roman" w:hAnsi="Times New Roman" w:cs="Times New Roman"/>
        </w:rPr>
        <w:fldChar w:fldCharType="begin">
          <w:fldData xml:space="preserve">PEVuZE5vdGU+PENpdGU+PEF1dGhvcj5HYXV0aWVyPC9BdXRob3I+PFllYXI+MjAwOTwvWWVhcj48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PEVuZE5vdGU+PENpdGU+PEF1dGhvcj5HYXV0aWVyPC9BdXRob3I+PFllYXI+MjAwOTwvWWVhcj48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(6, 7)</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Influenza A virus </w:t>
      </w:r>
      <w:r w:rsidRPr="00124024">
        <w:rPr>
          <w:rFonts w:ascii="Times New Roman" w:eastAsia="Times New Roman" w:hAnsi="Times New Roman" w:cs="Times New Roman"/>
        </w:rPr>
        <w:fldChar w:fldCharType="begin">
          <w:fldData xml:space="preserve">PEVuZE5vdGU+PENpdGU+PEF1dGhvcj5TaGFwaXJhPC9BdXRob3I+PFllYXI+MjAwOTwvWWVhcj48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PEVuZE5vdGU+PENpdGU+PEF1dGhvcj5TaGFwaXJhPC9BdXRob3I+PFllYXI+MjAwOTwvWWVhcj48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(8)</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w:t>
      </w:r>
      <w:r w:rsidR="002B4ACE">
        <w:rPr>
          <w:rFonts w:ascii="Times New Roman" w:eastAsia="Times New Roman" w:hAnsi="Times New Roman" w:cs="Times New Roman"/>
        </w:rPr>
        <w:t>h</w:t>
      </w:r>
      <w:r w:rsidRPr="00124024">
        <w:rPr>
          <w:rFonts w:ascii="Times New Roman" w:eastAsia="Times New Roman" w:hAnsi="Times New Roman" w:cs="Times New Roman"/>
        </w:rPr>
        <w:t xml:space="preserve">erpesviruses </w:t>
      </w:r>
      <w:r w:rsidRPr="00124024">
        <w:rPr>
          <w:rFonts w:ascii="Times New Roman" w:eastAsia="Times New Roman" w:hAnsi="Times New Roman" w:cs="Times New Roman"/>
        </w:rPr>
        <w:fldChar w:fldCharType="begin">
          <w:fldData xml:space="preserve">PEVuZE5vdGU+PENpdGU+PEF1dGhvcj5Gb3NzdW08L0F1dGhvcj48WWVhcj4yMDA5PC9ZZWFyPjxS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PEVuZE5vdGU+PENpdGU+PEF1dGhvcj5Gb3NzdW08L0F1dGhvcj48WWVhcj4yMDA5PC9ZZWFyPjxS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(9)</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including </w:t>
      </w:r>
      <w:r w:rsidRPr="00124024">
        <w:rPr>
          <w:rFonts w:ascii="Times New Roman" w:eastAsia="Times New Roman" w:hAnsi="Times New Roman" w:cs="Times New Roman"/>
        </w:rPr>
        <w:lastRenderedPageBreak/>
        <w:t xml:space="preserve">Epstein-Barr </w:t>
      </w:r>
      <w:r w:rsidR="002B4ACE">
        <w:rPr>
          <w:rFonts w:ascii="Times New Roman" w:eastAsia="Times New Roman" w:hAnsi="Times New Roman" w:cs="Times New Roman"/>
        </w:rPr>
        <w:t xml:space="preserve">Virus </w:t>
      </w:r>
      <w:r w:rsidRPr="00124024">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cj48UmVjTnVtPjE8L1JlY051bT48RGlzcGxheVRleHQ+KDEwLCAxMSk8L0Rpc3BsYXlUZXh0Pjxy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cj48UmVjTnVtPjE8L1JlY051bT48RGlzcGxheVRleHQ+KDEwLCAxMSk8L0Rpc3BsYXlUZXh0Pjxy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(10, 11)</w:t>
      </w:r>
      <w:r w:rsidRPr="00124024">
        <w:rPr>
          <w:rFonts w:ascii="Times New Roman" w:eastAsia="Times New Roman" w:hAnsi="Times New Roman" w:cs="Times New Roman"/>
        </w:rPr>
        <w:fldChar w:fldCharType="end"/>
      </w:r>
      <w:r w:rsidR="002B4ACE">
        <w:rPr>
          <w:rFonts w:ascii="Times New Roman" w:eastAsia="Times New Roman" w:hAnsi="Times New Roman" w:cs="Times New Roman"/>
        </w:rPr>
        <w:t>, but also</w:t>
      </w:r>
      <w:r w:rsidRPr="00124024">
        <w:rPr>
          <w:rFonts w:ascii="Times New Roman" w:eastAsia="Times New Roman" w:hAnsi="Times New Roman" w:cs="Times New Roman"/>
        </w:rPr>
        <w:t xml:space="preserve"> Dengue </w:t>
      </w:r>
      <w:r w:rsidRPr="00124024">
        <w:rPr>
          <w:rFonts w:ascii="Times New Roman" w:eastAsia="Times New Roman" w:hAnsi="Times New Roman" w:cs="Times New Roman"/>
        </w:rPr>
        <w:fldChar w:fldCharType="begin">
          <w:fldData xml:space="preserve">PEVuZE5vdGU+PENpdGU+PEF1dGhvcj5LaGFka2E8L0F1dGhvcj48WWVhcj4yMDExPC9ZZWFyPjxS
ZWNOdW0+MzM8L1JlY051bT48RGlzcGxheVRleHQ+KDEyKTwvRGlzcGxheVRleHQ+PHJlY29yZD48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PEVuZE5vdGU+PENpdGU+PEF1dGhvcj5LaGFka2E8L0F1dGhvcj48WWVhcj4yMDExPC9ZZWFyPjxS
ZWNOdW0+MzM8L1JlY051bT48RGlzcGxheVRleHQ+KDEyKTwvRGlzcGxheVRleHQ+PHJlY29yZD48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(12)</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and </w:t>
      </w:r>
      <w:r w:rsidR="002B4ACE">
        <w:rPr>
          <w:rFonts w:ascii="Times New Roman" w:eastAsia="Times New Roman" w:hAnsi="Times New Roman" w:cs="Times New Roman"/>
        </w:rPr>
        <w:t>a few</w:t>
      </w:r>
      <w:r w:rsidR="002B4ACE" w:rsidRPr="00124024">
        <w:rPr>
          <w:rFonts w:ascii="Times New Roman" w:eastAsia="Times New Roman" w:hAnsi="Times New Roman" w:cs="Times New Roman"/>
        </w:rPr>
        <w:t xml:space="preserve"> </w:t>
      </w:r>
      <w:r w:rsidRPr="00124024">
        <w:rPr>
          <w:rFonts w:ascii="Times New Roman" w:eastAsia="Times New Roman" w:hAnsi="Times New Roman" w:cs="Times New Roman"/>
        </w:rPr>
        <w:t>other</w:t>
      </w:r>
      <w:r w:rsidR="002B4ACE">
        <w:rPr>
          <w:rFonts w:ascii="Times New Roman" w:eastAsia="Times New Roman" w:hAnsi="Times New Roman" w:cs="Times New Roman"/>
        </w:rPr>
        <w:t xml:space="preserve">s </w:t>
      </w:r>
      <w:r w:rsidRPr="00124024">
        <w:rPr>
          <w:rFonts w:ascii="Times New Roman" w:eastAsia="Times New Roman" w:hAnsi="Times New Roman" w:cs="Times New Roman"/>
        </w:rPr>
        <w:fldChar w:fldCharType="begin">
          <w:fldData xml:space="preserve">PEVuZE5vdGU+PENpdGU+PEF1dGhvcj5QaWNobG1haXI8L0F1dGhvcj48WWVhcj4yMDEyPC9ZZWFy
PjxSZWNOdW0+NDM8L1JlY051bT48RGlzcGxheVRleHQ+KDEzKTwvRGlzcGxheVRleHQ+PHJlY29y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PEVuZE5vdGU+PENpdGU+PEF1dGhvcj5QaWNobG1haXI8L0F1dGhvcj48WWVhcj4yMDEyPC9ZZWFy
PjxSZWNOdW0+NDM8L1JlY051bT48RGlzcGxheVRleHQ+KDEzKTwvRGlzcGxheVRleHQ+PHJlY29y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Pr="00124024">
        <w:rPr>
          <w:rFonts w:ascii="Times New Roman" w:eastAsia="Times New Roman" w:hAnsi="Times New Roman" w:cs="Times New Roman"/>
        </w:rPr>
      </w:r>
      <w:r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(13)</w:t>
      </w:r>
      <w:r w:rsidRPr="00124024">
        <w:rPr>
          <w:rFonts w:ascii="Times New Roman" w:eastAsia="Times New Roman" w:hAnsi="Times New Roman" w:cs="Times New Roman"/>
        </w:rPr>
        <w:fldChar w:fldCharType="end"/>
      </w:r>
      <w:r w:rsidRPr="00124024">
        <w:rPr>
          <w:rFonts w:ascii="Times New Roman" w:eastAsia="Times New Roman" w:hAnsi="Times New Roman" w:cs="Times New Roman"/>
        </w:rPr>
        <w:t xml:space="preserve">. </w:t>
      </w:r>
      <w:proofErr w:type="gramStart"/>
      <w:r w:rsidRPr="00124024">
        <w:rPr>
          <w:rFonts w:ascii="Times New Roman" w:eastAsia="Times New Roman" w:hAnsi="Times New Roman" w:cs="Times New Roman"/>
        </w:rPr>
        <w:t>As a consequence</w:t>
      </w:r>
      <w:r w:rsidR="00B339B7">
        <w:rPr>
          <w:rFonts w:ascii="Times New Roman" w:eastAsia="Times New Roman" w:hAnsi="Times New Roman" w:cs="Times New Roman"/>
        </w:rPr>
        <w:t xml:space="preserve"> of</w:t>
      </w:r>
      <w:proofErr w:type="gramEnd"/>
      <w:r w:rsidR="00B339B7">
        <w:rPr>
          <w:rFonts w:ascii="Times New Roman" w:eastAsia="Times New Roman" w:hAnsi="Times New Roman" w:cs="Times New Roman"/>
        </w:rPr>
        <w:t xml:space="preserve"> many high-throughput screens</w:t>
      </w:r>
      <w:ins w:id="16" w:author="Goodacre, Norman *" w:date="2018-03-30T11:54:00Z">
        <w:r w:rsidR="00C27EC1">
          <w:rPr>
            <w:rFonts w:ascii="Times New Roman" w:eastAsia="Times New Roman" w:hAnsi="Times New Roman" w:cs="Times New Roman"/>
          </w:rPr>
          <w:t xml:space="preserve">, databases of PPIs have been filled with tens of thousands of virus-human interactions. </w:t>
        </w:r>
      </w:ins>
      <w:ins w:id="17" w:author="Goodacre, Norman *" w:date="2018-03-30T11:59:00Z">
        <w:r w:rsidR="00C27EC1">
          <w:rPr>
            <w:rFonts w:ascii="Times New Roman" w:eastAsia="Times New Roman" w:hAnsi="Times New Roman" w:cs="Times New Roman"/>
          </w:rPr>
          <w:t>The</w:t>
        </w:r>
      </w:ins>
      <w:ins w:id="18" w:author="Goodacre, Norman *" w:date="2018-03-30T11:57:00Z">
        <w:r w:rsidR="00731419">
          <w:rPr>
            <w:rFonts w:ascii="Times New Roman" w:eastAsia="Times New Roman" w:hAnsi="Times New Roman" w:cs="Times New Roman"/>
          </w:rPr>
          <w:t xml:space="preserve"> </w:t>
        </w:r>
        <w:proofErr w:type="spellStart"/>
        <w:r w:rsidR="00731419">
          <w:rPr>
            <w:rFonts w:ascii="Times New Roman" w:eastAsia="Times New Roman" w:hAnsi="Times New Roman" w:cs="Times New Roman"/>
          </w:rPr>
          <w:t>IMEx</w:t>
        </w:r>
        <w:proofErr w:type="spellEnd"/>
        <w:r w:rsidR="00731419">
          <w:rPr>
            <w:rFonts w:ascii="Times New Roman" w:eastAsia="Times New Roman" w:hAnsi="Times New Roman" w:cs="Times New Roman"/>
          </w:rPr>
          <w:t xml:space="preserve"> (International Molecular Exchange) consortium</w:t>
        </w:r>
        <w:r w:rsidR="00C27EC1">
          <w:rPr>
            <w:rFonts w:ascii="Times New Roman" w:eastAsia="Times New Roman" w:hAnsi="Times New Roman" w:cs="Times New Roman"/>
          </w:rPr>
          <w:t xml:space="preserve"> of databases ha</w:t>
        </w:r>
      </w:ins>
      <w:ins w:id="19" w:author="Goodacre, Norman *" w:date="2018-03-30T12:04:00Z">
        <w:r w:rsidR="00731419">
          <w:rPr>
            <w:rFonts w:ascii="Times New Roman" w:eastAsia="Times New Roman" w:hAnsi="Times New Roman" w:cs="Times New Roman"/>
          </w:rPr>
          <w:t>s</w:t>
        </w:r>
      </w:ins>
      <w:ins w:id="20" w:author="Goodacre, Norman *" w:date="2018-03-30T11:57:00Z">
        <w:r w:rsidR="00C27EC1">
          <w:rPr>
            <w:rFonts w:ascii="Times New Roman" w:eastAsia="Times New Roman" w:hAnsi="Times New Roman" w:cs="Times New Roman"/>
          </w:rPr>
          <w:t xml:space="preserve"> been particularly valuable, </w:t>
        </w:r>
      </w:ins>
      <w:ins w:id="21" w:author="Goodacre, Norman *" w:date="2018-03-30T11:59:00Z">
        <w:r w:rsidR="00731419">
          <w:rPr>
            <w:rFonts w:ascii="Times New Roman" w:eastAsia="Times New Roman" w:hAnsi="Times New Roman" w:cs="Times New Roman"/>
          </w:rPr>
          <w:t>as members</w:t>
        </w:r>
      </w:ins>
      <w:ins w:id="22" w:author="Goodacre, Norman *" w:date="2018-03-30T12:04:00Z">
        <w:r w:rsidR="00731419">
          <w:rPr>
            <w:rFonts w:ascii="Times New Roman" w:eastAsia="Times New Roman" w:hAnsi="Times New Roman" w:cs="Times New Roman"/>
          </w:rPr>
          <w:t xml:space="preserve"> </w:t>
        </w:r>
      </w:ins>
      <w:ins w:id="23" w:author="Goodacre, Norman *" w:date="2018-03-30T11:59:00Z">
        <w:r w:rsidR="00C27EC1">
          <w:rPr>
            <w:rFonts w:ascii="Times New Roman" w:eastAsia="Times New Roman" w:hAnsi="Times New Roman" w:cs="Times New Roman"/>
          </w:rPr>
          <w:t xml:space="preserve">use a standard format (PSI-MS) for recording meta-data for PPIs. </w:t>
        </w:r>
      </w:ins>
      <w:ins w:id="24" w:author="Goodacre, Norman *" w:date="2018-03-30T12:14:00Z">
        <w:r w:rsidR="004E0855">
          <w:rPr>
            <w:rFonts w:ascii="Times New Roman" w:eastAsia="Times New Roman" w:hAnsi="Times New Roman" w:cs="Times New Roman"/>
          </w:rPr>
          <w:t xml:space="preserve">Importantly, this meta-data includes experimental evidence information. </w:t>
        </w:r>
      </w:ins>
      <w:proofErr w:type="spellStart"/>
      <w:ins w:id="25" w:author="Goodacre, Norman *" w:date="2018-03-30T12:04:00Z">
        <w:r w:rsidR="00731419">
          <w:rPr>
            <w:rFonts w:ascii="Times New Roman" w:eastAsia="Times New Roman" w:hAnsi="Times New Roman" w:cs="Times New Roman"/>
          </w:rPr>
          <w:t>IMEx</w:t>
        </w:r>
        <w:proofErr w:type="spellEnd"/>
        <w:r w:rsidR="00731419">
          <w:rPr>
            <w:rFonts w:ascii="Times New Roman" w:eastAsia="Times New Roman" w:hAnsi="Times New Roman" w:cs="Times New Roman"/>
          </w:rPr>
          <w:t xml:space="preserve"> members and observers </w:t>
        </w:r>
      </w:ins>
      <w:ins w:id="26" w:author="Goodacre, Norman *" w:date="2018-03-30T12:08:00Z">
        <w:r w:rsidR="00731419">
          <w:rPr>
            <w:rFonts w:ascii="Times New Roman" w:eastAsia="Times New Roman" w:hAnsi="Times New Roman" w:cs="Times New Roman"/>
          </w:rPr>
          <w:t>are</w:t>
        </w:r>
      </w:ins>
      <w:ins w:id="27" w:author="Goodacre, Norman *" w:date="2018-03-30T12:02:00Z">
        <w:r w:rsidR="00C27EC1">
          <w:rPr>
            <w:rFonts w:ascii="Times New Roman" w:eastAsia="Times New Roman" w:hAnsi="Times New Roman" w:cs="Times New Roman"/>
          </w:rPr>
          <w:t xml:space="preserve"> </w:t>
        </w:r>
        <w:commentRangeStart w:id="28"/>
        <w:proofErr w:type="spellStart"/>
        <w:r w:rsidR="00C27EC1">
          <w:rPr>
            <w:rFonts w:ascii="Times New Roman" w:eastAsia="Times New Roman" w:hAnsi="Times New Roman" w:cs="Times New Roman"/>
          </w:rPr>
          <w:t>BioGRID</w:t>
        </w:r>
      </w:ins>
      <w:commentRangeEnd w:id="28"/>
      <w:proofErr w:type="spellEnd"/>
      <w:ins w:id="29" w:author="Goodacre, Norman *" w:date="2018-03-30T12:59:00Z">
        <w:r w:rsidR="00DF1452">
          <w:rPr>
            <w:rStyle w:val="CommentReference"/>
          </w:rPr>
          <w:commentReference w:id="28"/>
        </w:r>
      </w:ins>
      <w:ins w:id="31" w:author="Goodacre, Norman *" w:date="2018-03-30T12:38:00Z">
        <w:r w:rsidR="002369DF">
          <w:rPr>
            <w:rFonts w:ascii="Times New Roman" w:eastAsia="Times New Roman" w:hAnsi="Times New Roman" w:cs="Times New Roman"/>
          </w:rPr>
          <w:t xml:space="preserve"> </w:t>
        </w:r>
        <w:r w:rsidR="002369DF" w:rsidRPr="001824D2">
          <w:rPr>
            <w:rFonts w:ascii="Times New Roman" w:eastAsia="Times New Roman" w:hAnsi="Times New Roman" w:cs="Times New Roman"/>
            <w:highlight w:val="yellow"/>
            <w:rPrChange w:id="32" w:author="Goodacre, Norman *" w:date="2018-03-30T12:53:00Z">
              <w:rPr>
                <w:rFonts w:ascii="Times New Roman" w:eastAsia="Times New Roman" w:hAnsi="Times New Roman" w:cs="Times New Roman"/>
              </w:rPr>
            </w:rPrChange>
          </w:rPr>
          <w:t>(23)</w:t>
        </w:r>
      </w:ins>
      <w:ins w:id="33" w:author="Goodacre, Norman *" w:date="2018-03-30T12:02:00Z">
        <w:r w:rsidR="00C27EC1" w:rsidRPr="001824D2">
          <w:rPr>
            <w:rFonts w:ascii="Times New Roman" w:eastAsia="Times New Roman" w:hAnsi="Times New Roman" w:cs="Times New Roman"/>
            <w:highlight w:val="yellow"/>
            <w:rPrChange w:id="34" w:author="Goodacre, Norman *" w:date="2018-03-30T12:53:00Z">
              <w:rPr>
                <w:rFonts w:ascii="Times New Roman" w:eastAsia="Times New Roman" w:hAnsi="Times New Roman" w:cs="Times New Roman"/>
              </w:rPr>
            </w:rPrChange>
          </w:rPr>
          <w:t>,</w:t>
        </w:r>
        <w:r w:rsidR="00C27EC1">
          <w:rPr>
            <w:rFonts w:ascii="Times New Roman" w:eastAsia="Times New Roman" w:hAnsi="Times New Roman" w:cs="Times New Roman"/>
          </w:rPr>
          <w:t xml:space="preserve"> DIP</w:t>
        </w:r>
      </w:ins>
      <w:ins w:id="35" w:author="Goodacre, Norman *" w:date="2018-03-30T12:38:00Z">
        <w:r w:rsidR="002369DF">
          <w:rPr>
            <w:rFonts w:ascii="Times New Roman" w:eastAsia="Times New Roman" w:hAnsi="Times New Roman" w:cs="Times New Roman"/>
          </w:rPr>
          <w:t xml:space="preserve"> </w:t>
        </w:r>
        <w:r w:rsidR="002369DF" w:rsidRPr="001824D2">
          <w:rPr>
            <w:rFonts w:ascii="Times New Roman" w:eastAsia="Times New Roman" w:hAnsi="Times New Roman" w:cs="Times New Roman"/>
            <w:highlight w:val="yellow"/>
            <w:rPrChange w:id="36" w:author="Goodacre, Norman *" w:date="2018-03-30T12:53:00Z">
              <w:rPr>
                <w:rFonts w:ascii="Times New Roman" w:eastAsia="Times New Roman" w:hAnsi="Times New Roman" w:cs="Times New Roman"/>
              </w:rPr>
            </w:rPrChange>
          </w:rPr>
          <w:t>(24)</w:t>
        </w:r>
      </w:ins>
      <w:ins w:id="37" w:author="Goodacre, Norman *" w:date="2018-03-30T12:02:00Z">
        <w:r w:rsidR="00C27EC1" w:rsidRPr="001824D2">
          <w:rPr>
            <w:rFonts w:ascii="Times New Roman" w:eastAsia="Times New Roman" w:hAnsi="Times New Roman" w:cs="Times New Roman"/>
            <w:highlight w:val="yellow"/>
            <w:rPrChange w:id="38" w:author="Goodacre, Norman *" w:date="2018-03-30T12:53:00Z">
              <w:rPr>
                <w:rFonts w:ascii="Times New Roman" w:eastAsia="Times New Roman" w:hAnsi="Times New Roman" w:cs="Times New Roman"/>
              </w:rPr>
            </w:rPrChange>
          </w:rPr>
          <w:t>,</w:t>
        </w:r>
        <w:r w:rsidR="00C27EC1">
          <w:rPr>
            <w:rFonts w:ascii="Times New Roman" w:eastAsia="Times New Roman" w:hAnsi="Times New Roman" w:cs="Times New Roman"/>
          </w:rPr>
          <w:t xml:space="preserve"> </w:t>
        </w:r>
      </w:ins>
      <w:proofErr w:type="spellStart"/>
      <w:ins w:id="39" w:author="Goodacre, Norman *" w:date="2018-03-30T12:03:00Z">
        <w:r w:rsidR="00731419">
          <w:rPr>
            <w:rFonts w:ascii="Times New Roman" w:eastAsia="Times New Roman" w:hAnsi="Times New Roman" w:cs="Times New Roman"/>
          </w:rPr>
          <w:t>IntAct</w:t>
        </w:r>
      </w:ins>
      <w:proofErr w:type="spellEnd"/>
      <w:ins w:id="40" w:author="Goodacre, Norman *" w:date="2018-03-30T12:38:00Z">
        <w:r w:rsidR="002369DF">
          <w:rPr>
            <w:rFonts w:ascii="Times New Roman" w:eastAsia="Times New Roman" w:hAnsi="Times New Roman" w:cs="Times New Roman"/>
          </w:rPr>
          <w:t xml:space="preserve"> </w:t>
        </w:r>
        <w:r w:rsidR="002369DF" w:rsidRPr="001824D2">
          <w:rPr>
            <w:rFonts w:ascii="Times New Roman" w:eastAsia="Times New Roman" w:hAnsi="Times New Roman" w:cs="Times New Roman"/>
            <w:highlight w:val="yellow"/>
            <w:rPrChange w:id="41" w:author="Goodacre, Norman *" w:date="2018-03-30T12:54:00Z">
              <w:rPr>
                <w:rFonts w:ascii="Times New Roman" w:eastAsia="Times New Roman" w:hAnsi="Times New Roman" w:cs="Times New Roman"/>
              </w:rPr>
            </w:rPrChange>
          </w:rPr>
          <w:t>(26)</w:t>
        </w:r>
      </w:ins>
      <w:ins w:id="42" w:author="Goodacre, Norman *" w:date="2018-03-30T12:03:00Z">
        <w:r w:rsidR="00731419" w:rsidRPr="001824D2">
          <w:rPr>
            <w:rFonts w:ascii="Times New Roman" w:eastAsia="Times New Roman" w:hAnsi="Times New Roman" w:cs="Times New Roman"/>
            <w:highlight w:val="yellow"/>
            <w:rPrChange w:id="43" w:author="Goodacre, Norman *" w:date="2018-03-30T12:54:00Z">
              <w:rPr>
                <w:rFonts w:ascii="Times New Roman" w:eastAsia="Times New Roman" w:hAnsi="Times New Roman" w:cs="Times New Roman"/>
              </w:rPr>
            </w:rPrChange>
          </w:rPr>
          <w:t>,</w:t>
        </w:r>
      </w:ins>
      <w:ins w:id="44" w:author="Goodacre, Norman *" w:date="2018-03-30T12:04:00Z">
        <w:r w:rsidR="00731419">
          <w:rPr>
            <w:rFonts w:ascii="Times New Roman" w:eastAsia="Times New Roman" w:hAnsi="Times New Roman" w:cs="Times New Roman"/>
          </w:rPr>
          <w:t xml:space="preserve"> </w:t>
        </w:r>
      </w:ins>
      <w:ins w:id="45" w:author="Goodacre, Norman *" w:date="2018-03-30T12:40:00Z">
        <w:r w:rsidR="002369DF">
          <w:rPr>
            <w:rFonts w:ascii="Times New Roman" w:eastAsia="Times New Roman" w:hAnsi="Times New Roman" w:cs="Times New Roman"/>
          </w:rPr>
          <w:t xml:space="preserve">and </w:t>
        </w:r>
      </w:ins>
      <w:ins w:id="46" w:author="Goodacre, Norman *" w:date="2018-03-30T12:04:00Z">
        <w:r w:rsidR="00731419">
          <w:rPr>
            <w:rFonts w:ascii="Times New Roman" w:eastAsia="Times New Roman" w:hAnsi="Times New Roman" w:cs="Times New Roman"/>
          </w:rPr>
          <w:t>MINT</w:t>
        </w:r>
      </w:ins>
      <w:ins w:id="47" w:author="Goodacre, Norman *" w:date="2018-03-30T12:40:00Z">
        <w:r w:rsidR="002369DF">
          <w:rPr>
            <w:rFonts w:ascii="Times New Roman" w:eastAsia="Times New Roman" w:hAnsi="Times New Roman" w:cs="Times New Roman"/>
          </w:rPr>
          <w:t xml:space="preserve"> </w:t>
        </w:r>
        <w:commentRangeStart w:id="48"/>
        <w:r w:rsidR="002369DF" w:rsidRPr="001824D2">
          <w:rPr>
            <w:rFonts w:ascii="Times New Roman" w:eastAsia="Times New Roman" w:hAnsi="Times New Roman" w:cs="Times New Roman"/>
            <w:highlight w:val="yellow"/>
            <w:rPrChange w:id="49" w:author="Goodacre, Norman *" w:date="2018-03-30T12:54:00Z">
              <w:rPr>
                <w:rFonts w:ascii="Times New Roman" w:eastAsia="Times New Roman" w:hAnsi="Times New Roman" w:cs="Times New Roman"/>
              </w:rPr>
            </w:rPrChange>
          </w:rPr>
          <w:t>(27)</w:t>
        </w:r>
      </w:ins>
      <w:ins w:id="50" w:author="Goodacre, Norman *" w:date="2018-03-30T12:07:00Z">
        <w:r w:rsidR="00731419" w:rsidRPr="001824D2">
          <w:rPr>
            <w:rFonts w:ascii="Times New Roman" w:eastAsia="Times New Roman" w:hAnsi="Times New Roman" w:cs="Times New Roman"/>
            <w:highlight w:val="yellow"/>
            <w:rPrChange w:id="51" w:author="Goodacre, Norman *" w:date="2018-03-30T12:54:00Z">
              <w:rPr>
                <w:rFonts w:ascii="Times New Roman" w:eastAsia="Times New Roman" w:hAnsi="Times New Roman" w:cs="Times New Roman"/>
              </w:rPr>
            </w:rPrChange>
          </w:rPr>
          <w:t>.</w:t>
        </w:r>
        <w:r w:rsidR="00731419">
          <w:rPr>
            <w:rFonts w:ascii="Times New Roman" w:eastAsia="Times New Roman" w:hAnsi="Times New Roman" w:cs="Times New Roman"/>
          </w:rPr>
          <w:t xml:space="preserve"> </w:t>
        </w:r>
      </w:ins>
      <w:commentRangeEnd w:id="48"/>
      <w:ins w:id="52" w:author="Goodacre, Norman *" w:date="2018-03-30T12:58:00Z">
        <w:r w:rsidR="00DF1452">
          <w:rPr>
            <w:rStyle w:val="CommentReference"/>
          </w:rPr>
          <w:commentReference w:id="48"/>
        </w:r>
      </w:ins>
      <w:ins w:id="53" w:author="Goodacre, Norman *" w:date="2018-03-30T12:40:00Z">
        <w:r w:rsidR="002369DF">
          <w:rPr>
            <w:rFonts w:ascii="Times New Roman" w:eastAsia="Times New Roman" w:hAnsi="Times New Roman" w:cs="Times New Roman"/>
          </w:rPr>
          <w:t>Other generalist PPI databases include BIND</w:t>
        </w:r>
      </w:ins>
      <w:ins w:id="54" w:author="Goodacre, Norman *" w:date="2018-03-30T12:41:00Z">
        <w:r w:rsidR="002369DF">
          <w:rPr>
            <w:rFonts w:ascii="Times New Roman" w:eastAsia="Times New Roman" w:hAnsi="Times New Roman" w:cs="Times New Roman"/>
          </w:rPr>
          <w:t xml:space="preserve"> </w:t>
        </w:r>
        <w:r w:rsidR="002369DF" w:rsidRPr="001824D2">
          <w:rPr>
            <w:rFonts w:ascii="Times New Roman" w:eastAsia="Times New Roman" w:hAnsi="Times New Roman" w:cs="Times New Roman"/>
            <w:highlight w:val="yellow"/>
            <w:rPrChange w:id="55" w:author="Goodacre, Norman *" w:date="2018-03-30T12:54:00Z">
              <w:rPr>
                <w:rFonts w:ascii="Times New Roman" w:eastAsia="Times New Roman" w:hAnsi="Times New Roman" w:cs="Times New Roman"/>
              </w:rPr>
            </w:rPrChange>
          </w:rPr>
          <w:t>(22),</w:t>
        </w:r>
        <w:r w:rsidR="002369DF">
          <w:rPr>
            <w:rFonts w:ascii="Times New Roman" w:eastAsia="Times New Roman" w:hAnsi="Times New Roman" w:cs="Times New Roman"/>
          </w:rPr>
          <w:t xml:space="preserve"> HPRD </w:t>
        </w:r>
        <w:r w:rsidR="002369DF" w:rsidRPr="001824D2">
          <w:rPr>
            <w:rFonts w:ascii="Times New Roman" w:eastAsia="Times New Roman" w:hAnsi="Times New Roman" w:cs="Times New Roman"/>
            <w:highlight w:val="yellow"/>
            <w:rPrChange w:id="56" w:author="Goodacre, Norman *" w:date="2018-03-30T12:54:00Z">
              <w:rPr>
                <w:rFonts w:ascii="Times New Roman" w:eastAsia="Times New Roman" w:hAnsi="Times New Roman" w:cs="Times New Roman"/>
              </w:rPr>
            </w:rPrChange>
          </w:rPr>
          <w:t>(25),</w:t>
        </w:r>
        <w:r w:rsidR="001824D2">
          <w:rPr>
            <w:rFonts w:ascii="Times New Roman" w:eastAsia="Times New Roman" w:hAnsi="Times New Roman" w:cs="Times New Roman"/>
          </w:rPr>
          <w:t xml:space="preserve"> </w:t>
        </w:r>
      </w:ins>
      <w:ins w:id="57" w:author="Goodacre, Norman *" w:date="2018-03-30T12:55:00Z">
        <w:r w:rsidR="001824D2">
          <w:rPr>
            <w:rFonts w:ascii="Times New Roman" w:eastAsia="Times New Roman" w:hAnsi="Times New Roman" w:cs="Times New Roman"/>
          </w:rPr>
          <w:t xml:space="preserve">and </w:t>
        </w:r>
      </w:ins>
      <w:proofErr w:type="spellStart"/>
      <w:ins w:id="58" w:author="Goodacre, Norman *" w:date="2018-03-30T12:41:00Z">
        <w:r w:rsidR="002369DF">
          <w:rPr>
            <w:rFonts w:ascii="Times New Roman" w:eastAsia="Times New Roman" w:hAnsi="Times New Roman" w:cs="Times New Roman"/>
          </w:rPr>
          <w:t>iRefInd</w:t>
        </w:r>
        <w:proofErr w:type="spellEnd"/>
        <w:r w:rsidR="002369DF">
          <w:rPr>
            <w:rFonts w:ascii="Times New Roman" w:eastAsia="Times New Roman" w:hAnsi="Times New Roman" w:cs="Times New Roman"/>
          </w:rPr>
          <w:t xml:space="preserve"> </w:t>
        </w:r>
        <w:r w:rsidR="002369DF" w:rsidRPr="001824D2">
          <w:rPr>
            <w:rFonts w:ascii="Times New Roman" w:eastAsia="Times New Roman" w:hAnsi="Times New Roman" w:cs="Times New Roman"/>
            <w:highlight w:val="yellow"/>
            <w:rPrChange w:id="59" w:author="Goodacre, Norman *" w:date="2018-03-30T12:54:00Z">
              <w:rPr>
                <w:rFonts w:ascii="Times New Roman" w:eastAsia="Times New Roman" w:hAnsi="Times New Roman" w:cs="Times New Roman"/>
              </w:rPr>
            </w:rPrChange>
          </w:rPr>
          <w:t>(27).</w:t>
        </w:r>
      </w:ins>
      <w:ins w:id="60" w:author="Goodacre, Norman *" w:date="2018-03-30T12:40:00Z">
        <w:r w:rsidR="002369DF">
          <w:rPr>
            <w:rFonts w:ascii="Times New Roman" w:eastAsia="Times New Roman" w:hAnsi="Times New Roman" w:cs="Times New Roman"/>
          </w:rPr>
          <w:t xml:space="preserve"> </w:t>
        </w:r>
      </w:ins>
      <w:ins w:id="61" w:author="Goodacre, Norman *" w:date="2018-03-30T12:55:00Z">
        <w:r w:rsidR="001824D2">
          <w:rPr>
            <w:rFonts w:ascii="Times New Roman" w:eastAsia="Times New Roman" w:hAnsi="Times New Roman" w:cs="Times New Roman"/>
          </w:rPr>
          <w:t xml:space="preserve">The </w:t>
        </w:r>
        <w:proofErr w:type="spellStart"/>
        <w:r w:rsidR="001824D2">
          <w:rPr>
            <w:rFonts w:ascii="Times New Roman" w:eastAsia="Times New Roman" w:hAnsi="Times New Roman" w:cs="Times New Roman"/>
          </w:rPr>
          <w:t>Reactome</w:t>
        </w:r>
        <w:proofErr w:type="spellEnd"/>
        <w:r w:rsidR="001824D2">
          <w:rPr>
            <w:rFonts w:ascii="Times New Roman" w:eastAsia="Times New Roman" w:hAnsi="Times New Roman" w:cs="Times New Roman"/>
          </w:rPr>
          <w:t xml:space="preserve"> database </w:t>
        </w:r>
      </w:ins>
      <w:ins w:id="62" w:author="Goodacre, Norman *" w:date="2018-03-30T12:56:00Z">
        <w:r w:rsidR="00DF1452" w:rsidRPr="00DF1452">
          <w:rPr>
            <w:rFonts w:ascii="Times New Roman" w:eastAsia="Times New Roman" w:hAnsi="Times New Roman" w:cs="Times New Roman"/>
            <w:highlight w:val="yellow"/>
            <w:rPrChange w:id="63" w:author="Goodacre, Norman *" w:date="2018-03-30T12:56:00Z">
              <w:rPr>
                <w:rFonts w:ascii="Times New Roman" w:eastAsia="Times New Roman" w:hAnsi="Times New Roman" w:cs="Times New Roman"/>
              </w:rPr>
            </w:rPrChange>
          </w:rPr>
          <w:t>(28)</w:t>
        </w:r>
        <w:r w:rsidR="00DF1452">
          <w:rPr>
            <w:rFonts w:ascii="Times New Roman" w:eastAsia="Times New Roman" w:hAnsi="Times New Roman" w:cs="Times New Roman"/>
          </w:rPr>
          <w:t xml:space="preserve"> </w:t>
        </w:r>
      </w:ins>
      <w:ins w:id="64" w:author="Goodacre, Norman *" w:date="2018-03-30T12:55:00Z">
        <w:r w:rsidR="001824D2">
          <w:rPr>
            <w:rFonts w:ascii="Times New Roman" w:eastAsia="Times New Roman" w:hAnsi="Times New Roman" w:cs="Times New Roman"/>
          </w:rPr>
          <w:t xml:space="preserve">also includes biochemical pathway information to facilitate </w:t>
        </w:r>
      </w:ins>
      <w:ins w:id="65" w:author="Goodacre, Norman *" w:date="2018-03-30T12:56:00Z">
        <w:r w:rsidR="00DF1452">
          <w:rPr>
            <w:rFonts w:ascii="Times New Roman" w:eastAsia="Times New Roman" w:hAnsi="Times New Roman" w:cs="Times New Roman"/>
          </w:rPr>
          <w:t xml:space="preserve">understanding of PPI function. </w:t>
        </w:r>
      </w:ins>
      <w:ins w:id="66" w:author="Goodacre, Norman *" w:date="2018-03-30T12:00:00Z">
        <w:r w:rsidR="00731419">
          <w:rPr>
            <w:rFonts w:ascii="Times New Roman" w:eastAsia="Times New Roman" w:hAnsi="Times New Roman" w:cs="Times New Roman"/>
          </w:rPr>
          <w:t>However, these generalist</w:t>
        </w:r>
        <w:r w:rsidR="00C27EC1">
          <w:rPr>
            <w:rFonts w:ascii="Times New Roman" w:eastAsia="Times New Roman" w:hAnsi="Times New Roman" w:cs="Times New Roman"/>
          </w:rPr>
          <w:t xml:space="preserve"> PPI databases are often very large and contain considerable</w:t>
        </w:r>
        <w:r w:rsidR="002369DF">
          <w:rPr>
            <w:rFonts w:ascii="Times New Roman" w:eastAsia="Times New Roman" w:hAnsi="Times New Roman" w:cs="Times New Roman"/>
          </w:rPr>
          <w:t xml:space="preserve"> internal redundancy </w:t>
        </w:r>
        <w:r w:rsidR="00C27EC1">
          <w:rPr>
            <w:rFonts w:ascii="Times New Roman" w:eastAsia="Times New Roman" w:hAnsi="Times New Roman" w:cs="Times New Roman"/>
          </w:rPr>
          <w:t>as well as overlap</w:t>
        </w:r>
      </w:ins>
      <w:ins w:id="67" w:author="Goodacre, Norman *" w:date="2018-03-30T12:42:00Z">
        <w:r w:rsidR="002369DF">
          <w:rPr>
            <w:rFonts w:ascii="Times New Roman" w:eastAsia="Times New Roman" w:hAnsi="Times New Roman" w:cs="Times New Roman"/>
          </w:rPr>
          <w:t xml:space="preserve"> among themselves</w:t>
        </w:r>
      </w:ins>
      <w:ins w:id="68" w:author="Goodacre, Norman *" w:date="2018-03-30T12:00:00Z">
        <w:r w:rsidR="00C27EC1">
          <w:rPr>
            <w:rFonts w:ascii="Times New Roman" w:eastAsia="Times New Roman" w:hAnsi="Times New Roman" w:cs="Times New Roman"/>
          </w:rPr>
          <w:t>. Therefore,</w:t>
        </w:r>
      </w:ins>
      <w:ins w:id="69" w:author="Goodacre, Norman *" w:date="2018-03-30T11:55:00Z">
        <w:r w:rsidR="00C27EC1">
          <w:rPr>
            <w:rFonts w:ascii="Times New Roman" w:eastAsia="Times New Roman" w:hAnsi="Times New Roman" w:cs="Times New Roman"/>
          </w:rPr>
          <w:t xml:space="preserve"> web-based resources </w:t>
        </w:r>
      </w:ins>
      <w:ins w:id="70" w:author="Goodacre, Norman *" w:date="2018-03-30T11:56:00Z">
        <w:r w:rsidR="00C27EC1">
          <w:rPr>
            <w:rFonts w:ascii="Times New Roman" w:eastAsia="Times New Roman" w:hAnsi="Times New Roman" w:cs="Times New Roman"/>
          </w:rPr>
          <w:t>have been devel</w:t>
        </w:r>
      </w:ins>
      <w:ins w:id="71" w:author="Goodacre, Norman *" w:date="2018-03-30T11:57:00Z">
        <w:r w:rsidR="00C27EC1">
          <w:rPr>
            <w:rFonts w:ascii="Times New Roman" w:eastAsia="Times New Roman" w:hAnsi="Times New Roman" w:cs="Times New Roman"/>
          </w:rPr>
          <w:t xml:space="preserve">oped to integrate pathogen-host molecular interactions </w:t>
        </w:r>
      </w:ins>
      <w:ins w:id="72" w:author="Goodacre, Norman *" w:date="2018-03-30T12:01:00Z">
        <w:r w:rsidR="00C27EC1">
          <w:rPr>
            <w:rFonts w:ascii="Times New Roman" w:eastAsia="Times New Roman" w:hAnsi="Times New Roman" w:cs="Times New Roman"/>
          </w:rPr>
          <w:t xml:space="preserve">(PHI) </w:t>
        </w:r>
      </w:ins>
      <w:ins w:id="73" w:author="Goodacre, Norman *" w:date="2018-03-30T11:57:00Z">
        <w:r w:rsidR="00C27EC1">
          <w:rPr>
            <w:rFonts w:ascii="Times New Roman" w:eastAsia="Times New Roman" w:hAnsi="Times New Roman" w:cs="Times New Roman"/>
          </w:rPr>
          <w:t>and related data from these PPI databases</w:t>
        </w:r>
      </w:ins>
      <w:ins w:id="74" w:author="Goodacre, Norman *" w:date="2018-03-30T12:01:00Z">
        <w:r w:rsidR="00C27EC1">
          <w:rPr>
            <w:rFonts w:ascii="Times New Roman" w:eastAsia="Times New Roman" w:hAnsi="Times New Roman" w:cs="Times New Roman"/>
          </w:rPr>
          <w:t xml:space="preserve"> (generic as well as PHI databases are shown in </w:t>
        </w:r>
        <w:r w:rsidR="00C27EC1" w:rsidRPr="00C27EC1">
          <w:rPr>
            <w:rFonts w:ascii="Times New Roman" w:eastAsia="Times New Roman" w:hAnsi="Times New Roman" w:cs="Times New Roman"/>
            <w:b/>
            <w:rPrChange w:id="75" w:author="Goodacre, Norman *" w:date="2018-03-30T12:01:00Z">
              <w:rPr>
                <w:rFonts w:ascii="Times New Roman" w:eastAsia="Times New Roman" w:hAnsi="Times New Roman" w:cs="Times New Roman"/>
              </w:rPr>
            </w:rPrChange>
          </w:rPr>
          <w:t>Table 3</w:t>
        </w:r>
        <w:r w:rsidR="00C27EC1">
          <w:rPr>
            <w:rFonts w:ascii="Times New Roman" w:eastAsia="Times New Roman" w:hAnsi="Times New Roman" w:cs="Times New Roman"/>
          </w:rPr>
          <w:t xml:space="preserve">). </w:t>
        </w:r>
      </w:ins>
      <w:del w:id="76" w:author="Goodacre, Norman *" w:date="2018-03-30T12:02:00Z">
        <w:r w:rsidRPr="00124024" w:rsidDel="00C27EC1">
          <w:rPr>
            <w:rFonts w:ascii="Times New Roman" w:eastAsia="Times New Roman" w:hAnsi="Times New Roman" w:cs="Times New Roman"/>
          </w:rPr>
          <w:delText xml:space="preserve"> </w:delText>
        </w:r>
        <w:r w:rsidR="00911FA8" w:rsidDel="00C27EC1">
          <w:rPr>
            <w:rFonts w:ascii="Times New Roman" w:eastAsia="Times New Roman" w:hAnsi="Times New Roman" w:cs="Times New Roman"/>
          </w:rPr>
          <w:delText>a series of</w:delText>
        </w:r>
        <w:r w:rsidRPr="00124024" w:rsidDel="00C27EC1">
          <w:rPr>
            <w:rFonts w:ascii="Times New Roman" w:eastAsia="Times New Roman" w:hAnsi="Times New Roman" w:cs="Times New Roman"/>
          </w:rPr>
          <w:delText xml:space="preserve"> databases have been designed to capture the </w:delText>
        </w:r>
        <w:r w:rsidR="00B07C8F" w:rsidDel="00C27EC1">
          <w:rPr>
            <w:rFonts w:ascii="Times New Roman" w:eastAsia="Times New Roman" w:hAnsi="Times New Roman" w:cs="Times New Roman"/>
          </w:rPr>
          <w:delText>details</w:delText>
        </w:r>
        <w:r w:rsidR="00B07C8F" w:rsidRPr="00124024" w:rsidDel="00C27EC1">
          <w:rPr>
            <w:rFonts w:ascii="Times New Roman" w:eastAsia="Times New Roman" w:hAnsi="Times New Roman" w:cs="Times New Roman"/>
          </w:rPr>
          <w:delText xml:space="preserve"> </w:delText>
        </w:r>
        <w:r w:rsidRPr="00124024" w:rsidDel="00C27EC1">
          <w:rPr>
            <w:rFonts w:ascii="Times New Roman" w:eastAsia="Times New Roman" w:hAnsi="Times New Roman" w:cs="Times New Roman"/>
          </w:rPr>
          <w:delText>of such interactions (</w:delText>
        </w:r>
        <w:r w:rsidRPr="00124024" w:rsidDel="00C27EC1">
          <w:rPr>
            <w:rFonts w:ascii="Times New Roman" w:eastAsia="Times New Roman" w:hAnsi="Times New Roman" w:cs="Times New Roman"/>
            <w:b/>
          </w:rPr>
          <w:delText>Table 3</w:delText>
        </w:r>
        <w:r w:rsidRPr="00124024" w:rsidDel="00C27EC1">
          <w:rPr>
            <w:rFonts w:ascii="Times New Roman" w:eastAsia="Times New Roman" w:hAnsi="Times New Roman" w:cs="Times New Roman"/>
          </w:rPr>
          <w:delText xml:space="preserve">). </w:delText>
        </w:r>
        <w:r w:rsidR="00911FA8" w:rsidDel="00C27EC1">
          <w:rPr>
            <w:rFonts w:ascii="Times New Roman" w:eastAsia="Times New Roman" w:hAnsi="Times New Roman" w:cs="Times New Roman"/>
          </w:rPr>
          <w:delText>Several</w:delText>
        </w:r>
        <w:r w:rsidRPr="00124024" w:rsidDel="00C27EC1">
          <w:rPr>
            <w:rFonts w:ascii="Times New Roman" w:eastAsia="Times New Roman" w:hAnsi="Times New Roman" w:cs="Times New Roman"/>
          </w:rPr>
          <w:delText xml:space="preserve"> </w:delText>
        </w:r>
        <w:r w:rsidR="00911FA8" w:rsidDel="00C27EC1">
          <w:rPr>
            <w:rFonts w:ascii="Times New Roman" w:eastAsia="Times New Roman" w:hAnsi="Times New Roman" w:cs="Times New Roman"/>
          </w:rPr>
          <w:delText>w</w:delText>
        </w:r>
        <w:r w:rsidRPr="00124024" w:rsidDel="00C27EC1">
          <w:rPr>
            <w:rFonts w:ascii="Times New Roman" w:eastAsia="Times New Roman" w:hAnsi="Times New Roman" w:cs="Times New Roman"/>
          </w:rPr>
          <w:delText xml:space="preserve">eb-based resources aim to integrate pathogen–host molecular interactions and related data available in the literature. </w:delText>
        </w:r>
      </w:del>
      <w:r w:rsidRPr="00124024">
        <w:rPr>
          <w:rFonts w:ascii="Times New Roman" w:eastAsia="Times New Roman" w:hAnsi="Times New Roman" w:cs="Times New Roman"/>
        </w:rPr>
        <w:t xml:space="preserve">Some </w:t>
      </w:r>
      <w:ins w:id="77" w:author="Goodacre, Norman *" w:date="2018-03-30T12:02:00Z">
        <w:r w:rsidR="00C27EC1">
          <w:rPr>
            <w:rFonts w:ascii="Times New Roman" w:eastAsia="Times New Roman" w:hAnsi="Times New Roman" w:cs="Times New Roman"/>
          </w:rPr>
          <w:t xml:space="preserve">PHI databases </w:t>
        </w:r>
      </w:ins>
      <w:r w:rsidRPr="00124024">
        <w:rPr>
          <w:rFonts w:ascii="Times New Roman" w:eastAsia="Times New Roman" w:hAnsi="Times New Roman" w:cs="Times New Roman"/>
        </w:rPr>
        <w:t xml:space="preserve">specialize on only one specific pathogen species such as </w:t>
      </w:r>
      <w:proofErr w:type="spellStart"/>
      <w:r w:rsidRPr="00124024">
        <w:rPr>
          <w:rFonts w:ascii="Times New Roman" w:eastAsia="Times New Roman" w:hAnsi="Times New Roman" w:cs="Times New Roman"/>
        </w:rPr>
        <w:t>HCVpro</w:t>
      </w:r>
      <w:proofErr w:type="spellEnd"/>
      <w:r w:rsidRPr="00124024">
        <w:rPr>
          <w:rFonts w:ascii="Times New Roman" w:eastAsia="Times New Roman" w:hAnsi="Times New Roman" w:cs="Times New Roman"/>
        </w:rPr>
        <w:t xml:space="preserve"> </w:t>
      </w:r>
      <w:r w:rsidRPr="001824D2">
        <w:rPr>
          <w:rFonts w:ascii="Times New Roman" w:eastAsia="Times New Roman" w:hAnsi="Times New Roman" w:cs="Times New Roman"/>
          <w:highlight w:val="yellow"/>
          <w:rPrChange w:id="78" w:author="Goodacre, Norman *" w:date="2018-03-30T12:54:00Z">
            <w:rPr>
              <w:rFonts w:ascii="Times New Roman" w:eastAsia="Times New Roman" w:hAnsi="Times New Roman" w:cs="Times New Roman"/>
            </w:rPr>
          </w:rPrChange>
        </w:rPr>
        <w:fldChar w:fldCharType="begin"/>
      </w:r>
      <w:r w:rsidR="00A05800" w:rsidRPr="001824D2">
        <w:rPr>
          <w:rFonts w:ascii="Times New Roman" w:eastAsia="Times New Roman" w:hAnsi="Times New Roman" w:cs="Times New Roman"/>
          <w:highlight w:val="yellow"/>
          <w:rPrChange w:id="79" w:author="Goodacre, Norman *" w:date="2018-03-30T12:54:00Z">
            <w:rPr>
              <w:rFonts w:ascii="Times New Roman" w:eastAsia="Times New Roman" w:hAnsi="Times New Roman" w:cs="Times New Roman"/>
            </w:rPr>
          </w:rPrChange>
        </w:rPr>
        <w:instrText xml:space="preserve"> ADDIN EN.CITE &lt;EndNote&gt;&lt;Cite&gt;&lt;Author&gt;Kwofie&lt;/Author&gt;&lt;Year&gt;2011&lt;/Year&gt;&lt;RecNum&gt;46&lt;/RecNum&gt;&lt;DisplayText&gt;(14)&lt;/DisplayText&gt;&lt;record&gt;&lt;rec-number&gt;46&lt;/rec-number&gt;&lt;foreign-keys&gt;&lt;key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1824D2">
        <w:rPr>
          <w:rFonts w:ascii="Times New Roman" w:eastAsia="Times New Roman" w:hAnsi="Times New Roman" w:cs="Times New Roman"/>
          <w:highlight w:val="yellow"/>
          <w:rPrChange w:id="80" w:author="Goodacre, Norman *" w:date="2018-03-30T12:54:00Z">
            <w:rPr>
              <w:rFonts w:ascii="Times New Roman" w:eastAsia="Times New Roman" w:hAnsi="Times New Roman" w:cs="Times New Roman"/>
            </w:rPr>
          </w:rPrChange>
        </w:rPr>
        <w:fldChar w:fldCharType="separate"/>
      </w:r>
      <w:r w:rsidR="00A05800" w:rsidRPr="001824D2">
        <w:rPr>
          <w:rFonts w:ascii="Times New Roman" w:eastAsia="Times New Roman" w:hAnsi="Times New Roman" w:cs="Times New Roman"/>
          <w:noProof/>
          <w:highlight w:val="yellow"/>
          <w:rPrChange w:id="81" w:author="Goodacre, Norman *" w:date="2018-03-30T12:54:00Z">
            <w:rPr>
              <w:rFonts w:ascii="Times New Roman" w:eastAsia="Times New Roman" w:hAnsi="Times New Roman" w:cs="Times New Roman"/>
              <w:noProof/>
            </w:rPr>
          </w:rPrChange>
        </w:rPr>
        <w:t>(14)</w:t>
      </w:r>
      <w:r w:rsidRPr="001824D2">
        <w:rPr>
          <w:rFonts w:ascii="Times New Roman" w:eastAsia="Times New Roman" w:hAnsi="Times New Roman" w:cs="Times New Roman"/>
          <w:highlight w:val="yellow"/>
          <w:rPrChange w:id="82" w:author="Goodacre, Norman *" w:date="2018-03-30T12:54: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and </w:t>
      </w:r>
      <w:r w:rsidR="00911FA8">
        <w:rPr>
          <w:rFonts w:ascii="Times New Roman" w:eastAsia="Times New Roman" w:hAnsi="Times New Roman" w:cs="Times New Roman"/>
        </w:rPr>
        <w:t xml:space="preserve">the </w:t>
      </w:r>
      <w:r w:rsidRPr="00124024">
        <w:rPr>
          <w:rFonts w:ascii="Times New Roman" w:eastAsia="Times New Roman" w:hAnsi="Times New Roman" w:cs="Times New Roman"/>
        </w:rPr>
        <w:t xml:space="preserve">HIV-1 Human Interaction Database at NCBI </w:t>
      </w:r>
      <w:r w:rsidRPr="00DF1452">
        <w:rPr>
          <w:rFonts w:ascii="Times New Roman" w:eastAsia="Times New Roman" w:hAnsi="Times New Roman" w:cs="Times New Roman"/>
          <w:highlight w:val="yellow"/>
          <w:rPrChange w:id="83" w:author="Goodacre, Norman *" w:date="2018-03-30T12:56:00Z">
            <w:rPr>
              <w:rFonts w:ascii="Times New Roman" w:eastAsia="Times New Roman" w:hAnsi="Times New Roman" w:cs="Times New Roman"/>
            </w:rPr>
          </w:rPrChange>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A05800" w:rsidRPr="00DF1452">
        <w:rPr>
          <w:rFonts w:ascii="Times New Roman" w:eastAsia="Times New Roman" w:hAnsi="Times New Roman" w:cs="Times New Roman"/>
          <w:highlight w:val="yellow"/>
          <w:rPrChange w:id="84" w:author="Goodacre, Norman *" w:date="2018-03-30T12:56:00Z">
            <w:rPr>
              <w:rFonts w:ascii="Times New Roman" w:eastAsia="Times New Roman" w:hAnsi="Times New Roman" w:cs="Times New Roman"/>
            </w:rPr>
          </w:rPrChange>
        </w:rPr>
        <w:instrText xml:space="preserve"> ADDIN EN.CITE </w:instrText>
      </w:r>
      <w:r w:rsidR="00A05800" w:rsidRPr="00DF1452">
        <w:rPr>
          <w:rFonts w:ascii="Times New Roman" w:eastAsia="Times New Roman" w:hAnsi="Times New Roman" w:cs="Times New Roman"/>
          <w:highlight w:val="yellow"/>
          <w:rPrChange w:id="85" w:author="Goodacre, Norman *" w:date="2018-03-30T12:56:00Z">
            <w:rPr>
              <w:rFonts w:ascii="Times New Roman" w:eastAsia="Times New Roman" w:hAnsi="Times New Roman" w:cs="Times New Roman"/>
            </w:rPr>
          </w:rPrChange>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A05800" w:rsidRPr="00DF1452">
        <w:rPr>
          <w:rFonts w:ascii="Times New Roman" w:eastAsia="Times New Roman" w:hAnsi="Times New Roman" w:cs="Times New Roman"/>
          <w:highlight w:val="yellow"/>
          <w:rPrChange w:id="86" w:author="Goodacre, Norman *" w:date="2018-03-30T12:56:00Z">
            <w:rPr>
              <w:rFonts w:ascii="Times New Roman" w:eastAsia="Times New Roman" w:hAnsi="Times New Roman" w:cs="Times New Roman"/>
            </w:rPr>
          </w:rPrChange>
        </w:rPr>
        <w:instrText xml:space="preserve"> ADDIN EN.CITE.DATA </w:instrText>
      </w:r>
      <w:r w:rsidR="00A05800" w:rsidRPr="00DF1452">
        <w:rPr>
          <w:rFonts w:ascii="Times New Roman" w:eastAsia="Times New Roman" w:hAnsi="Times New Roman" w:cs="Times New Roman"/>
          <w:highlight w:val="yellow"/>
          <w:rPrChange w:id="87" w:author="Goodacre, Norman *" w:date="2018-03-30T12:56:00Z">
            <w:rPr>
              <w:rFonts w:ascii="Times New Roman" w:eastAsia="Times New Roman" w:hAnsi="Times New Roman" w:cs="Times New Roman"/>
            </w:rPr>
          </w:rPrChange>
        </w:rPr>
      </w:r>
      <w:r w:rsidR="00A05800" w:rsidRPr="00DF1452">
        <w:rPr>
          <w:rFonts w:ascii="Times New Roman" w:eastAsia="Times New Roman" w:hAnsi="Times New Roman" w:cs="Times New Roman"/>
          <w:highlight w:val="yellow"/>
          <w:rPrChange w:id="88" w:author="Goodacre, Norman *" w:date="2018-03-30T12:56:00Z">
            <w:rPr>
              <w:rFonts w:ascii="Times New Roman" w:eastAsia="Times New Roman" w:hAnsi="Times New Roman" w:cs="Times New Roman"/>
            </w:rPr>
          </w:rPrChange>
        </w:rPr>
        <w:fldChar w:fldCharType="end"/>
      </w:r>
      <w:r w:rsidRPr="00DF1452">
        <w:rPr>
          <w:rFonts w:ascii="Times New Roman" w:eastAsia="Times New Roman" w:hAnsi="Times New Roman" w:cs="Times New Roman"/>
          <w:highlight w:val="yellow"/>
          <w:rPrChange w:id="89" w:author="Goodacre, Norman *" w:date="2018-03-30T12:56:00Z">
            <w:rPr>
              <w:rFonts w:ascii="Times New Roman" w:eastAsia="Times New Roman" w:hAnsi="Times New Roman" w:cs="Times New Roman"/>
            </w:rPr>
          </w:rPrChange>
        </w:rPr>
      </w:r>
      <w:r w:rsidRPr="00DF1452">
        <w:rPr>
          <w:rFonts w:ascii="Times New Roman" w:eastAsia="Times New Roman" w:hAnsi="Times New Roman" w:cs="Times New Roman"/>
          <w:highlight w:val="yellow"/>
          <w:rPrChange w:id="90"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91" w:author="Goodacre, Norman *" w:date="2018-03-30T12:56:00Z">
            <w:rPr>
              <w:rFonts w:ascii="Times New Roman" w:eastAsia="Times New Roman" w:hAnsi="Times New Roman" w:cs="Times New Roman"/>
              <w:noProof/>
            </w:rPr>
          </w:rPrChange>
        </w:rPr>
        <w:t>(15)</w:t>
      </w:r>
      <w:r w:rsidRPr="00DF1452">
        <w:rPr>
          <w:rFonts w:ascii="Times New Roman" w:eastAsia="Times New Roman" w:hAnsi="Times New Roman" w:cs="Times New Roman"/>
          <w:highlight w:val="yellow"/>
          <w:rPrChange w:id="92"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w:t>
      </w:r>
      <w:r w:rsidR="00911FA8">
        <w:rPr>
          <w:rFonts w:ascii="Times New Roman" w:eastAsia="Times New Roman" w:hAnsi="Times New Roman" w:cs="Times New Roman"/>
        </w:rPr>
        <w:t>A</w:t>
      </w:r>
      <w:r w:rsidRPr="00124024">
        <w:rPr>
          <w:rFonts w:ascii="Times New Roman" w:eastAsia="Times New Roman" w:hAnsi="Times New Roman" w:cs="Times New Roman"/>
        </w:rPr>
        <w:t xml:space="preserve"> wider range of human specific viruses are</w:t>
      </w:r>
      <w:r w:rsidR="00911FA8">
        <w:rPr>
          <w:rFonts w:ascii="Times New Roman" w:eastAsia="Times New Roman" w:hAnsi="Times New Roman" w:cs="Times New Roman"/>
        </w:rPr>
        <w:t xml:space="preserve"> covered by</w:t>
      </w:r>
      <w:r w:rsidRPr="00124024">
        <w:rPr>
          <w:rFonts w:ascii="Times New Roman" w:eastAsia="Times New Roman" w:hAnsi="Times New Roman" w:cs="Times New Roman"/>
        </w:rPr>
        <w:t xml:space="preserve"> </w:t>
      </w:r>
      <w:proofErr w:type="spellStart"/>
      <w:r w:rsidRPr="00124024">
        <w:rPr>
          <w:rFonts w:ascii="Times New Roman" w:eastAsia="Times New Roman" w:hAnsi="Times New Roman" w:cs="Times New Roman"/>
        </w:rPr>
        <w:t>VirHostNet</w:t>
      </w:r>
      <w:proofErr w:type="spellEnd"/>
      <w:r w:rsidRPr="00124024">
        <w:rPr>
          <w:rFonts w:ascii="Times New Roman" w:eastAsia="Times New Roman" w:hAnsi="Times New Roman" w:cs="Times New Roman"/>
        </w:rPr>
        <w:t xml:space="preserve"> </w:t>
      </w:r>
      <w:r w:rsidRPr="00DF1452">
        <w:rPr>
          <w:rFonts w:ascii="Times New Roman" w:eastAsia="Times New Roman" w:hAnsi="Times New Roman" w:cs="Times New Roman"/>
          <w:highlight w:val="yellow"/>
          <w:rPrChange w:id="93" w:author="Goodacre, Norman *" w:date="2018-03-30T12:56: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94" w:author="Goodacre, Norman *" w:date="2018-03-30T12:56:00Z">
            <w:rPr>
              <w:rFonts w:ascii="Times New Roman" w:eastAsia="Times New Roman" w:hAnsi="Times New Roman" w:cs="Times New Roman"/>
            </w:rPr>
          </w:rPrChange>
        </w:rPr>
        <w:instrText xml:space="preserve"> ADDIN EN.CITE &lt;EndNote&gt;&lt;Cite&gt;&lt;Author&gt;Guirimand&lt;/Author&gt;&lt;Year&gt;2015&lt;/Year&gt;&lt;RecNum&gt;70&lt;/RecNum&gt;&lt;DisplayText&gt;(16)&lt;/DisplayText&gt;&lt;record&gt;&lt;rec-number&gt;70&lt;/rec-number&gt;&lt;foreign-keys&gt;&lt;key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Pr="00DF1452">
        <w:rPr>
          <w:rFonts w:ascii="Times New Roman" w:eastAsia="Times New Roman" w:hAnsi="Times New Roman" w:cs="Times New Roman"/>
          <w:highlight w:val="yellow"/>
          <w:rPrChange w:id="95"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96" w:author="Goodacre, Norman *" w:date="2018-03-30T12:56:00Z">
            <w:rPr>
              <w:rFonts w:ascii="Times New Roman" w:eastAsia="Times New Roman" w:hAnsi="Times New Roman" w:cs="Times New Roman"/>
              <w:noProof/>
            </w:rPr>
          </w:rPrChange>
        </w:rPr>
        <w:t>(16)</w:t>
      </w:r>
      <w:r w:rsidRPr="00DF1452">
        <w:rPr>
          <w:rFonts w:ascii="Times New Roman" w:eastAsia="Times New Roman" w:hAnsi="Times New Roman" w:cs="Times New Roman"/>
          <w:highlight w:val="yellow"/>
          <w:rPrChange w:id="97"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w:t>
      </w:r>
      <w:proofErr w:type="spellStart"/>
      <w:r w:rsidRPr="00124024">
        <w:rPr>
          <w:rFonts w:ascii="Times New Roman" w:eastAsia="Times New Roman" w:hAnsi="Times New Roman" w:cs="Times New Roman"/>
        </w:rPr>
        <w:t>VirusMentha</w:t>
      </w:r>
      <w:proofErr w:type="spellEnd"/>
      <w:r w:rsidRPr="00124024">
        <w:rPr>
          <w:rFonts w:ascii="Times New Roman" w:eastAsia="Times New Roman" w:hAnsi="Times New Roman" w:cs="Times New Roman"/>
        </w:rPr>
        <w:t xml:space="preserve"> </w:t>
      </w:r>
      <w:r w:rsidRPr="00DF1452">
        <w:rPr>
          <w:rFonts w:ascii="Times New Roman" w:eastAsia="Times New Roman" w:hAnsi="Times New Roman" w:cs="Times New Roman"/>
          <w:highlight w:val="yellow"/>
          <w:rPrChange w:id="98" w:author="Goodacre, Norman *" w:date="2018-03-30T12:56: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99" w:author="Goodacre, Norman *" w:date="2018-03-30T12:56:00Z">
            <w:rPr>
              <w:rFonts w:ascii="Times New Roman" w:eastAsia="Times New Roman" w:hAnsi="Times New Roman" w:cs="Times New Roman"/>
            </w:rPr>
          </w:rPrChange>
        </w:rPr>
        <w:instrText xml:space="preserve"> ADDIN EN.CITE &lt;EndNote&gt;&lt;Cite&gt;&lt;Author&gt;Calderone&lt;/Author&gt;&lt;Year&gt;2015&lt;/Year&gt;&lt;RecNum&gt;71&lt;/RecNum&gt;&lt;DisplayText&gt;(17)&lt;/DisplayText&gt;&lt;record&gt;&lt;rec-number&gt;71&lt;/rec-number&gt;&lt;foreign-keys&gt;&lt;key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Pr="00DF1452">
        <w:rPr>
          <w:rFonts w:ascii="Times New Roman" w:eastAsia="Times New Roman" w:hAnsi="Times New Roman" w:cs="Times New Roman"/>
          <w:highlight w:val="yellow"/>
          <w:rPrChange w:id="100"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01" w:author="Goodacre, Norman *" w:date="2018-03-30T12:56:00Z">
            <w:rPr>
              <w:rFonts w:ascii="Times New Roman" w:eastAsia="Times New Roman" w:hAnsi="Times New Roman" w:cs="Times New Roman"/>
              <w:noProof/>
            </w:rPr>
          </w:rPrChange>
        </w:rPr>
        <w:t>(17)</w:t>
      </w:r>
      <w:r w:rsidRPr="00DF1452">
        <w:rPr>
          <w:rFonts w:ascii="Times New Roman" w:eastAsia="Times New Roman" w:hAnsi="Times New Roman" w:cs="Times New Roman"/>
          <w:highlight w:val="yellow"/>
          <w:rPrChange w:id="102"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PHIDIAS </w:t>
      </w:r>
      <w:r w:rsidRPr="00DF1452">
        <w:rPr>
          <w:rFonts w:ascii="Times New Roman" w:eastAsia="Times New Roman" w:hAnsi="Times New Roman" w:cs="Times New Roman"/>
          <w:highlight w:val="yellow"/>
          <w:rPrChange w:id="103" w:author="Goodacre, Norman *" w:date="2018-03-30T12:56: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04" w:author="Goodacre, Norman *" w:date="2018-03-30T12:56:00Z">
            <w:rPr>
              <w:rFonts w:ascii="Times New Roman" w:eastAsia="Times New Roman" w:hAnsi="Times New Roman" w:cs="Times New Roman"/>
            </w:rPr>
          </w:rPrChange>
        </w:rPr>
        <w:instrText xml:space="preserve"> ADDIN EN.CITE &lt;EndNote&gt;&lt;Cite&gt;&lt;Author&gt;Xiang&lt;/Author&gt;&lt;Year&gt;2007&lt;/Year&gt;&lt;RecNum&gt;55&lt;/RecNum&gt;&lt;DisplayText&gt;(18)&lt;/DisplayText&gt;&lt;record&gt;&lt;rec-number&gt;55&lt;/rec-number&gt;&lt;foreign-keys&gt;&lt;key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Pr="00DF1452">
        <w:rPr>
          <w:rFonts w:ascii="Times New Roman" w:eastAsia="Times New Roman" w:hAnsi="Times New Roman" w:cs="Times New Roman"/>
          <w:highlight w:val="yellow"/>
          <w:rPrChange w:id="105"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06" w:author="Goodacre, Norman *" w:date="2018-03-30T12:56:00Z">
            <w:rPr>
              <w:rFonts w:ascii="Times New Roman" w:eastAsia="Times New Roman" w:hAnsi="Times New Roman" w:cs="Times New Roman"/>
              <w:noProof/>
            </w:rPr>
          </w:rPrChange>
        </w:rPr>
        <w:t>(18)</w:t>
      </w:r>
      <w:r w:rsidRPr="00DF1452">
        <w:rPr>
          <w:rFonts w:ascii="Times New Roman" w:eastAsia="Times New Roman" w:hAnsi="Times New Roman" w:cs="Times New Roman"/>
          <w:highlight w:val="yellow"/>
          <w:rPrChange w:id="107"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HPIDB </w:t>
      </w:r>
      <w:r w:rsidRPr="00DF1452">
        <w:rPr>
          <w:rFonts w:ascii="Times New Roman" w:eastAsia="Times New Roman" w:hAnsi="Times New Roman" w:cs="Times New Roman"/>
          <w:highlight w:val="yellow"/>
          <w:rPrChange w:id="108" w:author="Goodacre, Norman *" w:date="2018-03-30T12:56: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09" w:author="Goodacre, Norman *" w:date="2018-03-30T12:56:00Z">
            <w:rPr>
              <w:rFonts w:ascii="Times New Roman" w:eastAsia="Times New Roman" w:hAnsi="Times New Roman" w:cs="Times New Roman"/>
            </w:rPr>
          </w:rPrChange>
        </w:rPr>
        <w:instrText xml:space="preserve"> ADDIN EN.CITE &lt;EndNote&gt;&lt;Cite&gt;&lt;Author&gt;Kumar&lt;/Author&gt;&lt;Year&gt;2010&lt;/Year&gt;&lt;RecNum&gt;62&lt;/RecNum&gt;&lt;DisplayText&gt;(19)&lt;/DisplayText&gt;&lt;record&gt;&lt;rec-number&gt;62&lt;/rec-number&gt;&lt;foreign-keys&gt;&lt;key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Pr="00DF1452">
        <w:rPr>
          <w:rFonts w:ascii="Times New Roman" w:eastAsia="Times New Roman" w:hAnsi="Times New Roman" w:cs="Times New Roman"/>
          <w:highlight w:val="yellow"/>
          <w:rPrChange w:id="110"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11" w:author="Goodacre, Norman *" w:date="2018-03-30T12:56:00Z">
            <w:rPr>
              <w:rFonts w:ascii="Times New Roman" w:eastAsia="Times New Roman" w:hAnsi="Times New Roman" w:cs="Times New Roman"/>
              <w:noProof/>
            </w:rPr>
          </w:rPrChange>
        </w:rPr>
        <w:t>(19)</w:t>
      </w:r>
      <w:r w:rsidRPr="00DF1452">
        <w:rPr>
          <w:rFonts w:ascii="Times New Roman" w:eastAsia="Times New Roman" w:hAnsi="Times New Roman" w:cs="Times New Roman"/>
          <w:highlight w:val="yellow"/>
          <w:rPrChange w:id="112"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and PHISTO </w:t>
      </w:r>
      <w:r w:rsidRPr="00DF1452">
        <w:rPr>
          <w:rFonts w:ascii="Times New Roman" w:eastAsia="Times New Roman" w:hAnsi="Times New Roman" w:cs="Times New Roman"/>
          <w:highlight w:val="yellow"/>
          <w:rPrChange w:id="113" w:author="Goodacre, Norman *" w:date="2018-03-30T12:56: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14" w:author="Goodacre, Norman *" w:date="2018-03-30T12:56:00Z">
            <w:rPr>
              <w:rFonts w:ascii="Times New Roman" w:eastAsia="Times New Roman" w:hAnsi="Times New Roman" w:cs="Times New Roman"/>
            </w:rPr>
          </w:rPrChange>
        </w:rPr>
        <w:instrText xml:space="preserve"> ADDIN EN.CITE &lt;EndNote&gt;&lt;Cite&gt;&lt;Author&gt;Durmus Tekir&lt;/Author&gt;&lt;Year&gt;2013&lt;/Year&gt;&lt;RecNum&gt;61&lt;/RecNum&gt;&lt;DisplayText&gt;(20)&lt;/DisplayText&gt;&lt;record&gt;&lt;rec-number&gt;61&lt;/rec-number&gt;&lt;foreign-keys&gt;&lt;key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Pr="00DF1452">
        <w:rPr>
          <w:rFonts w:ascii="Times New Roman" w:eastAsia="Times New Roman" w:hAnsi="Times New Roman" w:cs="Times New Roman"/>
          <w:highlight w:val="yellow"/>
          <w:rPrChange w:id="115" w:author="Goodacre, Norman *" w:date="2018-03-30T12:56: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16" w:author="Goodacre, Norman *" w:date="2018-03-30T12:56:00Z">
            <w:rPr>
              <w:rFonts w:ascii="Times New Roman" w:eastAsia="Times New Roman" w:hAnsi="Times New Roman" w:cs="Times New Roman"/>
              <w:noProof/>
            </w:rPr>
          </w:rPrChange>
        </w:rPr>
        <w:t>(20)</w:t>
      </w:r>
      <w:r w:rsidRPr="00DF1452">
        <w:rPr>
          <w:rFonts w:ascii="Times New Roman" w:eastAsia="Times New Roman" w:hAnsi="Times New Roman" w:cs="Times New Roman"/>
          <w:highlight w:val="yellow"/>
          <w:rPrChange w:id="117" w:author="Goodacre, Norman *" w:date="2018-03-30T12:56:00Z">
            <w:rPr>
              <w:rFonts w:ascii="Times New Roman" w:eastAsia="Times New Roman" w:hAnsi="Times New Roman" w:cs="Times New Roman"/>
            </w:rPr>
          </w:rPrChange>
        </w:rPr>
        <w:fldChar w:fldCharType="end"/>
      </w:r>
      <w:r w:rsidRPr="00124024">
        <w:rPr>
          <w:rFonts w:ascii="Times New Roman" w:eastAsia="Times New Roman" w:hAnsi="Times New Roman" w:cs="Times New Roman"/>
          <w:sz w:val="20"/>
          <w:szCs w:val="20"/>
        </w:rPr>
        <w:t xml:space="preserve"> </w:t>
      </w:r>
      <w:r w:rsidR="00911FA8">
        <w:rPr>
          <w:rFonts w:ascii="Times New Roman" w:eastAsia="Times New Roman" w:hAnsi="Times New Roman" w:cs="Times New Roman"/>
        </w:rPr>
        <w:t>which</w:t>
      </w:r>
      <w:r w:rsidR="00911FA8" w:rsidRPr="00124024">
        <w:rPr>
          <w:rFonts w:ascii="Times New Roman" w:eastAsia="Times New Roman" w:hAnsi="Times New Roman" w:cs="Times New Roman"/>
        </w:rPr>
        <w:t xml:space="preserve"> </w:t>
      </w:r>
      <w:r w:rsidRPr="00124024">
        <w:rPr>
          <w:rFonts w:ascii="Times New Roman" w:eastAsia="Times New Roman" w:hAnsi="Times New Roman" w:cs="Times New Roman"/>
        </w:rPr>
        <w:t>include interactions between human host and different viral and other pathogen proteins.</w:t>
      </w:r>
      <w:ins w:id="118" w:author="Goodacre, Norman *" w:date="2018-03-30T12:09:00Z">
        <w:r w:rsidR="004E0855">
          <w:rPr>
            <w:rFonts w:ascii="Times New Roman" w:eastAsia="Times New Roman" w:hAnsi="Times New Roman" w:cs="Times New Roman"/>
          </w:rPr>
          <w:t xml:space="preserve"> </w:t>
        </w:r>
      </w:ins>
    </w:p>
    <w:p w14:paraId="2B2A32BD" w14:textId="59AF4F64" w:rsidR="00731419" w:rsidRPr="00124024" w:rsidDel="00731419" w:rsidRDefault="00731419" w:rsidP="00C27EC1">
      <w:pPr>
        <w:spacing w:line="276" w:lineRule="auto"/>
        <w:rPr>
          <w:del w:id="119" w:author="Goodacre, Norman *" w:date="2018-03-30T12:12:00Z"/>
          <w:rFonts w:ascii="Times New Roman" w:eastAsia="Times New Roman" w:hAnsi="Times New Roman" w:cs="Times New Roman"/>
        </w:rPr>
      </w:pPr>
      <w:ins w:id="120" w:author="Goodacre, Norman *" w:date="2018-03-30T12:10:00Z">
        <w:r>
          <w:rPr>
            <w:rFonts w:ascii="Times New Roman" w:eastAsia="Times New Roman" w:hAnsi="Times New Roman" w:cs="Times New Roman"/>
          </w:rPr>
          <w:tab/>
          <w:t xml:space="preserve">PHI databases </w:t>
        </w:r>
      </w:ins>
      <w:ins w:id="121" w:author="Goodacre, Norman *" w:date="2018-03-30T12:21:00Z">
        <w:r w:rsidR="004E0855">
          <w:rPr>
            <w:rFonts w:ascii="Times New Roman" w:eastAsia="Times New Roman" w:hAnsi="Times New Roman" w:cs="Times New Roman"/>
          </w:rPr>
          <w:t>of</w:t>
        </w:r>
      </w:ins>
      <w:ins w:id="122" w:author="Goodacre, Norman *" w:date="2018-03-30T12:10:00Z">
        <w:r>
          <w:rPr>
            <w:rFonts w:ascii="Times New Roman" w:eastAsia="Times New Roman" w:hAnsi="Times New Roman" w:cs="Times New Roman"/>
          </w:rPr>
          <w:t xml:space="preserve"> specific pathogen species may contain uniqu</w:t>
        </w:r>
        <w:r w:rsidR="002369DF">
          <w:rPr>
            <w:rFonts w:ascii="Times New Roman" w:eastAsia="Times New Roman" w:hAnsi="Times New Roman" w:cs="Times New Roman"/>
          </w:rPr>
          <w:t>e and extensive</w:t>
        </w:r>
        <w:r>
          <w:rPr>
            <w:rFonts w:ascii="Times New Roman" w:eastAsia="Times New Roman" w:hAnsi="Times New Roman" w:cs="Times New Roman"/>
          </w:rPr>
          <w:t xml:space="preserve"> </w:t>
        </w:r>
      </w:ins>
      <w:ins w:id="123" w:author="Goodacre, Norman *" w:date="2018-03-30T12:43:00Z">
        <w:r w:rsidR="002369DF">
          <w:rPr>
            <w:rFonts w:ascii="Times New Roman" w:eastAsia="Times New Roman" w:hAnsi="Times New Roman" w:cs="Times New Roman"/>
          </w:rPr>
          <w:t>information for focused research</w:t>
        </w:r>
      </w:ins>
      <w:ins w:id="124" w:author="Goodacre, Norman *" w:date="2018-03-30T12:10:00Z">
        <w:r w:rsidR="00F5721D">
          <w:rPr>
            <w:rFonts w:ascii="Times New Roman" w:eastAsia="Times New Roman" w:hAnsi="Times New Roman" w:cs="Times New Roman"/>
          </w:rPr>
          <w:t xml:space="preserve">. </w:t>
        </w:r>
      </w:ins>
    </w:p>
    <w:p w14:paraId="15AE6791" w14:textId="4B603CA2" w:rsidR="00722938" w:rsidRDefault="00DB4A79" w:rsidP="00731419">
      <w:pPr>
        <w:spacing w:line="276" w:lineRule="auto"/>
        <w:rPr>
          <w:rFonts w:ascii="Times New Roman" w:eastAsia="Times New Roman" w:hAnsi="Times New Roman" w:cs="Times New Roman"/>
        </w:rPr>
        <w:pPrChange w:id="125" w:author="Goodacre, Norman *" w:date="2018-03-30T12:12:00Z">
          <w:pPr>
            <w:spacing w:line="276" w:lineRule="auto"/>
            <w:ind w:firstLine="360"/>
          </w:pPr>
        </w:pPrChange>
      </w:pPr>
      <w:del w:id="126" w:author="Goodacre, Norman *" w:date="2018-03-30T12:12:00Z">
        <w:r w:rsidRPr="00124024" w:rsidDel="00731419">
          <w:rPr>
            <w:rFonts w:ascii="Times New Roman" w:eastAsia="Times New Roman" w:hAnsi="Times New Roman" w:cs="Times New Roman"/>
          </w:rPr>
          <w:delText xml:space="preserve">In particular, </w:delText>
        </w:r>
      </w:del>
      <w:proofErr w:type="spellStart"/>
      <w:r w:rsidRPr="00124024">
        <w:rPr>
          <w:rFonts w:ascii="Times New Roman" w:eastAsia="Times New Roman" w:hAnsi="Times New Roman" w:cs="Times New Roman"/>
        </w:rPr>
        <w:t>HCVPro</w:t>
      </w:r>
      <w:proofErr w:type="spellEnd"/>
      <w:r w:rsidRPr="00124024">
        <w:rPr>
          <w:rFonts w:ascii="Times New Roman" w:eastAsia="Times New Roman" w:hAnsi="Times New Roman" w:cs="Times New Roman"/>
        </w:rPr>
        <w:t xml:space="preserve"> (HCV interaction database) is dedicated to only HCV </w:t>
      </w:r>
      <w:r w:rsidR="00E40BE7">
        <w:rPr>
          <w:rFonts w:ascii="Times New Roman" w:eastAsia="Times New Roman" w:hAnsi="Times New Roman" w:cs="Times New Roman"/>
        </w:rPr>
        <w:t xml:space="preserve">and </w:t>
      </w:r>
      <w:r w:rsidRPr="00124024">
        <w:rPr>
          <w:rFonts w:ascii="Times New Roman" w:eastAsia="Times New Roman" w:hAnsi="Times New Roman" w:cs="Times New Roman"/>
        </w:rPr>
        <w:t>catalog</w:t>
      </w:r>
      <w:r>
        <w:rPr>
          <w:rFonts w:ascii="Times New Roman" w:eastAsia="Times New Roman" w:hAnsi="Times New Roman" w:cs="Times New Roman"/>
        </w:rPr>
        <w:t>u</w:t>
      </w:r>
      <w:r w:rsidR="00E40BE7">
        <w:rPr>
          <w:rFonts w:ascii="Times New Roman" w:eastAsia="Times New Roman" w:hAnsi="Times New Roman" w:cs="Times New Roman"/>
        </w:rPr>
        <w:t>es</w:t>
      </w:r>
      <w:r w:rsidRPr="00124024">
        <w:rPr>
          <w:rFonts w:ascii="Times New Roman" w:eastAsia="Times New Roman" w:hAnsi="Times New Roman" w:cs="Times New Roman"/>
        </w:rPr>
        <w:t xml:space="preserve"> protein interactions for intraviral and virus–human systems. Additionally, </w:t>
      </w:r>
      <w:r>
        <w:rPr>
          <w:rFonts w:ascii="Times New Roman" w:eastAsia="Times New Roman" w:hAnsi="Times New Roman" w:cs="Times New Roman"/>
        </w:rPr>
        <w:t>the database</w:t>
      </w:r>
      <w:r w:rsidRPr="00124024">
        <w:rPr>
          <w:rFonts w:ascii="Times New Roman" w:eastAsia="Times New Roman" w:hAnsi="Times New Roman" w:cs="Times New Roman"/>
        </w:rPr>
        <w:t xml:space="preserve"> includes information on the structure and functions of HCV proteins </w:t>
      </w:r>
      <w:r w:rsidRPr="00DF1452">
        <w:rPr>
          <w:rFonts w:ascii="Times New Roman" w:eastAsia="Times New Roman" w:hAnsi="Times New Roman" w:cs="Times New Roman"/>
          <w:highlight w:val="yellow"/>
          <w:rPrChange w:id="127" w:author="Goodacre, Norman *" w:date="2018-03-30T12:57: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28" w:author="Goodacre, Norman *" w:date="2018-03-30T12:57:00Z">
            <w:rPr>
              <w:rFonts w:ascii="Times New Roman" w:eastAsia="Times New Roman" w:hAnsi="Times New Roman" w:cs="Times New Roman"/>
            </w:rPr>
          </w:rPrChange>
        </w:rPr>
        <w:instrText xml:space="preserve"> ADDIN EN.CITE &lt;EndNote&gt;&lt;Cite&gt;&lt;Author&gt;Kwofie&lt;/Author&gt;&lt;Year&gt;2011&lt;/Year&gt;&lt;RecNum&gt;46&lt;/RecNum&gt;&lt;DisplayText&gt;(14)&lt;/DisplayText&gt;&lt;record&gt;&lt;rec-number&gt;46&lt;/rec-number&gt;&lt;foreign-keys&gt;&lt;key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DF1452">
        <w:rPr>
          <w:rFonts w:ascii="Times New Roman" w:eastAsia="Times New Roman" w:hAnsi="Times New Roman" w:cs="Times New Roman"/>
          <w:highlight w:val="yellow"/>
          <w:rPrChange w:id="129" w:author="Goodacre, Norman *" w:date="2018-03-30T12:57: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30" w:author="Goodacre, Norman *" w:date="2018-03-30T12:57:00Z">
            <w:rPr>
              <w:rFonts w:ascii="Times New Roman" w:eastAsia="Times New Roman" w:hAnsi="Times New Roman" w:cs="Times New Roman"/>
              <w:noProof/>
            </w:rPr>
          </w:rPrChange>
        </w:rPr>
        <w:t>(14)</w:t>
      </w:r>
      <w:r w:rsidRPr="00DF1452">
        <w:rPr>
          <w:rFonts w:ascii="Times New Roman" w:eastAsia="Times New Roman" w:hAnsi="Times New Roman" w:cs="Times New Roman"/>
          <w:highlight w:val="yellow"/>
          <w:rPrChange w:id="131" w:author="Goodacre, Norman *" w:date="2018-03-30T12:57:00Z">
            <w:rPr>
              <w:rFonts w:ascii="Times New Roman" w:eastAsia="Times New Roman" w:hAnsi="Times New Roman" w:cs="Times New Roman"/>
            </w:rPr>
          </w:rPrChange>
        </w:rPr>
        <w:fldChar w:fldCharType="end"/>
      </w:r>
      <w:r w:rsidRPr="00124024">
        <w:rPr>
          <w:rFonts w:ascii="Times New Roman" w:eastAsia="Times New Roman" w:hAnsi="Times New Roman" w:cs="Times New Roman"/>
        </w:rPr>
        <w:t xml:space="preserve">.  </w:t>
      </w:r>
      <w:ins w:id="132" w:author="Goodacre, Norman *" w:date="2018-03-29T22:30:00Z">
        <w:r w:rsidR="00032C1F">
          <w:rPr>
            <w:rFonts w:ascii="Times New Roman" w:eastAsia="Times New Roman" w:hAnsi="Times New Roman" w:cs="Times New Roman"/>
          </w:rPr>
          <w:t>As for HIV, out o</w:t>
        </w:r>
        <w:r w:rsidR="00032C1F">
          <w:rPr>
            <w:rFonts w:ascii="Times" w:eastAsia="Times New Roman" w:hAnsi="Times" w:cs="Times New Roman"/>
          </w:rPr>
          <w:t xml:space="preserve">f the over 17,000 HIV-1 – human PPIs reported in HIV-1db </w:t>
        </w:r>
      </w:ins>
      <w:ins w:id="133" w:author="Goodacre, Norman *" w:date="2018-03-30T12:57:00Z">
        <w:r w:rsidR="00DF1452" w:rsidRPr="00DF1452">
          <w:rPr>
            <w:rFonts w:ascii="Times" w:eastAsia="Times New Roman" w:hAnsi="Times" w:cs="Times New Roman"/>
            <w:highlight w:val="yellow"/>
            <w:rPrChange w:id="134" w:author="Goodacre, Norman *" w:date="2018-03-30T12:57:00Z">
              <w:rPr>
                <w:rFonts w:ascii="Times" w:eastAsia="Times New Roman" w:hAnsi="Times" w:cs="Times New Roman"/>
              </w:rPr>
            </w:rPrChange>
          </w:rPr>
          <w:t>(15)</w:t>
        </w:r>
        <w:r w:rsidR="00DF1452">
          <w:rPr>
            <w:rFonts w:ascii="Times" w:eastAsia="Times New Roman" w:hAnsi="Times" w:cs="Times New Roman"/>
          </w:rPr>
          <w:t xml:space="preserve"> </w:t>
        </w:r>
      </w:ins>
      <w:ins w:id="135" w:author="Goodacre, Norman *" w:date="2018-03-29T22:30:00Z">
        <w:r w:rsidR="00032C1F">
          <w:rPr>
            <w:rFonts w:ascii="Times" w:eastAsia="Times New Roman" w:hAnsi="Times" w:cs="Times New Roman"/>
          </w:rPr>
          <w:t xml:space="preserve">as of </w:t>
        </w:r>
        <w:proofErr w:type="gramStart"/>
        <w:r w:rsidR="00032C1F">
          <w:rPr>
            <w:rFonts w:ascii="Times" w:eastAsia="Times New Roman" w:hAnsi="Times" w:cs="Times New Roman"/>
          </w:rPr>
          <w:t>August,</w:t>
        </w:r>
        <w:proofErr w:type="gramEnd"/>
        <w:r w:rsidR="00032C1F">
          <w:rPr>
            <w:rFonts w:ascii="Times" w:eastAsia="Times New Roman" w:hAnsi="Times" w:cs="Times New Roman"/>
          </w:rPr>
          <w:t xml:space="preserve"> 2017, fewer than 7,000 are physical interactions and the number of direct (rather than complexed) interactions is unclear. While </w:t>
        </w:r>
        <w:proofErr w:type="gramStart"/>
        <w:r w:rsidR="00032C1F">
          <w:rPr>
            <w:rFonts w:ascii="Times" w:eastAsia="Times New Roman" w:hAnsi="Times" w:cs="Times New Roman"/>
          </w:rPr>
          <w:t>clear evidence</w:t>
        </w:r>
        <w:proofErr w:type="gramEnd"/>
        <w:r w:rsidR="00032C1F">
          <w:rPr>
            <w:rFonts w:ascii="Times" w:eastAsia="Times New Roman" w:hAnsi="Times" w:cs="Times New Roman"/>
          </w:rPr>
          <w:t xml:space="preserve"> of direct physical interaction is provided for some PPIs (e.g. “binds”, “phosphorylates”, “cleaves”</w:t>
        </w:r>
        <w:r w:rsidR="00032C1F">
          <w:rPr>
            <w:rFonts w:ascii="Segoe UI Emoji" w:eastAsia="Segoe UI Emoji" w:hAnsi="Segoe UI Emoji" w:cs="Segoe UI Emoji"/>
          </w:rPr>
          <w:t>)</w:t>
        </w:r>
        <w:r w:rsidR="00032C1F">
          <w:rPr>
            <w:rFonts w:ascii="Times" w:eastAsia="Times New Roman" w:hAnsi="Times" w:cs="Times New Roman"/>
          </w:rPr>
          <w:t xml:space="preserve">, for others the evidence is weaker. </w:t>
        </w:r>
      </w:ins>
      <w:ins w:id="136" w:author="Goodacre, Norman *" w:date="2018-03-30T12:23:00Z">
        <w:r w:rsidR="00F5721D">
          <w:rPr>
            <w:rFonts w:ascii="Times" w:eastAsia="Times New Roman" w:hAnsi="Times" w:cs="Times New Roman"/>
          </w:rPr>
          <w:t>Compared to PSI</w:t>
        </w:r>
      </w:ins>
      <w:ins w:id="137" w:author="Goodacre, Norman *" w:date="2018-03-30T12:24:00Z">
        <w:r w:rsidR="00F5721D">
          <w:rPr>
            <w:rFonts w:ascii="Times" w:eastAsia="Times New Roman" w:hAnsi="Times" w:cs="Times New Roman"/>
          </w:rPr>
          <w:t xml:space="preserve">-MS standards, these evidence descriptors were generally more ambiguous. </w:t>
        </w:r>
      </w:ins>
      <w:ins w:id="138" w:author="Goodacre, Norman *" w:date="2018-03-29T22:30:00Z">
        <w:r w:rsidR="00032C1F">
          <w:rPr>
            <w:rFonts w:ascii="Times" w:eastAsia="Times New Roman" w:hAnsi="Times" w:cs="Times New Roman"/>
          </w:rPr>
          <w:t>Using the most restrictive set of criteria, the number of physical and direct PPIs between HIV-1 and human proteins is about 1,600. Of the additional ~ 5,400 physical interactions, the majority have no evidence for nor against a direct interaction (e.g. “interacts with”, “stabilizes”, “recruits”). While NCBI’s HIV-1DB is an invaluable resource for HIV-1 researchers, it can be difficult to “mine” physical PPIs from the entire database confidently without manual inspection or natural language processing.</w:t>
        </w:r>
      </w:ins>
      <w:del w:id="139" w:author="Goodacre, Norman *" w:date="2018-03-29T22:30:00Z">
        <w:r w:rsidR="0081586D" w:rsidDel="00032C1F">
          <w:rPr>
            <w:rFonts w:ascii="Times New Roman" w:eastAsia="Times New Roman" w:hAnsi="Times New Roman" w:cs="Times New Roman"/>
          </w:rPr>
          <w:delText>As for HIV, out o</w:delText>
        </w:r>
        <w:r w:rsidRPr="00124024" w:rsidDel="00032C1F">
          <w:rPr>
            <w:rFonts w:ascii="Times New Roman" w:eastAsia="Times New Roman" w:hAnsi="Times New Roman" w:cs="Times New Roman"/>
          </w:rPr>
          <w:delText xml:space="preserve">f the over 17,000 HIV-1 – human PPIs reported in HIV-1db as of August, 2017, fewer than 7,000 are physical interactions </w:delText>
        </w:r>
        <w:r w:rsidDel="00032C1F">
          <w:rPr>
            <w:rFonts w:ascii="Times New Roman" w:eastAsia="Times New Roman" w:hAnsi="Times New Roman" w:cs="Times New Roman"/>
          </w:rPr>
          <w:delText>while</w:delText>
        </w:r>
        <w:r w:rsidRPr="00124024" w:rsidDel="00032C1F">
          <w:rPr>
            <w:rFonts w:ascii="Times New Roman" w:eastAsia="Times New Roman" w:hAnsi="Times New Roman" w:cs="Times New Roman"/>
          </w:rPr>
          <w:delText xml:space="preserve"> the number of direct </w:delText>
        </w:r>
        <w:r w:rsidR="00E40BE7" w:rsidRPr="005B66CE" w:rsidDel="00032C1F">
          <w:rPr>
            <w:rFonts w:ascii="Times New Roman" w:eastAsia="Times New Roman" w:hAnsi="Times New Roman" w:cs="Times New Roman"/>
          </w:rPr>
          <w:delText xml:space="preserve">interactions </w:delText>
        </w:r>
        <w:r w:rsidRPr="00124024" w:rsidDel="00032C1F">
          <w:rPr>
            <w:rFonts w:ascii="Times New Roman" w:eastAsia="Times New Roman" w:hAnsi="Times New Roman" w:cs="Times New Roman"/>
          </w:rPr>
          <w:delText xml:space="preserve">(rather than </w:delText>
        </w:r>
        <w:r w:rsidR="00E40BE7" w:rsidDel="00032C1F">
          <w:rPr>
            <w:rFonts w:ascii="Times New Roman" w:eastAsia="Times New Roman" w:hAnsi="Times New Roman" w:cs="Times New Roman"/>
          </w:rPr>
          <w:delText xml:space="preserve">indirect PPIs in protein </w:delText>
        </w:r>
        <w:r w:rsidRPr="00124024" w:rsidDel="00032C1F">
          <w:rPr>
            <w:rFonts w:ascii="Times New Roman" w:eastAsia="Times New Roman" w:hAnsi="Times New Roman" w:cs="Times New Roman"/>
          </w:rPr>
          <w:delText>complexe</w:delText>
        </w:r>
        <w:r w:rsidR="00E40BE7" w:rsidDel="00032C1F">
          <w:rPr>
            <w:rFonts w:ascii="Times New Roman" w:eastAsia="Times New Roman" w:hAnsi="Times New Roman" w:cs="Times New Roman"/>
          </w:rPr>
          <w:delText>s</w:delText>
        </w:r>
        <w:r w:rsidRPr="00124024" w:rsidDel="00032C1F">
          <w:rPr>
            <w:rFonts w:ascii="Times New Roman" w:eastAsia="Times New Roman" w:hAnsi="Times New Roman" w:cs="Times New Roman"/>
          </w:rPr>
          <w:delText xml:space="preserve">) is unclear. While clear </w:delText>
        </w:r>
        <w:r w:rsidRPr="00124024" w:rsidDel="00032C1F">
          <w:rPr>
            <w:rFonts w:ascii="Times New Roman" w:eastAsia="Times New Roman" w:hAnsi="Times New Roman" w:cs="Times New Roman"/>
          </w:rPr>
          <w:lastRenderedPageBreak/>
          <w:delText>evidence of direct physical interaction</w:delText>
        </w:r>
        <w:r w:rsidR="00722938" w:rsidDel="00032C1F">
          <w:rPr>
            <w:rFonts w:ascii="Times New Roman" w:eastAsia="Times New Roman" w:hAnsi="Times New Roman" w:cs="Times New Roman"/>
          </w:rPr>
          <w:delText>s</w:delText>
        </w:r>
        <w:r w:rsidRPr="00124024" w:rsidDel="00032C1F">
          <w:rPr>
            <w:rFonts w:ascii="Times New Roman" w:eastAsia="Times New Roman" w:hAnsi="Times New Roman" w:cs="Times New Roman"/>
          </w:rPr>
          <w:delText xml:space="preserve"> is provided for some PPIs (e.g. “binds”, “phosphorylates”, “cleaves”</w:delText>
        </w:r>
        <w:r w:rsidRPr="00124024" w:rsidDel="00032C1F">
          <w:rPr>
            <w:rFonts w:ascii="Times New Roman" w:eastAsia="Segoe UI Emoji" w:hAnsi="Times New Roman" w:cs="Times New Roman"/>
          </w:rPr>
          <w:delText>)</w:delText>
        </w:r>
        <w:r w:rsidRPr="00124024" w:rsidDel="00032C1F">
          <w:rPr>
            <w:rFonts w:ascii="Times New Roman" w:eastAsia="Times New Roman" w:hAnsi="Times New Roman" w:cs="Times New Roman"/>
          </w:rPr>
          <w:delText xml:space="preserve">, </w:delText>
        </w:r>
        <w:r w:rsidR="0081586D" w:rsidDel="00032C1F">
          <w:rPr>
            <w:rFonts w:ascii="Times New Roman" w:eastAsia="Times New Roman" w:hAnsi="Times New Roman" w:cs="Times New Roman"/>
          </w:rPr>
          <w:delText xml:space="preserve">the evidence </w:delText>
        </w:r>
        <w:r w:rsidRPr="00124024" w:rsidDel="00032C1F">
          <w:rPr>
            <w:rFonts w:ascii="Times New Roman" w:eastAsia="Times New Roman" w:hAnsi="Times New Roman" w:cs="Times New Roman"/>
          </w:rPr>
          <w:delText>for others is weaker. Using the most restrictive set of criteria, the number of physical and direct PPIs between HIV-1 and human proteins is about 1,600. O</w:delText>
        </w:r>
        <w:r w:rsidR="0081586D" w:rsidDel="00032C1F">
          <w:rPr>
            <w:rFonts w:ascii="Times New Roman" w:eastAsia="Times New Roman" w:hAnsi="Times New Roman" w:cs="Times New Roman"/>
          </w:rPr>
          <w:delText>ut of</w:delText>
        </w:r>
        <w:r w:rsidRPr="00124024" w:rsidDel="00032C1F">
          <w:rPr>
            <w:rFonts w:ascii="Times New Roman" w:eastAsia="Times New Roman" w:hAnsi="Times New Roman" w:cs="Times New Roman"/>
          </w:rPr>
          <w:delText xml:space="preserve"> the additional ~ 5,400 physical interactions, the majority have </w:delText>
        </w:r>
        <w:r w:rsidDel="00032C1F">
          <w:rPr>
            <w:rFonts w:ascii="Times New Roman" w:eastAsia="Times New Roman" w:hAnsi="Times New Roman" w:cs="Times New Roman"/>
          </w:rPr>
          <w:delText>neither</w:delText>
        </w:r>
        <w:r w:rsidRPr="00124024" w:rsidDel="00032C1F">
          <w:rPr>
            <w:rFonts w:ascii="Times New Roman" w:eastAsia="Times New Roman" w:hAnsi="Times New Roman" w:cs="Times New Roman"/>
          </w:rPr>
          <w:delText xml:space="preserve"> evidence for nor against a direct interaction (e.g. “interacts with”, “stabilizes, “recruits”). While NCBI’s HIV-1DB is an invaluable resource for HIV-1 researchers, “min</w:delText>
        </w:r>
        <w:r w:rsidR="0081586D" w:rsidDel="00032C1F">
          <w:rPr>
            <w:rFonts w:ascii="Times New Roman" w:eastAsia="Times New Roman" w:hAnsi="Times New Roman" w:cs="Times New Roman"/>
          </w:rPr>
          <w:delText>ing</w:delText>
        </w:r>
        <w:r w:rsidRPr="00124024" w:rsidDel="00032C1F">
          <w:rPr>
            <w:rFonts w:ascii="Times New Roman" w:eastAsia="Times New Roman" w:hAnsi="Times New Roman" w:cs="Times New Roman"/>
          </w:rPr>
          <w:delText xml:space="preserve">” physical PPIs from the entire database confidently </w:delText>
        </w:r>
        <w:r w:rsidR="0081586D" w:rsidDel="00032C1F">
          <w:rPr>
            <w:rFonts w:ascii="Times New Roman" w:eastAsia="Times New Roman" w:hAnsi="Times New Roman" w:cs="Times New Roman"/>
          </w:rPr>
          <w:delText xml:space="preserve">is difficult </w:delText>
        </w:r>
        <w:r w:rsidRPr="00124024" w:rsidDel="00032C1F">
          <w:rPr>
            <w:rFonts w:ascii="Times New Roman" w:eastAsia="Times New Roman" w:hAnsi="Times New Roman" w:cs="Times New Roman"/>
          </w:rPr>
          <w:delText xml:space="preserve">without manual inspection or natural language processing. </w:delText>
        </w:r>
      </w:del>
      <w:ins w:id="140" w:author="Goodacre, Norman *" w:date="2018-03-29T22:30:00Z">
        <w:r w:rsidR="00032C1F">
          <w:rPr>
            <w:rFonts w:ascii="Times New Roman" w:eastAsia="Times New Roman" w:hAnsi="Times New Roman" w:cs="Times New Roman"/>
          </w:rPr>
          <w:t xml:space="preserve"> </w:t>
        </w:r>
      </w:ins>
      <w:del w:id="141" w:author="Goodacre, Norman *" w:date="2018-03-30T12:29:00Z">
        <w:r w:rsidRPr="00124024" w:rsidDel="00F5721D">
          <w:rPr>
            <w:rFonts w:ascii="Times New Roman" w:eastAsia="Times New Roman" w:hAnsi="Times New Roman" w:cs="Times New Roman"/>
          </w:rPr>
          <w:delText xml:space="preserve">Therefore, HIV-1db was omitted from </w:delText>
        </w:r>
      </w:del>
      <w:del w:id="142" w:author="Goodacre, Norman *" w:date="2018-03-30T12:26:00Z">
        <w:r w:rsidRPr="00124024" w:rsidDel="00F5721D">
          <w:rPr>
            <w:rFonts w:ascii="Times New Roman" w:eastAsia="Times New Roman" w:hAnsi="Times New Roman" w:cs="Times New Roman"/>
          </w:rPr>
          <w:delText xml:space="preserve">some analyses </w:delText>
        </w:r>
      </w:del>
      <w:del w:id="143" w:author="Goodacre, Norman *" w:date="2018-03-30T12:29:00Z">
        <w:r w:rsidRPr="00124024" w:rsidDel="00F5721D">
          <w:rPr>
            <w:rFonts w:ascii="Times New Roman" w:eastAsia="Times New Roman" w:hAnsi="Times New Roman" w:cs="Times New Roman"/>
          </w:rPr>
          <w:delText>in this review.</w:delText>
        </w:r>
      </w:del>
      <w:ins w:id="144" w:author="Goodacre, Norman *" w:date="2018-03-30T12:29:00Z">
        <w:r w:rsidR="00F5721D">
          <w:rPr>
            <w:rFonts w:ascii="Times New Roman" w:eastAsia="Times New Roman" w:hAnsi="Times New Roman" w:cs="Times New Roman"/>
          </w:rPr>
          <w:t xml:space="preserve">PHI databases for only specific pathogens were omitted from deeper analysis in this review, even though some (e.g. </w:t>
        </w:r>
        <w:proofErr w:type="spellStart"/>
        <w:r w:rsidR="00F5721D">
          <w:rPr>
            <w:rFonts w:ascii="Times New Roman" w:eastAsia="Times New Roman" w:hAnsi="Times New Roman" w:cs="Times New Roman"/>
          </w:rPr>
          <w:t>HCVpro</w:t>
        </w:r>
        <w:proofErr w:type="spellEnd"/>
        <w:r w:rsidR="00F5721D">
          <w:rPr>
            <w:rFonts w:ascii="Times New Roman" w:eastAsia="Times New Roman" w:hAnsi="Times New Roman" w:cs="Times New Roman"/>
          </w:rPr>
          <w:t>) follow PSI-MS standards.</w:t>
        </w:r>
      </w:ins>
    </w:p>
    <w:p w14:paraId="539388D0" w14:textId="35228D13" w:rsidR="002369DF" w:rsidRDefault="00F5721D" w:rsidP="00124024">
      <w:pPr>
        <w:spacing w:line="276" w:lineRule="auto"/>
        <w:ind w:firstLine="360"/>
        <w:rPr>
          <w:ins w:id="145" w:author="Goodacre, Norman *" w:date="2018-03-30T12:44:00Z"/>
          <w:rFonts w:ascii="Times New Roman" w:eastAsia="Times New Roman" w:hAnsi="Times New Roman" w:cs="Times New Roman"/>
        </w:rPr>
      </w:pPr>
      <w:ins w:id="146" w:author="Goodacre, Norman *" w:date="2018-03-30T12:26:00Z">
        <w:r>
          <w:rPr>
            <w:rFonts w:ascii="Times New Roman" w:eastAsia="Times New Roman" w:hAnsi="Times New Roman" w:cs="Times New Roman"/>
          </w:rPr>
          <w:t xml:space="preserve">PHI </w:t>
        </w:r>
      </w:ins>
      <w:del w:id="147" w:author="Goodacre, Norman *" w:date="2018-03-30T12:26:00Z">
        <w:r w:rsidR="00722938" w:rsidDel="00F5721D">
          <w:rPr>
            <w:rFonts w:ascii="Times New Roman" w:eastAsia="Times New Roman" w:hAnsi="Times New Roman" w:cs="Times New Roman"/>
          </w:rPr>
          <w:delText>Other</w:delText>
        </w:r>
        <w:r w:rsidR="00DB4A79" w:rsidRPr="00124024" w:rsidDel="00F5721D">
          <w:rPr>
            <w:rFonts w:ascii="Times New Roman" w:eastAsia="Times New Roman" w:hAnsi="Times New Roman" w:cs="Times New Roman"/>
          </w:rPr>
          <w:delText xml:space="preserve"> databases were developed specifically for virus host protein interactions</w:delText>
        </w:r>
      </w:del>
      <w:ins w:id="148" w:author="Goodacre, Norman *" w:date="2018-03-30T12:26:00Z">
        <w:r>
          <w:rPr>
            <w:rFonts w:ascii="Times New Roman" w:eastAsia="Times New Roman" w:hAnsi="Times New Roman" w:cs="Times New Roman"/>
          </w:rPr>
          <w:t>databases</w:t>
        </w:r>
      </w:ins>
      <w:r w:rsidR="00DB4A79" w:rsidRPr="00124024">
        <w:rPr>
          <w:rFonts w:ascii="Times New Roman" w:eastAsia="Times New Roman" w:hAnsi="Times New Roman" w:cs="Times New Roman"/>
        </w:rPr>
        <w:t xml:space="preserve"> </w:t>
      </w:r>
      <w:r w:rsidR="00DB4A79">
        <w:rPr>
          <w:rFonts w:ascii="Times New Roman" w:eastAsia="Times New Roman" w:hAnsi="Times New Roman" w:cs="Times New Roman"/>
        </w:rPr>
        <w:t>that cover a wide range of viruse</w:t>
      </w:r>
      <w:del w:id="149" w:author="Goodacre, Norman *" w:date="2018-03-30T12:26:00Z">
        <w:r w:rsidR="00DB4A79" w:rsidDel="00F5721D">
          <w:rPr>
            <w:rFonts w:ascii="Times New Roman" w:eastAsia="Times New Roman" w:hAnsi="Times New Roman" w:cs="Times New Roman"/>
          </w:rPr>
          <w:delText xml:space="preserve">s </w:delText>
        </w:r>
        <w:r w:rsidR="00DB4A79" w:rsidRPr="00124024" w:rsidDel="00F5721D">
          <w:rPr>
            <w:rFonts w:ascii="Times New Roman" w:eastAsia="Times New Roman" w:hAnsi="Times New Roman" w:cs="Times New Roman"/>
          </w:rPr>
          <w:delText xml:space="preserve">such as </w:delText>
        </w:r>
      </w:del>
      <w:ins w:id="150" w:author="Goodacre, Norman *" w:date="2018-03-30T12:26:00Z">
        <w:r>
          <w:rPr>
            <w:rFonts w:ascii="Times New Roman" w:eastAsia="Times New Roman" w:hAnsi="Times New Roman" w:cs="Times New Roman"/>
          </w:rPr>
          <w:t xml:space="preserve">s and hosts include </w:t>
        </w:r>
      </w:ins>
      <w:proofErr w:type="spellStart"/>
      <w:r w:rsidR="00DB4A79" w:rsidRPr="00124024">
        <w:rPr>
          <w:rFonts w:ascii="Times New Roman" w:eastAsia="Times New Roman" w:hAnsi="Times New Roman" w:cs="Times New Roman"/>
        </w:rPr>
        <w:t>VirHostNet</w:t>
      </w:r>
      <w:proofErr w:type="spellEnd"/>
      <w:r w:rsidR="00DB4A79" w:rsidRPr="00124024">
        <w:rPr>
          <w:rFonts w:ascii="Times New Roman" w:eastAsia="Times New Roman" w:hAnsi="Times New Roman" w:cs="Times New Roman"/>
        </w:rPr>
        <w:t xml:space="preserve"> </w:t>
      </w:r>
      <w:r w:rsidR="00DB4A79" w:rsidRPr="00DF1452">
        <w:rPr>
          <w:rFonts w:ascii="Times New Roman" w:eastAsia="Times New Roman" w:hAnsi="Times New Roman" w:cs="Times New Roman"/>
          <w:highlight w:val="yellow"/>
          <w:rPrChange w:id="151" w:author="Goodacre, Norman *" w:date="2018-03-30T12:57: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52" w:author="Goodacre, Norman *" w:date="2018-03-30T12:57:00Z">
            <w:rPr>
              <w:rFonts w:ascii="Times New Roman" w:eastAsia="Times New Roman" w:hAnsi="Times New Roman" w:cs="Times New Roman"/>
            </w:rPr>
          </w:rPrChange>
        </w:rPr>
        <w:instrText xml:space="preserve"> ADDIN EN.CITE &lt;EndNote&gt;&lt;Cite&gt;&lt;Author&gt;Guirimand&lt;/Author&gt;&lt;Year&gt;2015&lt;/Year&gt;&lt;RecNum&gt;70&lt;/RecNum&gt;&lt;DisplayText&gt;(16)&lt;/DisplayText&gt;&lt;record&gt;&lt;rec-number&gt;70&lt;/rec-number&gt;&lt;foreign-keys&gt;&lt;key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DB4A79" w:rsidRPr="00DF1452">
        <w:rPr>
          <w:rFonts w:ascii="Times New Roman" w:eastAsia="Times New Roman" w:hAnsi="Times New Roman" w:cs="Times New Roman"/>
          <w:highlight w:val="yellow"/>
          <w:rPrChange w:id="153" w:author="Goodacre, Norman *" w:date="2018-03-30T12:57: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54" w:author="Goodacre, Norman *" w:date="2018-03-30T12:57:00Z">
            <w:rPr>
              <w:rFonts w:ascii="Times New Roman" w:eastAsia="Times New Roman" w:hAnsi="Times New Roman" w:cs="Times New Roman"/>
              <w:noProof/>
            </w:rPr>
          </w:rPrChange>
        </w:rPr>
        <w:t>(16)</w:t>
      </w:r>
      <w:r w:rsidR="00DB4A79" w:rsidRPr="00DF1452">
        <w:rPr>
          <w:rFonts w:ascii="Times New Roman" w:eastAsia="Times New Roman" w:hAnsi="Times New Roman" w:cs="Times New Roman"/>
          <w:highlight w:val="yellow"/>
          <w:rPrChange w:id="155" w:author="Goodacre, Norman *" w:date="2018-03-30T12:57:00Z">
            <w:rPr>
              <w:rFonts w:ascii="Times New Roman" w:eastAsia="Times New Roman" w:hAnsi="Times New Roman" w:cs="Times New Roman"/>
            </w:rPr>
          </w:rPrChange>
        </w:rPr>
        <w:fldChar w:fldCharType="end"/>
      </w:r>
      <w:r w:rsidR="00DB4A79" w:rsidRPr="00124024">
        <w:rPr>
          <w:rFonts w:ascii="Times New Roman" w:eastAsia="Times New Roman" w:hAnsi="Times New Roman" w:cs="Times New Roman"/>
        </w:rPr>
        <w:t xml:space="preserve">, </w:t>
      </w:r>
      <w:proofErr w:type="spellStart"/>
      <w:r w:rsidR="00DB4A79" w:rsidRPr="00124024">
        <w:rPr>
          <w:rFonts w:ascii="Times New Roman" w:eastAsia="Times New Roman" w:hAnsi="Times New Roman" w:cs="Times New Roman"/>
        </w:rPr>
        <w:t>VirusMentha</w:t>
      </w:r>
      <w:proofErr w:type="spellEnd"/>
      <w:r w:rsidR="00DB4A79" w:rsidRPr="00124024">
        <w:rPr>
          <w:rFonts w:ascii="Times New Roman" w:eastAsia="Times New Roman" w:hAnsi="Times New Roman" w:cs="Times New Roman"/>
        </w:rPr>
        <w:t xml:space="preserve"> </w:t>
      </w:r>
      <w:r w:rsidR="00DB4A79" w:rsidRPr="00DF1452">
        <w:rPr>
          <w:rFonts w:ascii="Times New Roman" w:eastAsia="Times New Roman" w:hAnsi="Times New Roman" w:cs="Times New Roman"/>
          <w:highlight w:val="yellow"/>
          <w:rPrChange w:id="156" w:author="Goodacre, Norman *" w:date="2018-03-30T12:57: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57" w:author="Goodacre, Norman *" w:date="2018-03-30T12:57:00Z">
            <w:rPr>
              <w:rFonts w:ascii="Times New Roman" w:eastAsia="Times New Roman" w:hAnsi="Times New Roman" w:cs="Times New Roman"/>
            </w:rPr>
          </w:rPrChange>
        </w:rPr>
        <w:instrText xml:space="preserve"> ADDIN EN.CITE &lt;EndNote&gt;&lt;Cite&gt;&lt;Author&gt;Calderone&lt;/Author&gt;&lt;Year&gt;2015&lt;/Year&gt;&lt;RecNum&gt;71&lt;/RecNum&gt;&lt;DisplayText&gt;(17)&lt;/DisplayText&gt;&lt;record&gt;&lt;rec-number&gt;71&lt;/rec-number&gt;&lt;foreign-keys&gt;&lt;key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DB4A79" w:rsidRPr="00DF1452">
        <w:rPr>
          <w:rFonts w:ascii="Times New Roman" w:eastAsia="Times New Roman" w:hAnsi="Times New Roman" w:cs="Times New Roman"/>
          <w:highlight w:val="yellow"/>
          <w:rPrChange w:id="158" w:author="Goodacre, Norman *" w:date="2018-03-30T12:57: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59" w:author="Goodacre, Norman *" w:date="2018-03-30T12:57:00Z">
            <w:rPr>
              <w:rFonts w:ascii="Times New Roman" w:eastAsia="Times New Roman" w:hAnsi="Times New Roman" w:cs="Times New Roman"/>
              <w:noProof/>
            </w:rPr>
          </w:rPrChange>
        </w:rPr>
        <w:t>(17)</w:t>
      </w:r>
      <w:r w:rsidR="00DB4A79" w:rsidRPr="00DF1452">
        <w:rPr>
          <w:rFonts w:ascii="Times New Roman" w:eastAsia="Times New Roman" w:hAnsi="Times New Roman" w:cs="Times New Roman"/>
          <w:highlight w:val="yellow"/>
          <w:rPrChange w:id="160" w:author="Goodacre, Norman *" w:date="2018-03-30T12:57:00Z">
            <w:rPr>
              <w:rFonts w:ascii="Times New Roman" w:eastAsia="Times New Roman" w:hAnsi="Times New Roman" w:cs="Times New Roman"/>
            </w:rPr>
          </w:rPrChange>
        </w:rPr>
        <w:fldChar w:fldCharType="end"/>
      </w:r>
      <w:r w:rsidR="00DB4A79" w:rsidRPr="00124024">
        <w:rPr>
          <w:rFonts w:ascii="Times New Roman" w:eastAsia="Times New Roman" w:hAnsi="Times New Roman" w:cs="Times New Roman"/>
        </w:rPr>
        <w:t xml:space="preserve"> and HPIDB </w:t>
      </w:r>
      <w:r w:rsidR="00DB4A79" w:rsidRPr="00DF1452">
        <w:rPr>
          <w:rFonts w:ascii="Times New Roman" w:eastAsia="Times New Roman" w:hAnsi="Times New Roman" w:cs="Times New Roman"/>
          <w:highlight w:val="yellow"/>
          <w:rPrChange w:id="161" w:author="Goodacre, Norman *" w:date="2018-03-30T12:57: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62" w:author="Goodacre, Norman *" w:date="2018-03-30T12:57:00Z">
            <w:rPr>
              <w:rFonts w:ascii="Times New Roman" w:eastAsia="Times New Roman" w:hAnsi="Times New Roman" w:cs="Times New Roman"/>
            </w:rPr>
          </w:rPrChange>
        </w:rPr>
        <w:instrText xml:space="preserve"> ADDIN EN.CITE &lt;EndNote&gt;&lt;Cite&gt;&lt;Author&gt;Kumar&lt;/Author&gt;&lt;Year&gt;2010&lt;/Year&gt;&lt;RecNum&gt;62&lt;/RecNum&gt;&lt;DisplayText&gt;(19)&lt;/DisplayText&gt;&lt;record&gt;&lt;rec-number&gt;62&lt;/rec-number&gt;&lt;foreign-keys&gt;&lt;key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DB4A79" w:rsidRPr="00DF1452">
        <w:rPr>
          <w:rFonts w:ascii="Times New Roman" w:eastAsia="Times New Roman" w:hAnsi="Times New Roman" w:cs="Times New Roman"/>
          <w:highlight w:val="yellow"/>
          <w:rPrChange w:id="163" w:author="Goodacre, Norman *" w:date="2018-03-30T12:57: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64" w:author="Goodacre, Norman *" w:date="2018-03-30T12:57:00Z">
            <w:rPr>
              <w:rFonts w:ascii="Times New Roman" w:eastAsia="Times New Roman" w:hAnsi="Times New Roman" w:cs="Times New Roman"/>
              <w:noProof/>
            </w:rPr>
          </w:rPrChange>
        </w:rPr>
        <w:t>(19)</w:t>
      </w:r>
      <w:r w:rsidR="00DB4A79" w:rsidRPr="00DF1452">
        <w:rPr>
          <w:rFonts w:ascii="Times New Roman" w:eastAsia="Times New Roman" w:hAnsi="Times New Roman" w:cs="Times New Roman"/>
          <w:highlight w:val="yellow"/>
          <w:rPrChange w:id="165" w:author="Goodacre, Norman *" w:date="2018-03-30T12:57:00Z">
            <w:rPr>
              <w:rFonts w:ascii="Times New Roman" w:eastAsia="Times New Roman" w:hAnsi="Times New Roman" w:cs="Times New Roman"/>
            </w:rPr>
          </w:rPrChange>
        </w:rPr>
        <w:fldChar w:fldCharType="end"/>
      </w:r>
      <w:r w:rsidR="00DB4A79" w:rsidRPr="00124024">
        <w:rPr>
          <w:rFonts w:ascii="Times New Roman" w:eastAsia="Times New Roman" w:hAnsi="Times New Roman" w:cs="Times New Roman"/>
        </w:rPr>
        <w:t xml:space="preserve">. </w:t>
      </w:r>
      <w:proofErr w:type="spellStart"/>
      <w:r w:rsidR="00DB4A79" w:rsidRPr="00124024">
        <w:rPr>
          <w:rFonts w:ascii="Times New Roman" w:eastAsia="Times New Roman" w:hAnsi="Times New Roman" w:cs="Times New Roman"/>
        </w:rPr>
        <w:t>VirHostNet</w:t>
      </w:r>
      <w:proofErr w:type="spellEnd"/>
      <w:r w:rsidR="00DB4A79" w:rsidRPr="00124024">
        <w:rPr>
          <w:rFonts w:ascii="Times New Roman" w:eastAsia="Times New Roman" w:hAnsi="Times New Roman" w:cs="Times New Roman"/>
        </w:rPr>
        <w:t xml:space="preserve"> (Virus–Host Network) is one of the earliest pathogen-host interaction (PHI) resources </w:t>
      </w:r>
      <w:r w:rsidR="00DB4A79">
        <w:rPr>
          <w:rFonts w:ascii="Times New Roman" w:eastAsia="Times New Roman" w:hAnsi="Times New Roman" w:cs="Times New Roman"/>
        </w:rPr>
        <w:t xml:space="preserve">that </w:t>
      </w:r>
      <w:r w:rsidR="00DB4A79" w:rsidRPr="00124024">
        <w:rPr>
          <w:rFonts w:ascii="Times New Roman" w:eastAsia="Times New Roman" w:hAnsi="Times New Roman" w:cs="Times New Roman"/>
        </w:rPr>
        <w:t xml:space="preserve">specialized in the management and analysis of integrated virus–virus, virus–human, and </w:t>
      </w:r>
      <w:r w:rsidR="00722938">
        <w:rPr>
          <w:rFonts w:ascii="Times New Roman" w:eastAsia="Times New Roman" w:hAnsi="Times New Roman" w:cs="Times New Roman"/>
        </w:rPr>
        <w:t>(</w:t>
      </w:r>
      <w:r w:rsidR="00DB4A79" w:rsidRPr="00124024">
        <w:rPr>
          <w:rFonts w:ascii="Times New Roman" w:eastAsia="Times New Roman" w:hAnsi="Times New Roman" w:cs="Times New Roman"/>
        </w:rPr>
        <w:t>human</w:t>
      </w:r>
      <w:r w:rsidR="00722938">
        <w:rPr>
          <w:rFonts w:ascii="Times New Roman" w:eastAsia="Times New Roman" w:hAnsi="Times New Roman" w:cs="Times New Roman"/>
        </w:rPr>
        <w:t>)</w:t>
      </w:r>
      <w:r w:rsidR="00DB4A79" w:rsidRPr="00124024">
        <w:rPr>
          <w:rFonts w:ascii="Times New Roman" w:eastAsia="Times New Roman" w:hAnsi="Times New Roman" w:cs="Times New Roman"/>
        </w:rPr>
        <w:t xml:space="preserve"> host–host protein interaction networks coupled to their functional annotations. The recently developed tool, </w:t>
      </w:r>
      <w:proofErr w:type="spellStart"/>
      <w:r w:rsidR="00DB4A79" w:rsidRPr="00124024">
        <w:rPr>
          <w:rFonts w:ascii="Times New Roman" w:eastAsia="Times New Roman" w:hAnsi="Times New Roman" w:cs="Times New Roman"/>
        </w:rPr>
        <w:t>VirusMentha</w:t>
      </w:r>
      <w:proofErr w:type="spellEnd"/>
      <w:r w:rsidR="00DB4A79" w:rsidRPr="00124024">
        <w:rPr>
          <w:rFonts w:ascii="Times New Roman" w:eastAsia="Times New Roman" w:hAnsi="Times New Roman" w:cs="Times New Roman"/>
        </w:rPr>
        <w:t xml:space="preserve"> is another virus-virus and virus–host protein interaction resource and the most comprehensive viral PHI data source </w:t>
      </w:r>
      <w:del w:id="166" w:author="Goodacre, Norman *" w:date="2018-03-30T12:30:00Z">
        <w:r w:rsidR="00DB4A79" w:rsidRPr="00124024" w:rsidDel="00F5721D">
          <w:rPr>
            <w:rFonts w:ascii="Times New Roman" w:eastAsia="Times New Roman" w:hAnsi="Times New Roman" w:cs="Times New Roman"/>
          </w:rPr>
          <w:delText xml:space="preserve">without limitation </w:delText>
        </w:r>
        <w:r w:rsidR="0081586D" w:rsidDel="00F5721D">
          <w:rPr>
            <w:rFonts w:ascii="Times New Roman" w:eastAsia="Times New Roman" w:hAnsi="Times New Roman" w:cs="Times New Roman"/>
          </w:rPr>
          <w:delText>regard</w:delText>
        </w:r>
      </w:del>
      <w:ins w:id="167" w:author="Goodacre, Norman *" w:date="2018-03-30T12:30:00Z">
        <w:r>
          <w:rPr>
            <w:rFonts w:ascii="Times New Roman" w:eastAsia="Times New Roman" w:hAnsi="Times New Roman" w:cs="Times New Roman"/>
          </w:rPr>
          <w:t>in terms of the total number</w:t>
        </w:r>
      </w:ins>
      <w:del w:id="168" w:author="Goodacre, Norman *" w:date="2018-03-30T12:31:00Z">
        <w:r w:rsidR="0081586D" w:rsidDel="00F5721D">
          <w:rPr>
            <w:rFonts w:ascii="Times New Roman" w:eastAsia="Times New Roman" w:hAnsi="Times New Roman" w:cs="Times New Roman"/>
          </w:rPr>
          <w:delText>ing</w:delText>
        </w:r>
      </w:del>
      <w:ins w:id="169" w:author="Goodacre, Norman *" w:date="2018-03-30T12:31:00Z">
        <w:r>
          <w:rPr>
            <w:rFonts w:ascii="Times New Roman" w:eastAsia="Times New Roman" w:hAnsi="Times New Roman" w:cs="Times New Roman"/>
          </w:rPr>
          <w:t xml:space="preserve"> of</w:t>
        </w:r>
      </w:ins>
      <w:r w:rsidR="00DB4A79" w:rsidRPr="00124024">
        <w:rPr>
          <w:rFonts w:ascii="Times New Roman" w:eastAsia="Times New Roman" w:hAnsi="Times New Roman" w:cs="Times New Roman"/>
        </w:rPr>
        <w:t xml:space="preserve"> virus species or host organisms. </w:t>
      </w:r>
      <w:del w:id="170" w:author="Goodacre, Norman *" w:date="2018-03-30T12:31:00Z">
        <w:r w:rsidR="00DB4A79" w:rsidRPr="00124024" w:rsidDel="00F5721D">
          <w:rPr>
            <w:rFonts w:ascii="Times New Roman" w:eastAsia="Times New Roman" w:hAnsi="Times New Roman" w:cs="Times New Roman"/>
          </w:rPr>
          <w:delText>Apart from</w:delText>
        </w:r>
      </w:del>
      <w:ins w:id="171" w:author="Goodacre, Norman *" w:date="2018-03-30T12:31:00Z">
        <w:r>
          <w:rPr>
            <w:rFonts w:ascii="Times New Roman" w:eastAsia="Times New Roman" w:hAnsi="Times New Roman" w:cs="Times New Roman"/>
          </w:rPr>
          <w:t>In addition to</w:t>
        </w:r>
      </w:ins>
      <w:r w:rsidR="00DB4A79" w:rsidRPr="00124024">
        <w:rPr>
          <w:rFonts w:ascii="Times New Roman" w:eastAsia="Times New Roman" w:hAnsi="Times New Roman" w:cs="Times New Roman"/>
        </w:rPr>
        <w:t xml:space="preserve"> viruses, HPIDB (Host–Pathogen Interaction Database) captures protein interaction data between many different pathogens and hosts. Finally, web-based PHI databases comprising all pathogen types with known interactions are PHIDIAS </w:t>
      </w:r>
      <w:r w:rsidR="00DB4A79" w:rsidRPr="00DF1452">
        <w:rPr>
          <w:rFonts w:ascii="Times New Roman" w:eastAsia="Times New Roman" w:hAnsi="Times New Roman" w:cs="Times New Roman"/>
          <w:highlight w:val="yellow"/>
          <w:rPrChange w:id="172" w:author="Goodacre, Norman *" w:date="2018-03-30T12:58: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73" w:author="Goodacre, Norman *" w:date="2018-03-30T12:58:00Z">
            <w:rPr>
              <w:rFonts w:ascii="Times New Roman" w:eastAsia="Times New Roman" w:hAnsi="Times New Roman" w:cs="Times New Roman"/>
            </w:rPr>
          </w:rPrChange>
        </w:rPr>
        <w:instrText xml:space="preserve"> ADDIN EN.CITE &lt;EndNote&gt;&lt;Cite&gt;&lt;Author&gt;Durmus Tekir&lt;/Author&gt;&lt;Year&gt;2013&lt;/Year&gt;&lt;RecNum&gt;61&lt;/RecNum&gt;&lt;DisplayText&gt;(20)&lt;/DisplayText&gt;&lt;record&gt;&lt;rec-number&gt;61&lt;/rec-number&gt;&lt;foreign-keys&gt;&lt;key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DB4A79" w:rsidRPr="00DF1452">
        <w:rPr>
          <w:rFonts w:ascii="Times New Roman" w:eastAsia="Times New Roman" w:hAnsi="Times New Roman" w:cs="Times New Roman"/>
          <w:highlight w:val="yellow"/>
          <w:rPrChange w:id="174" w:author="Goodacre, Norman *" w:date="2018-03-30T12:58: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75" w:author="Goodacre, Norman *" w:date="2018-03-30T12:58:00Z">
            <w:rPr>
              <w:rFonts w:ascii="Times New Roman" w:eastAsia="Times New Roman" w:hAnsi="Times New Roman" w:cs="Times New Roman"/>
              <w:noProof/>
            </w:rPr>
          </w:rPrChange>
        </w:rPr>
        <w:t>(20)</w:t>
      </w:r>
      <w:r w:rsidR="00DB4A79" w:rsidRPr="00DF1452">
        <w:rPr>
          <w:rFonts w:ascii="Times New Roman" w:eastAsia="Times New Roman" w:hAnsi="Times New Roman" w:cs="Times New Roman"/>
          <w:highlight w:val="yellow"/>
          <w:rPrChange w:id="176" w:author="Goodacre, Norman *" w:date="2018-03-30T12:58:00Z">
            <w:rPr>
              <w:rFonts w:ascii="Times New Roman" w:eastAsia="Times New Roman" w:hAnsi="Times New Roman" w:cs="Times New Roman"/>
            </w:rPr>
          </w:rPrChange>
        </w:rPr>
        <w:fldChar w:fldCharType="end"/>
      </w:r>
      <w:r w:rsidR="00DB4A79" w:rsidRPr="00124024">
        <w:rPr>
          <w:rFonts w:ascii="Times New Roman" w:eastAsia="Times New Roman" w:hAnsi="Times New Roman" w:cs="Times New Roman"/>
        </w:rPr>
        <w:t xml:space="preserve"> and PHISTO </w:t>
      </w:r>
      <w:commentRangeStart w:id="177"/>
      <w:r w:rsidR="00DB4A79" w:rsidRPr="00DF1452">
        <w:rPr>
          <w:rFonts w:ascii="Times New Roman" w:eastAsia="Times New Roman" w:hAnsi="Times New Roman" w:cs="Times New Roman"/>
          <w:highlight w:val="yellow"/>
          <w:rPrChange w:id="178" w:author="Goodacre, Norman *" w:date="2018-03-30T12:58:00Z">
            <w:rPr>
              <w:rFonts w:ascii="Times New Roman" w:eastAsia="Times New Roman" w:hAnsi="Times New Roman" w:cs="Times New Roman"/>
            </w:rPr>
          </w:rPrChange>
        </w:rPr>
        <w:fldChar w:fldCharType="begin"/>
      </w:r>
      <w:r w:rsidR="00A05800" w:rsidRPr="00DF1452">
        <w:rPr>
          <w:rFonts w:ascii="Times New Roman" w:eastAsia="Times New Roman" w:hAnsi="Times New Roman" w:cs="Times New Roman"/>
          <w:highlight w:val="yellow"/>
          <w:rPrChange w:id="179" w:author="Goodacre, Norman *" w:date="2018-03-30T12:58:00Z">
            <w:rPr>
              <w:rFonts w:ascii="Times New Roman" w:eastAsia="Times New Roman" w:hAnsi="Times New Roman" w:cs="Times New Roman"/>
            </w:rPr>
          </w:rPrChange>
        </w:rPr>
        <w:instrText xml:space="preserve"> ADDIN EN.CITE &lt;EndNote&gt;&lt;Cite&gt;&lt;Author&gt;Durmus Tekir&lt;/Author&gt;&lt;Year&gt;2013&lt;/Year&gt;&lt;RecNum&gt;61&lt;/RecNum&gt;&lt;DisplayText&gt;(20)&lt;/DisplayText&gt;&lt;record&gt;&lt;rec-number&gt;61&lt;/rec-number&gt;&lt;foreign-keys&gt;&lt;key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DB4A79" w:rsidRPr="00DF1452">
        <w:rPr>
          <w:rFonts w:ascii="Times New Roman" w:eastAsia="Times New Roman" w:hAnsi="Times New Roman" w:cs="Times New Roman"/>
          <w:highlight w:val="yellow"/>
          <w:rPrChange w:id="180" w:author="Goodacre, Norman *" w:date="2018-03-30T12:58: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181" w:author="Goodacre, Norman *" w:date="2018-03-30T12:58:00Z">
            <w:rPr>
              <w:rFonts w:ascii="Times New Roman" w:eastAsia="Times New Roman" w:hAnsi="Times New Roman" w:cs="Times New Roman"/>
              <w:noProof/>
            </w:rPr>
          </w:rPrChange>
        </w:rPr>
        <w:t>(20)</w:t>
      </w:r>
      <w:r w:rsidR="00DB4A79" w:rsidRPr="00DF1452">
        <w:rPr>
          <w:rFonts w:ascii="Times New Roman" w:eastAsia="Times New Roman" w:hAnsi="Times New Roman" w:cs="Times New Roman"/>
          <w:highlight w:val="yellow"/>
          <w:rPrChange w:id="182" w:author="Goodacre, Norman *" w:date="2018-03-30T12:58:00Z">
            <w:rPr>
              <w:rFonts w:ascii="Times New Roman" w:eastAsia="Times New Roman" w:hAnsi="Times New Roman" w:cs="Times New Roman"/>
            </w:rPr>
          </w:rPrChange>
        </w:rPr>
        <w:fldChar w:fldCharType="end"/>
      </w:r>
      <w:commentRangeEnd w:id="177"/>
      <w:r w:rsidR="00DF1452">
        <w:rPr>
          <w:rStyle w:val="CommentReference"/>
        </w:rPr>
        <w:commentReference w:id="177"/>
      </w:r>
      <w:r w:rsidR="00DB4A79" w:rsidRPr="00124024">
        <w:rPr>
          <w:rFonts w:ascii="Times New Roman" w:eastAsia="Times New Roman" w:hAnsi="Times New Roman" w:cs="Times New Roman"/>
        </w:rPr>
        <w:t xml:space="preserve">. PHIDIAS (Pathogen–Host Interaction Data Integration and Analysis System) stores data on genome sequences, conserved domains, and gene expression data related to PHIs. In addition to data storage, PHIDIAS offers the analysis of these data. PHISTO (Pathogen-Host Interaction Search Tool) is a comprehensive PHI database including data of all pathogenic microorganisms for which experimental protein interactions with human are available. </w:t>
      </w:r>
      <w:ins w:id="183" w:author="Goodacre, Norman *" w:date="2018-03-30T12:32:00Z">
        <w:r>
          <w:rPr>
            <w:rFonts w:ascii="Times New Roman" w:eastAsia="Times New Roman" w:hAnsi="Times New Roman" w:cs="Times New Roman"/>
          </w:rPr>
          <w:t>M</w:t>
        </w:r>
      </w:ins>
      <w:ins w:id="184" w:author="Goodacre, Norman *" w:date="2018-03-30T12:31:00Z">
        <w:r>
          <w:rPr>
            <w:rFonts w:ascii="Times New Roman" w:eastAsia="Times New Roman" w:hAnsi="Times New Roman" w:cs="Times New Roman"/>
          </w:rPr>
          <w:t xml:space="preserve">ost PHI databases,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HPIDB, </w:t>
        </w:r>
      </w:ins>
      <w:ins w:id="185" w:author="Goodacre, Norman *" w:date="2018-03-30T12:32:00Z">
        <w:r>
          <w:rPr>
            <w:rFonts w:ascii="Times New Roman" w:eastAsia="Times New Roman" w:hAnsi="Times New Roman" w:cs="Times New Roman"/>
          </w:rPr>
          <w:t xml:space="preserve">have several drawbacks, however. </w:t>
        </w:r>
      </w:ins>
      <w:ins w:id="186" w:author="Goodacre, Norman *" w:date="2018-03-30T12:33:00Z">
        <w:r>
          <w:rPr>
            <w:rFonts w:ascii="Times New Roman" w:eastAsia="Times New Roman" w:hAnsi="Times New Roman" w:cs="Times New Roman"/>
          </w:rPr>
          <w:t>A major drawback is</w:t>
        </w:r>
      </w:ins>
      <w:ins w:id="187" w:author="Goodacre, Norman *" w:date="2018-03-30T12:32:00Z">
        <w:r>
          <w:rPr>
            <w:rFonts w:ascii="Times New Roman" w:eastAsia="Times New Roman" w:hAnsi="Times New Roman" w:cs="Times New Roman"/>
          </w:rPr>
          <w:t xml:space="preserve"> </w:t>
        </w:r>
      </w:ins>
      <w:ins w:id="188" w:author="Goodacre, Norman *" w:date="2018-03-30T12:33:00Z">
        <w:r>
          <w:rPr>
            <w:rFonts w:ascii="Times New Roman" w:eastAsia="Times New Roman" w:hAnsi="Times New Roman" w:cs="Times New Roman"/>
          </w:rPr>
          <w:t>the lack</w:t>
        </w:r>
      </w:ins>
      <w:ins w:id="189" w:author="Goodacre, Norman *" w:date="2018-03-30T12:32:00Z">
        <w:r>
          <w:rPr>
            <w:rFonts w:ascii="Times New Roman" w:eastAsia="Times New Roman" w:hAnsi="Times New Roman" w:cs="Times New Roman"/>
          </w:rPr>
          <w:t xml:space="preserve"> of standard (i.e. PSI-MS) format</w:t>
        </w:r>
      </w:ins>
      <w:ins w:id="190" w:author="Goodacre, Norman *" w:date="2018-03-30T12:33:00Z">
        <w:r>
          <w:rPr>
            <w:rFonts w:ascii="Times New Roman" w:eastAsia="Times New Roman" w:hAnsi="Times New Roman" w:cs="Times New Roman"/>
          </w:rPr>
          <w:t xml:space="preserve">, </w:t>
        </w:r>
      </w:ins>
      <w:ins w:id="191" w:author="Goodacre, Norman *" w:date="2018-03-30T12:32:00Z">
        <w:r>
          <w:rPr>
            <w:rFonts w:ascii="Times New Roman" w:eastAsia="Times New Roman" w:hAnsi="Times New Roman" w:cs="Times New Roman"/>
          </w:rPr>
          <w:t xml:space="preserve">making inference about the molecular details of interactions challenging. Also, the filtering criteria for collecting virus-host PPIs </w:t>
        </w:r>
      </w:ins>
      <w:ins w:id="192" w:author="Goodacre, Norman *" w:date="2018-03-30T12:33:00Z">
        <w:r>
          <w:rPr>
            <w:rFonts w:ascii="Times New Roman" w:eastAsia="Times New Roman" w:hAnsi="Times New Roman" w:cs="Times New Roman"/>
          </w:rPr>
          <w:t>is often difficult or impossible to ascertai</w:t>
        </w:r>
        <w:r w:rsidR="002369DF">
          <w:rPr>
            <w:rFonts w:ascii="Times New Roman" w:eastAsia="Times New Roman" w:hAnsi="Times New Roman" w:cs="Times New Roman"/>
          </w:rPr>
          <w:t xml:space="preserve">n. Finally, the update cycles are </w:t>
        </w:r>
        <w:r>
          <w:rPr>
            <w:rFonts w:ascii="Times New Roman" w:eastAsia="Times New Roman" w:hAnsi="Times New Roman" w:cs="Times New Roman"/>
          </w:rPr>
          <w:t xml:space="preserve">irregular and </w:t>
        </w:r>
      </w:ins>
      <w:ins w:id="193" w:author="Goodacre, Norman *" w:date="2018-03-30T12:34:00Z">
        <w:r w:rsidR="002369DF">
          <w:rPr>
            <w:rFonts w:ascii="Times New Roman" w:eastAsia="Times New Roman" w:hAnsi="Times New Roman" w:cs="Times New Roman"/>
          </w:rPr>
          <w:t>often the underlying pipeline</w:t>
        </w:r>
      </w:ins>
      <w:ins w:id="194" w:author="Goodacre, Norman *" w:date="2018-03-30T12:35:00Z">
        <w:r w:rsidR="002369DF">
          <w:rPr>
            <w:rFonts w:ascii="Times New Roman" w:eastAsia="Times New Roman" w:hAnsi="Times New Roman" w:cs="Times New Roman"/>
          </w:rPr>
          <w:t xml:space="preserve">s for collecting data change from one version to the next. </w:t>
        </w:r>
      </w:ins>
      <w:del w:id="195" w:author="Goodacre, Norman *" w:date="2018-03-30T12:35:00Z">
        <w:r w:rsidR="00DB4A79" w:rsidRPr="00124024" w:rsidDel="002369DF">
          <w:rPr>
            <w:rFonts w:ascii="Times New Roman" w:eastAsia="Times New Roman" w:hAnsi="Times New Roman" w:cs="Times New Roman"/>
          </w:rPr>
          <w:delText>Mostly, human</w:delText>
        </w:r>
      </w:del>
      <w:ins w:id="196" w:author="Goodacre, Norman *" w:date="2018-03-30T12:35:00Z">
        <w:r w:rsidR="002369DF">
          <w:rPr>
            <w:rFonts w:ascii="Times New Roman" w:eastAsia="Times New Roman" w:hAnsi="Times New Roman" w:cs="Times New Roman"/>
          </w:rPr>
          <w:t>Generally,</w:t>
        </w:r>
      </w:ins>
      <w:r w:rsidR="00DB4A79" w:rsidRPr="00124024">
        <w:rPr>
          <w:rFonts w:ascii="Times New Roman" w:eastAsia="Times New Roman" w:hAnsi="Times New Roman" w:cs="Times New Roman"/>
        </w:rPr>
        <w:t xml:space="preserve"> host-virus protein interaction data in the above PHI databases are integrated mainly from other PPI databases using automatic integration tools such as PSICQUIC </w:t>
      </w:r>
      <w:r w:rsidR="00DB4A79" w:rsidRPr="00DF1452">
        <w:rPr>
          <w:rFonts w:ascii="Times New Roman" w:eastAsia="Times New Roman" w:hAnsi="Times New Roman" w:cs="Times New Roman"/>
          <w:highlight w:val="yellow"/>
          <w:rPrChange w:id="197" w:author="Goodacre, Norman *" w:date="2018-03-30T12:58:00Z">
            <w:rPr>
              <w:rFonts w:ascii="Times New Roman" w:eastAsia="Times New Roman" w:hAnsi="Times New Roman" w:cs="Times New Roman"/>
            </w:rPr>
          </w:rPrChange>
        </w:rPr>
        <w:fldChar w:fldCharType="begin">
          <w:fldData xml:space="preserve">PEVuZE5vdGU+PENpdGU+PEF1dGhvcj5BcmFuZGE8L0F1dGhvcj48WWVhcj4yMDExPC9ZZWFyPjxS
ZWNOdW0+NzI8L1JlY051bT48RGlzcGxheVRleHQ+KDIxKTwvRGlzcGxheVRleHQ+PHJlY29yZD48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A05800" w:rsidRPr="00DF1452">
        <w:rPr>
          <w:rFonts w:ascii="Times New Roman" w:eastAsia="Times New Roman" w:hAnsi="Times New Roman" w:cs="Times New Roman"/>
          <w:highlight w:val="yellow"/>
          <w:rPrChange w:id="198" w:author="Goodacre, Norman *" w:date="2018-03-30T12:58:00Z">
            <w:rPr>
              <w:rFonts w:ascii="Times New Roman" w:eastAsia="Times New Roman" w:hAnsi="Times New Roman" w:cs="Times New Roman"/>
            </w:rPr>
          </w:rPrChange>
        </w:rPr>
        <w:instrText xml:space="preserve"> ADDIN EN.CITE </w:instrText>
      </w:r>
      <w:r w:rsidR="00A05800" w:rsidRPr="00DF1452">
        <w:rPr>
          <w:rFonts w:ascii="Times New Roman" w:eastAsia="Times New Roman" w:hAnsi="Times New Roman" w:cs="Times New Roman"/>
          <w:highlight w:val="yellow"/>
          <w:rPrChange w:id="199" w:author="Goodacre, Norman *" w:date="2018-03-30T12:58:00Z">
            <w:rPr>
              <w:rFonts w:ascii="Times New Roman" w:eastAsia="Times New Roman" w:hAnsi="Times New Roman" w:cs="Times New Roman"/>
            </w:rPr>
          </w:rPrChange>
        </w:rPr>
        <w:fldChar w:fldCharType="begin">
          <w:fldData xml:space="preserve">PEVuZE5vdGU+PENpdGU+PEF1dGhvcj5BcmFuZGE8L0F1dGhvcj48WWVhcj4yMDExPC9ZZWFyPjxS
ZWNOdW0+NzI8L1JlY051bT48RGlzcGxheVRleHQ+KDIxKTwvRGlzcGxheVRleHQ+PHJlY29yZD48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A05800" w:rsidRPr="00DF1452">
        <w:rPr>
          <w:rFonts w:ascii="Times New Roman" w:eastAsia="Times New Roman" w:hAnsi="Times New Roman" w:cs="Times New Roman"/>
          <w:highlight w:val="yellow"/>
          <w:rPrChange w:id="200" w:author="Goodacre, Norman *" w:date="2018-03-30T12:58:00Z">
            <w:rPr>
              <w:rFonts w:ascii="Times New Roman" w:eastAsia="Times New Roman" w:hAnsi="Times New Roman" w:cs="Times New Roman"/>
            </w:rPr>
          </w:rPrChange>
        </w:rPr>
        <w:instrText xml:space="preserve"> ADDIN EN.CITE.DATA </w:instrText>
      </w:r>
      <w:r w:rsidR="00A05800" w:rsidRPr="00DF1452">
        <w:rPr>
          <w:rFonts w:ascii="Times New Roman" w:eastAsia="Times New Roman" w:hAnsi="Times New Roman" w:cs="Times New Roman"/>
          <w:highlight w:val="yellow"/>
          <w:rPrChange w:id="201" w:author="Goodacre, Norman *" w:date="2018-03-30T12:58:00Z">
            <w:rPr>
              <w:rFonts w:ascii="Times New Roman" w:eastAsia="Times New Roman" w:hAnsi="Times New Roman" w:cs="Times New Roman"/>
            </w:rPr>
          </w:rPrChange>
        </w:rPr>
      </w:r>
      <w:r w:rsidR="00A05800" w:rsidRPr="00DF1452">
        <w:rPr>
          <w:rFonts w:ascii="Times New Roman" w:eastAsia="Times New Roman" w:hAnsi="Times New Roman" w:cs="Times New Roman"/>
          <w:highlight w:val="yellow"/>
          <w:rPrChange w:id="202" w:author="Goodacre, Norman *" w:date="2018-03-30T12:58:00Z">
            <w:rPr>
              <w:rFonts w:ascii="Times New Roman" w:eastAsia="Times New Roman" w:hAnsi="Times New Roman" w:cs="Times New Roman"/>
            </w:rPr>
          </w:rPrChange>
        </w:rPr>
        <w:fldChar w:fldCharType="end"/>
      </w:r>
      <w:r w:rsidR="00DB4A79" w:rsidRPr="00DF1452">
        <w:rPr>
          <w:rFonts w:ascii="Times New Roman" w:eastAsia="Times New Roman" w:hAnsi="Times New Roman" w:cs="Times New Roman"/>
          <w:highlight w:val="yellow"/>
          <w:rPrChange w:id="203" w:author="Goodacre, Norman *" w:date="2018-03-30T12:58:00Z">
            <w:rPr>
              <w:rFonts w:ascii="Times New Roman" w:eastAsia="Times New Roman" w:hAnsi="Times New Roman" w:cs="Times New Roman"/>
            </w:rPr>
          </w:rPrChange>
        </w:rPr>
      </w:r>
      <w:r w:rsidR="00DB4A79" w:rsidRPr="00DF1452">
        <w:rPr>
          <w:rFonts w:ascii="Times New Roman" w:eastAsia="Times New Roman" w:hAnsi="Times New Roman" w:cs="Times New Roman"/>
          <w:highlight w:val="yellow"/>
          <w:rPrChange w:id="204" w:author="Goodacre, Norman *" w:date="2018-03-30T12:58:00Z">
            <w:rPr>
              <w:rFonts w:ascii="Times New Roman" w:eastAsia="Times New Roman" w:hAnsi="Times New Roman" w:cs="Times New Roman"/>
            </w:rPr>
          </w:rPrChange>
        </w:rPr>
        <w:fldChar w:fldCharType="separate"/>
      </w:r>
      <w:r w:rsidR="00A05800" w:rsidRPr="00DF1452">
        <w:rPr>
          <w:rFonts w:ascii="Times New Roman" w:eastAsia="Times New Roman" w:hAnsi="Times New Roman" w:cs="Times New Roman"/>
          <w:noProof/>
          <w:highlight w:val="yellow"/>
          <w:rPrChange w:id="205" w:author="Goodacre, Norman *" w:date="2018-03-30T12:58:00Z">
            <w:rPr>
              <w:rFonts w:ascii="Times New Roman" w:eastAsia="Times New Roman" w:hAnsi="Times New Roman" w:cs="Times New Roman"/>
              <w:noProof/>
            </w:rPr>
          </w:rPrChange>
        </w:rPr>
        <w:t>(21)</w:t>
      </w:r>
      <w:r w:rsidR="00DB4A79" w:rsidRPr="00DF1452">
        <w:rPr>
          <w:rFonts w:ascii="Times New Roman" w:eastAsia="Times New Roman" w:hAnsi="Times New Roman" w:cs="Times New Roman"/>
          <w:highlight w:val="yellow"/>
          <w:rPrChange w:id="206" w:author="Goodacre, Norman *" w:date="2018-03-30T12:58:00Z">
            <w:rPr>
              <w:rFonts w:ascii="Times New Roman" w:eastAsia="Times New Roman" w:hAnsi="Times New Roman" w:cs="Times New Roman"/>
            </w:rPr>
          </w:rPrChange>
        </w:rPr>
        <w:fldChar w:fldCharType="end"/>
      </w:r>
      <w:r w:rsidR="00DB4A79" w:rsidRPr="00124024">
        <w:rPr>
          <w:rFonts w:ascii="Times New Roman" w:eastAsia="Times New Roman" w:hAnsi="Times New Roman" w:cs="Times New Roman"/>
        </w:rPr>
        <w:t xml:space="preserve"> and by manual literature curation. </w:t>
      </w:r>
      <w:ins w:id="207" w:author="Goodacre, Norman *" w:date="2018-03-30T12:35:00Z">
        <w:r w:rsidR="002369DF">
          <w:rPr>
            <w:rFonts w:ascii="Times New Roman" w:eastAsia="Times New Roman" w:hAnsi="Times New Roman" w:cs="Times New Roman"/>
          </w:rPr>
          <w:t xml:space="preserve">However, a user may desire to obtain additional interaction information and therefore may have to use PSICQUIC firsthand, bringing into question the </w:t>
        </w:r>
        <w:proofErr w:type="spellStart"/>
        <w:r w:rsidR="002369DF">
          <w:rPr>
            <w:rFonts w:ascii="Times New Roman" w:eastAsia="Times New Roman" w:hAnsi="Times New Roman" w:cs="Times New Roman"/>
          </w:rPr>
          <w:t>useability</w:t>
        </w:r>
        <w:proofErr w:type="spellEnd"/>
        <w:r w:rsidR="002369DF">
          <w:rPr>
            <w:rFonts w:ascii="Times New Roman" w:eastAsia="Times New Roman" w:hAnsi="Times New Roman" w:cs="Times New Roman"/>
          </w:rPr>
          <w:t xml:space="preserve"> of PHI databases. </w:t>
        </w:r>
      </w:ins>
    </w:p>
    <w:p w14:paraId="098AEA52" w14:textId="734EC447" w:rsidR="002369DF" w:rsidRDefault="002369DF" w:rsidP="00124024">
      <w:pPr>
        <w:spacing w:line="276" w:lineRule="auto"/>
        <w:ind w:firstLine="360"/>
        <w:rPr>
          <w:ins w:id="208" w:author="Goodacre, Norman *" w:date="2018-03-30T12:42:00Z"/>
          <w:rFonts w:ascii="Times New Roman" w:eastAsia="Times New Roman" w:hAnsi="Times New Roman" w:cs="Times New Roman"/>
        </w:rPr>
      </w:pPr>
      <w:ins w:id="209" w:author="Goodacre, Norman *" w:date="2018-03-30T12:44:00Z">
        <w:r>
          <w:rPr>
            <w:rFonts w:ascii="Times New Roman" w:eastAsia="Times New Roman" w:hAnsi="Times New Roman" w:cs="Times New Roman"/>
          </w:rPr>
          <w:lastRenderedPageBreak/>
          <w:t xml:space="preserve">PHI databases generally do not follow PSI-MS standards,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HPIDB, so the majority were excluded from deeper review. </w:t>
        </w:r>
        <w:r w:rsidR="00954C27">
          <w:rPr>
            <w:rFonts w:ascii="Times New Roman" w:eastAsia="Times New Roman" w:hAnsi="Times New Roman" w:cs="Times New Roman"/>
          </w:rPr>
          <w:t xml:space="preserve">One of the aims of this review was to give estimates for the reliability of available virus-human PPIs. Therefore, experimental evidence for either direct physical or simply physical (and potentially indirect) was necessary. All relevant databases are shown in </w:t>
        </w:r>
        <w:r w:rsidR="00954C27" w:rsidRPr="00954C27">
          <w:rPr>
            <w:rFonts w:ascii="Times New Roman" w:eastAsia="Times New Roman" w:hAnsi="Times New Roman" w:cs="Times New Roman"/>
            <w:b/>
            <w:rPrChange w:id="210" w:author="Goodacre, Norman *" w:date="2018-03-30T12:46:00Z">
              <w:rPr>
                <w:rFonts w:ascii="Times New Roman" w:eastAsia="Times New Roman" w:hAnsi="Times New Roman" w:cs="Times New Roman"/>
              </w:rPr>
            </w:rPrChange>
          </w:rPr>
          <w:t>Table 3</w:t>
        </w:r>
        <w:r w:rsidR="00954C27">
          <w:rPr>
            <w:rFonts w:ascii="Times New Roman" w:eastAsia="Times New Roman" w:hAnsi="Times New Roman" w:cs="Times New Roman"/>
          </w:rPr>
          <w:t xml:space="preserve">, with those used for more in-depth study of PPIs emphasized in </w:t>
        </w:r>
        <w:r w:rsidR="00954C27" w:rsidRPr="00954C27">
          <w:rPr>
            <w:rFonts w:ascii="Times New Roman" w:eastAsia="Times New Roman" w:hAnsi="Times New Roman" w:cs="Times New Roman"/>
            <w:b/>
            <w:rPrChange w:id="211" w:author="Goodacre, Norman *" w:date="2018-03-30T12:46:00Z">
              <w:rPr>
                <w:rFonts w:ascii="Times New Roman" w:eastAsia="Times New Roman" w:hAnsi="Times New Roman" w:cs="Times New Roman"/>
              </w:rPr>
            </w:rPrChange>
          </w:rPr>
          <w:t>bold</w:t>
        </w:r>
        <w:r w:rsidR="00954C27">
          <w:rPr>
            <w:rFonts w:ascii="Times New Roman" w:eastAsia="Times New Roman" w:hAnsi="Times New Roman" w:cs="Times New Roman"/>
          </w:rPr>
          <w:t xml:space="preserve">. </w:t>
        </w:r>
      </w:ins>
      <w:ins w:id="212" w:author="Goodacre, Norman *" w:date="2018-03-30T12:47:00Z">
        <w:r w:rsidR="00954C27">
          <w:rPr>
            <w:rFonts w:ascii="Times New Roman" w:eastAsia="Times New Roman" w:hAnsi="Times New Roman" w:cs="Times New Roman"/>
          </w:rPr>
          <w:t xml:space="preserve">The resources used are: </w:t>
        </w:r>
        <w:proofErr w:type="spellStart"/>
        <w:r w:rsidR="00954C27">
          <w:rPr>
            <w:rFonts w:ascii="Times New Roman" w:eastAsia="Times New Roman" w:hAnsi="Times New Roman" w:cs="Times New Roman"/>
          </w:rPr>
          <w:t>BioGRID</w:t>
        </w:r>
        <w:proofErr w:type="spellEnd"/>
        <w:r w:rsidR="00954C27">
          <w:rPr>
            <w:rFonts w:ascii="Times New Roman" w:eastAsia="Times New Roman" w:hAnsi="Times New Roman" w:cs="Times New Roman"/>
          </w:rPr>
          <w:t xml:space="preserve">, HPIDB, </w:t>
        </w:r>
        <w:proofErr w:type="spellStart"/>
        <w:r w:rsidR="00954C27">
          <w:rPr>
            <w:rFonts w:ascii="Times New Roman" w:eastAsia="Times New Roman" w:hAnsi="Times New Roman" w:cs="Times New Roman"/>
          </w:rPr>
          <w:t>IntAct</w:t>
        </w:r>
        <w:proofErr w:type="spellEnd"/>
        <w:r w:rsidR="00954C27">
          <w:rPr>
            <w:rFonts w:ascii="Times New Roman" w:eastAsia="Times New Roman" w:hAnsi="Times New Roman" w:cs="Times New Roman"/>
          </w:rPr>
          <w:t xml:space="preserve">, and MINT. </w:t>
        </w:r>
      </w:ins>
    </w:p>
    <w:p w14:paraId="2C3D0905" w14:textId="6452B26A" w:rsidR="00DB4A79" w:rsidRPr="00124024" w:rsidRDefault="00DB4A79" w:rsidP="00124024">
      <w:pPr>
        <w:spacing w:line="276" w:lineRule="auto"/>
        <w:ind w:firstLine="360"/>
        <w:rPr>
          <w:rFonts w:ascii="Times New Roman" w:eastAsia="Times New Roman" w:hAnsi="Times New Roman" w:cs="Times New Roman"/>
        </w:rPr>
      </w:pPr>
      <w:del w:id="213" w:author="Goodacre, Norman *" w:date="2018-03-30T12:42:00Z">
        <w:r w:rsidRPr="00124024" w:rsidDel="002369DF">
          <w:rPr>
            <w:rFonts w:ascii="Times New Roman" w:eastAsia="Times New Roman" w:hAnsi="Times New Roman" w:cs="Times New Roman"/>
          </w:rPr>
          <w:delText xml:space="preserve">While the </w:delText>
        </w:r>
        <w:r w:rsidR="00722938" w:rsidDel="002369DF">
          <w:rPr>
            <w:rFonts w:ascii="Times New Roman" w:eastAsia="Times New Roman" w:hAnsi="Times New Roman" w:cs="Times New Roman"/>
          </w:rPr>
          <w:delText>afore</w:delText>
        </w:r>
        <w:r w:rsidRPr="00124024" w:rsidDel="002369DF">
          <w:rPr>
            <w:rFonts w:ascii="Times New Roman" w:eastAsia="Times New Roman" w:hAnsi="Times New Roman" w:cs="Times New Roman"/>
          </w:rPr>
          <w:delText>mentioned databases focus on host-virus interactions</w:delText>
        </w:r>
        <w:r w:rsidR="00722938" w:rsidDel="002369DF">
          <w:rPr>
            <w:rFonts w:ascii="Times New Roman" w:eastAsia="Times New Roman" w:hAnsi="Times New Roman" w:cs="Times New Roman"/>
          </w:rPr>
          <w:delText>, other</w:delText>
        </w:r>
        <w:r w:rsidRPr="00124024" w:rsidDel="002369DF">
          <w:rPr>
            <w:rFonts w:ascii="Times New Roman" w:eastAsia="Times New Roman" w:hAnsi="Times New Roman" w:cs="Times New Roman"/>
          </w:rPr>
          <w:delText xml:space="preserve"> commonly used protein-protein databases collect interactions between human host and virus proteins as </w:delText>
        </w:r>
        <w:r w:rsidR="00722938" w:rsidDel="002369DF">
          <w:rPr>
            <w:rFonts w:ascii="Times New Roman" w:eastAsia="Times New Roman" w:hAnsi="Times New Roman" w:cs="Times New Roman"/>
          </w:rPr>
          <w:delText>part of a much more comprehensive collection of general PPI data</w:delText>
        </w:r>
        <w:r w:rsidRPr="00124024" w:rsidDel="002369DF">
          <w:rPr>
            <w:rFonts w:ascii="Times New Roman" w:eastAsia="Times New Roman" w:hAnsi="Times New Roman" w:cs="Times New Roman"/>
          </w:rPr>
          <w:delText xml:space="preserve">, including databases such as BIND </w:delText>
        </w:r>
        <w:r w:rsidRPr="00124024" w:rsidDel="002369DF">
          <w:rPr>
            <w:rFonts w:ascii="Times New Roman" w:eastAsia="Times New Roman" w:hAnsi="Times New Roman" w:cs="Times New Roman"/>
          </w:rPr>
          <w:fldChar w:fldCharType="begin">
            <w:fldData xml:space="preserve">PEVuZE5vdGU+PENpdGU+PEF1dGhvcj5BbGZhcmFubzwvQXV0aG9yPjxZZWFyPjIwMDU8L1llYXI+
PFJlY051bT44NTwvUmVjTnVtPjxEaXNwbGF5VGV4dD4oMjIpPC9EaXNwbGF5VGV4dD48cmVjb3Jk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A05800" w:rsidDel="002369DF">
          <w:rPr>
            <w:rFonts w:ascii="Times New Roman" w:eastAsia="Times New Roman" w:hAnsi="Times New Roman" w:cs="Times New Roman"/>
          </w:rPr>
          <w:delInstrText xml:space="preserve"> ADDIN EN.CITE </w:delInstrText>
        </w:r>
        <w:r w:rsidR="00A05800" w:rsidDel="002369DF">
          <w:rPr>
            <w:rFonts w:ascii="Times New Roman" w:eastAsia="Times New Roman" w:hAnsi="Times New Roman" w:cs="Times New Roman"/>
          </w:rPr>
          <w:fldChar w:fldCharType="begin">
            <w:fldData xml:space="preserve">PEVuZE5vdGU+PENpdGU+PEF1dGhvcj5BbGZhcmFubzwvQXV0aG9yPjxZZWFyPjIwMDU8L1llYXI+
PFJlY051bT44NTwvUmVjTnVtPjxEaXNwbGF5VGV4dD4oMjIpPC9EaXNwbGF5VGV4dD48cmVjb3Jk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A05800" w:rsidDel="002369DF">
          <w:rPr>
            <w:rFonts w:ascii="Times New Roman" w:eastAsia="Times New Roman" w:hAnsi="Times New Roman" w:cs="Times New Roman"/>
          </w:rPr>
          <w:delInstrText xml:space="preserve"> ADDIN EN.CITE.DATA </w:delInstrText>
        </w:r>
        <w:r w:rsidR="00A05800" w:rsidDel="002369DF">
          <w:rPr>
            <w:rFonts w:ascii="Times New Roman" w:eastAsia="Times New Roman" w:hAnsi="Times New Roman" w:cs="Times New Roman"/>
          </w:rPr>
        </w:r>
        <w:r w:rsidR="00A05800"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(22)</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BioGrid </w:delText>
        </w:r>
        <w:r w:rsidRPr="00124024" w:rsidDel="002369DF">
          <w:rPr>
            <w:rFonts w:ascii="Times New Roman" w:eastAsia="Times New Roman" w:hAnsi="Times New Roman" w:cs="Times New Roman"/>
          </w:rPr>
          <w:fldChar w:fldCharType="begin">
            <w:fldData xml:space="preserve">PEVuZE5vdGU+PENpdGU+PEF1dGhvcj5DaGF0ci1BcnlhbW9udHJpPC9BdXRob3I+PFllYXI+MjAx
MzwvWWVhcj48UmVjTnVtPjc1PC9SZWNOdW0+PERpc3BsYXlUZXh0PigyMyk8L0Rpc3BsYXlUZXh0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A05800" w:rsidDel="002369DF">
          <w:rPr>
            <w:rFonts w:ascii="Times New Roman" w:eastAsia="Times New Roman" w:hAnsi="Times New Roman" w:cs="Times New Roman"/>
          </w:rPr>
          <w:delInstrText xml:space="preserve"> ADDIN EN.CITE </w:delInstrText>
        </w:r>
        <w:r w:rsidR="00A05800" w:rsidDel="002369DF">
          <w:rPr>
            <w:rFonts w:ascii="Times New Roman" w:eastAsia="Times New Roman" w:hAnsi="Times New Roman" w:cs="Times New Roman"/>
          </w:rPr>
          <w:fldChar w:fldCharType="begin">
            <w:fldData xml:space="preserve">PEVuZE5vdGU+PENpdGU+PEF1dGhvcj5DaGF0ci1BcnlhbW9udHJpPC9BdXRob3I+PFllYXI+MjAx
MzwvWWVhcj48UmVjTnVtPjc1PC9SZWNOdW0+PERpc3BsYXlUZXh0PigyMyk8L0Rpc3BsYXlUZXh0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A05800" w:rsidDel="002369DF">
          <w:rPr>
            <w:rFonts w:ascii="Times New Roman" w:eastAsia="Times New Roman" w:hAnsi="Times New Roman" w:cs="Times New Roman"/>
          </w:rPr>
          <w:delInstrText xml:space="preserve"> ADDIN EN.CITE.DATA </w:delInstrText>
        </w:r>
        <w:r w:rsidR="00A05800" w:rsidDel="002369DF">
          <w:rPr>
            <w:rFonts w:ascii="Times New Roman" w:eastAsia="Times New Roman" w:hAnsi="Times New Roman" w:cs="Times New Roman"/>
          </w:rPr>
        </w:r>
        <w:r w:rsidR="00A05800"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(23)</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DIP </w:delText>
        </w:r>
        <w:r w:rsidRPr="00124024" w:rsidDel="002369DF">
          <w:rPr>
            <w:rFonts w:ascii="Times New Roman" w:eastAsia="Times New Roman" w:hAnsi="Times New Roman" w:cs="Times New Roman"/>
          </w:rPr>
          <w:fldChar w:fldCharType="begin"/>
        </w:r>
        <w:r w:rsidR="00A05800" w:rsidDel="002369DF">
          <w:rPr>
            <w:rFonts w:ascii="Times New Roman" w:eastAsia="Times New Roman" w:hAnsi="Times New Roman" w:cs="Times New Roman"/>
          </w:rPr>
          <w:delInstrText xml:space="preserve"> ADDIN EN.CITE &lt;EndNote&gt;&lt;Cite&gt;&lt;Author&gt;Salwinski&lt;/Author&gt;&lt;Year&gt;2004&lt;/Year&gt;&lt;RecNum&gt;76&lt;/RecNum&gt;&lt;DisplayText&gt;(24)&lt;/DisplayText&gt;&lt;record&gt;&lt;rec-number&gt;76&lt;/rec-number&gt;&lt;foreign-keys&gt;&lt;key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delInstrText>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(24)</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HPRD </w:delText>
        </w:r>
        <w:r w:rsidRPr="00124024" w:rsidDel="002369DF">
          <w:rPr>
            <w:rFonts w:ascii="Times New Roman" w:eastAsia="Times New Roman" w:hAnsi="Times New Roman" w:cs="Times New Roman"/>
          </w:rPr>
          <w:fldChar w:fldCharType="begin">
            <w:fldData xml:space="preserve">PEVuZE5vdGU+PENpdGU+PEF1dGhvcj5LZXNoYXZhIFByYXNhZDwvQXV0aG9yPjxZZWFyPjIwMDk8
L1llYXI+PFJlY051bT43OTwvUmVjTnVtPjxEaXNwbGF5VGV4dD4oMjUpPC9EaXNwbGF5VGV4dD48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A05800" w:rsidDel="002369DF">
          <w:rPr>
            <w:rFonts w:ascii="Times New Roman" w:eastAsia="Times New Roman" w:hAnsi="Times New Roman" w:cs="Times New Roman"/>
          </w:rPr>
          <w:delInstrText xml:space="preserve"> ADDIN EN.CITE </w:delInstrText>
        </w:r>
        <w:r w:rsidR="00A05800" w:rsidDel="002369DF">
          <w:rPr>
            <w:rFonts w:ascii="Times New Roman" w:eastAsia="Times New Roman" w:hAnsi="Times New Roman" w:cs="Times New Roman"/>
          </w:rPr>
          <w:fldChar w:fldCharType="begin">
            <w:fldData xml:space="preserve">PEVuZE5vdGU+PENpdGU+PEF1dGhvcj5LZXNoYXZhIFByYXNhZDwvQXV0aG9yPjxZZWFyPjIwMDk8
L1llYXI+PFJlY051bT43OTwvUmVjTnVtPjxEaXNwbGF5VGV4dD4oMjUpPC9EaXNwbGF5VGV4dD48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A05800" w:rsidDel="002369DF">
          <w:rPr>
            <w:rFonts w:ascii="Times New Roman" w:eastAsia="Times New Roman" w:hAnsi="Times New Roman" w:cs="Times New Roman"/>
          </w:rPr>
          <w:delInstrText xml:space="preserve"> ADDIN EN.CITE.DATA </w:delInstrText>
        </w:r>
        <w:r w:rsidR="00A05800" w:rsidDel="002369DF">
          <w:rPr>
            <w:rFonts w:ascii="Times New Roman" w:eastAsia="Times New Roman" w:hAnsi="Times New Roman" w:cs="Times New Roman"/>
          </w:rPr>
        </w:r>
        <w:r w:rsidR="00A05800"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(25)</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IntAct </w:delText>
        </w:r>
        <w:r w:rsidRPr="00124024" w:rsidDel="002369DF">
          <w:rPr>
            <w:rFonts w:ascii="Times New Roman" w:eastAsia="Times New Roman" w:hAnsi="Times New Roman" w:cs="Times New Roman"/>
          </w:rPr>
          <w:fldChar w:fldCharType="begin">
            <w:fldData xml:space="preserve">PEVuZE5vdGU+PENpdGU+PEF1dGhvcj5PcmNoYXJkPC9BdXRob3I+PFllYXI+MjAxNDwvWWVhcj48
UmVjTnVtPjgxPC9SZWNOdW0+PERpc3BsYXlUZXh0PigyNik8L0Rpc3BsYXlUZXh0PjxyZWNvcmQ+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A05800" w:rsidDel="002369DF">
          <w:rPr>
            <w:rFonts w:ascii="Times New Roman" w:eastAsia="Times New Roman" w:hAnsi="Times New Roman" w:cs="Times New Roman"/>
          </w:rPr>
          <w:delInstrText xml:space="preserve"> ADDIN EN.CITE </w:delInstrText>
        </w:r>
        <w:r w:rsidR="00A05800" w:rsidDel="002369DF">
          <w:rPr>
            <w:rFonts w:ascii="Times New Roman" w:eastAsia="Times New Roman" w:hAnsi="Times New Roman" w:cs="Times New Roman"/>
          </w:rPr>
          <w:fldChar w:fldCharType="begin">
            <w:fldData xml:space="preserve">PEVuZE5vdGU+PENpdGU+PEF1dGhvcj5PcmNoYXJkPC9BdXRob3I+PFllYXI+MjAxNDwvWWVhcj48
UmVjTnVtPjgxPC9SZWNOdW0+PERpc3BsYXlUZXh0PigyNik8L0Rpc3BsYXlUZXh0PjxyZWNvcmQ+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A05800" w:rsidDel="002369DF">
          <w:rPr>
            <w:rFonts w:ascii="Times New Roman" w:eastAsia="Times New Roman" w:hAnsi="Times New Roman" w:cs="Times New Roman"/>
          </w:rPr>
          <w:delInstrText xml:space="preserve"> ADDIN EN.CITE.DATA </w:delInstrText>
        </w:r>
        <w:r w:rsidR="00A05800" w:rsidDel="002369DF">
          <w:rPr>
            <w:rFonts w:ascii="Times New Roman" w:eastAsia="Times New Roman" w:hAnsi="Times New Roman" w:cs="Times New Roman"/>
          </w:rPr>
        </w:r>
        <w:r w:rsidR="00A05800"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(26)</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iRefIndex </w:delText>
        </w:r>
        <w:r w:rsidRPr="00124024" w:rsidDel="002369DF">
          <w:rPr>
            <w:rFonts w:ascii="Times New Roman" w:eastAsia="Times New Roman" w:hAnsi="Times New Roman" w:cs="Times New Roman"/>
          </w:rPr>
          <w:fldChar w:fldCharType="begin"/>
        </w:r>
        <w:r w:rsidR="00A05800" w:rsidDel="002369DF">
          <w:rPr>
            <w:rFonts w:ascii="Times New Roman" w:eastAsia="Times New Roman" w:hAnsi="Times New Roman" w:cs="Times New Roman"/>
          </w:rPr>
          <w:delInstrText xml:space="preserve"> ADDIN EN.CITE &lt;EndNote&gt;&lt;Cite&gt;&lt;Author&gt;Licata&lt;/Author&gt;&lt;Year&gt;2012&lt;/Year&gt;&lt;RecNum&gt;83&lt;/RecNum&gt;&lt;DisplayText&gt;(27)&lt;/DisplayText&gt;&lt;record&gt;&lt;rec-number&gt;83&lt;/rec-number&gt;&lt;foreign-keys&gt;&lt;key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delInstrText>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(27)</w:delText>
        </w:r>
        <w:r w:rsidRPr="00124024" w:rsidDel="002369DF">
          <w:rPr>
            <w:rFonts w:ascii="Times New Roman" w:eastAsia="Times New Roman" w:hAnsi="Times New Roman" w:cs="Times New Roman"/>
          </w:rPr>
          <w:fldChar w:fldCharType="end"/>
        </w:r>
        <w:r w:rsidRPr="00124024" w:rsidDel="002369DF">
          <w:rPr>
            <w:rFonts w:ascii="Times New Roman" w:eastAsia="Times New Roman" w:hAnsi="Times New Roman" w:cs="Times New Roman"/>
          </w:rPr>
          <w:delText xml:space="preserve">, MINT </w:delText>
        </w:r>
        <w:r w:rsidRPr="00124024" w:rsidDel="002369DF">
          <w:rPr>
            <w:rFonts w:ascii="Times New Roman" w:eastAsia="Times New Roman" w:hAnsi="Times New Roman" w:cs="Times New Roman"/>
          </w:rPr>
          <w:fldChar w:fldCharType="begin"/>
        </w:r>
        <w:r w:rsidR="00A05800" w:rsidDel="002369DF">
          <w:rPr>
            <w:rFonts w:ascii="Times New Roman" w:eastAsia="Times New Roman" w:hAnsi="Times New Roman" w:cs="Times New Roman"/>
          </w:rPr>
          <w:delInstrText xml:space="preserve"> ADDIN EN.CITE &lt;EndNote&gt;&lt;Cite&gt;&lt;Author&gt;Licata&lt;/Author&gt;&lt;Year&gt;2012&lt;/Year&gt;&lt;RecNum&gt;83&lt;/RecNum&gt;&lt;DisplayText&gt;(27)&lt;/DisplayText&gt;&lt;record&gt;&lt;rec-number&gt;83&lt;/rec-number&gt;&lt;foreign-keys&gt;&lt;key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delInstrText>
        </w:r>
        <w:r w:rsidRPr="00124024" w:rsidDel="002369DF">
          <w:rPr>
            <w:rFonts w:ascii="Times New Roman" w:eastAsia="Times New Roman" w:hAnsi="Times New Roman" w:cs="Times New Roman"/>
          </w:rPr>
          <w:fldChar w:fldCharType="separate"/>
        </w:r>
        <w:r w:rsidR="00A05800" w:rsidDel="002369DF">
          <w:rPr>
            <w:rFonts w:ascii="Times New Roman" w:eastAsia="Times New Roman" w:hAnsi="Times New Roman" w:cs="Times New Roman"/>
            <w:noProof/>
          </w:rPr>
          <w:delText>(27)</w:delText>
        </w:r>
        <w:r w:rsidRPr="00124024" w:rsidDel="002369DF">
          <w:rPr>
            <w:rFonts w:ascii="Times New Roman" w:eastAsia="Times New Roman" w:hAnsi="Times New Roman" w:cs="Times New Roman"/>
          </w:rPr>
          <w:fldChar w:fldCharType="end"/>
        </w:r>
      </w:del>
      <w:del w:id="214" w:author="Goodacre, Norman *" w:date="2018-03-29T22:31:00Z">
        <w:r w:rsidRPr="00124024" w:rsidDel="008A12FF">
          <w:rPr>
            <w:rFonts w:ascii="Times New Roman" w:eastAsia="Times New Roman" w:hAnsi="Times New Roman" w:cs="Times New Roman"/>
          </w:rPr>
          <w:delText xml:space="preserve"> and Reactome </w:delText>
        </w:r>
        <w:r w:rsidRPr="00124024" w:rsidDel="008A12FF">
          <w:rPr>
            <w:rFonts w:ascii="Times New Roman" w:eastAsia="Times New Roman" w:hAnsi="Times New Roman" w:cs="Times New Roman"/>
          </w:rPr>
          <w:fldChar w:fldCharType="begin">
            <w:fldData xml:space="preserve">PEVuZE5vdGU+PENpdGU+PEF1dGhvcj5Dcm9mdDwvQXV0aG9yPjxZZWFyPjIwMTQ8L1llYXI+PFJl
Y051bT44NDwvUmVjTnVtPjxEaXNwbGF5VGV4dD4oMjgpPC9EaXNwbGF5VGV4dD48cmVjb3JkPjxy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A05800" w:rsidDel="008A12FF">
          <w:rPr>
            <w:rFonts w:ascii="Times New Roman" w:eastAsia="Times New Roman" w:hAnsi="Times New Roman" w:cs="Times New Roman"/>
          </w:rPr>
          <w:delInstrText xml:space="preserve"> ADDIN EN.CITE </w:delInstrText>
        </w:r>
        <w:r w:rsidR="00A05800" w:rsidDel="008A12FF">
          <w:rPr>
            <w:rFonts w:ascii="Times New Roman" w:eastAsia="Times New Roman" w:hAnsi="Times New Roman" w:cs="Times New Roman"/>
          </w:rPr>
          <w:fldChar w:fldCharType="begin">
            <w:fldData xml:space="preserve">PEVuZE5vdGU+PENpdGU+PEF1dGhvcj5Dcm9mdDwvQXV0aG9yPjxZZWFyPjIwMTQ8L1llYXI+PFJl
Y051bT44NDwvUmVjTnVtPjxEaXNwbGF5VGV4dD4oMjgpPC9EaXNwbGF5VGV4dD48cmVjb3JkPjxy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A05800" w:rsidDel="008A12FF">
          <w:rPr>
            <w:rFonts w:ascii="Times New Roman" w:eastAsia="Times New Roman" w:hAnsi="Times New Roman" w:cs="Times New Roman"/>
          </w:rPr>
          <w:delInstrText xml:space="preserve"> ADDIN EN.CITE.DATA </w:delInstrText>
        </w:r>
        <w:r w:rsidR="00A05800" w:rsidDel="008A12FF">
          <w:rPr>
            <w:rFonts w:ascii="Times New Roman" w:eastAsia="Times New Roman" w:hAnsi="Times New Roman" w:cs="Times New Roman"/>
          </w:rPr>
        </w:r>
        <w:r w:rsidR="00A05800" w:rsidDel="008A12FF">
          <w:rPr>
            <w:rFonts w:ascii="Times New Roman" w:eastAsia="Times New Roman" w:hAnsi="Times New Roman" w:cs="Times New Roman"/>
          </w:rPr>
          <w:fldChar w:fldCharType="end"/>
        </w:r>
        <w:r w:rsidRPr="00124024" w:rsidDel="008A12FF">
          <w:rPr>
            <w:rFonts w:ascii="Times New Roman" w:eastAsia="Times New Roman" w:hAnsi="Times New Roman" w:cs="Times New Roman"/>
          </w:rPr>
        </w:r>
        <w:r w:rsidRPr="00124024" w:rsidDel="008A12FF">
          <w:rPr>
            <w:rFonts w:ascii="Times New Roman" w:eastAsia="Times New Roman" w:hAnsi="Times New Roman" w:cs="Times New Roman"/>
          </w:rPr>
          <w:fldChar w:fldCharType="separate"/>
        </w:r>
        <w:r w:rsidR="00A05800" w:rsidDel="008A12FF">
          <w:rPr>
            <w:rFonts w:ascii="Times New Roman" w:eastAsia="Times New Roman" w:hAnsi="Times New Roman" w:cs="Times New Roman"/>
            <w:noProof/>
          </w:rPr>
          <w:delText>(28)</w:delText>
        </w:r>
        <w:r w:rsidRPr="00124024" w:rsidDel="008A12FF">
          <w:rPr>
            <w:rFonts w:ascii="Times New Roman" w:eastAsia="Times New Roman" w:hAnsi="Times New Roman" w:cs="Times New Roman"/>
          </w:rPr>
          <w:fldChar w:fldCharType="end"/>
        </w:r>
        <w:r w:rsidRPr="00124024" w:rsidDel="008A12FF">
          <w:rPr>
            <w:rFonts w:ascii="Times New Roman" w:eastAsia="Times New Roman" w:hAnsi="Times New Roman" w:cs="Times New Roman"/>
          </w:rPr>
          <w:delText>.</w:delText>
        </w:r>
      </w:del>
    </w:p>
    <w:p w14:paraId="629048C7" w14:textId="5EDDF641" w:rsidR="00710F0D" w:rsidRDefault="0051600B" w:rsidP="00710F0D">
      <w:pPr>
        <w:spacing w:line="276" w:lineRule="auto"/>
        <w:ind w:firstLine="360"/>
        <w:rPr>
          <w:rFonts w:ascii="Times New Roman" w:eastAsia="Times New Roman" w:hAnsi="Times New Roman" w:cs="Times New Roman"/>
        </w:rPr>
      </w:pPr>
      <w:r w:rsidRPr="00737531">
        <w:rPr>
          <w:rFonts w:ascii="Times New Roman" w:hAnsi="Times New Roman" w:cs="Times New Roman"/>
          <w:color w:val="000000"/>
        </w:rPr>
        <w:t>Our understanding</w:t>
      </w:r>
      <w:r w:rsidRPr="00737531">
        <w:rPr>
          <w:rFonts w:ascii="Times" w:hAnsi="Times" w:cs="Arial"/>
          <w:color w:val="000000"/>
        </w:rPr>
        <w:t xml:space="preserve"> of human-virus PPIs is highly biased towards a few well-studied viruses. For instance, only </w:t>
      </w:r>
      <w:del w:id="215" w:author="Goodacre, Norman *" w:date="2018-03-29T22:45:00Z">
        <w:r w:rsidRPr="00737531" w:rsidDel="006017A8">
          <w:rPr>
            <w:rFonts w:ascii="Times" w:hAnsi="Times" w:cs="Arial"/>
            <w:color w:val="000000"/>
          </w:rPr>
          <w:delText xml:space="preserve">two </w:delText>
        </w:r>
      </w:del>
      <w:ins w:id="216" w:author="Goodacre, Norman *" w:date="2018-03-29T22:45:00Z">
        <w:r w:rsidR="00C255B6" w:rsidRPr="00737531">
          <w:rPr>
            <w:rFonts w:ascii="Times" w:hAnsi="Times" w:cs="Arial"/>
            <w:color w:val="000000"/>
            <w:rPrChange w:id="217" w:author="Goodacre, Norman *" w:date="2018-03-29T23:06:00Z">
              <w:rPr>
                <w:rFonts w:ascii="Times" w:hAnsi="Times" w:cs="Arial"/>
                <w:color w:val="000000"/>
                <w:highlight w:val="yellow"/>
              </w:rPr>
            </w:rPrChange>
          </w:rPr>
          <w:t>5</w:t>
        </w:r>
        <w:r w:rsidR="006017A8" w:rsidRPr="00737531">
          <w:rPr>
            <w:rFonts w:ascii="Times" w:hAnsi="Times" w:cs="Arial"/>
            <w:color w:val="000000"/>
          </w:rPr>
          <w:t xml:space="preserve"> </w:t>
        </w:r>
      </w:ins>
      <w:r w:rsidRPr="00737531">
        <w:rPr>
          <w:rFonts w:ascii="Times" w:hAnsi="Times" w:cs="Arial"/>
          <w:color w:val="000000"/>
        </w:rPr>
        <w:t xml:space="preserve">viruses have more than 1,000 </w:t>
      </w:r>
      <w:ins w:id="218" w:author="Goodacre, Norman *" w:date="2018-03-29T22:58:00Z">
        <w:r w:rsidR="00230D88" w:rsidRPr="00737531">
          <w:rPr>
            <w:rFonts w:ascii="Times" w:hAnsi="Times" w:cs="Arial"/>
            <w:color w:val="000000"/>
            <w:rPrChange w:id="219" w:author="Goodacre, Norman *" w:date="2018-03-29T23:06:00Z">
              <w:rPr>
                <w:rFonts w:ascii="Times" w:hAnsi="Times" w:cs="Arial"/>
                <w:color w:val="000000"/>
                <w:highlight w:val="yellow"/>
              </w:rPr>
            </w:rPrChange>
          </w:rPr>
          <w:t xml:space="preserve">physical </w:t>
        </w:r>
      </w:ins>
      <w:r w:rsidRPr="00737531">
        <w:rPr>
          <w:rFonts w:ascii="Times" w:hAnsi="Times" w:cs="Arial"/>
          <w:color w:val="000000"/>
        </w:rPr>
        <w:t xml:space="preserve">interactions listed in </w:t>
      </w:r>
      <w:del w:id="220" w:author="Goodacre, Norman *" w:date="2018-03-29T22:47:00Z">
        <w:r w:rsidRPr="00737531" w:rsidDel="00C255B6">
          <w:rPr>
            <w:rFonts w:ascii="Times" w:hAnsi="Times" w:cs="Arial"/>
            <w:color w:val="000000"/>
          </w:rPr>
          <w:delText>VirusMentha</w:delText>
        </w:r>
      </w:del>
      <w:r w:rsidRPr="00D34804">
        <w:rPr>
          <w:rFonts w:ascii="Times" w:hAnsi="Times" w:cs="Arial"/>
          <w:color w:val="000000"/>
        </w:rPr>
        <w:t xml:space="preserve">, namely </w:t>
      </w:r>
      <w:ins w:id="221" w:author="Goodacre, Norman *" w:date="2018-03-29T22:54:00Z">
        <w:r w:rsidR="00C255B6" w:rsidRPr="00737531">
          <w:rPr>
            <w:rFonts w:ascii="Times" w:hAnsi="Times" w:cs="Arial"/>
            <w:color w:val="000000"/>
            <w:rPrChange w:id="222" w:author="Goodacre, Norman *" w:date="2018-03-29T23:06:00Z">
              <w:rPr>
                <w:rFonts w:ascii="Times" w:hAnsi="Times" w:cs="Arial"/>
                <w:color w:val="000000"/>
                <w:highlight w:val="yellow"/>
              </w:rPr>
            </w:rPrChange>
          </w:rPr>
          <w:t>influenza A with 3,746, Epstein-Barr Virus (EBV) with 3,163</w:t>
        </w:r>
        <w:proofErr w:type="gramStart"/>
        <w:r w:rsidR="00C255B6" w:rsidRPr="00737531">
          <w:rPr>
            <w:rFonts w:ascii="Times" w:hAnsi="Times" w:cs="Arial"/>
            <w:color w:val="000000"/>
            <w:rPrChange w:id="223" w:author="Goodacre, Norman *" w:date="2018-03-29T23:06:00Z">
              <w:rPr>
                <w:rFonts w:ascii="Times" w:hAnsi="Times" w:cs="Arial"/>
                <w:color w:val="000000"/>
                <w:highlight w:val="yellow"/>
              </w:rPr>
            </w:rPrChange>
          </w:rPr>
          <w:t>,</w:t>
        </w:r>
      </w:ins>
      <w:ins w:id="224" w:author="Goodacre, Norman *" w:date="2018-03-29T22:55:00Z">
        <w:r w:rsidR="00C255B6" w:rsidRPr="00737531">
          <w:rPr>
            <w:rFonts w:ascii="Times" w:hAnsi="Times" w:cs="Arial"/>
            <w:color w:val="000000"/>
            <w:rPrChange w:id="225" w:author="Goodacre, Norman *" w:date="2018-03-29T23:06:00Z">
              <w:rPr>
                <w:rFonts w:ascii="Times" w:hAnsi="Times" w:cs="Arial"/>
                <w:color w:val="000000"/>
                <w:highlight w:val="yellow"/>
              </w:rPr>
            </w:rPrChange>
          </w:rPr>
          <w:t xml:space="preserve"> </w:t>
        </w:r>
      </w:ins>
      <w:ins w:id="226" w:author="Goodacre, Norman *" w:date="2018-03-29T22:54:00Z">
        <w:r w:rsidR="00C255B6" w:rsidRPr="00737531">
          <w:rPr>
            <w:rFonts w:ascii="Times" w:hAnsi="Times" w:cs="Arial"/>
            <w:color w:val="000000"/>
            <w:rPrChange w:id="227" w:author="Goodacre, Norman *" w:date="2018-03-29T23:06:00Z">
              <w:rPr>
                <w:rFonts w:ascii="Times" w:hAnsi="Times" w:cs="Arial"/>
                <w:color w:val="000000"/>
                <w:highlight w:val="yellow"/>
              </w:rPr>
            </w:rPrChange>
          </w:rPr>
          <w:t xml:space="preserve"> </w:t>
        </w:r>
      </w:ins>
      <w:ins w:id="228" w:author="Goodacre, Norman *" w:date="2018-03-29T22:56:00Z">
        <w:r w:rsidR="00C255B6" w:rsidRPr="00737531">
          <w:rPr>
            <w:rFonts w:ascii="Times" w:hAnsi="Times" w:cs="Arial"/>
            <w:color w:val="000000"/>
            <w:rPrChange w:id="229" w:author="Goodacre, Norman *" w:date="2018-03-29T23:06:00Z">
              <w:rPr>
                <w:rFonts w:ascii="Times" w:hAnsi="Times" w:cs="Arial"/>
                <w:color w:val="000000"/>
                <w:highlight w:val="yellow"/>
              </w:rPr>
            </w:rPrChange>
          </w:rPr>
          <w:t>HIV</w:t>
        </w:r>
        <w:proofErr w:type="gramEnd"/>
        <w:r w:rsidR="00C255B6" w:rsidRPr="00737531">
          <w:rPr>
            <w:rFonts w:ascii="Times" w:hAnsi="Times" w:cs="Arial"/>
            <w:color w:val="000000"/>
            <w:rPrChange w:id="230" w:author="Goodacre, Norman *" w:date="2018-03-29T23:06:00Z">
              <w:rPr>
                <w:rFonts w:ascii="Times" w:hAnsi="Times" w:cs="Arial"/>
                <w:color w:val="000000"/>
                <w:highlight w:val="yellow"/>
              </w:rPr>
            </w:rPrChange>
          </w:rPr>
          <w:t xml:space="preserve">-1 with 2,540, </w:t>
        </w:r>
        <w:r w:rsidR="00230D88" w:rsidRPr="00737531">
          <w:rPr>
            <w:rFonts w:ascii="Times" w:hAnsi="Times" w:cs="Arial"/>
            <w:color w:val="000000"/>
            <w:rPrChange w:id="231" w:author="Goodacre, Norman *" w:date="2018-03-29T23:06:00Z">
              <w:rPr>
                <w:rFonts w:ascii="Times" w:hAnsi="Times" w:cs="Arial"/>
                <w:color w:val="000000"/>
                <w:highlight w:val="yellow"/>
              </w:rPr>
            </w:rPrChange>
          </w:rPr>
          <w:t xml:space="preserve">herpesvirus 8 with 1,643, and hepatitis C with 1,082. The human papilloma viruses </w:t>
        </w:r>
      </w:ins>
      <w:ins w:id="232" w:author="Goodacre, Norman *" w:date="2018-03-29T22:57:00Z">
        <w:r w:rsidR="00230D88" w:rsidRPr="00737531">
          <w:rPr>
            <w:rFonts w:ascii="Times" w:hAnsi="Times" w:cs="Arial"/>
            <w:color w:val="000000"/>
            <w:rPrChange w:id="233" w:author="Goodacre, Norman *" w:date="2018-03-29T23:06:00Z">
              <w:rPr>
                <w:rFonts w:ascii="Times" w:hAnsi="Times" w:cs="Arial"/>
                <w:color w:val="000000"/>
                <w:highlight w:val="yellow"/>
              </w:rPr>
            </w:rPrChange>
          </w:rPr>
          <w:t>totaled</w:t>
        </w:r>
      </w:ins>
      <w:ins w:id="234" w:author="Goodacre, Norman *" w:date="2018-03-29T22:56:00Z">
        <w:r w:rsidR="00230D88" w:rsidRPr="00737531">
          <w:rPr>
            <w:rFonts w:ascii="Times" w:hAnsi="Times" w:cs="Arial"/>
            <w:color w:val="000000"/>
            <w:rPrChange w:id="235" w:author="Goodacre, Norman *" w:date="2018-03-29T23:06:00Z">
              <w:rPr>
                <w:rFonts w:ascii="Times" w:hAnsi="Times" w:cs="Arial"/>
                <w:color w:val="000000"/>
                <w:highlight w:val="yellow"/>
              </w:rPr>
            </w:rPrChange>
          </w:rPr>
          <w:t xml:space="preserve"> </w:t>
        </w:r>
      </w:ins>
      <w:ins w:id="236" w:author="Goodacre, Norman *" w:date="2018-03-29T22:57:00Z">
        <w:r w:rsidR="00230D88" w:rsidRPr="00737531">
          <w:rPr>
            <w:rFonts w:ascii="Times" w:hAnsi="Times" w:cs="Arial"/>
            <w:color w:val="000000"/>
            <w:rPrChange w:id="237" w:author="Goodacre, Norman *" w:date="2018-03-29T23:06:00Z">
              <w:rPr>
                <w:rFonts w:ascii="Times" w:hAnsi="Times" w:cs="Arial"/>
                <w:color w:val="000000"/>
                <w:highlight w:val="yellow"/>
              </w:rPr>
            </w:rPrChange>
          </w:rPr>
          <w:t xml:space="preserve">4,645 interactions across </w:t>
        </w:r>
      </w:ins>
      <w:ins w:id="238" w:author="Goodacre, Norman *" w:date="2018-03-29T22:58:00Z">
        <w:r w:rsidR="00230D88" w:rsidRPr="00737531">
          <w:rPr>
            <w:rFonts w:ascii="Times" w:hAnsi="Times" w:cs="Arial"/>
            <w:color w:val="000000"/>
            <w:rPrChange w:id="239" w:author="Goodacre, Norman *" w:date="2018-03-29T23:06:00Z">
              <w:rPr>
                <w:rFonts w:ascii="Times" w:hAnsi="Times" w:cs="Arial"/>
                <w:color w:val="000000"/>
                <w:highlight w:val="yellow"/>
              </w:rPr>
            </w:rPrChange>
          </w:rPr>
          <w:t xml:space="preserve">29 </w:t>
        </w:r>
        <w:proofErr w:type="gramStart"/>
        <w:r w:rsidR="00230D88" w:rsidRPr="00737531">
          <w:rPr>
            <w:rFonts w:ascii="Times" w:hAnsi="Times" w:cs="Arial"/>
            <w:color w:val="000000"/>
            <w:rPrChange w:id="240" w:author="Goodacre, Norman *" w:date="2018-03-29T23:06:00Z">
              <w:rPr>
                <w:rFonts w:ascii="Times" w:hAnsi="Times" w:cs="Arial"/>
                <w:color w:val="000000"/>
                <w:highlight w:val="yellow"/>
              </w:rPr>
            </w:rPrChange>
          </w:rPr>
          <w:t>different species</w:t>
        </w:r>
        <w:proofErr w:type="gramEnd"/>
        <w:r w:rsidR="00230D88" w:rsidRPr="00737531">
          <w:rPr>
            <w:rFonts w:ascii="Times" w:hAnsi="Times" w:cs="Arial"/>
            <w:color w:val="000000"/>
            <w:rPrChange w:id="241" w:author="Goodacre, Norman *" w:date="2018-03-29T23:06:00Z">
              <w:rPr>
                <w:rFonts w:ascii="Times" w:hAnsi="Times" w:cs="Arial"/>
                <w:color w:val="000000"/>
                <w:highlight w:val="yellow"/>
              </w:rPr>
            </w:rPrChange>
          </w:rPr>
          <w:t xml:space="preserve">. </w:t>
        </w:r>
      </w:ins>
      <w:del w:id="242" w:author="Goodacre, Norman *" w:date="2018-03-29T23:00:00Z">
        <w:r w:rsidRPr="00737531" w:rsidDel="00230D88">
          <w:rPr>
            <w:rFonts w:ascii="Times" w:hAnsi="Times" w:cs="Arial"/>
            <w:color w:val="000000"/>
          </w:rPr>
          <w:delText xml:space="preserve">Epstein-Barr Virus (EBV) with 1,766 and HIV-1 with 1,304 PPIs, </w:delText>
        </w:r>
        <w:r w:rsidRPr="00D34804" w:rsidDel="00230D88">
          <w:rPr>
            <w:rFonts w:ascii="Times New Roman" w:hAnsi="Times New Roman" w:cs="Times New Roman"/>
            <w:color w:val="000000"/>
          </w:rPr>
          <w:delText xml:space="preserve">respectively. </w:delText>
        </w:r>
      </w:del>
      <w:r w:rsidRPr="00D34804">
        <w:rPr>
          <w:rFonts w:ascii="Times New Roman" w:eastAsia="Times New Roman" w:hAnsi="Times New Roman" w:cs="Times New Roman"/>
        </w:rPr>
        <w:t>Given the abundance of human host-viral interactions we collected protein interaction</w:t>
      </w:r>
      <w:r w:rsidR="00615A63" w:rsidRPr="000568BA">
        <w:rPr>
          <w:rFonts w:ascii="Times New Roman" w:eastAsia="Times New Roman" w:hAnsi="Times New Roman" w:cs="Times New Roman"/>
        </w:rPr>
        <w:t>s</w:t>
      </w:r>
      <w:r w:rsidRPr="000568BA">
        <w:rPr>
          <w:rFonts w:ascii="Times New Roman" w:eastAsia="Times New Roman" w:hAnsi="Times New Roman" w:cs="Times New Roman"/>
        </w:rPr>
        <w:t xml:space="preserve"> for a variety of viral families </w:t>
      </w:r>
      <w:r w:rsidR="000064F3" w:rsidRPr="000568BA">
        <w:rPr>
          <w:rFonts w:ascii="Times New Roman" w:eastAsia="Times New Roman" w:hAnsi="Times New Roman" w:cs="Times New Roman"/>
        </w:rPr>
        <w:t>using</w:t>
      </w:r>
      <w:r w:rsidRPr="000C097B">
        <w:rPr>
          <w:rFonts w:ascii="Times New Roman" w:eastAsia="Times New Roman" w:hAnsi="Times New Roman" w:cs="Times New Roman"/>
        </w:rPr>
        <w:t xml:space="preserve"> the databases in </w:t>
      </w:r>
      <w:r w:rsidRPr="00737531">
        <w:rPr>
          <w:rFonts w:ascii="Times New Roman" w:eastAsia="Times New Roman" w:hAnsi="Times New Roman" w:cs="Times New Roman"/>
          <w:b/>
        </w:rPr>
        <w:t>Table 3</w:t>
      </w:r>
      <w:ins w:id="243" w:author="Goodacre, Norman *" w:date="2018-03-29T22:35:00Z">
        <w:r w:rsidR="008A12FF" w:rsidRPr="00737531">
          <w:rPr>
            <w:rFonts w:ascii="Times New Roman" w:eastAsia="Times New Roman" w:hAnsi="Times New Roman" w:cs="Times New Roman"/>
            <w:b/>
            <w:rPrChange w:id="244" w:author="Goodacre, Norman *" w:date="2018-03-29T23:06:00Z">
              <w:rPr>
                <w:rFonts w:ascii="Times New Roman" w:eastAsia="Times New Roman" w:hAnsi="Times New Roman" w:cs="Times New Roman"/>
                <w:b/>
                <w:highlight w:val="yellow"/>
              </w:rPr>
            </w:rPrChange>
          </w:rPr>
          <w:t xml:space="preserve"> (bold)</w:t>
        </w:r>
      </w:ins>
      <w:r w:rsidRPr="00737531">
        <w:rPr>
          <w:rFonts w:ascii="Times New Roman" w:eastAsia="Times New Roman" w:hAnsi="Times New Roman" w:cs="Times New Roman"/>
        </w:rPr>
        <w:t xml:space="preserve">. </w:t>
      </w:r>
      <w:ins w:id="245" w:author="Goodacre, Norman *" w:date="2018-03-29T23:00:00Z">
        <w:r w:rsidR="00230D88" w:rsidRPr="00737531">
          <w:rPr>
            <w:rFonts w:ascii="Times" w:hAnsi="Times" w:cs="Arial"/>
            <w:color w:val="000000"/>
            <w:rPrChange w:id="246" w:author="Goodacre, Norman *" w:date="2018-03-29T23:06:00Z">
              <w:rPr>
                <w:rFonts w:ascii="Times" w:hAnsi="Times" w:cs="Arial"/>
                <w:color w:val="000000"/>
                <w:highlight w:val="yellow"/>
              </w:rPr>
            </w:rPrChange>
          </w:rPr>
          <w:t>Evidence for direct interactions of these top viruses varied, but was notably high for herpesvirus 8 (1,623</w:t>
        </w:r>
      </w:ins>
      <w:ins w:id="247" w:author="Goodacre, Norman *" w:date="2018-03-30T12:48:00Z">
        <w:r w:rsidR="00954C27">
          <w:rPr>
            <w:rFonts w:ascii="Times" w:hAnsi="Times" w:cs="Arial"/>
            <w:color w:val="000000"/>
          </w:rPr>
          <w:t xml:space="preserve"> direct </w:t>
        </w:r>
      </w:ins>
      <w:ins w:id="248" w:author="Goodacre, Norman *" w:date="2018-03-29T23:00:00Z">
        <w:r w:rsidR="00230D88" w:rsidRPr="00737531">
          <w:rPr>
            <w:rFonts w:ascii="Times" w:hAnsi="Times" w:cs="Arial"/>
            <w:color w:val="000000"/>
            <w:rPrChange w:id="249" w:author="Goodacre, Norman *" w:date="2018-03-29T23:06:00Z">
              <w:rPr>
                <w:rFonts w:ascii="Times" w:hAnsi="Times" w:cs="Arial"/>
                <w:color w:val="000000"/>
                <w:highlight w:val="yellow"/>
              </w:rPr>
            </w:rPrChange>
          </w:rPr>
          <w:t>/1,643</w:t>
        </w:r>
      </w:ins>
      <w:ins w:id="250" w:author="Goodacre, Norman *" w:date="2018-03-30T12:48:00Z">
        <w:r w:rsidR="00954C27">
          <w:rPr>
            <w:rFonts w:ascii="Times" w:hAnsi="Times" w:cs="Arial"/>
            <w:color w:val="000000"/>
          </w:rPr>
          <w:t xml:space="preserve"> physical</w:t>
        </w:r>
      </w:ins>
      <w:ins w:id="251" w:author="Goodacre, Norman *" w:date="2018-03-29T23:00:00Z">
        <w:r w:rsidR="00230D88" w:rsidRPr="00737531">
          <w:rPr>
            <w:rFonts w:ascii="Times" w:hAnsi="Times" w:cs="Arial"/>
            <w:color w:val="000000"/>
            <w:rPrChange w:id="252" w:author="Goodacre, Norman *" w:date="2018-03-29T23:06:00Z">
              <w:rPr>
                <w:rFonts w:ascii="Times" w:hAnsi="Times" w:cs="Arial"/>
                <w:color w:val="000000"/>
                <w:highlight w:val="yellow"/>
              </w:rPr>
            </w:rPrChange>
          </w:rPr>
          <w:t>) and HIV-1 (2,365</w:t>
        </w:r>
      </w:ins>
      <w:ins w:id="253" w:author="Goodacre, Norman *" w:date="2018-03-30T12:48:00Z">
        <w:r w:rsidR="00954C27">
          <w:rPr>
            <w:rFonts w:ascii="Times" w:hAnsi="Times" w:cs="Arial"/>
            <w:color w:val="000000"/>
          </w:rPr>
          <w:t xml:space="preserve"> direct </w:t>
        </w:r>
      </w:ins>
      <w:ins w:id="254" w:author="Goodacre, Norman *" w:date="2018-03-29T23:00:00Z">
        <w:r w:rsidR="00230D88" w:rsidRPr="00737531">
          <w:rPr>
            <w:rFonts w:ascii="Times" w:hAnsi="Times" w:cs="Arial"/>
            <w:color w:val="000000"/>
            <w:rPrChange w:id="255" w:author="Goodacre, Norman *" w:date="2018-03-29T23:06:00Z">
              <w:rPr>
                <w:rFonts w:ascii="Times" w:hAnsi="Times" w:cs="Arial"/>
                <w:color w:val="000000"/>
                <w:highlight w:val="yellow"/>
              </w:rPr>
            </w:rPrChange>
          </w:rPr>
          <w:t>/2,540</w:t>
        </w:r>
      </w:ins>
      <w:ins w:id="256" w:author="Goodacre, Norman *" w:date="2018-03-30T12:48:00Z">
        <w:r w:rsidR="00954C27">
          <w:rPr>
            <w:rFonts w:ascii="Times" w:hAnsi="Times" w:cs="Arial"/>
            <w:color w:val="000000"/>
          </w:rPr>
          <w:t xml:space="preserve"> physical</w:t>
        </w:r>
      </w:ins>
      <w:ins w:id="257" w:author="Goodacre, Norman *" w:date="2018-03-29T23:00:00Z">
        <w:r w:rsidR="00230D88" w:rsidRPr="00737531">
          <w:rPr>
            <w:rFonts w:ascii="Times" w:hAnsi="Times" w:cs="Arial"/>
            <w:color w:val="000000"/>
            <w:rPrChange w:id="258" w:author="Goodacre, Norman *" w:date="2018-03-29T23:06:00Z">
              <w:rPr>
                <w:rFonts w:ascii="Times" w:hAnsi="Times" w:cs="Arial"/>
                <w:color w:val="000000"/>
                <w:highlight w:val="yellow"/>
              </w:rPr>
            </w:rPrChange>
          </w:rPr>
          <w:t>)</w:t>
        </w:r>
      </w:ins>
      <w:ins w:id="259" w:author="Goodacre, Norman *" w:date="2018-03-30T12:50:00Z">
        <w:r w:rsidR="00954C27">
          <w:rPr>
            <w:rFonts w:ascii="Times" w:hAnsi="Times" w:cs="Arial"/>
            <w:color w:val="000000"/>
          </w:rPr>
          <w:t xml:space="preserve"> (</w:t>
        </w:r>
        <w:r w:rsidR="00954C27" w:rsidRPr="00954C27">
          <w:rPr>
            <w:rFonts w:ascii="Times" w:hAnsi="Times" w:cs="Arial"/>
            <w:b/>
            <w:color w:val="000000"/>
            <w:rPrChange w:id="260" w:author="Goodacre, Norman *" w:date="2018-03-30T12:50:00Z">
              <w:rPr>
                <w:rFonts w:ascii="Times" w:hAnsi="Times" w:cs="Arial"/>
                <w:color w:val="000000"/>
              </w:rPr>
            </w:rPrChange>
          </w:rPr>
          <w:t>Table 4</w:t>
        </w:r>
        <w:r w:rsidR="00954C27">
          <w:rPr>
            <w:rFonts w:ascii="Times" w:hAnsi="Times" w:cs="Arial"/>
            <w:color w:val="000000"/>
          </w:rPr>
          <w:t>)</w:t>
        </w:r>
      </w:ins>
      <w:ins w:id="261" w:author="Goodacre, Norman *" w:date="2018-03-29T23:00:00Z">
        <w:r w:rsidR="00230D88" w:rsidRPr="00737531">
          <w:rPr>
            <w:rFonts w:ascii="Times" w:hAnsi="Times" w:cs="Arial"/>
            <w:color w:val="000000"/>
            <w:rPrChange w:id="262" w:author="Goodacre, Norman *" w:date="2018-03-29T23:06:00Z">
              <w:rPr>
                <w:rFonts w:ascii="Times" w:hAnsi="Times" w:cs="Arial"/>
                <w:color w:val="000000"/>
                <w:highlight w:val="yellow"/>
              </w:rPr>
            </w:rPrChange>
          </w:rPr>
          <w:t xml:space="preserve">. </w:t>
        </w:r>
      </w:ins>
      <w:ins w:id="263" w:author="Goodacre, Norman *" w:date="2018-03-30T12:49:00Z">
        <w:r w:rsidR="00954C27">
          <w:rPr>
            <w:rFonts w:ascii="Times" w:hAnsi="Times" w:cs="Arial"/>
            <w:color w:val="000000"/>
          </w:rPr>
          <w:t xml:space="preserve">Numbers that follow are for physical interactions, total. </w:t>
        </w:r>
      </w:ins>
      <w:r w:rsidRPr="00737531">
        <w:rPr>
          <w:rFonts w:ascii="Times New Roman" w:eastAsia="Times New Roman" w:hAnsi="Times New Roman" w:cs="Times New Roman"/>
        </w:rPr>
        <w:t xml:space="preserve">Notably, we </w:t>
      </w:r>
      <w:r w:rsidR="000064F3" w:rsidRPr="00737531">
        <w:rPr>
          <w:rFonts w:ascii="Times New Roman" w:eastAsia="Times New Roman" w:hAnsi="Times New Roman" w:cs="Times New Roman"/>
        </w:rPr>
        <w:t xml:space="preserve">found </w:t>
      </w:r>
      <w:r w:rsidRPr="00737531">
        <w:rPr>
          <w:rFonts w:ascii="Times New Roman" w:eastAsia="Times New Roman" w:hAnsi="Times New Roman" w:cs="Times New Roman"/>
        </w:rPr>
        <w:t>5,</w:t>
      </w:r>
      <w:ins w:id="264" w:author="Goodacre, Norman *" w:date="2018-03-29T23:01:00Z">
        <w:r w:rsidR="00230D88" w:rsidRPr="00737531">
          <w:rPr>
            <w:rFonts w:ascii="Times New Roman" w:eastAsia="Times New Roman" w:hAnsi="Times New Roman" w:cs="Times New Roman"/>
            <w:rPrChange w:id="265" w:author="Goodacre, Norman *" w:date="2018-03-29T23:06:00Z">
              <w:rPr>
                <w:rFonts w:ascii="Times New Roman" w:eastAsia="Times New Roman" w:hAnsi="Times New Roman" w:cs="Times New Roman"/>
                <w:highlight w:val="yellow"/>
              </w:rPr>
            </w:rPrChange>
          </w:rPr>
          <w:t>957</w:t>
        </w:r>
      </w:ins>
      <w:del w:id="266" w:author="Goodacre, Norman *" w:date="2018-03-29T23:01:00Z">
        <w:r w:rsidRPr="00737531" w:rsidDel="00230D88">
          <w:rPr>
            <w:rFonts w:ascii="Times New Roman" w:eastAsia="Times New Roman" w:hAnsi="Times New Roman" w:cs="Times New Roman"/>
          </w:rPr>
          <w:delText>495</w:delText>
        </w:r>
      </w:del>
      <w:r w:rsidRPr="00737531">
        <w:rPr>
          <w:rFonts w:ascii="Times New Roman" w:eastAsia="Times New Roman" w:hAnsi="Times New Roman" w:cs="Times New Roman"/>
        </w:rPr>
        <w:t xml:space="preserve"> interactions with human host proteins involving proteins of </w:t>
      </w:r>
      <w:proofErr w:type="spellStart"/>
      <w:r w:rsidRPr="00737531">
        <w:rPr>
          <w:rFonts w:ascii="Times New Roman" w:eastAsia="Times New Roman" w:hAnsi="Times New Roman" w:cs="Times New Roman"/>
        </w:rPr>
        <w:t>orthomyxoviridae</w:t>
      </w:r>
      <w:proofErr w:type="spellEnd"/>
      <w:r w:rsidRPr="00737531">
        <w:rPr>
          <w:rFonts w:ascii="Times New Roman" w:eastAsia="Times New Roman" w:hAnsi="Times New Roman" w:cs="Times New Roman"/>
        </w:rPr>
        <w:t xml:space="preserve">. Such a set of interactions is mostly dominated by interactions that occurred between proteins of the human host and the </w:t>
      </w:r>
      <w:ins w:id="267" w:author="Goodacre, Norman *" w:date="2018-03-29T23:01:00Z">
        <w:r w:rsidR="00230D88" w:rsidRPr="00737531">
          <w:rPr>
            <w:rFonts w:ascii="Times New Roman" w:eastAsia="Times New Roman" w:hAnsi="Times New Roman" w:cs="Times New Roman"/>
            <w:rPrChange w:id="268" w:author="Goodacre, Norman *" w:date="2018-03-29T23:06:00Z">
              <w:rPr>
                <w:rFonts w:ascii="Times New Roman" w:eastAsia="Times New Roman" w:hAnsi="Times New Roman" w:cs="Times New Roman"/>
                <w:highlight w:val="yellow"/>
              </w:rPr>
            </w:rPrChange>
          </w:rPr>
          <w:t>i</w:t>
        </w:r>
      </w:ins>
      <w:del w:id="269" w:author="Goodacre, Norman *" w:date="2018-03-29T23:01:00Z">
        <w:r w:rsidRPr="00737531" w:rsidDel="00230D88">
          <w:rPr>
            <w:rFonts w:ascii="Times New Roman" w:eastAsia="Times New Roman" w:hAnsi="Times New Roman" w:cs="Times New Roman"/>
          </w:rPr>
          <w:delText>I</w:delText>
        </w:r>
      </w:del>
      <w:r w:rsidRPr="00737531">
        <w:rPr>
          <w:rFonts w:ascii="Times New Roman" w:eastAsia="Times New Roman" w:hAnsi="Times New Roman" w:cs="Times New Roman"/>
        </w:rPr>
        <w:t xml:space="preserve">nfluenza A virus. Similarly, we found </w:t>
      </w:r>
      <w:del w:id="270" w:author="Goodacre, Norman *" w:date="2018-03-29T23:01:00Z">
        <w:r w:rsidRPr="00D34804" w:rsidDel="00230D88">
          <w:rPr>
            <w:rFonts w:ascii="Times New Roman" w:eastAsia="Times New Roman" w:hAnsi="Times New Roman" w:cs="Times New Roman"/>
          </w:rPr>
          <w:delText>5,423</w:delText>
        </w:r>
      </w:del>
      <w:ins w:id="271" w:author="Goodacre, Norman *" w:date="2018-03-29T23:01:00Z">
        <w:r w:rsidR="00230D88" w:rsidRPr="00737531">
          <w:rPr>
            <w:rFonts w:ascii="Times New Roman" w:eastAsia="Times New Roman" w:hAnsi="Times New Roman" w:cs="Times New Roman"/>
            <w:rPrChange w:id="272" w:author="Goodacre, Norman *" w:date="2018-03-29T23:06:00Z">
              <w:rPr>
                <w:rFonts w:ascii="Times New Roman" w:eastAsia="Times New Roman" w:hAnsi="Times New Roman" w:cs="Times New Roman"/>
                <w:highlight w:val="yellow"/>
              </w:rPr>
            </w:rPrChange>
          </w:rPr>
          <w:t>4,645</w:t>
        </w:r>
      </w:ins>
      <w:r w:rsidRPr="00737531">
        <w:rPr>
          <w:rFonts w:ascii="Times New Roman" w:eastAsia="Times New Roman" w:hAnsi="Times New Roman" w:cs="Times New Roman"/>
        </w:rPr>
        <w:t xml:space="preserve"> interactions of </w:t>
      </w:r>
      <w:del w:id="273" w:author="Goodacre, Norman *" w:date="2018-03-29T23:02:00Z">
        <w:r w:rsidRPr="00737531" w:rsidDel="00230D88">
          <w:rPr>
            <w:rFonts w:ascii="Times New Roman" w:eastAsia="Times New Roman" w:hAnsi="Times New Roman" w:cs="Times New Roman"/>
          </w:rPr>
          <w:delText>herpesviridae</w:delText>
        </w:r>
      </w:del>
      <w:proofErr w:type="spellStart"/>
      <w:ins w:id="274" w:author="Goodacre, Norman *" w:date="2018-03-29T23:02:00Z">
        <w:r w:rsidR="00230D88" w:rsidRPr="00737531">
          <w:rPr>
            <w:rFonts w:ascii="Times New Roman" w:eastAsia="Times New Roman" w:hAnsi="Times New Roman" w:cs="Times New Roman"/>
            <w:rPrChange w:id="275" w:author="Goodacre, Norman *" w:date="2018-03-29T23:06:00Z">
              <w:rPr>
                <w:rFonts w:ascii="Times New Roman" w:eastAsia="Times New Roman" w:hAnsi="Times New Roman" w:cs="Times New Roman"/>
                <w:highlight w:val="yellow"/>
              </w:rPr>
            </w:rPrChange>
          </w:rPr>
          <w:t>papillomaviridae</w:t>
        </w:r>
      </w:ins>
      <w:proofErr w:type="spellEnd"/>
      <w:r w:rsidRPr="00737531">
        <w:rPr>
          <w:rFonts w:ascii="Times New Roman" w:eastAsia="Times New Roman" w:hAnsi="Times New Roman" w:cs="Times New Roman"/>
        </w:rPr>
        <w:t>, where most interactions were experimentally determined using the Herpes simplex virus. While our set provided 3,</w:t>
      </w:r>
      <w:ins w:id="276" w:author="Goodacre, Norman *" w:date="2018-03-29T23:02:00Z">
        <w:r w:rsidR="00230D88" w:rsidRPr="00737531">
          <w:rPr>
            <w:rFonts w:ascii="Times New Roman" w:eastAsia="Times New Roman" w:hAnsi="Times New Roman" w:cs="Times New Roman"/>
            <w:rPrChange w:id="277" w:author="Goodacre, Norman *" w:date="2018-03-29T23:06:00Z">
              <w:rPr>
                <w:rFonts w:ascii="Times New Roman" w:eastAsia="Times New Roman" w:hAnsi="Times New Roman" w:cs="Times New Roman"/>
                <w:highlight w:val="yellow"/>
              </w:rPr>
            </w:rPrChange>
          </w:rPr>
          <w:t>748</w:t>
        </w:r>
      </w:ins>
      <w:del w:id="278" w:author="Goodacre, Norman *" w:date="2018-03-29T23:02:00Z">
        <w:r w:rsidRPr="00737531" w:rsidDel="00230D88">
          <w:rPr>
            <w:rFonts w:ascii="Times New Roman" w:eastAsia="Times New Roman" w:hAnsi="Times New Roman" w:cs="Times New Roman"/>
          </w:rPr>
          <w:delText>927</w:delText>
        </w:r>
      </w:del>
      <w:r w:rsidRPr="00737531">
        <w:rPr>
          <w:rFonts w:ascii="Times New Roman" w:eastAsia="Times New Roman" w:hAnsi="Times New Roman" w:cs="Times New Roman"/>
        </w:rPr>
        <w:t xml:space="preserve"> interactions of </w:t>
      </w:r>
      <w:del w:id="279" w:author="Goodacre, Norman *" w:date="2018-03-29T23:02:00Z">
        <w:r w:rsidRPr="00737531" w:rsidDel="00230D88">
          <w:rPr>
            <w:rFonts w:ascii="Times New Roman" w:eastAsia="Times New Roman" w:hAnsi="Times New Roman" w:cs="Times New Roman"/>
          </w:rPr>
          <w:delText>papillomaviridae</w:delText>
        </w:r>
      </w:del>
      <w:proofErr w:type="spellStart"/>
      <w:ins w:id="280" w:author="Goodacre, Norman *" w:date="2018-03-29T23:02:00Z">
        <w:r w:rsidR="00230D88" w:rsidRPr="00737531">
          <w:rPr>
            <w:rFonts w:ascii="Times New Roman" w:eastAsia="Times New Roman" w:hAnsi="Times New Roman" w:cs="Times New Roman"/>
            <w:rPrChange w:id="281" w:author="Goodacre, Norman *" w:date="2018-03-29T23:06:00Z">
              <w:rPr>
                <w:rFonts w:ascii="Times New Roman" w:eastAsia="Times New Roman" w:hAnsi="Times New Roman" w:cs="Times New Roman"/>
                <w:highlight w:val="yellow"/>
              </w:rPr>
            </w:rPrChange>
          </w:rPr>
          <w:t>orthomyxo</w:t>
        </w:r>
        <w:r w:rsidR="00230D88" w:rsidRPr="00737531">
          <w:rPr>
            <w:rFonts w:ascii="Times New Roman" w:eastAsia="Times New Roman" w:hAnsi="Times New Roman" w:cs="Times New Roman"/>
          </w:rPr>
          <w:t>viridae</w:t>
        </w:r>
        <w:proofErr w:type="spellEnd"/>
        <w:r w:rsidR="00230D88" w:rsidRPr="00737531">
          <w:rPr>
            <w:rFonts w:ascii="Times New Roman" w:eastAsia="Times New Roman" w:hAnsi="Times New Roman" w:cs="Times New Roman"/>
            <w:rPrChange w:id="282" w:author="Goodacre, Norman *" w:date="2018-03-29T23:06:00Z">
              <w:rPr>
                <w:rFonts w:ascii="Times New Roman" w:eastAsia="Times New Roman" w:hAnsi="Times New Roman" w:cs="Times New Roman"/>
                <w:highlight w:val="yellow"/>
              </w:rPr>
            </w:rPrChange>
          </w:rPr>
          <w:t>, with</w:t>
        </w:r>
      </w:ins>
      <w:ins w:id="283" w:author="Goodacre, Norman *" w:date="2018-03-29T23:03:00Z">
        <w:r w:rsidR="00230D88" w:rsidRPr="00737531">
          <w:rPr>
            <w:rFonts w:ascii="Times New Roman" w:eastAsia="Times New Roman" w:hAnsi="Times New Roman" w:cs="Times New Roman"/>
            <w:rPrChange w:id="284" w:author="Goodacre, Norman *" w:date="2018-03-29T23:06:00Z">
              <w:rPr>
                <w:rFonts w:ascii="Times New Roman" w:eastAsia="Times New Roman" w:hAnsi="Times New Roman" w:cs="Times New Roman"/>
                <w:highlight w:val="yellow"/>
              </w:rPr>
            </w:rPrChange>
          </w:rPr>
          <w:t xml:space="preserve"> virtually all interactions involving the influenza A virus,</w:t>
        </w:r>
      </w:ins>
      <w:del w:id="285" w:author="Goodacre, Norman *" w:date="2018-03-29T23:02:00Z">
        <w:r w:rsidRPr="00737531" w:rsidDel="00230D88">
          <w:rPr>
            <w:rFonts w:ascii="Times New Roman" w:eastAsia="Times New Roman" w:hAnsi="Times New Roman" w:cs="Times New Roman"/>
          </w:rPr>
          <w:delText xml:space="preserve"> with most interactions involving the human papilloma virus</w:delText>
        </w:r>
      </w:del>
      <w:r w:rsidRPr="00737531">
        <w:rPr>
          <w:rFonts w:ascii="Times New Roman" w:eastAsia="Times New Roman" w:hAnsi="Times New Roman" w:cs="Times New Roman"/>
        </w:rPr>
        <w:t>, 2,</w:t>
      </w:r>
      <w:ins w:id="286" w:author="Goodacre, Norman *" w:date="2018-03-29T23:03:00Z">
        <w:r w:rsidR="00230D88" w:rsidRPr="00737531">
          <w:rPr>
            <w:rFonts w:ascii="Times New Roman" w:eastAsia="Times New Roman" w:hAnsi="Times New Roman" w:cs="Times New Roman"/>
            <w:rPrChange w:id="287" w:author="Goodacre, Norman *" w:date="2018-03-29T23:06:00Z">
              <w:rPr>
                <w:rFonts w:ascii="Times New Roman" w:eastAsia="Times New Roman" w:hAnsi="Times New Roman" w:cs="Times New Roman"/>
                <w:highlight w:val="yellow"/>
              </w:rPr>
            </w:rPrChange>
          </w:rPr>
          <w:t>998</w:t>
        </w:r>
      </w:ins>
      <w:del w:id="288" w:author="Goodacre, Norman *" w:date="2018-03-29T23:03:00Z">
        <w:r w:rsidRPr="00737531" w:rsidDel="00230D88">
          <w:rPr>
            <w:rFonts w:ascii="Times New Roman" w:eastAsia="Times New Roman" w:hAnsi="Times New Roman" w:cs="Times New Roman"/>
          </w:rPr>
          <w:delText>285</w:delText>
        </w:r>
      </w:del>
      <w:r w:rsidRPr="00737531">
        <w:rPr>
          <w:rFonts w:ascii="Times New Roman" w:eastAsia="Times New Roman" w:hAnsi="Times New Roman" w:cs="Times New Roman"/>
        </w:rPr>
        <w:t xml:space="preserve"> retroviral interactions were mostly provided by the HIV-1 virus. Pooling interactions of other virus families </w:t>
      </w:r>
      <w:ins w:id="289" w:author="Goodacre, Norman *" w:date="2018-03-29T23:04:00Z">
        <w:r w:rsidR="00230D88" w:rsidRPr="00737531">
          <w:rPr>
            <w:rFonts w:ascii="Times New Roman" w:eastAsia="Times New Roman" w:hAnsi="Times New Roman" w:cs="Times New Roman"/>
            <w:rPrChange w:id="290" w:author="Goodacre, Norman *" w:date="2018-03-29T23:06:00Z">
              <w:rPr>
                <w:rFonts w:ascii="Times New Roman" w:eastAsia="Times New Roman" w:hAnsi="Times New Roman" w:cs="Times New Roman"/>
                <w:highlight w:val="yellow"/>
              </w:rPr>
            </w:rPrChange>
          </w:rPr>
          <w:t xml:space="preserve">with </w:t>
        </w:r>
      </w:ins>
      <w:ins w:id="291" w:author="Goodacre, Norman *" w:date="2018-03-29T23:05:00Z">
        <w:r w:rsidR="00230D88" w:rsidRPr="00737531">
          <w:rPr>
            <w:rFonts w:ascii="Times New Roman" w:eastAsia="Times New Roman" w:hAnsi="Times New Roman" w:cs="Times New Roman"/>
            <w:rPrChange w:id="292" w:author="Goodacre, Norman *" w:date="2018-03-29T23:06:00Z">
              <w:rPr>
                <w:rFonts w:ascii="Times New Roman" w:eastAsia="Times New Roman" w:hAnsi="Times New Roman" w:cs="Times New Roman"/>
                <w:highlight w:val="yellow"/>
              </w:rPr>
            </w:rPrChange>
          </w:rPr>
          <w:t>≥</w:t>
        </w:r>
      </w:ins>
      <w:ins w:id="293" w:author="Goodacre, Norman *" w:date="2018-03-29T23:04:00Z">
        <w:r w:rsidR="00230D88" w:rsidRPr="00737531">
          <w:rPr>
            <w:rFonts w:ascii="Times New Roman" w:eastAsia="Times New Roman" w:hAnsi="Times New Roman" w:cs="Times New Roman"/>
            <w:rPrChange w:id="294" w:author="Goodacre, Norman *" w:date="2018-03-29T23:06:00Z">
              <w:rPr>
                <w:rFonts w:ascii="Times New Roman" w:eastAsia="Times New Roman" w:hAnsi="Times New Roman" w:cs="Times New Roman"/>
                <w:highlight w:val="yellow"/>
              </w:rPr>
            </w:rPrChange>
          </w:rPr>
          <w:t xml:space="preserve"> 100 PPIs, </w:t>
        </w:r>
      </w:ins>
      <w:r w:rsidRPr="00737531">
        <w:rPr>
          <w:rFonts w:ascii="Times New Roman" w:eastAsia="Times New Roman" w:hAnsi="Times New Roman" w:cs="Times New Roman"/>
        </w:rPr>
        <w:t xml:space="preserve">we obtained </w:t>
      </w:r>
      <w:ins w:id="295" w:author="Goodacre, Norman *" w:date="2018-03-29T23:04:00Z">
        <w:r w:rsidR="00230D88" w:rsidRPr="00737531">
          <w:rPr>
            <w:rFonts w:ascii="Times New Roman" w:eastAsia="Times New Roman" w:hAnsi="Times New Roman" w:cs="Times New Roman"/>
            <w:rPrChange w:id="296" w:author="Goodacre, Norman *" w:date="2018-03-29T23:06:00Z">
              <w:rPr>
                <w:rFonts w:ascii="Times New Roman" w:eastAsia="Times New Roman" w:hAnsi="Times New Roman" w:cs="Times New Roman"/>
                <w:highlight w:val="yellow"/>
              </w:rPr>
            </w:rPrChange>
          </w:rPr>
          <w:t>3,578</w:t>
        </w:r>
      </w:ins>
      <w:del w:id="297" w:author="Goodacre, Norman *" w:date="2018-03-29T23:04:00Z">
        <w:r w:rsidRPr="00737531" w:rsidDel="00230D88">
          <w:rPr>
            <w:rFonts w:ascii="Times New Roman" w:eastAsia="Times New Roman" w:hAnsi="Times New Roman" w:cs="Times New Roman"/>
          </w:rPr>
          <w:delText xml:space="preserve">1,193 </w:delText>
        </w:r>
      </w:del>
      <w:r w:rsidRPr="00737531">
        <w:rPr>
          <w:rFonts w:ascii="Times New Roman" w:eastAsia="Times New Roman" w:hAnsi="Times New Roman" w:cs="Times New Roman"/>
        </w:rPr>
        <w:t>interactions.</w:t>
      </w:r>
      <w:ins w:id="298" w:author="Goodacre, Norman *" w:date="2018-03-29T23:05:00Z">
        <w:r w:rsidR="00230D88">
          <w:rPr>
            <w:rFonts w:ascii="Times New Roman" w:eastAsia="Times New Roman" w:hAnsi="Times New Roman" w:cs="Times New Roman"/>
          </w:rPr>
          <w:t xml:space="preserve"> In addition, we obtained 462 interactions for virus families with</w:t>
        </w:r>
      </w:ins>
      <w:ins w:id="299" w:author="Goodacre, Norman *" w:date="2018-03-29T23:06:00Z">
        <w:r w:rsidR="00230D88">
          <w:rPr>
            <w:rFonts w:ascii="Times New Roman" w:eastAsia="Times New Roman" w:hAnsi="Times New Roman" w:cs="Times New Roman"/>
          </w:rPr>
          <w:t xml:space="preserve"> fewer than 100 PPIs</w:t>
        </w:r>
      </w:ins>
      <w:ins w:id="300" w:author="Goodacre, Norman *" w:date="2018-03-30T12:49:00Z">
        <w:r w:rsidR="00954C27">
          <w:rPr>
            <w:rFonts w:ascii="Times New Roman" w:eastAsia="Times New Roman" w:hAnsi="Times New Roman" w:cs="Times New Roman"/>
          </w:rPr>
          <w:t xml:space="preserve"> (not shown)</w:t>
        </w:r>
      </w:ins>
      <w:ins w:id="301" w:author="Goodacre, Norman *" w:date="2018-03-29T23:06:00Z">
        <w:r w:rsidR="00230D88">
          <w:rPr>
            <w:rFonts w:ascii="Times New Roman" w:eastAsia="Times New Roman" w:hAnsi="Times New Roman" w:cs="Times New Roman"/>
          </w:rPr>
          <w:t>.</w:t>
        </w:r>
      </w:ins>
      <w:ins w:id="302" w:author="Goodacre, Norman *" w:date="2018-03-29T23:05:00Z">
        <w:r w:rsidR="00230D88">
          <w:rPr>
            <w:rFonts w:ascii="Times New Roman" w:eastAsia="Times New Roman" w:hAnsi="Times New Roman" w:cs="Times New Roman"/>
          </w:rPr>
          <w:t xml:space="preserve"> </w:t>
        </w:r>
      </w:ins>
      <w:r w:rsidRPr="00982970">
        <w:rPr>
          <w:rFonts w:ascii="Times New Roman" w:eastAsia="Times New Roman" w:hAnsi="Times New Roman" w:cs="Times New Roman"/>
        </w:rPr>
        <w:t xml:space="preserve"> In </w:t>
      </w:r>
      <w:r w:rsidRPr="00982970">
        <w:rPr>
          <w:rFonts w:ascii="Times New Roman" w:eastAsia="Times New Roman" w:hAnsi="Times New Roman" w:cs="Times New Roman"/>
          <w:b/>
        </w:rPr>
        <w:t>Fig. 1</w:t>
      </w:r>
      <w:r w:rsidRPr="00982970">
        <w:rPr>
          <w:rFonts w:ascii="Times New Roman" w:eastAsia="Times New Roman" w:hAnsi="Times New Roman" w:cs="Times New Roman"/>
        </w:rPr>
        <w:t>, we summarize the sets of human proteins that were targeted by different virus families and their substantial overlap.</w:t>
      </w:r>
      <w:r w:rsidR="00710F0D">
        <w:rPr>
          <w:rFonts w:ascii="Times New Roman" w:eastAsia="Times New Roman" w:hAnsi="Times New Roman" w:cs="Times New Roman"/>
        </w:rPr>
        <w:t xml:space="preserve"> </w:t>
      </w:r>
      <w:r w:rsidR="00710F0D" w:rsidRPr="00710F0D">
        <w:rPr>
          <w:rFonts w:ascii="Times New Roman" w:eastAsia="Times New Roman" w:hAnsi="Times New Roman" w:cs="Times New Roman"/>
        </w:rPr>
        <w:t>While these numbers are roughly similar, they represent vastly different genome sizes and virus diversity within families. For instance, HIV encodes only about 10 proteins with more than 100 interactions per protein. EBV, by comparison, encodes about 85 proteins leading to “only” 20 interactions per protein on average. Before we can even begin to interpret these interactions, we need to ask if it is biologically meaningful or even possible if a protein has &gt;100 interactions</w:t>
      </w:r>
      <w:r w:rsidR="000064F3">
        <w:rPr>
          <w:rFonts w:ascii="Times New Roman" w:eastAsia="Times New Roman" w:hAnsi="Times New Roman" w:cs="Times New Roman"/>
        </w:rPr>
        <w:t xml:space="preserve"> (see below)</w:t>
      </w:r>
      <w:r w:rsidR="00710F0D" w:rsidRPr="00710F0D">
        <w:rPr>
          <w:rFonts w:ascii="Times New Roman" w:eastAsia="Times New Roman" w:hAnsi="Times New Roman" w:cs="Times New Roman"/>
        </w:rPr>
        <w:t xml:space="preserve">. It is also important to note that the </w:t>
      </w:r>
      <w:r w:rsidR="00710F0D" w:rsidRPr="00710F0D">
        <w:rPr>
          <w:rFonts w:ascii="Times New Roman" w:eastAsia="Times New Roman" w:hAnsi="Times New Roman" w:cs="Times New Roman"/>
        </w:rPr>
        <w:lastRenderedPageBreak/>
        <w:t>extent of known human-virus PPIs often differs from the extent of known viral sequences. This is particularly true for recent viral outbreaks, such as Zika, and is large</w:t>
      </w:r>
      <w:r w:rsidR="00EC3BBF">
        <w:rPr>
          <w:rFonts w:ascii="Times New Roman" w:eastAsia="Times New Roman" w:hAnsi="Times New Roman" w:cs="Times New Roman"/>
        </w:rPr>
        <w:t>ly</w:t>
      </w:r>
      <w:r w:rsidR="00710F0D" w:rsidRPr="00710F0D">
        <w:rPr>
          <w:rFonts w:ascii="Times New Roman" w:eastAsia="Times New Roman" w:hAnsi="Times New Roman" w:cs="Times New Roman"/>
        </w:rPr>
        <w:t xml:space="preserve"> due to the availability of next-</w:t>
      </w:r>
      <w:proofErr w:type="spellStart"/>
      <w:r w:rsidR="00710F0D" w:rsidRPr="00710F0D">
        <w:rPr>
          <w:rFonts w:ascii="Times New Roman" w:eastAsia="Times New Roman" w:hAnsi="Times New Roman" w:cs="Times New Roman"/>
        </w:rPr>
        <w:t>gen</w:t>
      </w:r>
      <w:proofErr w:type="spellEnd"/>
      <w:r w:rsidR="00710F0D" w:rsidRPr="00710F0D">
        <w:rPr>
          <w:rFonts w:ascii="Times New Roman" w:eastAsia="Times New Roman" w:hAnsi="Times New Roman" w:cs="Times New Roman"/>
        </w:rPr>
        <w:t xml:space="preserve"> sequencing.</w:t>
      </w:r>
    </w:p>
    <w:p w14:paraId="650AEEEE" w14:textId="3EAC429C" w:rsidR="0051600B" w:rsidRPr="00982970" w:rsidRDefault="0051600B" w:rsidP="00124024">
      <w:pPr>
        <w:spacing w:line="276" w:lineRule="auto"/>
        <w:rPr>
          <w:rFonts w:ascii="Times New Roman" w:eastAsia="Times New Roman" w:hAnsi="Times New Roman" w:cs="Times New Roman"/>
        </w:rPr>
      </w:pPr>
    </w:p>
    <w:p w14:paraId="4CC99BB7" w14:textId="3DE28CCB" w:rsidR="00920886" w:rsidRPr="00124024" w:rsidRDefault="00920886" w:rsidP="00124024">
      <w:pPr>
        <w:spacing w:line="276" w:lineRule="auto"/>
        <w:outlineLvl w:val="0"/>
        <w:rPr>
          <w:rFonts w:ascii="Times New Roman" w:hAnsi="Times New Roman" w:cs="Times New Roman"/>
          <w:b/>
          <w:color w:val="000000"/>
        </w:rPr>
      </w:pPr>
      <w:r w:rsidRPr="00124024">
        <w:rPr>
          <w:rFonts w:ascii="Times New Roman" w:hAnsi="Times New Roman" w:cs="Times New Roman"/>
          <w:b/>
          <w:color w:val="000000"/>
        </w:rPr>
        <w:t>How reliable are published virus-host interactions?</w:t>
      </w:r>
    </w:p>
    <w:p w14:paraId="1D11D2B4" w14:textId="7F05B9E5" w:rsidR="008A12FF" w:rsidRPr="00124024" w:rsidRDefault="008A12FF" w:rsidP="008A12FF">
      <w:pPr>
        <w:spacing w:line="276" w:lineRule="auto"/>
        <w:rPr>
          <w:ins w:id="303" w:author="Goodacre, Norman *" w:date="2018-03-29T22:33:00Z"/>
          <w:rFonts w:ascii="Times New Roman" w:hAnsi="Times New Roman" w:cs="Times New Roman"/>
          <w:color w:val="000000"/>
        </w:rPr>
      </w:pPr>
      <w:ins w:id="304" w:author="Goodacre, Norman *" w:date="2018-03-29T22:33:00Z">
        <w:r>
          <w:rPr>
            <w:rFonts w:ascii="Times New Roman" w:hAnsi="Times New Roman" w:cs="Times New Roman"/>
            <w:color w:val="000000"/>
          </w:rPr>
          <w:t xml:space="preserve">One means by which we have attempted to answer the question of reliability of publicly-available virus-host PPIs is through filtering for specific evidence of direct physical interaction, rather than just physical interaction. </w:t>
        </w:r>
      </w:ins>
      <w:ins w:id="305" w:author="Goodacre, Norman *" w:date="2018-03-29T22:34:00Z">
        <w:r>
          <w:rPr>
            <w:rFonts w:ascii="Times New Roman" w:hAnsi="Times New Roman" w:cs="Times New Roman"/>
            <w:color w:val="000000"/>
          </w:rPr>
          <w:t>Around 50% of all virus-human PPIs may be indirect (</w:t>
        </w:r>
        <w:r w:rsidRPr="008A12FF">
          <w:rPr>
            <w:rFonts w:ascii="Times New Roman" w:hAnsi="Times New Roman" w:cs="Times New Roman"/>
            <w:b/>
            <w:color w:val="000000"/>
            <w:rPrChange w:id="306" w:author="Goodacre, Norman *" w:date="2018-03-29T22:35:00Z">
              <w:rPr>
                <w:rFonts w:ascii="Times New Roman" w:hAnsi="Times New Roman" w:cs="Times New Roman"/>
                <w:color w:val="000000"/>
              </w:rPr>
            </w:rPrChange>
          </w:rPr>
          <w:t>Table 3</w:t>
        </w:r>
      </w:ins>
      <w:ins w:id="307" w:author="Goodacre, Norman *" w:date="2018-03-29T22:35:00Z">
        <w:r>
          <w:rPr>
            <w:rFonts w:ascii="Times New Roman" w:hAnsi="Times New Roman" w:cs="Times New Roman"/>
            <w:color w:val="000000"/>
          </w:rPr>
          <w:t>, bold</w:t>
        </w:r>
      </w:ins>
      <w:ins w:id="308" w:author="Goodacre, Norman *" w:date="2018-03-29T22:34:00Z">
        <w:r>
          <w:rPr>
            <w:rFonts w:ascii="Times New Roman" w:hAnsi="Times New Roman" w:cs="Times New Roman"/>
            <w:color w:val="000000"/>
          </w:rPr>
          <w:t>).</w:t>
        </w:r>
      </w:ins>
      <w:ins w:id="309" w:author="Goodacre, Norman *" w:date="2018-03-29T22:33:00Z">
        <w:r>
          <w:rPr>
            <w:rFonts w:ascii="Times New Roman" w:hAnsi="Times New Roman" w:cs="Times New Roman"/>
            <w:color w:val="000000"/>
          </w:rPr>
          <w:t xml:space="preserve"> Although for certain </w:t>
        </w:r>
      </w:ins>
      <w:ins w:id="310" w:author="Goodacre, Norman *" w:date="2018-03-30T12:51:00Z">
        <w:r w:rsidR="00954C27">
          <w:rPr>
            <w:rFonts w:ascii="Times New Roman" w:hAnsi="Times New Roman" w:cs="Times New Roman"/>
            <w:color w:val="000000"/>
          </w:rPr>
          <w:t xml:space="preserve">source </w:t>
        </w:r>
      </w:ins>
      <w:ins w:id="311" w:author="Goodacre, Norman *" w:date="2018-03-29T22:33:00Z">
        <w:r>
          <w:rPr>
            <w:rFonts w:ascii="Times New Roman" w:hAnsi="Times New Roman" w:cs="Times New Roman"/>
            <w:color w:val="000000"/>
          </w:rPr>
          <w:t>databases the proportion of direct interactions was less than half (</w:t>
        </w:r>
        <w:proofErr w:type="spellStart"/>
        <w:r>
          <w:rPr>
            <w:rFonts w:ascii="Times New Roman" w:hAnsi="Times New Roman" w:cs="Times New Roman"/>
            <w:color w:val="000000"/>
          </w:rPr>
          <w:t>IntAct</w:t>
        </w:r>
        <w:proofErr w:type="spellEnd"/>
        <w:r>
          <w:rPr>
            <w:rFonts w:ascii="Times New Roman" w:hAnsi="Times New Roman" w:cs="Times New Roman"/>
            <w:color w:val="000000"/>
          </w:rPr>
          <w:t>, MINT), for other the proportion was significantly higher, at around 70% (</w:t>
        </w:r>
        <w:proofErr w:type="spellStart"/>
        <w:r>
          <w:rPr>
            <w:rFonts w:ascii="Times New Roman" w:hAnsi="Times New Roman" w:cs="Times New Roman"/>
            <w:color w:val="000000"/>
          </w:rPr>
          <w:t>BioGRID</w:t>
        </w:r>
        <w:proofErr w:type="spellEnd"/>
        <w:r>
          <w:rPr>
            <w:rFonts w:ascii="Times New Roman" w:hAnsi="Times New Roman" w:cs="Times New Roman"/>
            <w:color w:val="000000"/>
          </w:rPr>
          <w:t xml:space="preserve">, DIP). However, the reliability of the experimental techniques for detecting direct interactions also needs to be considered. </w:t>
        </w:r>
      </w:ins>
    </w:p>
    <w:p w14:paraId="5A2E6272" w14:textId="2D100F75" w:rsidR="008A12FF" w:rsidRDefault="008A12FF" w:rsidP="00124024">
      <w:pPr>
        <w:spacing w:line="276" w:lineRule="auto"/>
        <w:rPr>
          <w:ins w:id="312" w:author="Goodacre, Norman *" w:date="2018-03-29T22:33:00Z"/>
          <w:rFonts w:ascii="Times New Roman" w:hAnsi="Times New Roman" w:cs="Times New Roman"/>
          <w:color w:val="000000"/>
        </w:rPr>
      </w:pPr>
    </w:p>
    <w:p w14:paraId="5C2DCF92" w14:textId="77777777" w:rsidR="008A12FF" w:rsidRDefault="008A12FF" w:rsidP="00124024">
      <w:pPr>
        <w:spacing w:line="276" w:lineRule="auto"/>
        <w:rPr>
          <w:ins w:id="313" w:author="Goodacre, Norman *" w:date="2018-03-29T22:33:00Z"/>
          <w:rFonts w:ascii="Times New Roman" w:hAnsi="Times New Roman" w:cs="Times New Roman"/>
          <w:color w:val="000000"/>
        </w:rPr>
      </w:pPr>
    </w:p>
    <w:p w14:paraId="69F4F204" w14:textId="3D2BF3A2" w:rsidR="00E36E34" w:rsidRPr="00124024" w:rsidRDefault="003A2BE2" w:rsidP="00124024">
      <w:pPr>
        <w:spacing w:line="276" w:lineRule="auto"/>
        <w:rPr>
          <w:rFonts w:ascii="Times New Roman" w:hAnsi="Times New Roman" w:cs="Times New Roman"/>
          <w:color w:val="000000"/>
        </w:rPr>
      </w:pPr>
      <w:commentRangeStart w:id="314"/>
      <w:r w:rsidRPr="00124024">
        <w:rPr>
          <w:rFonts w:ascii="Times New Roman" w:hAnsi="Times New Roman" w:cs="Times New Roman"/>
          <w:color w:val="000000"/>
        </w:rPr>
        <w:t>Only a</w:t>
      </w:r>
      <w:r w:rsidR="00920886" w:rsidRPr="00124024">
        <w:rPr>
          <w:rFonts w:ascii="Times New Roman" w:hAnsi="Times New Roman" w:cs="Times New Roman"/>
          <w:color w:val="000000"/>
        </w:rPr>
        <w:t xml:space="preserve"> few studies </w:t>
      </w:r>
      <w:r w:rsidRPr="00124024">
        <w:rPr>
          <w:rFonts w:ascii="Times New Roman" w:hAnsi="Times New Roman" w:cs="Times New Roman"/>
          <w:color w:val="000000"/>
        </w:rPr>
        <w:t xml:space="preserve">exist </w:t>
      </w:r>
      <w:r w:rsidR="00920886" w:rsidRPr="00124024">
        <w:rPr>
          <w:rFonts w:ascii="Times New Roman" w:hAnsi="Times New Roman" w:cs="Times New Roman"/>
          <w:color w:val="000000"/>
        </w:rPr>
        <w:t xml:space="preserve">that systematically validated human-virus interactions for their biochemical or even physiological </w:t>
      </w:r>
      <w:commentRangeStart w:id="315"/>
      <w:r w:rsidR="00920886" w:rsidRPr="00124024">
        <w:rPr>
          <w:rFonts w:ascii="Times New Roman" w:hAnsi="Times New Roman" w:cs="Times New Roman"/>
          <w:color w:val="000000"/>
        </w:rPr>
        <w:t>validity</w:t>
      </w:r>
      <w:commentRangeEnd w:id="315"/>
      <w:r w:rsidR="004D5362" w:rsidRPr="00124024">
        <w:rPr>
          <w:rStyle w:val="CommentReference"/>
          <w:rFonts w:ascii="Times New Roman" w:hAnsi="Times New Roman" w:cs="Times New Roman"/>
        </w:rPr>
        <w:commentReference w:id="315"/>
      </w:r>
      <w:r w:rsidR="00920886" w:rsidRPr="00124024">
        <w:rPr>
          <w:rFonts w:ascii="Times New Roman" w:hAnsi="Times New Roman" w:cs="Times New Roman"/>
          <w:color w:val="000000"/>
        </w:rPr>
        <w:t>.</w:t>
      </w:r>
      <w:commentRangeEnd w:id="314"/>
      <w:r w:rsidR="00B77009" w:rsidRPr="00124024">
        <w:rPr>
          <w:rStyle w:val="CommentReference"/>
          <w:rFonts w:ascii="Times New Roman" w:hAnsi="Times New Roman" w:cs="Times New Roman"/>
        </w:rPr>
        <w:commentReference w:id="314"/>
      </w:r>
    </w:p>
    <w:p w14:paraId="03B525DF" w14:textId="33EEC58C" w:rsidR="00C122A2" w:rsidRPr="00124024" w:rsidRDefault="00C122A2" w:rsidP="00124024">
      <w:pPr>
        <w:spacing w:line="276" w:lineRule="auto"/>
        <w:rPr>
          <w:rFonts w:ascii="Times New Roman" w:hAnsi="Times New Roman" w:cs="Times New Roman"/>
          <w:color w:val="000000"/>
        </w:rPr>
      </w:pPr>
      <w:r w:rsidRPr="00124024">
        <w:rPr>
          <w:rFonts w:ascii="Times New Roman" w:hAnsi="Times New Roman" w:cs="Times New Roman"/>
          <w:color w:val="000000"/>
        </w:rPr>
        <w:t>Among the first attempts to validate human virus-host interactions was our study of KSHV-human interactions</w:t>
      </w:r>
      <w:r w:rsidR="00245D05" w:rsidRPr="00124024">
        <w:rPr>
          <w:rFonts w:ascii="Times New Roman" w:hAnsi="Times New Roman" w:cs="Times New Roman"/>
          <w:color w:val="000000"/>
        </w:rPr>
        <w:t xml:space="preserve"> </w:t>
      </w:r>
      <w:r w:rsidR="007C3EB7" w:rsidRPr="00124024">
        <w:rPr>
          <w:rFonts w:ascii="Times New Roman" w:hAnsi="Times New Roman" w:cs="Times New Roman"/>
          <w:color w:val="000000"/>
        </w:rPr>
        <w:fldChar w:fldCharType="begin"/>
      </w:r>
      <w:r w:rsidR="00A05800">
        <w:rPr>
          <w:rFonts w:ascii="Times New Roman" w:hAnsi="Times New Roman" w:cs="Times New Roman"/>
          <w:color w:val="000000"/>
        </w:rPr>
        <w:instrText xml:space="preserve"> ADDIN EN.CITE &lt;EndNote&gt;&lt;Cite&gt;&lt;Author&gt;Uetz&lt;/Author&gt;&lt;Year&gt;2006&lt;/Year&gt;&lt;RecNum&gt;127&lt;/RecNum&gt;&lt;DisplayText&gt;(29)&lt;/DisplayText&gt;&lt;record&gt;&lt;rec-number&gt;127&lt;/rec-number&gt;&lt;foreign-keys&gt;&lt;key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sidRPr="00124024">
        <w:rPr>
          <w:rFonts w:ascii="Times New Roman" w:hAnsi="Times New Roman" w:cs="Times New Roman"/>
          <w:color w:val="000000"/>
        </w:rPr>
        <w:fldChar w:fldCharType="separate"/>
      </w:r>
      <w:r w:rsidR="00A05800">
        <w:rPr>
          <w:rFonts w:ascii="Times New Roman" w:hAnsi="Times New Roman" w:cs="Times New Roman"/>
          <w:noProof/>
          <w:color w:val="000000"/>
        </w:rPr>
        <w:t>(29)</w:t>
      </w:r>
      <w:r w:rsidR="007C3EB7" w:rsidRPr="00124024">
        <w:rPr>
          <w:rFonts w:ascii="Times New Roman" w:hAnsi="Times New Roman" w:cs="Times New Roman"/>
          <w:color w:val="000000"/>
        </w:rPr>
        <w:fldChar w:fldCharType="end"/>
      </w:r>
      <w:r w:rsidRPr="00124024">
        <w:rPr>
          <w:rFonts w:ascii="Times New Roman" w:hAnsi="Times New Roman" w:cs="Times New Roman"/>
          <w:color w:val="000000"/>
        </w:rPr>
        <w:t xml:space="preserve">. We predicted homologous interactions from experimental data </w:t>
      </w:r>
      <w:r w:rsidRPr="00124024">
        <w:rPr>
          <w:rFonts w:ascii="Times New Roman" w:hAnsi="Times New Roman" w:cs="Times New Roman"/>
          <w:i/>
          <w:color w:val="000000"/>
        </w:rPr>
        <w:t xml:space="preserve">in S. cerevisiae, Caenorhabditis </w:t>
      </w:r>
      <w:proofErr w:type="spellStart"/>
      <w:r w:rsidRPr="00124024">
        <w:rPr>
          <w:rFonts w:ascii="Times New Roman" w:hAnsi="Times New Roman" w:cs="Times New Roman"/>
          <w:i/>
          <w:color w:val="000000"/>
        </w:rPr>
        <w:t>elegans</w:t>
      </w:r>
      <w:proofErr w:type="spellEnd"/>
      <w:r w:rsidRPr="00124024">
        <w:rPr>
          <w:rFonts w:ascii="Times New Roman" w:hAnsi="Times New Roman" w:cs="Times New Roman"/>
          <w:color w:val="000000"/>
        </w:rPr>
        <w:t xml:space="preserve">, and </w:t>
      </w:r>
      <w:r w:rsidRPr="00124024">
        <w:rPr>
          <w:rFonts w:ascii="Times New Roman" w:hAnsi="Times New Roman" w:cs="Times New Roman"/>
          <w:i/>
          <w:color w:val="000000"/>
        </w:rPr>
        <w:t>Drosophila melanogaster</w:t>
      </w:r>
      <w:r w:rsidR="003A2BE2" w:rsidRPr="00124024">
        <w:rPr>
          <w:rFonts w:ascii="Times New Roman" w:hAnsi="Times New Roman" w:cs="Times New Roman"/>
          <w:color w:val="000000"/>
        </w:rPr>
        <w:t xml:space="preserve"> </w:t>
      </w:r>
      <w:r w:rsidRPr="00124024">
        <w:rPr>
          <w:rFonts w:ascii="Times New Roman" w:hAnsi="Times New Roman" w:cs="Times New Roman"/>
          <w:color w:val="000000"/>
        </w:rPr>
        <w:t>when</w:t>
      </w:r>
      <w:r w:rsidR="00575876" w:rsidRPr="00124024">
        <w:rPr>
          <w:rFonts w:ascii="Times New Roman" w:hAnsi="Times New Roman" w:cs="Times New Roman"/>
          <w:color w:val="000000"/>
        </w:rPr>
        <w:t xml:space="preserve">ever at least one of them </w:t>
      </w:r>
      <w:r w:rsidRPr="00124024">
        <w:rPr>
          <w:rFonts w:ascii="Times New Roman" w:hAnsi="Times New Roman" w:cs="Times New Roman"/>
          <w:color w:val="000000"/>
        </w:rPr>
        <w:t xml:space="preserve">had interacting orthologs. </w:t>
      </w:r>
      <w:r w:rsidR="002D0EE5" w:rsidRPr="00124024">
        <w:rPr>
          <w:rFonts w:ascii="Times New Roman" w:hAnsi="Times New Roman" w:cs="Times New Roman"/>
          <w:color w:val="000000"/>
        </w:rPr>
        <w:t xml:space="preserve">Although </w:t>
      </w:r>
      <w:r w:rsidR="00575876" w:rsidRPr="00124024">
        <w:rPr>
          <w:rFonts w:ascii="Times New Roman" w:hAnsi="Times New Roman" w:cs="Times New Roman"/>
          <w:color w:val="000000"/>
        </w:rPr>
        <w:t xml:space="preserve">this is </w:t>
      </w:r>
      <w:r w:rsidR="002D0EE5" w:rsidRPr="00124024">
        <w:rPr>
          <w:rFonts w:ascii="Times New Roman" w:hAnsi="Times New Roman" w:cs="Times New Roman"/>
          <w:color w:val="000000"/>
        </w:rPr>
        <w:t xml:space="preserve">a </w:t>
      </w:r>
      <w:r w:rsidR="00575876" w:rsidRPr="00124024">
        <w:rPr>
          <w:rFonts w:ascii="Times New Roman" w:hAnsi="Times New Roman" w:cs="Times New Roman"/>
          <w:color w:val="000000"/>
        </w:rPr>
        <w:t xml:space="preserve">somewhat </w:t>
      </w:r>
      <w:r w:rsidR="002D0EE5" w:rsidRPr="00124024">
        <w:rPr>
          <w:rFonts w:ascii="Times New Roman" w:hAnsi="Times New Roman" w:cs="Times New Roman"/>
          <w:color w:val="000000"/>
        </w:rPr>
        <w:t>far-fetched approach</w:t>
      </w:r>
      <w:r w:rsidRPr="00124024">
        <w:rPr>
          <w:rFonts w:ascii="Times New Roman" w:hAnsi="Times New Roman" w:cs="Times New Roman"/>
          <w:color w:val="000000"/>
        </w:rPr>
        <w:t xml:space="preserve">, we </w:t>
      </w:r>
      <w:r w:rsidR="002D0EE5" w:rsidRPr="00124024">
        <w:rPr>
          <w:rFonts w:ascii="Times New Roman" w:hAnsi="Times New Roman" w:cs="Times New Roman"/>
          <w:color w:val="000000"/>
        </w:rPr>
        <w:t xml:space="preserve">predicted </w:t>
      </w:r>
      <w:r w:rsidRPr="00124024">
        <w:rPr>
          <w:rFonts w:ascii="Times New Roman" w:hAnsi="Times New Roman" w:cs="Times New Roman"/>
          <w:color w:val="000000"/>
        </w:rPr>
        <w:t xml:space="preserve">20 interactions between 8 KSHV and 20 human proteins. Nineteen of these 20 virus-host interactions were tested by </w:t>
      </w:r>
      <w:proofErr w:type="spellStart"/>
      <w:r w:rsidRPr="00124024">
        <w:rPr>
          <w:rFonts w:ascii="Times New Roman" w:hAnsi="Times New Roman" w:cs="Times New Roman"/>
          <w:color w:val="000000"/>
        </w:rPr>
        <w:t>CoIP</w:t>
      </w:r>
      <w:proofErr w:type="spellEnd"/>
      <w:r w:rsidRPr="00124024">
        <w:rPr>
          <w:rFonts w:ascii="Times New Roman" w:hAnsi="Times New Roman" w:cs="Times New Roman"/>
          <w:color w:val="000000"/>
        </w:rPr>
        <w:t xml:space="preserve"> and an unexpectedly </w:t>
      </w:r>
      <w:proofErr w:type="gramStart"/>
      <w:r w:rsidRPr="00124024">
        <w:rPr>
          <w:rFonts w:ascii="Times New Roman" w:hAnsi="Times New Roman" w:cs="Times New Roman"/>
          <w:color w:val="000000"/>
        </w:rPr>
        <w:t>large percentage</w:t>
      </w:r>
      <w:proofErr w:type="gramEnd"/>
      <w:r w:rsidRPr="00124024">
        <w:rPr>
          <w:rFonts w:ascii="Times New Roman" w:hAnsi="Times New Roman" w:cs="Times New Roman"/>
          <w:color w:val="000000"/>
        </w:rPr>
        <w:t xml:space="preserve"> (13 out of 19, or 68%) </w:t>
      </w:r>
      <w:r w:rsidR="003A2BE2" w:rsidRPr="00124024">
        <w:rPr>
          <w:rFonts w:ascii="Times New Roman" w:hAnsi="Times New Roman" w:cs="Times New Roman"/>
          <w:color w:val="000000"/>
        </w:rPr>
        <w:t xml:space="preserve">were </w:t>
      </w:r>
      <w:r w:rsidRPr="00124024">
        <w:rPr>
          <w:rFonts w:ascii="Times New Roman" w:hAnsi="Times New Roman" w:cs="Times New Roman"/>
          <w:color w:val="000000"/>
        </w:rPr>
        <w:t>confirmed</w:t>
      </w:r>
      <w:r w:rsidR="002D0EE5" w:rsidRPr="00124024">
        <w:rPr>
          <w:rFonts w:ascii="Times New Roman" w:hAnsi="Times New Roman" w:cs="Times New Roman"/>
          <w:color w:val="000000"/>
        </w:rPr>
        <w:t>.</w:t>
      </w:r>
    </w:p>
    <w:p w14:paraId="577A8F09" w14:textId="07C1D858" w:rsidR="00C122A2" w:rsidRPr="00124024" w:rsidRDefault="00CA0524" w:rsidP="00124024">
      <w:pPr>
        <w:spacing w:line="276" w:lineRule="auto"/>
        <w:rPr>
          <w:rFonts w:ascii="Times New Roman" w:hAnsi="Times New Roman" w:cs="Times New Roman"/>
          <w:color w:val="000000"/>
        </w:rPr>
      </w:pPr>
      <w:r w:rsidRPr="00124024">
        <w:rPr>
          <w:rFonts w:ascii="Times New Roman" w:hAnsi="Times New Roman" w:cs="Times New Roman"/>
          <w:color w:val="000000"/>
        </w:rPr>
        <w:t xml:space="preserve">Zhang et al. found 109 interactions among 33 Vaccinia and </w:t>
      </w:r>
      <w:r w:rsidR="00EE17EB" w:rsidRPr="00124024">
        <w:rPr>
          <w:rFonts w:ascii="Times New Roman" w:hAnsi="Times New Roman" w:cs="Times New Roman"/>
          <w:color w:val="000000"/>
        </w:rPr>
        <w:t>~160</w:t>
      </w:r>
      <w:r w:rsidRPr="00124024">
        <w:rPr>
          <w:rFonts w:ascii="Times New Roman" w:hAnsi="Times New Roman" w:cs="Times New Roman"/>
          <w:color w:val="000000"/>
        </w:rPr>
        <w:t xml:space="preserve"> human proteins of which 27 were tested by GST pull-downs </w:t>
      </w:r>
      <w:r w:rsidR="007C3EB7" w:rsidRPr="00124024">
        <w:rPr>
          <w:rFonts w:ascii="Times New Roman" w:hAnsi="Times New Roman" w:cs="Times New Roman"/>
          <w:color w:val="000000"/>
        </w:rPr>
        <w:fldChar w:fldCharType="begin"/>
      </w:r>
      <w:r w:rsidR="00A05800">
        <w:rPr>
          <w:rFonts w:ascii="Times New Roman" w:hAnsi="Times New Roman" w:cs="Times New Roman"/>
          <w:color w:val="000000"/>
        </w:rPr>
        <w:instrText xml:space="preserve"> ADDIN EN.CITE &lt;EndNote&gt;&lt;Cite&gt;&lt;Author&gt;Zhang&lt;/Author&gt;&lt;Year&gt;2009&lt;/Year&gt;&lt;RecNum&gt;128&lt;/RecNum&gt;&lt;DisplayText&gt;(30)&lt;/DisplayText&gt;&lt;record&gt;&lt;rec-number&gt;128&lt;/rec-number&gt;&lt;foreign-keys&gt;&lt;key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sidRPr="00124024">
        <w:rPr>
          <w:rFonts w:ascii="Times New Roman" w:hAnsi="Times New Roman" w:cs="Times New Roman"/>
          <w:color w:val="000000"/>
        </w:rPr>
        <w:fldChar w:fldCharType="separate"/>
      </w:r>
      <w:r w:rsidR="00A05800">
        <w:rPr>
          <w:rFonts w:ascii="Times New Roman" w:hAnsi="Times New Roman" w:cs="Times New Roman"/>
          <w:noProof/>
          <w:color w:val="000000"/>
        </w:rPr>
        <w:t>(30)</w:t>
      </w:r>
      <w:r w:rsidR="007C3EB7" w:rsidRPr="00124024">
        <w:rPr>
          <w:rFonts w:ascii="Times New Roman" w:hAnsi="Times New Roman" w:cs="Times New Roman"/>
          <w:color w:val="000000"/>
        </w:rPr>
        <w:fldChar w:fldCharType="end"/>
      </w:r>
      <w:r w:rsidR="00575876" w:rsidRPr="00124024">
        <w:rPr>
          <w:rFonts w:ascii="Times New Roman" w:hAnsi="Times New Roman" w:cs="Times New Roman"/>
          <w:color w:val="000000"/>
        </w:rPr>
        <w:t xml:space="preserve">. 17 of these were confirmed, </w:t>
      </w:r>
      <w:proofErr w:type="gramStart"/>
      <w:r w:rsidR="00575876" w:rsidRPr="00124024">
        <w:rPr>
          <w:rFonts w:ascii="Times New Roman" w:hAnsi="Times New Roman" w:cs="Times New Roman"/>
          <w:color w:val="000000"/>
        </w:rPr>
        <w:t xml:space="preserve">which </w:t>
      </w:r>
      <w:r w:rsidR="003A2BE2" w:rsidRPr="00124024">
        <w:rPr>
          <w:rFonts w:ascii="Times New Roman" w:hAnsi="Times New Roman" w:cs="Times New Roman"/>
          <w:color w:val="000000"/>
        </w:rPr>
        <w:t xml:space="preserve"> </w:t>
      </w:r>
      <w:r w:rsidRPr="00124024">
        <w:rPr>
          <w:rFonts w:ascii="Times New Roman" w:hAnsi="Times New Roman" w:cs="Times New Roman"/>
          <w:color w:val="000000"/>
        </w:rPr>
        <w:t>translat</w:t>
      </w:r>
      <w:r w:rsidR="00575876" w:rsidRPr="00124024">
        <w:rPr>
          <w:rFonts w:ascii="Times New Roman" w:hAnsi="Times New Roman" w:cs="Times New Roman"/>
          <w:color w:val="000000"/>
        </w:rPr>
        <w:t>es</w:t>
      </w:r>
      <w:proofErr w:type="gramEnd"/>
      <w:r w:rsidRPr="00124024">
        <w:rPr>
          <w:rFonts w:ascii="Times New Roman" w:hAnsi="Times New Roman" w:cs="Times New Roman"/>
          <w:color w:val="000000"/>
        </w:rPr>
        <w:t xml:space="preserve"> to a 63% validation rate. While these numbers appear to be rather high, </w:t>
      </w:r>
      <w:r w:rsidR="007A6D86" w:rsidRPr="00124024">
        <w:rPr>
          <w:rFonts w:ascii="Times New Roman" w:hAnsi="Times New Roman" w:cs="Times New Roman"/>
          <w:color w:val="000000"/>
        </w:rPr>
        <w:t xml:space="preserve">only </w:t>
      </w:r>
      <w:r w:rsidRPr="00124024">
        <w:rPr>
          <w:rFonts w:ascii="Times New Roman" w:hAnsi="Times New Roman" w:cs="Times New Roman"/>
          <w:color w:val="000000"/>
        </w:rPr>
        <w:t xml:space="preserve">certain subsets were selected and thus do not necessarily represent an unbiased validation rate of </w:t>
      </w:r>
      <w:r w:rsidR="00575876" w:rsidRPr="00124024">
        <w:rPr>
          <w:rFonts w:ascii="Times New Roman" w:hAnsi="Times New Roman" w:cs="Times New Roman"/>
          <w:color w:val="000000"/>
        </w:rPr>
        <w:t xml:space="preserve">a </w:t>
      </w:r>
      <w:r w:rsidRPr="00124024">
        <w:rPr>
          <w:rFonts w:ascii="Times New Roman" w:hAnsi="Times New Roman" w:cs="Times New Roman"/>
          <w:color w:val="000000"/>
        </w:rPr>
        <w:t>complete Y2H data set.</w:t>
      </w:r>
    </w:p>
    <w:p w14:paraId="028CC49E" w14:textId="4AE16648" w:rsidR="00D46813" w:rsidRPr="00124024" w:rsidRDefault="00182DC8" w:rsidP="00124024">
      <w:pPr>
        <w:spacing w:line="276" w:lineRule="auto"/>
        <w:rPr>
          <w:rFonts w:ascii="Times New Roman" w:hAnsi="Times New Roman" w:cs="Times New Roman"/>
          <w:color w:val="000000"/>
        </w:rPr>
      </w:pPr>
      <w:proofErr w:type="spellStart"/>
      <w:r w:rsidRPr="00124024">
        <w:rPr>
          <w:rFonts w:ascii="Times New Roman" w:hAnsi="Times New Roman" w:cs="Times New Roman"/>
          <w:color w:val="000000"/>
        </w:rPr>
        <w:t>Khadka</w:t>
      </w:r>
      <w:proofErr w:type="spellEnd"/>
      <w:r w:rsidRPr="00124024">
        <w:rPr>
          <w:rFonts w:ascii="Times New Roman" w:hAnsi="Times New Roman" w:cs="Times New Roman"/>
          <w:color w:val="000000"/>
        </w:rPr>
        <w:t xml:space="preserve"> et al. </w:t>
      </w:r>
      <w:r w:rsidR="00BA42F5" w:rsidRPr="00124024">
        <w:rPr>
          <w:rFonts w:ascii="Times New Roman" w:eastAsia="Times New Roman" w:hAnsi="Times New Roman" w:cs="Times New Roman"/>
        </w:rPr>
        <w:fldChar w:fldCharType="begin">
          <w:fldData xml:space="preserve">PEVuZE5vdGU+PENpdGU+PEF1dGhvcj5LaGFka2E8L0F1dGhvcj48WWVhcj4yMDExPC9ZZWFyPjxS
ZWNOdW0+MzM8L1JlY051bT48RGlzcGxheVRleHQ+KDEyKTwvRGlzcGxheVRleHQ+PHJlY29yZD48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A05800">
        <w:rPr>
          <w:rFonts w:ascii="Times New Roman" w:eastAsia="Times New Roman" w:hAnsi="Times New Roman" w:cs="Times New Roman"/>
        </w:rPr>
        <w:instrText xml:space="preserve"> ADDIN EN.CITE </w:instrText>
      </w:r>
      <w:r w:rsidR="00A05800">
        <w:rPr>
          <w:rFonts w:ascii="Times New Roman" w:eastAsia="Times New Roman" w:hAnsi="Times New Roman" w:cs="Times New Roman"/>
        </w:rPr>
        <w:fldChar w:fldCharType="begin">
          <w:fldData xml:space="preserve">PEVuZE5vdGU+PENpdGU+PEF1dGhvcj5LaGFka2E8L0F1dGhvcj48WWVhcj4yMDExPC9ZZWFyPjxS
ZWNOdW0+MzM8L1JlY051bT48RGlzcGxheVRleHQ+KDEyKTwvRGlzcGxheVRleHQ+PHJlY29yZD48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A05800">
        <w:rPr>
          <w:rFonts w:ascii="Times New Roman" w:eastAsia="Times New Roman" w:hAnsi="Times New Roman" w:cs="Times New Roman"/>
        </w:rPr>
        <w:instrText xml:space="preserve"> ADDIN EN.CITE.DATA </w:instrText>
      </w:r>
      <w:r w:rsidR="00A05800">
        <w:rPr>
          <w:rFonts w:ascii="Times New Roman" w:eastAsia="Times New Roman" w:hAnsi="Times New Roman" w:cs="Times New Roman"/>
        </w:rPr>
      </w:r>
      <w:r w:rsidR="00A05800">
        <w:rPr>
          <w:rFonts w:ascii="Times New Roman" w:eastAsia="Times New Roman" w:hAnsi="Times New Roman" w:cs="Times New Roman"/>
        </w:rPr>
        <w:fldChar w:fldCharType="end"/>
      </w:r>
      <w:r w:rsidR="00BA42F5" w:rsidRPr="00124024">
        <w:rPr>
          <w:rFonts w:ascii="Times New Roman" w:eastAsia="Times New Roman" w:hAnsi="Times New Roman" w:cs="Times New Roman"/>
        </w:rPr>
      </w:r>
      <w:r w:rsidR="00BA42F5"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(12)</w:t>
      </w:r>
      <w:r w:rsidR="00BA42F5" w:rsidRPr="00124024">
        <w:rPr>
          <w:rFonts w:ascii="Times New Roman" w:eastAsia="Times New Roman" w:hAnsi="Times New Roman" w:cs="Times New Roman"/>
        </w:rPr>
        <w:fldChar w:fldCharType="end"/>
      </w:r>
      <w:r w:rsidRPr="00124024">
        <w:rPr>
          <w:rFonts w:ascii="Times New Roman" w:hAnsi="Times New Roman" w:cs="Times New Roman"/>
          <w:color w:val="000000"/>
        </w:rPr>
        <w:t xml:space="preserve"> screened all 10 proteins of Dengue virus against a human liver Y2H library and found 139 interactions involving 8 Dengue and 105 human proteins. 33 interactions were detected by two or more Dengue protein fragments. </w:t>
      </w:r>
      <w:r w:rsidR="006D4E45" w:rsidRPr="00124024">
        <w:rPr>
          <w:rFonts w:ascii="Times New Roman" w:hAnsi="Times New Roman" w:cs="Times New Roman"/>
          <w:color w:val="000000"/>
        </w:rPr>
        <w:t>16 out of 23 tested interactions were also confirmed by an independent split-luciferase assay.</w:t>
      </w:r>
      <w:r w:rsidR="00844E06" w:rsidRPr="00124024">
        <w:rPr>
          <w:rFonts w:ascii="Times New Roman" w:hAnsi="Times New Roman" w:cs="Times New Roman"/>
          <w:color w:val="000000"/>
        </w:rPr>
        <w:t xml:space="preserve"> </w:t>
      </w:r>
      <w:r w:rsidR="00BD5B36" w:rsidRPr="00124024">
        <w:rPr>
          <w:rFonts w:ascii="Times New Roman" w:hAnsi="Times New Roman" w:cs="Times New Roman"/>
          <w:color w:val="000000"/>
        </w:rPr>
        <w:t>23</w:t>
      </w:r>
      <w:r w:rsidR="00844E06" w:rsidRPr="00124024">
        <w:rPr>
          <w:rFonts w:ascii="Times New Roman" w:hAnsi="Times New Roman" w:cs="Times New Roman"/>
          <w:color w:val="000000"/>
        </w:rPr>
        <w:t xml:space="preserve"> human genes were tested by siRNA </w:t>
      </w:r>
      <w:r w:rsidR="00BD5B36" w:rsidRPr="00124024">
        <w:rPr>
          <w:rFonts w:ascii="Times New Roman" w:hAnsi="Times New Roman" w:cs="Times New Roman"/>
          <w:color w:val="000000"/>
        </w:rPr>
        <w:t xml:space="preserve">assays </w:t>
      </w:r>
      <w:r w:rsidR="00844E06" w:rsidRPr="00124024">
        <w:rPr>
          <w:rFonts w:ascii="Times New Roman" w:hAnsi="Times New Roman" w:cs="Times New Roman"/>
          <w:color w:val="000000"/>
        </w:rPr>
        <w:t xml:space="preserve">for their effect on viral replication and </w:t>
      </w:r>
      <w:r w:rsidR="00BD5B36" w:rsidRPr="00124024">
        <w:rPr>
          <w:rFonts w:ascii="Times New Roman" w:hAnsi="Times New Roman" w:cs="Times New Roman"/>
          <w:color w:val="000000"/>
        </w:rPr>
        <w:t>12</w:t>
      </w:r>
      <w:r w:rsidR="00844E06" w:rsidRPr="00124024">
        <w:rPr>
          <w:rFonts w:ascii="Times New Roman" w:hAnsi="Times New Roman" w:cs="Times New Roman"/>
          <w:color w:val="000000"/>
        </w:rPr>
        <w:t xml:space="preserve"> of them were found to </w:t>
      </w:r>
      <w:r w:rsidR="00BD5B36" w:rsidRPr="00124024">
        <w:rPr>
          <w:rFonts w:ascii="Times New Roman" w:hAnsi="Times New Roman" w:cs="Times New Roman"/>
          <w:color w:val="000000"/>
        </w:rPr>
        <w:t>be required for Dengue replication</w:t>
      </w:r>
      <w:r w:rsidR="00844E06" w:rsidRPr="00124024">
        <w:rPr>
          <w:rFonts w:ascii="Times New Roman" w:hAnsi="Times New Roman" w:cs="Times New Roman"/>
          <w:color w:val="000000"/>
        </w:rPr>
        <w:t>.</w:t>
      </w:r>
      <w:r w:rsidR="00D46813" w:rsidRPr="00124024">
        <w:rPr>
          <w:rFonts w:ascii="Times New Roman" w:hAnsi="Times New Roman" w:cs="Times New Roman"/>
          <w:color w:val="000000"/>
        </w:rPr>
        <w:t xml:space="preserve"> Interestingly, over </w:t>
      </w:r>
      <w:commentRangeStart w:id="317"/>
      <w:r w:rsidR="00D46813" w:rsidRPr="00124024">
        <w:rPr>
          <w:rFonts w:ascii="Times New Roman" w:hAnsi="Times New Roman" w:cs="Times New Roman"/>
          <w:color w:val="000000"/>
        </w:rPr>
        <w:t>40% of the human proteins reported in this study to interact with DENV proteins have been implicated in the life cycles of at least one other virus</w:t>
      </w:r>
      <w:r w:rsidR="00C633AA" w:rsidRPr="00124024">
        <w:rPr>
          <w:rFonts w:ascii="Times New Roman" w:hAnsi="Times New Roman" w:cs="Times New Roman"/>
          <w:color w:val="000000"/>
        </w:rPr>
        <w:t>, with the greatest overlap with proteins linked to HCV infection</w:t>
      </w:r>
      <w:r w:rsidR="00D46813" w:rsidRPr="00124024">
        <w:rPr>
          <w:rFonts w:ascii="Times New Roman" w:hAnsi="Times New Roman" w:cs="Times New Roman"/>
          <w:color w:val="000000"/>
        </w:rPr>
        <w:t>.</w:t>
      </w:r>
      <w:commentRangeEnd w:id="317"/>
      <w:r w:rsidR="00D46813" w:rsidRPr="00124024">
        <w:rPr>
          <w:rStyle w:val="CommentReference"/>
          <w:rFonts w:ascii="Times New Roman" w:hAnsi="Times New Roman" w:cs="Times New Roman"/>
        </w:rPr>
        <w:commentReference w:id="317"/>
      </w:r>
    </w:p>
    <w:p w14:paraId="056A1581" w14:textId="5EEC2539" w:rsidR="00FD3AB5" w:rsidRPr="00124024" w:rsidRDefault="00FD3AB5" w:rsidP="00124024">
      <w:pPr>
        <w:spacing w:line="276" w:lineRule="auto"/>
        <w:rPr>
          <w:rFonts w:ascii="Times New Roman" w:hAnsi="Times New Roman" w:cs="Times New Roman"/>
          <w:color w:val="000000"/>
        </w:rPr>
      </w:pPr>
      <w:r w:rsidRPr="00124024">
        <w:rPr>
          <w:rFonts w:ascii="Times New Roman" w:hAnsi="Times New Roman" w:cs="Times New Roman"/>
          <w:color w:val="000000"/>
        </w:rPr>
        <w:t xml:space="preserve">For comparison, 95 human proteins were identified in yeast two-hybrid screens with INFV and all were tested for their </w:t>
      </w:r>
      <w:proofErr w:type="spellStart"/>
      <w:r w:rsidRPr="00124024">
        <w:rPr>
          <w:rFonts w:ascii="Times New Roman" w:hAnsi="Times New Roman" w:cs="Times New Roman"/>
          <w:color w:val="000000"/>
        </w:rPr>
        <w:t>ef</w:t>
      </w:r>
      <w:proofErr w:type="spellEnd"/>
      <w:r w:rsidRPr="00124024">
        <w:rPr>
          <w:rFonts w:ascii="Times New Roman" w:hAnsi="Times New Roman" w:cs="Times New Roman"/>
          <w:color w:val="000000"/>
        </w:rPr>
        <w:t xml:space="preserve">- </w:t>
      </w:r>
      <w:proofErr w:type="spellStart"/>
      <w:r w:rsidRPr="00124024">
        <w:rPr>
          <w:rFonts w:ascii="Times New Roman" w:hAnsi="Times New Roman" w:cs="Times New Roman"/>
          <w:color w:val="000000"/>
        </w:rPr>
        <w:t>fects</w:t>
      </w:r>
      <w:proofErr w:type="spellEnd"/>
      <w:r w:rsidRPr="00124024">
        <w:rPr>
          <w:rFonts w:ascii="Times New Roman" w:hAnsi="Times New Roman" w:cs="Times New Roman"/>
          <w:color w:val="000000"/>
        </w:rPr>
        <w:t xml:space="preserve"> on INFV replication in similar siRNA experiments (</w:t>
      </w:r>
      <w:bookmarkStart w:id="318" w:name="OLE_LINK3"/>
      <w:bookmarkStart w:id="319" w:name="OLE_LINK4"/>
      <w:r w:rsidRPr="00124024">
        <w:rPr>
          <w:rFonts w:ascii="Times New Roman" w:hAnsi="Times New Roman" w:cs="Times New Roman"/>
          <w:color w:val="000000"/>
        </w:rPr>
        <w:t>Shapira et al. 2009</w:t>
      </w:r>
      <w:bookmarkEnd w:id="318"/>
      <w:bookmarkEnd w:id="319"/>
      <w:r w:rsidRPr="00124024">
        <w:rPr>
          <w:rFonts w:ascii="Times New Roman" w:hAnsi="Times New Roman" w:cs="Times New Roman"/>
          <w:color w:val="000000"/>
        </w:rPr>
        <w:t xml:space="preserve">). Of these, three were required for INFV replication and </w:t>
      </w:r>
      <w:r w:rsidRPr="00124024">
        <w:rPr>
          <w:rFonts w:ascii="Times New Roman" w:hAnsi="Times New Roman" w:cs="Times New Roman"/>
          <w:color w:val="000000"/>
        </w:rPr>
        <w:lastRenderedPageBreak/>
        <w:t xml:space="preserve">eight exerted a negative effect, for a total of 11 (12%) proteins that affected INFV replication (Shapira et al. 2009). Similarly, in large-scale siRNA screens for host factors affecting viral replication, the average hit rate was 1% (Brass et al. 2008, 2009). </w:t>
      </w:r>
    </w:p>
    <w:p w14:paraId="2AE0CF31" w14:textId="77777777" w:rsidR="00FD3AB5" w:rsidRPr="00124024" w:rsidRDefault="00FD3AB5" w:rsidP="00124024">
      <w:pPr>
        <w:spacing w:after="120" w:line="276" w:lineRule="auto"/>
        <w:rPr>
          <w:rFonts w:ascii="Times New Roman" w:hAnsi="Times New Roman" w:cs="Times New Roman"/>
          <w:color w:val="000000"/>
        </w:rPr>
      </w:pPr>
    </w:p>
    <w:p w14:paraId="4DB6C8CE" w14:textId="28AE2A26" w:rsidR="00E36E34" w:rsidRPr="00124024" w:rsidRDefault="00575876" w:rsidP="00124024">
      <w:pPr>
        <w:spacing w:after="120" w:line="276" w:lineRule="auto"/>
        <w:rPr>
          <w:rFonts w:ascii="Times New Roman" w:hAnsi="Times New Roman" w:cs="Times New Roman"/>
          <w:color w:val="000000"/>
        </w:rPr>
      </w:pPr>
      <w:commentRangeStart w:id="320"/>
      <w:r w:rsidRPr="00124024">
        <w:rPr>
          <w:rFonts w:ascii="Times New Roman" w:hAnsi="Times New Roman" w:cs="Times New Roman"/>
          <w:color w:val="000000"/>
        </w:rPr>
        <w:t xml:space="preserve">While it is possible that many interactions found in high-throughput screens are physiological, this is unlikely. Unfortunately, it is difficult to prove that an interaction has no physiological role, </w:t>
      </w:r>
      <w:r w:rsidR="00E0625B" w:rsidRPr="00124024">
        <w:rPr>
          <w:rFonts w:ascii="Times New Roman" w:hAnsi="Times New Roman" w:cs="Times New Roman"/>
          <w:color w:val="000000"/>
        </w:rPr>
        <w:t xml:space="preserve">as for viruses even </w:t>
      </w:r>
      <w:proofErr w:type="gramStart"/>
      <w:r w:rsidR="00E0625B" w:rsidRPr="00124024">
        <w:rPr>
          <w:rFonts w:ascii="Times New Roman" w:hAnsi="Times New Roman" w:cs="Times New Roman"/>
          <w:color w:val="000000"/>
        </w:rPr>
        <w:t>small differences</w:t>
      </w:r>
      <w:proofErr w:type="gramEnd"/>
      <w:r w:rsidR="00E0625B" w:rsidRPr="00124024">
        <w:rPr>
          <w:rFonts w:ascii="Times New Roman" w:hAnsi="Times New Roman" w:cs="Times New Roman"/>
          <w:color w:val="000000"/>
        </w:rPr>
        <w:t xml:space="preserve"> may result in significant survival rates over many generations. In addition, given the high mutation rate of many viruses, </w:t>
      </w:r>
      <w:proofErr w:type="gramStart"/>
      <w:r w:rsidR="00E0625B" w:rsidRPr="00124024">
        <w:rPr>
          <w:rFonts w:ascii="Times New Roman" w:hAnsi="Times New Roman" w:cs="Times New Roman"/>
          <w:color w:val="000000"/>
        </w:rPr>
        <w:t>small differences</w:t>
      </w:r>
      <w:proofErr w:type="gramEnd"/>
      <w:r w:rsidR="00E0625B" w:rsidRPr="00124024">
        <w:rPr>
          <w:rFonts w:ascii="Times New Roman" w:hAnsi="Times New Roman" w:cs="Times New Roman"/>
          <w:color w:val="000000"/>
        </w:rPr>
        <w:t xml:space="preserve"> may expand to larger ones once more mutations accumulate and add further (small) advantages.</w:t>
      </w:r>
      <w:commentRangeEnd w:id="320"/>
      <w:r w:rsidR="00B77009" w:rsidRPr="00124024">
        <w:rPr>
          <w:rStyle w:val="CommentReference"/>
          <w:rFonts w:ascii="Times New Roman" w:hAnsi="Times New Roman" w:cs="Times New Roman"/>
        </w:rPr>
        <w:commentReference w:id="320"/>
      </w:r>
    </w:p>
    <w:p w14:paraId="17E49387" w14:textId="77777777" w:rsidR="00E368A0" w:rsidRPr="00124024" w:rsidRDefault="00E368A0" w:rsidP="00124024">
      <w:pPr>
        <w:spacing w:line="276" w:lineRule="auto"/>
        <w:rPr>
          <w:rFonts w:ascii="Times New Roman" w:hAnsi="Times New Roman" w:cs="Times New Roman"/>
          <w:color w:val="000000"/>
        </w:rPr>
      </w:pPr>
    </w:p>
    <w:p w14:paraId="13A36C56" w14:textId="1CD6C00E" w:rsidR="0047280B" w:rsidRPr="00124024" w:rsidRDefault="008242B9" w:rsidP="00124024">
      <w:pPr>
        <w:spacing w:line="276" w:lineRule="auto"/>
        <w:outlineLvl w:val="0"/>
        <w:rPr>
          <w:rFonts w:ascii="Times New Roman" w:hAnsi="Times New Roman" w:cs="Times New Roman"/>
          <w:b/>
        </w:rPr>
      </w:pPr>
      <w:bookmarkStart w:id="321" w:name="OLE_LINK38"/>
      <w:bookmarkStart w:id="322" w:name="OLE_LINK39"/>
      <w:r w:rsidRPr="00124024">
        <w:rPr>
          <w:rFonts w:ascii="Times New Roman" w:hAnsi="Times New Roman" w:cs="Times New Roman"/>
          <w:b/>
          <w:color w:val="000000"/>
        </w:rPr>
        <w:t>How many interactions does a virus require?</w:t>
      </w:r>
    </w:p>
    <w:bookmarkEnd w:id="321"/>
    <w:bookmarkEnd w:id="322"/>
    <w:p w14:paraId="5A8AFFDD" w14:textId="175F2982" w:rsidR="009946B1" w:rsidRDefault="00D86208" w:rsidP="007C6510">
      <w:pPr>
        <w:spacing w:line="276" w:lineRule="auto"/>
        <w:rPr>
          <w:rFonts w:ascii="Times" w:eastAsia="Times New Roman" w:hAnsi="Times" w:cs="Times New Roman"/>
        </w:rPr>
      </w:pPr>
      <w:r w:rsidRPr="00124024">
        <w:rPr>
          <w:rFonts w:ascii="Times New Roman" w:eastAsia="Times New Roman" w:hAnsi="Times New Roman" w:cs="Times New Roman"/>
        </w:rPr>
        <w:t xml:space="preserve">The sheer number of host-virus interactions that have been found for many viruses may suggest that we have identified </w:t>
      </w:r>
      <w:r w:rsidR="00B26AEF">
        <w:rPr>
          <w:rFonts w:ascii="Times New Roman" w:eastAsia="Times New Roman" w:hAnsi="Times New Roman" w:cs="Times New Roman"/>
        </w:rPr>
        <w:t>most if not all</w:t>
      </w:r>
      <w:r w:rsidR="00B26AEF" w:rsidRPr="00124024">
        <w:rPr>
          <w:rFonts w:ascii="Times New Roman" w:eastAsia="Times New Roman" w:hAnsi="Times New Roman" w:cs="Times New Roman"/>
        </w:rPr>
        <w:t xml:space="preserve"> </w:t>
      </w:r>
      <w:r w:rsidRPr="00124024">
        <w:rPr>
          <w:rFonts w:ascii="Times New Roman" w:eastAsia="Times New Roman" w:hAnsi="Times New Roman" w:cs="Times New Roman"/>
        </w:rPr>
        <w:t xml:space="preserve">interactions. </w:t>
      </w:r>
      <w:r w:rsidR="007A6D86" w:rsidRPr="00124024">
        <w:rPr>
          <w:rFonts w:ascii="Times New Roman" w:eastAsia="Times New Roman" w:hAnsi="Times New Roman" w:cs="Times New Roman"/>
        </w:rPr>
        <w:t xml:space="preserve">Yet, </w:t>
      </w:r>
      <w:r w:rsidR="00B26AEF">
        <w:rPr>
          <w:rFonts w:ascii="Times New Roman" w:eastAsia="Times New Roman" w:hAnsi="Times New Roman" w:cs="Times New Roman"/>
        </w:rPr>
        <w:t>we know from other studies that interaction screens</w:t>
      </w:r>
      <w:r w:rsidRPr="00124024">
        <w:rPr>
          <w:rFonts w:ascii="Times New Roman" w:eastAsia="Times New Roman" w:hAnsi="Times New Roman" w:cs="Times New Roman"/>
        </w:rPr>
        <w:t xml:space="preserve"> likely contain </w:t>
      </w:r>
      <w:proofErr w:type="gramStart"/>
      <w:r w:rsidRPr="00124024">
        <w:rPr>
          <w:rFonts w:ascii="Times New Roman" w:eastAsia="Times New Roman" w:hAnsi="Times New Roman" w:cs="Times New Roman"/>
        </w:rPr>
        <w:t>a large number of</w:t>
      </w:r>
      <w:proofErr w:type="gramEnd"/>
      <w:r w:rsidRPr="00124024">
        <w:rPr>
          <w:rFonts w:ascii="Times New Roman" w:eastAsia="Times New Roman" w:hAnsi="Times New Roman" w:cs="Times New Roman"/>
        </w:rPr>
        <w:t xml:space="preserve"> false positives</w:t>
      </w:r>
      <w:r w:rsidR="00B26AEF">
        <w:rPr>
          <w:rFonts w:ascii="Times New Roman" w:eastAsia="Times New Roman" w:hAnsi="Times New Roman" w:cs="Times New Roman"/>
        </w:rPr>
        <w:t xml:space="preserve"> (see above)</w:t>
      </w:r>
      <w:r w:rsidRPr="00124024">
        <w:rPr>
          <w:rFonts w:ascii="Times New Roman" w:eastAsia="Times New Roman" w:hAnsi="Times New Roman" w:cs="Times New Roman"/>
        </w:rPr>
        <w:t xml:space="preserve">. </w:t>
      </w:r>
      <w:r w:rsidR="0051600B">
        <w:rPr>
          <w:rFonts w:ascii="Times New Roman" w:eastAsia="Times New Roman" w:hAnsi="Times New Roman" w:cs="Times New Roman"/>
        </w:rPr>
        <w:t>Therefore, we wonder</w:t>
      </w:r>
      <w:r w:rsidRPr="00124024">
        <w:rPr>
          <w:rFonts w:ascii="Times New Roman" w:eastAsia="Times New Roman" w:hAnsi="Times New Roman" w:cs="Times New Roman"/>
        </w:rPr>
        <w:t xml:space="preserve"> how many interaction</w:t>
      </w:r>
      <w:r w:rsidR="0051600B">
        <w:rPr>
          <w:rFonts w:ascii="Times New Roman" w:eastAsia="Times New Roman" w:hAnsi="Times New Roman" w:cs="Times New Roman"/>
        </w:rPr>
        <w:t>s</w:t>
      </w:r>
      <w:r w:rsidRPr="00124024">
        <w:rPr>
          <w:rFonts w:ascii="Times New Roman" w:eastAsia="Times New Roman" w:hAnsi="Times New Roman" w:cs="Times New Roman"/>
        </w:rPr>
        <w:t xml:space="preserve"> </w:t>
      </w:r>
      <w:r w:rsidR="005C5203">
        <w:rPr>
          <w:rFonts w:ascii="Times New Roman" w:eastAsia="Times New Roman" w:hAnsi="Times New Roman" w:cs="Times New Roman"/>
        </w:rPr>
        <w:t xml:space="preserve">does </w:t>
      </w:r>
      <w:r w:rsidRPr="00124024">
        <w:rPr>
          <w:rFonts w:ascii="Times New Roman" w:eastAsia="Times New Roman" w:hAnsi="Times New Roman" w:cs="Times New Roman"/>
        </w:rPr>
        <w:t xml:space="preserve">a virus </w:t>
      </w:r>
      <w:r w:rsidR="005C5203">
        <w:rPr>
          <w:rFonts w:ascii="Times New Roman" w:eastAsia="Times New Roman" w:hAnsi="Times New Roman" w:cs="Times New Roman"/>
        </w:rPr>
        <w:t xml:space="preserve">realistically </w:t>
      </w:r>
      <w:r w:rsidRPr="00124024">
        <w:rPr>
          <w:rFonts w:ascii="Times New Roman" w:eastAsia="Times New Roman" w:hAnsi="Times New Roman" w:cs="Times New Roman"/>
        </w:rPr>
        <w:t>need or use to infect an organism</w:t>
      </w:r>
      <w:r w:rsidR="005C5203">
        <w:rPr>
          <w:rFonts w:ascii="Times New Roman" w:eastAsia="Times New Roman" w:hAnsi="Times New Roman" w:cs="Times New Roman"/>
        </w:rPr>
        <w:t>.</w:t>
      </w:r>
      <w:r w:rsidRPr="00124024">
        <w:rPr>
          <w:rFonts w:ascii="Times New Roman" w:eastAsia="Times New Roman" w:hAnsi="Times New Roman" w:cs="Times New Roman"/>
        </w:rPr>
        <w:t xml:space="preserve"> </w:t>
      </w:r>
      <w:r w:rsidR="005C5203">
        <w:rPr>
          <w:rFonts w:ascii="Times New Roman" w:eastAsia="Times New Roman" w:hAnsi="Times New Roman" w:cs="Times New Roman"/>
        </w:rPr>
        <w:t>H</w:t>
      </w:r>
      <w:r w:rsidRPr="00124024">
        <w:rPr>
          <w:rFonts w:ascii="Times New Roman" w:eastAsia="Times New Roman" w:hAnsi="Times New Roman" w:cs="Times New Roman"/>
        </w:rPr>
        <w:t xml:space="preserve">ow </w:t>
      </w:r>
      <w:r w:rsidR="00A80458" w:rsidRPr="00124024">
        <w:rPr>
          <w:rFonts w:ascii="Times New Roman" w:eastAsia="Times New Roman" w:hAnsi="Times New Roman" w:cs="Times New Roman"/>
        </w:rPr>
        <w:t>do we identify the</w:t>
      </w:r>
      <w:r w:rsidRPr="00124024">
        <w:rPr>
          <w:rFonts w:ascii="Times New Roman" w:eastAsia="Times New Roman" w:hAnsi="Times New Roman" w:cs="Times New Roman"/>
        </w:rPr>
        <w:t xml:space="preserve"> physiological interactions </w:t>
      </w:r>
      <w:r w:rsidR="00A80458" w:rsidRPr="00124024">
        <w:rPr>
          <w:rFonts w:ascii="Times New Roman" w:eastAsia="Times New Roman" w:hAnsi="Times New Roman" w:cs="Times New Roman"/>
        </w:rPr>
        <w:t>among those tha</w:t>
      </w:r>
      <w:r w:rsidR="007A6D86" w:rsidRPr="00124024">
        <w:rPr>
          <w:rFonts w:ascii="Times New Roman" w:eastAsia="Times New Roman" w:hAnsi="Times New Roman" w:cs="Times New Roman"/>
        </w:rPr>
        <w:t>t</w:t>
      </w:r>
      <w:r w:rsidR="00A80458" w:rsidRPr="00124024">
        <w:rPr>
          <w:rFonts w:ascii="Times New Roman" w:eastAsia="Times New Roman" w:hAnsi="Times New Roman" w:cs="Times New Roman"/>
        </w:rPr>
        <w:t xml:space="preserve"> have been</w:t>
      </w:r>
      <w:r w:rsidRPr="00124024">
        <w:rPr>
          <w:rFonts w:ascii="Times New Roman" w:eastAsia="Times New Roman" w:hAnsi="Times New Roman" w:cs="Times New Roman"/>
        </w:rPr>
        <w:t xml:space="preserve"> </w:t>
      </w:r>
      <w:r w:rsidR="00A80458" w:rsidRPr="00124024">
        <w:rPr>
          <w:rFonts w:ascii="Times New Roman" w:eastAsia="Times New Roman" w:hAnsi="Times New Roman" w:cs="Times New Roman"/>
        </w:rPr>
        <w:t>found overall</w:t>
      </w:r>
      <w:r w:rsidRPr="00124024">
        <w:rPr>
          <w:rFonts w:ascii="Times New Roman" w:eastAsia="Times New Roman" w:hAnsi="Times New Roman" w:cs="Times New Roman"/>
        </w:rPr>
        <w:t>?</w:t>
      </w:r>
      <w:r w:rsidR="007A6D86" w:rsidRPr="00124024">
        <w:rPr>
          <w:rFonts w:ascii="Times New Roman" w:eastAsia="Times New Roman" w:hAnsi="Times New Roman" w:cs="Times New Roman"/>
        </w:rPr>
        <w:t xml:space="preserve"> </w:t>
      </w:r>
      <w:r w:rsidR="00124024">
        <w:rPr>
          <w:rFonts w:ascii="Times New Roman" w:eastAsia="Times New Roman" w:hAnsi="Times New Roman" w:cs="Times New Roman"/>
        </w:rPr>
        <w:t xml:space="preserve">Unfortunately, such estimates, that especially compare multiple viruses, currently do not exist, </w:t>
      </w:r>
      <w:proofErr w:type="gramStart"/>
      <w:r w:rsidR="00124024">
        <w:rPr>
          <w:rFonts w:ascii="Times New Roman" w:eastAsia="Times New Roman" w:hAnsi="Times New Roman" w:cs="Times New Roman"/>
        </w:rPr>
        <w:t xml:space="preserve">assuming </w:t>
      </w:r>
      <w:r w:rsidR="005C5203">
        <w:rPr>
          <w:rFonts w:ascii="Times New Roman" w:eastAsia="Times New Roman" w:hAnsi="Times New Roman" w:cs="Times New Roman"/>
        </w:rPr>
        <w:t>that</w:t>
      </w:r>
      <w:proofErr w:type="gramEnd"/>
      <w:r w:rsidR="005C5203">
        <w:rPr>
          <w:rFonts w:ascii="Times New Roman" w:eastAsia="Times New Roman" w:hAnsi="Times New Roman" w:cs="Times New Roman"/>
        </w:rPr>
        <w:t xml:space="preserve"> viruses of similar proteome size may use similar numbers of PPIs.</w:t>
      </w:r>
      <w:r w:rsidR="00124024">
        <w:rPr>
          <w:rFonts w:ascii="Times New Roman" w:eastAsia="Times New Roman" w:hAnsi="Times New Roman" w:cs="Times New Roman"/>
        </w:rPr>
        <w:t xml:space="preserve"> </w:t>
      </w:r>
      <w:r w:rsidR="007A6D86" w:rsidRPr="00124024">
        <w:rPr>
          <w:rFonts w:ascii="Times New Roman" w:eastAsia="Times New Roman" w:hAnsi="Times New Roman" w:cs="Times New Roman"/>
        </w:rPr>
        <w:t>While</w:t>
      </w:r>
      <w:r w:rsidR="00A80458" w:rsidRPr="00124024">
        <w:rPr>
          <w:rFonts w:ascii="Times New Roman" w:eastAsia="Times New Roman" w:hAnsi="Times New Roman" w:cs="Times New Roman"/>
        </w:rPr>
        <w:t xml:space="preserve"> hard to </w:t>
      </w:r>
      <w:r w:rsidR="00A80458" w:rsidRPr="00124024">
        <w:rPr>
          <w:rFonts w:ascii="Times New Roman" w:eastAsia="Times New Roman" w:hAnsi="Times New Roman" w:cs="Times New Roman"/>
          <w:highlight w:val="yellow"/>
        </w:rPr>
        <w:t>answer</w:t>
      </w:r>
      <w:r w:rsidR="005C5203">
        <w:rPr>
          <w:rFonts w:ascii="Times New Roman" w:eastAsia="Times New Roman" w:hAnsi="Times New Roman" w:cs="Times New Roman"/>
          <w:highlight w:val="yellow"/>
        </w:rPr>
        <w:t xml:space="preserve"> in human viruses</w:t>
      </w:r>
      <w:r w:rsidR="007A6D86" w:rsidRPr="00124024">
        <w:rPr>
          <w:rFonts w:ascii="Times New Roman" w:eastAsia="Times New Roman" w:hAnsi="Times New Roman" w:cs="Times New Roman"/>
          <w:highlight w:val="yellow"/>
        </w:rPr>
        <w:t xml:space="preserve">, </w:t>
      </w:r>
      <w:commentRangeStart w:id="323"/>
      <w:r w:rsidR="007A6D86" w:rsidRPr="00124024">
        <w:rPr>
          <w:rFonts w:ascii="Times New Roman" w:eastAsia="Times New Roman" w:hAnsi="Times New Roman" w:cs="Times New Roman"/>
          <w:highlight w:val="yellow"/>
        </w:rPr>
        <w:t>b</w:t>
      </w:r>
      <w:r w:rsidR="00A80458" w:rsidRPr="00124024">
        <w:rPr>
          <w:rFonts w:ascii="Times New Roman" w:eastAsia="Times New Roman" w:hAnsi="Times New Roman" w:cs="Times New Roman"/>
          <w:highlight w:val="yellow"/>
        </w:rPr>
        <w:t>acteriophage</w:t>
      </w:r>
      <w:r w:rsidR="007A6D86" w:rsidRPr="00124024">
        <w:rPr>
          <w:rFonts w:ascii="Times New Roman" w:eastAsia="Times New Roman" w:hAnsi="Times New Roman" w:cs="Times New Roman"/>
          <w:highlight w:val="yellow"/>
        </w:rPr>
        <w:t>s</w:t>
      </w:r>
      <w:r w:rsidR="00A80458" w:rsidRPr="00124024">
        <w:rPr>
          <w:rFonts w:ascii="Times New Roman" w:eastAsia="Times New Roman" w:hAnsi="Times New Roman" w:cs="Times New Roman"/>
          <w:highlight w:val="yellow"/>
        </w:rPr>
        <w:t xml:space="preserve"> </w:t>
      </w:r>
      <w:commentRangeEnd w:id="323"/>
      <w:r w:rsidR="00AF3A24" w:rsidRPr="00124024">
        <w:rPr>
          <w:rStyle w:val="CommentReference"/>
          <w:rFonts w:ascii="Times New Roman" w:hAnsi="Times New Roman" w:cs="Times New Roman"/>
          <w:highlight w:val="yellow"/>
        </w:rPr>
        <w:commentReference w:id="323"/>
      </w:r>
      <w:r w:rsidR="00A80458" w:rsidRPr="00124024">
        <w:rPr>
          <w:rFonts w:ascii="Times New Roman" w:eastAsia="Times New Roman" w:hAnsi="Times New Roman" w:cs="Times New Roman"/>
        </w:rPr>
        <w:t xml:space="preserve">may serve as a model: 50 years of research have identified about 30 host-virus interactions between </w:t>
      </w:r>
      <w:r w:rsidR="00A80458" w:rsidRPr="00124024">
        <w:rPr>
          <w:rFonts w:ascii="Times New Roman" w:eastAsia="Times New Roman" w:hAnsi="Times New Roman" w:cs="Times New Roman"/>
          <w:i/>
        </w:rPr>
        <w:t>E. coli</w:t>
      </w:r>
      <w:r w:rsidR="00A80458" w:rsidRPr="00124024">
        <w:rPr>
          <w:rFonts w:ascii="Times New Roman" w:eastAsia="Times New Roman" w:hAnsi="Times New Roman" w:cs="Times New Roman"/>
        </w:rPr>
        <w:t xml:space="preserve"> and phage lambda</w:t>
      </w:r>
      <w:r w:rsidR="00C44DAE" w:rsidRPr="00124024">
        <w:rPr>
          <w:rFonts w:ascii="Times New Roman" w:eastAsia="Times New Roman" w:hAnsi="Times New Roman" w:cs="Times New Roman"/>
        </w:rPr>
        <w:t>, which encode ~4</w:t>
      </w:r>
      <w:r w:rsidR="007A6D86" w:rsidRPr="00124024">
        <w:rPr>
          <w:rFonts w:ascii="Times New Roman" w:eastAsia="Times New Roman" w:hAnsi="Times New Roman" w:cs="Times New Roman"/>
        </w:rPr>
        <w:t>,</w:t>
      </w:r>
      <w:r w:rsidR="00C44DAE" w:rsidRPr="00124024">
        <w:rPr>
          <w:rFonts w:ascii="Times New Roman" w:eastAsia="Times New Roman" w:hAnsi="Times New Roman" w:cs="Times New Roman"/>
        </w:rPr>
        <w:t>000 and 73 proteins, respectively</w:t>
      </w:r>
      <w:r w:rsidR="00A80458" w:rsidRPr="00124024">
        <w:rPr>
          <w:rFonts w:ascii="Times New Roman" w:eastAsia="Times New Roman" w:hAnsi="Times New Roman" w:cs="Times New Roman"/>
        </w:rPr>
        <w:t xml:space="preserve"> </w:t>
      </w:r>
      <w:r w:rsidR="00FA32D5" w:rsidRPr="00124024">
        <w:rPr>
          <w:rFonts w:ascii="Times New Roman" w:eastAsia="Times New Roman" w:hAnsi="Times New Roman" w:cs="Times New Roman"/>
        </w:rPr>
        <w:fldChar w:fldCharType="begin"/>
      </w:r>
      <w:r w:rsidR="00A05800">
        <w:rPr>
          <w:rFonts w:ascii="Times New Roman" w:eastAsia="Times New Roman" w:hAnsi="Times New Roman" w:cs="Times New Roman"/>
        </w:rPr>
        <w:instrText xml:space="preserve"> ADDIN EN.CITE &lt;EndNote&gt;&lt;Cite&gt;&lt;Author&gt;Hauser&lt;/Author&gt;&lt;Year&gt;2012&lt;/Year&gt;&lt;RecNum&gt;133&lt;/RecNum&gt;&lt;DisplayText&gt;(31)&lt;/DisplayText&gt;&lt;record&gt;&lt;rec-number&gt;133&lt;/rec-number&gt;&lt;foreign-keys&gt;&lt;key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(31)</w:t>
      </w:r>
      <w:r w:rsidR="00FA32D5" w:rsidRPr="00124024">
        <w:rPr>
          <w:rFonts w:ascii="Times New Roman" w:eastAsia="Times New Roman" w:hAnsi="Times New Roman" w:cs="Times New Roman"/>
        </w:rPr>
        <w:fldChar w:fldCharType="end"/>
      </w:r>
      <w:r w:rsidR="00A80458" w:rsidRPr="00124024">
        <w:rPr>
          <w:rFonts w:ascii="Times New Roman" w:eastAsia="Times New Roman" w:hAnsi="Times New Roman" w:cs="Times New Roman"/>
        </w:rPr>
        <w:t xml:space="preserve">. </w:t>
      </w:r>
      <w:r w:rsidR="00197E5E" w:rsidRPr="00124024">
        <w:rPr>
          <w:rFonts w:ascii="Times New Roman" w:eastAsia="Times New Roman" w:hAnsi="Times New Roman" w:cs="Times New Roman"/>
        </w:rPr>
        <w:t>Assuming</w:t>
      </w:r>
      <w:r w:rsidR="00026BFD" w:rsidRPr="00124024">
        <w:rPr>
          <w:rFonts w:ascii="Times New Roman" w:eastAsia="Times New Roman" w:hAnsi="Times New Roman" w:cs="Times New Roman"/>
        </w:rPr>
        <w:t xml:space="preserve"> that most host-virus interactions in this system have been identified</w:t>
      </w:r>
      <w:r w:rsidR="00197E5E" w:rsidRPr="00124024">
        <w:rPr>
          <w:rFonts w:ascii="Times New Roman" w:eastAsia="Times New Roman" w:hAnsi="Times New Roman" w:cs="Times New Roman"/>
        </w:rPr>
        <w:t>, a</w:t>
      </w:r>
      <w:r w:rsidR="00A80458" w:rsidRPr="00124024">
        <w:rPr>
          <w:rFonts w:ascii="Times New Roman" w:eastAsia="Times New Roman" w:hAnsi="Times New Roman" w:cs="Times New Roman"/>
        </w:rPr>
        <w:t xml:space="preserve"> large-scale analysis of </w:t>
      </w:r>
      <w:r w:rsidR="00A80458" w:rsidRPr="00124024">
        <w:rPr>
          <w:rFonts w:ascii="Times New Roman" w:eastAsia="Times New Roman" w:hAnsi="Times New Roman" w:cs="Times New Roman"/>
          <w:i/>
        </w:rPr>
        <w:t>E. coli</w:t>
      </w:r>
      <w:r w:rsidR="00A80458" w:rsidRPr="00124024">
        <w:rPr>
          <w:rFonts w:ascii="Times New Roman" w:eastAsia="Times New Roman" w:hAnsi="Times New Roman" w:cs="Times New Roman"/>
        </w:rPr>
        <w:t xml:space="preserve">-lambda interactions revealed 62 </w:t>
      </w:r>
      <w:r w:rsidR="00197E5E" w:rsidRPr="00124024">
        <w:rPr>
          <w:rFonts w:ascii="Times New Roman" w:eastAsia="Times New Roman" w:hAnsi="Times New Roman" w:cs="Times New Roman"/>
        </w:rPr>
        <w:t xml:space="preserve">interactions in a </w:t>
      </w:r>
      <w:r w:rsidR="00A80458" w:rsidRPr="00124024">
        <w:rPr>
          <w:rFonts w:ascii="Times New Roman" w:eastAsia="Times New Roman" w:hAnsi="Times New Roman" w:cs="Times New Roman"/>
        </w:rPr>
        <w:t xml:space="preserve">high-confidence set (among a raw data set of 631 PPIs total) </w:t>
      </w:r>
      <w:r w:rsidR="00FA32D5" w:rsidRPr="00124024">
        <w:rPr>
          <w:rFonts w:ascii="Times New Roman" w:eastAsia="Times New Roman" w:hAnsi="Times New Roman" w:cs="Times New Roman"/>
        </w:rPr>
        <w:fldChar w:fldCharType="begin"/>
      </w:r>
      <w:r w:rsidR="00A05800">
        <w:rPr>
          <w:rFonts w:ascii="Times New Roman" w:eastAsia="Times New Roman" w:hAnsi="Times New Roman" w:cs="Times New Roman"/>
        </w:rPr>
        <w:instrText xml:space="preserve"> ADDIN EN.CITE &lt;EndNote&gt;&lt;Cite&gt;&lt;Author&gt;Blasche&lt;/Author&gt;&lt;Year&gt;2013&lt;/Year&gt;&lt;RecNum&gt;134&lt;/RecNum&gt;&lt;DisplayText&gt;(32)&lt;/DisplayText&gt;&lt;record&gt;&lt;rec-number&gt;134&lt;/rec-number&gt;&lt;foreign-keys&gt;&lt;key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(32)</w:t>
      </w:r>
      <w:r w:rsidR="00FA32D5" w:rsidRPr="00124024">
        <w:rPr>
          <w:rFonts w:ascii="Times New Roman" w:eastAsia="Times New Roman" w:hAnsi="Times New Roman" w:cs="Times New Roman"/>
        </w:rPr>
        <w:fldChar w:fldCharType="end"/>
      </w:r>
      <w:r w:rsidR="00A80458" w:rsidRPr="00124024">
        <w:rPr>
          <w:rFonts w:ascii="Times New Roman" w:eastAsia="Times New Roman" w:hAnsi="Times New Roman" w:cs="Times New Roman"/>
        </w:rPr>
        <w:t>. Howev</w:t>
      </w:r>
      <w:r w:rsidR="0037614E" w:rsidRPr="00124024">
        <w:rPr>
          <w:rFonts w:ascii="Times New Roman" w:eastAsia="Times New Roman" w:hAnsi="Times New Roman" w:cs="Times New Roman"/>
        </w:rPr>
        <w:t xml:space="preserve">er, </w:t>
      </w:r>
      <w:r w:rsidR="00197E5E" w:rsidRPr="00124024">
        <w:rPr>
          <w:rFonts w:ascii="Times New Roman" w:eastAsia="Times New Roman" w:hAnsi="Times New Roman" w:cs="Times New Roman"/>
        </w:rPr>
        <w:t>of</w:t>
      </w:r>
      <w:r w:rsidR="0037614E" w:rsidRPr="00124024">
        <w:rPr>
          <w:rFonts w:ascii="Times New Roman" w:eastAsia="Times New Roman" w:hAnsi="Times New Roman" w:cs="Times New Roman"/>
        </w:rPr>
        <w:t xml:space="preserve"> the 62 high-confiden</w:t>
      </w:r>
      <w:r w:rsidR="00AF4DEA" w:rsidRPr="00124024">
        <w:rPr>
          <w:rFonts w:ascii="Times New Roman" w:eastAsia="Times New Roman" w:hAnsi="Times New Roman" w:cs="Times New Roman"/>
        </w:rPr>
        <w:t>c</w:t>
      </w:r>
      <w:r w:rsidR="0037614E" w:rsidRPr="00124024">
        <w:rPr>
          <w:rFonts w:ascii="Times New Roman" w:eastAsia="Times New Roman" w:hAnsi="Times New Roman" w:cs="Times New Roman"/>
        </w:rPr>
        <w:t xml:space="preserve">e PPIs only two were previously known to be physiological, </w:t>
      </w:r>
      <w:r w:rsidR="00197E5E" w:rsidRPr="00124024">
        <w:rPr>
          <w:rFonts w:ascii="Times New Roman" w:eastAsia="Times New Roman" w:hAnsi="Times New Roman" w:cs="Times New Roman"/>
        </w:rPr>
        <w:t xml:space="preserve">while </w:t>
      </w:r>
      <w:r w:rsidR="0037614E" w:rsidRPr="00124024">
        <w:rPr>
          <w:rFonts w:ascii="Times New Roman" w:eastAsia="Times New Roman" w:hAnsi="Times New Roman" w:cs="Times New Roman"/>
        </w:rPr>
        <w:t>the role of the other 60 remains unknown.</w:t>
      </w:r>
      <w:r w:rsidR="00AD1E45" w:rsidRPr="00124024">
        <w:rPr>
          <w:rFonts w:ascii="Times New Roman" w:eastAsia="Times New Roman" w:hAnsi="Times New Roman" w:cs="Times New Roman"/>
        </w:rPr>
        <w:t xml:space="preserve"> </w:t>
      </w:r>
      <w:r w:rsidR="00197E5E" w:rsidRPr="00124024">
        <w:rPr>
          <w:rFonts w:ascii="Times New Roman" w:eastAsia="Times New Roman" w:hAnsi="Times New Roman" w:cs="Times New Roman"/>
        </w:rPr>
        <w:t>We surmise</w:t>
      </w:r>
      <w:r w:rsidR="00AD1E45" w:rsidRPr="00124024">
        <w:rPr>
          <w:rFonts w:ascii="Times New Roman" w:eastAsia="Times New Roman" w:hAnsi="Times New Roman" w:cs="Times New Roman"/>
        </w:rPr>
        <w:t xml:space="preserve"> that lambda is unusual</w:t>
      </w:r>
      <w:r w:rsidR="005C5203">
        <w:rPr>
          <w:rFonts w:ascii="Times New Roman" w:eastAsia="Times New Roman" w:hAnsi="Times New Roman" w:cs="Times New Roman"/>
        </w:rPr>
        <w:t xml:space="preserve"> </w:t>
      </w:r>
      <w:ins w:id="324" w:author="Stefan Wuchty" w:date="2018-03-29T11:41:00Z">
        <w:r w:rsidR="00124024">
          <w:rPr>
            <w:rFonts w:ascii="Times New Roman" w:eastAsia="Times New Roman" w:hAnsi="Times New Roman" w:cs="Times New Roman"/>
          </w:rPr>
          <w:t xml:space="preserve">as </w:t>
        </w:r>
      </w:ins>
      <w:r w:rsidR="005C5203">
        <w:rPr>
          <w:rFonts w:ascii="Times New Roman" w:eastAsia="Times New Roman" w:hAnsi="Times New Roman" w:cs="Times New Roman"/>
        </w:rPr>
        <w:t>compared to other phage</w:t>
      </w:r>
      <w:r w:rsidR="00AD1E45" w:rsidRPr="00124024">
        <w:rPr>
          <w:rFonts w:ascii="Times New Roman" w:eastAsia="Times New Roman" w:hAnsi="Times New Roman" w:cs="Times New Roman"/>
        </w:rPr>
        <w:t xml:space="preserve"> in that many </w:t>
      </w:r>
      <w:r w:rsidR="005C5203">
        <w:rPr>
          <w:rFonts w:ascii="Times New Roman" w:eastAsia="Times New Roman" w:hAnsi="Times New Roman" w:cs="Times New Roman"/>
        </w:rPr>
        <w:t xml:space="preserve">lambda </w:t>
      </w:r>
      <w:r w:rsidR="00AD1E45" w:rsidRPr="00124024">
        <w:rPr>
          <w:rFonts w:ascii="Times New Roman" w:eastAsia="Times New Roman" w:hAnsi="Times New Roman" w:cs="Times New Roman"/>
        </w:rPr>
        <w:t xml:space="preserve">proteins are </w:t>
      </w:r>
      <w:commentRangeStart w:id="325"/>
      <w:r w:rsidR="00AD1E45" w:rsidRPr="00124024">
        <w:rPr>
          <w:rFonts w:ascii="Times New Roman" w:eastAsia="Times New Roman" w:hAnsi="Times New Roman" w:cs="Times New Roman"/>
        </w:rPr>
        <w:t xml:space="preserve">processed during maturation </w:t>
      </w:r>
      <w:commentRangeEnd w:id="325"/>
      <w:r w:rsidR="00AF3A24" w:rsidRPr="00124024">
        <w:rPr>
          <w:rStyle w:val="CommentReference"/>
          <w:rFonts w:ascii="Times New Roman" w:hAnsi="Times New Roman" w:cs="Times New Roman"/>
        </w:rPr>
        <w:commentReference w:id="325"/>
      </w:r>
      <w:r w:rsidR="00AD1E45" w:rsidRPr="00124024">
        <w:rPr>
          <w:rFonts w:ascii="Times New Roman" w:eastAsia="Times New Roman" w:hAnsi="Times New Roman" w:cs="Times New Roman"/>
        </w:rPr>
        <w:t>and thus interactions are more difficult to detect.</w:t>
      </w:r>
      <w:r w:rsidR="0051600B">
        <w:rPr>
          <w:rFonts w:ascii="Times New Roman" w:eastAsia="Times New Roman" w:hAnsi="Times New Roman" w:cs="Times New Roman"/>
        </w:rPr>
        <w:t xml:space="preserve"> </w:t>
      </w:r>
      <w:r w:rsidR="00AD1E45" w:rsidRPr="00124024">
        <w:rPr>
          <w:rFonts w:ascii="Times New Roman" w:eastAsia="Times New Roman" w:hAnsi="Times New Roman" w:cs="Times New Roman"/>
        </w:rPr>
        <w:t xml:space="preserve">Protein processing seems to be less common among </w:t>
      </w:r>
      <w:r w:rsidR="00531D03" w:rsidRPr="00124024">
        <w:rPr>
          <w:rFonts w:ascii="Times New Roman" w:eastAsia="Times New Roman" w:hAnsi="Times New Roman" w:cs="Times New Roman"/>
        </w:rPr>
        <w:t xml:space="preserve">other </w:t>
      </w:r>
      <w:r w:rsidR="00AD1E45" w:rsidRPr="00124024">
        <w:rPr>
          <w:rFonts w:ascii="Times New Roman" w:eastAsia="Times New Roman" w:hAnsi="Times New Roman" w:cs="Times New Roman"/>
        </w:rPr>
        <w:t>phage</w:t>
      </w:r>
      <w:r w:rsidR="0051600B">
        <w:rPr>
          <w:rFonts w:ascii="Times New Roman" w:eastAsia="Times New Roman" w:hAnsi="Times New Roman" w:cs="Times New Roman"/>
        </w:rPr>
        <w:t>s</w:t>
      </w:r>
      <w:r w:rsidR="00531D03" w:rsidRPr="00124024">
        <w:rPr>
          <w:rFonts w:ascii="Times New Roman" w:eastAsia="Times New Roman" w:hAnsi="Times New Roman" w:cs="Times New Roman"/>
        </w:rPr>
        <w:t>, such as</w:t>
      </w:r>
      <w:r w:rsidR="00AD1E45" w:rsidRPr="00124024">
        <w:rPr>
          <w:rFonts w:ascii="Times New Roman" w:eastAsia="Times New Roman" w:hAnsi="Times New Roman" w:cs="Times New Roman"/>
        </w:rPr>
        <w:t xml:space="preserve"> T7</w:t>
      </w:r>
      <w:r w:rsidR="00197E5E" w:rsidRPr="00124024">
        <w:rPr>
          <w:rFonts w:ascii="Times New Roman" w:eastAsia="Times New Roman" w:hAnsi="Times New Roman" w:cs="Times New Roman"/>
        </w:rPr>
        <w:t>,</w:t>
      </w:r>
      <w:r w:rsidR="00AD1E45" w:rsidRPr="00124024">
        <w:rPr>
          <w:rFonts w:ascii="Times New Roman" w:eastAsia="Times New Roman" w:hAnsi="Times New Roman" w:cs="Times New Roman"/>
        </w:rPr>
        <w:t xml:space="preserve"> </w:t>
      </w:r>
      <w:r w:rsidR="00531D03" w:rsidRPr="00124024">
        <w:rPr>
          <w:rFonts w:ascii="Times New Roman" w:eastAsia="Times New Roman" w:hAnsi="Times New Roman" w:cs="Times New Roman"/>
        </w:rPr>
        <w:t>whose</w:t>
      </w:r>
      <w:r w:rsidR="00AD1E45" w:rsidRPr="00124024">
        <w:rPr>
          <w:rFonts w:ascii="Times New Roman" w:eastAsia="Times New Roman" w:hAnsi="Times New Roman" w:cs="Times New Roman"/>
        </w:rPr>
        <w:t xml:space="preserve"> 55 proteins are known to be involved in only 15 interactions with its host </w:t>
      </w:r>
      <w:r w:rsidR="00FA32D5" w:rsidRPr="00124024">
        <w:rPr>
          <w:rFonts w:ascii="Times New Roman" w:eastAsia="Times New Roman" w:hAnsi="Times New Roman" w:cs="Times New Roman"/>
        </w:rPr>
        <w:fldChar w:fldCharType="begin"/>
      </w:r>
      <w:r w:rsidR="00A05800">
        <w:rPr>
          <w:rFonts w:ascii="Times New Roman" w:eastAsia="Times New Roman" w:hAnsi="Times New Roman" w:cs="Times New Roman"/>
        </w:rPr>
        <w:instrText xml:space="preserve"> ADDIN EN.CITE &lt;EndNote&gt;&lt;Cite&gt;&lt;Author&gt;Hauser&lt;/Author&gt;&lt;Year&gt;2012&lt;/Year&gt;&lt;RecNum&gt;133&lt;/RecNum&gt;&lt;DisplayText&gt;(31)&lt;/DisplayText&gt;&lt;record&gt;&lt;rec-number&gt;133&lt;/rec-number&gt;&lt;foreign-keys&gt;&lt;key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sidRPr="00124024">
        <w:rPr>
          <w:rFonts w:ascii="Times New Roman" w:eastAsia="Times New Roman" w:hAnsi="Times New Roman" w:cs="Times New Roman"/>
        </w:rPr>
        <w:fldChar w:fldCharType="separate"/>
      </w:r>
      <w:r w:rsidR="00A05800">
        <w:rPr>
          <w:rFonts w:ascii="Times New Roman" w:eastAsia="Times New Roman" w:hAnsi="Times New Roman" w:cs="Times New Roman"/>
          <w:noProof/>
        </w:rPr>
        <w:t>(31)</w:t>
      </w:r>
      <w:r w:rsidR="00FA32D5" w:rsidRPr="00124024">
        <w:rPr>
          <w:rFonts w:ascii="Times New Roman" w:eastAsia="Times New Roman" w:hAnsi="Times New Roman" w:cs="Times New Roman"/>
        </w:rPr>
        <w:fldChar w:fldCharType="end"/>
      </w:r>
      <w:r w:rsidR="00AD1E45" w:rsidRPr="00124024">
        <w:rPr>
          <w:rFonts w:ascii="Times New Roman" w:eastAsia="Times New Roman" w:hAnsi="Times New Roman" w:cs="Times New Roman"/>
        </w:rPr>
        <w:t xml:space="preserve">. Both T7 and lambda have about 30-40 interactions </w:t>
      </w:r>
      <w:r w:rsidR="0051600B">
        <w:rPr>
          <w:rFonts w:ascii="Times New Roman" w:eastAsia="Times New Roman" w:hAnsi="Times New Roman" w:cs="Times New Roman"/>
        </w:rPr>
        <w:t>between</w:t>
      </w:r>
      <w:r w:rsidR="0051600B" w:rsidRPr="00124024">
        <w:rPr>
          <w:rFonts w:ascii="Times New Roman" w:eastAsia="Times New Roman" w:hAnsi="Times New Roman" w:cs="Times New Roman"/>
        </w:rPr>
        <w:t xml:space="preserve"> </w:t>
      </w:r>
      <w:r w:rsidR="00AD1E45" w:rsidRPr="00124024">
        <w:rPr>
          <w:rFonts w:ascii="Times New Roman" w:eastAsia="Times New Roman" w:hAnsi="Times New Roman" w:cs="Times New Roman"/>
        </w:rPr>
        <w:t xml:space="preserve">virus proteins, which are easier to detect </w:t>
      </w:r>
      <w:r w:rsidR="00531D03" w:rsidRPr="00124024">
        <w:rPr>
          <w:rFonts w:ascii="Times New Roman" w:eastAsia="Times New Roman" w:hAnsi="Times New Roman" w:cs="Times New Roman"/>
        </w:rPr>
        <w:t xml:space="preserve">and </w:t>
      </w:r>
      <w:r w:rsidR="00AD1E45" w:rsidRPr="00124024">
        <w:rPr>
          <w:rFonts w:ascii="Times New Roman" w:eastAsia="Times New Roman" w:hAnsi="Times New Roman" w:cs="Times New Roman"/>
        </w:rPr>
        <w:t xml:space="preserve">possibly more </w:t>
      </w:r>
      <w:del w:id="326" w:author="Stefan Wuchty" w:date="2018-03-29T11:42:00Z">
        <w:r w:rsidR="005C5203" w:rsidDel="007C6510">
          <w:rPr>
            <w:rFonts w:ascii="Times New Roman" w:eastAsia="Times New Roman" w:hAnsi="Times New Roman" w:cs="Times New Roman"/>
          </w:rPr>
          <w:delText xml:space="preserve">numerous </w:delText>
        </w:r>
      </w:del>
      <w:ins w:id="327" w:author="Stefan Wuchty" w:date="2018-03-29T11:42:00Z">
        <w:r w:rsidR="007C6510">
          <w:rPr>
            <w:rFonts w:ascii="Times New Roman" w:eastAsia="Times New Roman" w:hAnsi="Times New Roman" w:cs="Times New Roman"/>
          </w:rPr>
          <w:t xml:space="preserve">abundant </w:t>
        </w:r>
      </w:ins>
      <w:r w:rsidR="005C5203">
        <w:rPr>
          <w:rFonts w:ascii="Times New Roman" w:eastAsia="Times New Roman" w:hAnsi="Times New Roman" w:cs="Times New Roman"/>
        </w:rPr>
        <w:t>than in human viruses</w:t>
      </w:r>
      <w:r w:rsidR="00AD1E45" w:rsidRPr="00124024">
        <w:rPr>
          <w:rFonts w:ascii="Times New Roman" w:eastAsia="Times New Roman" w:hAnsi="Times New Roman" w:cs="Times New Roman"/>
        </w:rPr>
        <w:t xml:space="preserve">, given the more elaborate virus structure in </w:t>
      </w:r>
      <w:proofErr w:type="gramStart"/>
      <w:r w:rsidR="00AD1E45" w:rsidRPr="00124024">
        <w:rPr>
          <w:rFonts w:ascii="Times New Roman" w:eastAsia="Times New Roman" w:hAnsi="Times New Roman" w:cs="Times New Roman"/>
        </w:rPr>
        <w:t>these tailed phage</w:t>
      </w:r>
      <w:proofErr w:type="gramEnd"/>
      <w:r w:rsidR="00AD1E45" w:rsidRPr="00124024">
        <w:rPr>
          <w:rFonts w:ascii="Times New Roman" w:eastAsia="Times New Roman" w:hAnsi="Times New Roman" w:cs="Times New Roman"/>
        </w:rPr>
        <w:t xml:space="preserve"> when compared to the often simple-structured human viruses.</w:t>
      </w:r>
      <w:r w:rsidR="0051600B">
        <w:rPr>
          <w:rFonts w:ascii="Times New Roman" w:eastAsia="Times New Roman" w:hAnsi="Times New Roman" w:cs="Times New Roman"/>
        </w:rPr>
        <w:t xml:space="preserve"> </w:t>
      </w:r>
      <w:del w:id="328" w:author="Stefan Wuchty" w:date="2018-03-29T11:42:00Z">
        <w:r w:rsidR="005C5203" w:rsidDel="007C6510">
          <w:rPr>
            <w:rFonts w:ascii="Times New Roman" w:eastAsia="Times New Roman" w:hAnsi="Times New Roman" w:cs="Times New Roman"/>
          </w:rPr>
          <w:delText>We do not know if</w:delText>
        </w:r>
      </w:del>
      <w:ins w:id="329" w:author="Stefan Wuchty" w:date="2018-03-29T11:42:00Z">
        <w:r w:rsidR="007C6510">
          <w:rPr>
            <w:rFonts w:ascii="Times New Roman" w:eastAsia="Times New Roman" w:hAnsi="Times New Roman" w:cs="Times New Roman"/>
          </w:rPr>
          <w:t xml:space="preserve">Although the role of </w:t>
        </w:r>
      </w:ins>
      <w:del w:id="330" w:author="Stefan Wuchty" w:date="2018-03-29T11:43:00Z">
        <w:r w:rsidR="005C5203" w:rsidDel="007C6510">
          <w:rPr>
            <w:rFonts w:ascii="Times New Roman" w:eastAsia="Times New Roman" w:hAnsi="Times New Roman" w:cs="Times New Roman"/>
          </w:rPr>
          <w:delText xml:space="preserve"> </w:delText>
        </w:r>
      </w:del>
      <w:r w:rsidR="005C5203">
        <w:rPr>
          <w:rFonts w:ascii="Times New Roman" w:eastAsia="Times New Roman" w:hAnsi="Times New Roman" w:cs="Times New Roman"/>
        </w:rPr>
        <w:t xml:space="preserve">bacteriophages lambda and T7 </w:t>
      </w:r>
      <w:del w:id="331" w:author="Stefan Wuchty" w:date="2018-03-29T11:42:00Z">
        <w:r w:rsidR="005C5203" w:rsidDel="007C6510">
          <w:rPr>
            <w:rFonts w:ascii="Times New Roman" w:eastAsia="Times New Roman" w:hAnsi="Times New Roman" w:cs="Times New Roman"/>
          </w:rPr>
          <w:delText xml:space="preserve">are </w:delText>
        </w:r>
      </w:del>
      <w:ins w:id="332" w:author="Stefan Wuchty" w:date="2018-03-29T11:42:00Z">
        <w:r w:rsidR="007C6510">
          <w:rPr>
            <w:rFonts w:ascii="Times New Roman" w:eastAsia="Times New Roman" w:hAnsi="Times New Roman" w:cs="Times New Roman"/>
          </w:rPr>
          <w:t xml:space="preserve">as </w:t>
        </w:r>
      </w:ins>
      <w:r w:rsidR="005C5203">
        <w:rPr>
          <w:rFonts w:ascii="Times New Roman" w:eastAsia="Times New Roman" w:hAnsi="Times New Roman" w:cs="Times New Roman"/>
        </w:rPr>
        <w:t xml:space="preserve">meaningful references for human viruses </w:t>
      </w:r>
      <w:ins w:id="333" w:author="Stefan Wuchty" w:date="2018-03-29T11:42:00Z">
        <w:r w:rsidR="007C6510">
          <w:rPr>
            <w:rFonts w:ascii="Times New Roman" w:eastAsia="Times New Roman" w:hAnsi="Times New Roman" w:cs="Times New Roman"/>
          </w:rPr>
          <w:t xml:space="preserve">is unclear </w:t>
        </w:r>
      </w:ins>
      <w:del w:id="334" w:author="Stefan Wuchty" w:date="2018-03-29T11:43:00Z">
        <w:r w:rsidR="005C5203" w:rsidDel="007C6510">
          <w:rPr>
            <w:rFonts w:ascii="Times New Roman" w:eastAsia="Times New Roman" w:hAnsi="Times New Roman" w:cs="Times New Roman"/>
          </w:rPr>
          <w:delText xml:space="preserve">but </w:delText>
        </w:r>
      </w:del>
      <w:r w:rsidR="005C5203">
        <w:rPr>
          <w:rFonts w:ascii="Times New Roman" w:eastAsia="Times New Roman" w:hAnsi="Times New Roman" w:cs="Times New Roman"/>
        </w:rPr>
        <w:t>the latter include</w:t>
      </w:r>
      <w:ins w:id="335" w:author="Stefan Wuchty" w:date="2018-03-29T11:43:00Z">
        <w:r w:rsidR="007C6510">
          <w:rPr>
            <w:rFonts w:ascii="Times New Roman" w:eastAsia="Times New Roman" w:hAnsi="Times New Roman" w:cs="Times New Roman"/>
          </w:rPr>
          <w:t>s</w:t>
        </w:r>
      </w:ins>
      <w:r w:rsidR="005C5203">
        <w:rPr>
          <w:rFonts w:ascii="Times New Roman" w:eastAsia="Times New Roman" w:hAnsi="Times New Roman" w:cs="Times New Roman"/>
        </w:rPr>
        <w:t xml:space="preserve"> many cases with substantial proteolytic processing, such as Hepatitis C Virus, in which the polyprotein prevents many interactions that are found when the proteolytic fragments are used for interaction screens (REF: </w:t>
      </w:r>
      <w:proofErr w:type="spellStart"/>
      <w:r w:rsidR="005C5203">
        <w:rPr>
          <w:rFonts w:ascii="Times New Roman" w:eastAsia="Times New Roman" w:hAnsi="Times New Roman" w:cs="Times New Roman"/>
        </w:rPr>
        <w:t>Flajolet</w:t>
      </w:r>
      <w:proofErr w:type="spellEnd"/>
      <w:r w:rsidR="005C5203">
        <w:rPr>
          <w:rFonts w:ascii="Times New Roman" w:eastAsia="Times New Roman" w:hAnsi="Times New Roman" w:cs="Times New Roman"/>
        </w:rPr>
        <w:t>)</w:t>
      </w:r>
      <w:r w:rsidR="001A1D71" w:rsidRPr="00124024">
        <w:rPr>
          <w:rFonts w:ascii="Times New Roman" w:eastAsia="Times New Roman" w:hAnsi="Times New Roman" w:cs="Times New Roman"/>
        </w:rPr>
        <w:t>.</w:t>
      </w:r>
    </w:p>
    <w:p w14:paraId="1D4B78AF" w14:textId="77777777" w:rsidR="00AE669D" w:rsidRDefault="00AE669D">
      <w:pPr>
        <w:spacing w:line="276" w:lineRule="auto"/>
        <w:ind w:firstLine="360"/>
        <w:rPr>
          <w:rFonts w:ascii="Times" w:eastAsia="Times New Roman" w:hAnsi="Times" w:cs="Times New Roman"/>
        </w:rPr>
        <w:pPrChange w:id="336" w:author="Stefan Wuchty" w:date="2018-03-29T11:47:00Z">
          <w:pPr>
            <w:ind w:firstLine="360"/>
          </w:pPr>
        </w:pPrChange>
      </w:pPr>
    </w:p>
    <w:p w14:paraId="2AAEAC08" w14:textId="77777777" w:rsidR="00742786" w:rsidRPr="00E10FB4" w:rsidRDefault="00742786">
      <w:pPr>
        <w:spacing w:line="276" w:lineRule="auto"/>
        <w:outlineLvl w:val="0"/>
        <w:rPr>
          <w:rFonts w:ascii="Times New Roman" w:hAnsi="Times New Roman" w:cs="Times New Roman"/>
          <w:b/>
          <w:bCs/>
        </w:rPr>
        <w:pPrChange w:id="337" w:author="Stefan Wuchty" w:date="2018-03-29T11:48:00Z">
          <w:pPr>
            <w:ind w:firstLine="360"/>
            <w:outlineLvl w:val="0"/>
          </w:pPr>
        </w:pPrChange>
      </w:pPr>
      <w:r w:rsidRPr="00E10FB4">
        <w:rPr>
          <w:rFonts w:ascii="Times New Roman" w:hAnsi="Times New Roman" w:cs="Times New Roman"/>
          <w:b/>
          <w:bCs/>
        </w:rPr>
        <w:lastRenderedPageBreak/>
        <w:t>What are the protein targets of human viruses?</w:t>
      </w:r>
    </w:p>
    <w:p w14:paraId="0A0A8347" w14:textId="5E05C2DB" w:rsidR="00742786" w:rsidRPr="005D6606" w:rsidDel="00BC4709" w:rsidRDefault="005D6606">
      <w:pPr>
        <w:spacing w:line="276" w:lineRule="auto"/>
        <w:rPr>
          <w:del w:id="338" w:author="Stefan Wuchty" w:date="2018-03-29T17:04:00Z"/>
          <w:rFonts w:ascii="Times New Roman" w:eastAsia="Times New Roman" w:hAnsi="Times New Roman" w:cs="Times New Roman"/>
          <w:rPrChange w:id="339" w:author="Stefan Wuchty" w:date="2018-03-29T16:38:00Z">
            <w:rPr>
              <w:del w:id="340" w:author="Stefan Wuchty" w:date="2018-03-29T17:04:00Z"/>
              <w:rFonts w:ascii="Times New Roman" w:hAnsi="Times New Roman" w:cs="Times New Roman"/>
              <w:bCs/>
            </w:rPr>
          </w:rPrChange>
        </w:rPr>
        <w:pPrChange w:id="341" w:author="Stefan Wuchty" w:date="2018-03-29T11:48:00Z">
          <w:pPr>
            <w:ind w:firstLine="360"/>
          </w:pPr>
        </w:pPrChange>
      </w:pPr>
      <w:ins w:id="342" w:author="Stefan Wuchty" w:date="2018-03-29T16:35:00Z">
        <w:r>
          <w:rPr>
            <w:rFonts w:ascii="Times New Roman" w:eastAsia="Times New Roman" w:hAnsi="Times New Roman" w:cs="Times New Roman"/>
          </w:rPr>
          <w:t xml:space="preserve">The investigation of different host-virus protein interaction interfaces </w:t>
        </w:r>
      </w:ins>
      <w:moveFromRangeStart w:id="343" w:author="Stefan Wuchty" w:date="2018-03-29T16:07:00Z" w:name="move383958998"/>
      <w:moveFrom w:id="344" w:author="Stefan Wuchty" w:date="2018-03-29T16:07:00Z">
        <w:r w:rsidR="00742786" w:rsidRPr="00E10FB4" w:rsidDel="005354E8">
          <w:rPr>
            <w:rFonts w:ascii="Times New Roman" w:eastAsia="Times New Roman" w:hAnsi="Times New Roman" w:cs="Times New Roman"/>
            <w:rPrChange w:id="345" w:author="Stefan Wuchty" w:date="2018-03-29T11:50:00Z">
              <w:rPr>
                <w:rFonts w:ascii="Times" w:eastAsia="Times New Roman" w:hAnsi="Times" w:cs="Times New Roman"/>
              </w:rPr>
            </w:rPrChange>
          </w:rPr>
          <w:t xml:space="preserve">We expect that different types of viruses will target specific human proteins. </w:t>
        </w:r>
      </w:moveFrom>
      <w:moveFromRangeEnd w:id="343"/>
      <w:del w:id="346" w:author="Stefan Wuchty" w:date="2018-03-29T16:34:00Z">
        <w:r w:rsidR="007F696D" w:rsidDel="005D6606">
          <w:rPr>
            <w:rFonts w:ascii="Times New Roman" w:eastAsia="Times New Roman" w:hAnsi="Times New Roman" w:cs="Times New Roman"/>
          </w:rPr>
          <w:fldChar w:fldCharType="begin"/>
        </w:r>
        <w:r w:rsidR="007F696D" w:rsidDel="005D6606">
          <w:rPr>
            <w:rFonts w:ascii="Times New Roman" w:eastAsia="Times New Roman" w:hAnsi="Times New Roman" w:cs="Times New Roman"/>
          </w:rPr>
          <w:delInstrText xml:space="preserve"> ADDIN EN.CITE &lt;EndNote&gt;&lt;Cite&gt;&lt;Author&gt;Dyer&lt;/Author&gt;&lt;Year&gt;2008&lt;/Year&gt;&lt;RecNum&gt;111&lt;/RecNum&gt;&lt;DisplayText&gt;(33)&lt;/DisplayText&gt;&lt;record&gt;&lt;rec-number&gt;111&lt;/rec-number&gt;&lt;foreign-keys&gt;&lt;key app="EN" db-id="fzxf5s9pk0992pefpet5d9rcvs2ae90rrfad" timestamp="1504491252"&gt;111&lt;/key&gt;&lt;/foreign-keys&gt;&lt;ref-type name="Journal Article"&gt;17&lt;/ref-type&gt;&lt;contributors&gt;&lt;authors&gt;&lt;author&gt;Dyer, M. D.&lt;/author&gt;&lt;author&gt;Murali, T. M.&lt;/author&gt;&lt;author&gt;Sobral, B. W.&lt;/author&gt;&lt;/authors&gt;&lt;/contributors&gt;&lt;auth-address&gt;Genetics, Bioinformatics, and Computational Biology Program, Virginia Polytechnic Institute and State University, Blacksburg, Virginia, United States of America.&lt;/auth-address&gt;&lt;titles&gt;&lt;title&gt;The landscape of human proteins interacting with viruses and other pathogens&lt;/title&gt;&lt;secondary-title&gt;PLoS Pathog&lt;/secondary-title&gt;&lt;/titles&gt;&lt;periodical&gt;&lt;full-title&gt;PLoS Pathog&lt;/full-title&gt;&lt;/periodical&gt;&lt;pages&gt;e32&lt;/pages&gt;&lt;volume&gt;4&lt;/volume&gt;&lt;number&gt;2&lt;/number&gt;&lt;keywords&gt;&lt;keyword&gt;Bacterial Proteins/chemistry/immunology/*metabolism&lt;/keyword&gt;&lt;keyword&gt;*Computational Biology&lt;/keyword&gt;&lt;keyword&gt;*Databases, Protein&lt;/keyword&gt;&lt;keyword&gt;Host-Pathogen Interactions/*physiology&lt;/keyword&gt;&lt;keyword&gt;Humans&lt;/keyword&gt;&lt;keyword&gt;Protein Binding&lt;/keyword&gt;&lt;keyword&gt;Protein Interaction Mapping/*methods&lt;/keyword&gt;&lt;keyword&gt;Proteins/chemistry/immunology/*metabolism&lt;/keyword&gt;&lt;keyword&gt;Proteome/chemistry/immunology/*metabolism&lt;/keyword&gt;&lt;keyword&gt;Protozoan Proteins/chemistry/immunology/*metabolism&lt;/keyword&gt;&lt;keyword&gt;Viral Proteins/chemistry/immunology/*metabolism&lt;/keyword&gt;&lt;keyword&gt;Viruses/*pathogenicity&lt;/keyword&gt;&lt;/keywords&gt;&lt;dates&gt;&lt;year&gt;2008&lt;/year&gt;&lt;pub-dates&gt;&lt;date&gt;Feb 08&lt;/date&gt;&lt;/pub-dates&gt;&lt;/dates&gt;&lt;isbn&gt;1553-7374 (Electronic)&amp;#xD;1553-7366 (Linking)&lt;/isbn&gt;&lt;accession-num&gt;18282095&lt;/accession-num&gt;&lt;urls&gt;&lt;related-urls&gt;&lt;url&gt;http://www.ncbi.nlm.nih.gov/pubmed/18282095&lt;/url&gt;&lt;/related-urls&gt;&lt;/urls&gt;&lt;custom2&gt;PMC2242834&lt;/custom2&gt;&lt;electronic-resource-num&gt;10.1371/journal.ppat.0040032&lt;/electronic-resource-num&gt;&lt;/record&gt;&lt;/Cite&gt;&lt;/EndNote&gt;</w:delInstrText>
        </w:r>
        <w:r w:rsidR="007F696D" w:rsidDel="005D6606">
          <w:rPr>
            <w:rFonts w:ascii="Times New Roman" w:eastAsia="Times New Roman" w:hAnsi="Times New Roman" w:cs="Times New Roman"/>
          </w:rPr>
          <w:fldChar w:fldCharType="separate"/>
        </w:r>
        <w:r w:rsidR="007F696D" w:rsidDel="005D6606">
          <w:rPr>
            <w:rFonts w:ascii="Times New Roman" w:eastAsia="Times New Roman" w:hAnsi="Times New Roman" w:cs="Times New Roman"/>
            <w:noProof/>
          </w:rPr>
          <w:delText>(33)</w:delText>
        </w:r>
        <w:r w:rsidR="007F696D" w:rsidDel="005D6606">
          <w:rPr>
            <w:rFonts w:ascii="Times New Roman" w:eastAsia="Times New Roman" w:hAnsi="Times New Roman" w:cs="Times New Roman"/>
          </w:rPr>
          <w:fldChar w:fldCharType="end"/>
        </w:r>
      </w:del>
      <w:ins w:id="347" w:author="Stefan Wuchty" w:date="2018-03-29T12:04:00Z">
        <w:r w:rsidR="007F696D">
          <w:rPr>
            <w:rFonts w:ascii="Times New Roman" w:eastAsia="Times New Roman" w:hAnsi="Times New Roman" w:cs="Times New Roman"/>
          </w:rPr>
          <w:t xml:space="preserve">reveal the functional classes of host proteins that different viruses </w:t>
        </w:r>
      </w:ins>
      <w:ins w:id="348" w:author="Stefan Wuchty" w:date="2018-03-29T16:08:00Z">
        <w:r w:rsidR="00FE2263">
          <w:rPr>
            <w:rFonts w:ascii="Times New Roman" w:eastAsia="Times New Roman" w:hAnsi="Times New Roman" w:cs="Times New Roman"/>
          </w:rPr>
          <w:t xml:space="preserve">commonly </w:t>
        </w:r>
      </w:ins>
      <w:ins w:id="349" w:author="Stefan Wuchty" w:date="2018-03-29T12:04:00Z">
        <w:r w:rsidR="007F696D">
          <w:rPr>
            <w:rFonts w:ascii="Times New Roman" w:eastAsia="Times New Roman" w:hAnsi="Times New Roman" w:cs="Times New Roman"/>
          </w:rPr>
          <w:t xml:space="preserve">target through their host-virus protein interactions. </w:t>
        </w:r>
        <w:proofErr w:type="gramStart"/>
        <w:r w:rsidR="007F696D">
          <w:rPr>
            <w:rFonts w:ascii="Times New Roman" w:eastAsia="Times New Roman" w:hAnsi="Times New Roman" w:cs="Times New Roman"/>
          </w:rPr>
          <w:t xml:space="preserve">In particular, </w:t>
        </w:r>
      </w:ins>
      <w:ins w:id="350" w:author="Stefan Wuchty" w:date="2018-03-29T16:35:00Z">
        <w:r>
          <w:rPr>
            <w:rFonts w:ascii="Times New Roman" w:eastAsia="Times New Roman" w:hAnsi="Times New Roman" w:cs="Times New Roman"/>
          </w:rPr>
          <w:t>viruses</w:t>
        </w:r>
        <w:proofErr w:type="gramEnd"/>
        <w:r>
          <w:rPr>
            <w:rFonts w:ascii="Times New Roman" w:eastAsia="Times New Roman" w:hAnsi="Times New Roman" w:cs="Times New Roman"/>
          </w:rPr>
          <w:t xml:space="preserve"> prefer</w:t>
        </w:r>
      </w:ins>
      <w:ins w:id="351" w:author="Stefan Wuchty" w:date="2018-03-29T12:04:00Z">
        <w:r w:rsidR="007F696D">
          <w:rPr>
            <w:rFonts w:ascii="Times New Roman" w:eastAsia="Times New Roman" w:hAnsi="Times New Roman" w:cs="Times New Roman"/>
          </w:rPr>
          <w:t xml:space="preserve"> </w:t>
        </w:r>
      </w:ins>
      <w:ins w:id="352" w:author="Stefan Wuchty" w:date="2018-03-29T12:05:00Z">
        <w:r w:rsidR="007F696D">
          <w:rPr>
            <w:rFonts w:ascii="Times New Roman" w:eastAsia="Times New Roman" w:hAnsi="Times New Roman" w:cs="Times New Roman"/>
          </w:rPr>
          <w:t xml:space="preserve">human host proteins that were involved in </w:t>
        </w:r>
      </w:ins>
      <w:ins w:id="353" w:author="Stefan Wuchty" w:date="2018-03-29T12:04:00Z">
        <w:r w:rsidR="007F696D" w:rsidRPr="007F696D">
          <w:rPr>
            <w:rFonts w:ascii="Times New Roman" w:eastAsia="Times New Roman" w:hAnsi="Times New Roman" w:cs="Times New Roman"/>
          </w:rPr>
          <w:t xml:space="preserve">cell cycle regulation, </w:t>
        </w:r>
      </w:ins>
      <w:ins w:id="354" w:author="Stefan Wuchty" w:date="2018-03-29T16:36:00Z">
        <w:r>
          <w:rPr>
            <w:rFonts w:ascii="Times New Roman" w:eastAsia="Times New Roman" w:hAnsi="Times New Roman" w:cs="Times New Roman"/>
          </w:rPr>
          <w:t xml:space="preserve">signaling, </w:t>
        </w:r>
      </w:ins>
      <w:ins w:id="355" w:author="Stefan Wuchty" w:date="2018-03-29T12:04:00Z">
        <w:r w:rsidR="007F696D" w:rsidRPr="007F696D">
          <w:rPr>
            <w:rFonts w:ascii="Times New Roman" w:eastAsia="Times New Roman" w:hAnsi="Times New Roman" w:cs="Times New Roman"/>
          </w:rPr>
          <w:t>nuclear tran</w:t>
        </w:r>
        <w:r>
          <w:rPr>
            <w:rFonts w:ascii="Times New Roman" w:eastAsia="Times New Roman" w:hAnsi="Times New Roman" w:cs="Times New Roman"/>
          </w:rPr>
          <w:t>sport</w:t>
        </w:r>
      </w:ins>
      <w:ins w:id="356" w:author="Stefan Wuchty" w:date="2018-03-29T16:36:00Z">
        <w:r>
          <w:rPr>
            <w:rFonts w:ascii="Times New Roman" w:eastAsia="Times New Roman" w:hAnsi="Times New Roman" w:cs="Times New Roman"/>
          </w:rPr>
          <w:t xml:space="preserve"> and cell trafficking as well as transcription and translation functions </w:t>
        </w:r>
      </w:ins>
      <w:r>
        <w:rPr>
          <w:rFonts w:ascii="Times New Roman" w:eastAsia="Times New Roman" w:hAnsi="Times New Roman" w:cs="Times New Roman"/>
        </w:rPr>
        <w:fldChar w:fldCharType="begin">
          <w:fldData xml:space="preserve">PEVuZE5vdGU+PENpdGU+PEF1dGhvcj5EeWVyPC9BdXRob3I+PFllYXI+MjAwODwvWWVhcj48UmVj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PC9lbGVjdHJvbmljLXJlc291cmNlLW51bT48L3JlY29yZD48L0NpdGU+PENpdGU+PEF1dGhvcj5V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PEVuZE5vdGU+PENpdGU+PEF1dGhvcj5EeWVyPC9BdXRob3I+PFllYXI+MjAwODwvWWVhcj48UmVj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PC9lbGVjdHJvbmljLXJlc291cmNlLW51bT48L3JlY29yZD48L0NpdGU+PENpdGU+PEF1dGhvcj5V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(2, 10, 29, 33, 34)</w:t>
      </w:r>
      <w:r>
        <w:rPr>
          <w:rFonts w:ascii="Times New Roman" w:eastAsia="Times New Roman" w:hAnsi="Times New Roman" w:cs="Times New Roman"/>
        </w:rPr>
        <w:fldChar w:fldCharType="end"/>
      </w:r>
      <w:ins w:id="357" w:author="Stefan Wuchty" w:date="2018-03-29T16:37:00Z">
        <w:r>
          <w:rPr>
            <w:rFonts w:ascii="Times New Roman" w:eastAsia="Times New Roman" w:hAnsi="Times New Roman" w:cs="Times New Roman"/>
          </w:rPr>
          <w:t xml:space="preserve">. </w:t>
        </w:r>
      </w:ins>
      <w:ins w:id="358" w:author="Stefan Wuchty" w:date="2018-03-29T12:14:00Z">
        <w:r w:rsidR="005354E8">
          <w:rPr>
            <w:rFonts w:ascii="Times New Roman" w:eastAsia="Times New Roman" w:hAnsi="Times New Roman" w:cs="Times New Roman"/>
          </w:rPr>
          <w:t xml:space="preserve">However, </w:t>
        </w:r>
      </w:ins>
      <w:moveToRangeStart w:id="359" w:author="Stefan Wuchty" w:date="2018-03-29T16:07:00Z" w:name="move383958998"/>
      <w:moveTo w:id="360" w:author="Stefan Wuchty" w:date="2018-03-29T16:07:00Z">
        <w:del w:id="361" w:author="Stefan Wuchty" w:date="2018-03-29T16:07:00Z">
          <w:r w:rsidR="00FE2263" w:rsidRPr="00982970" w:rsidDel="00FE2263">
            <w:rPr>
              <w:rFonts w:ascii="Times New Roman" w:eastAsia="Times New Roman" w:hAnsi="Times New Roman" w:cs="Times New Roman"/>
            </w:rPr>
            <w:delText xml:space="preserve">We expect that </w:delText>
          </w:r>
        </w:del>
        <w:r w:rsidR="00FE2263" w:rsidRPr="00982970">
          <w:rPr>
            <w:rFonts w:ascii="Times New Roman" w:eastAsia="Times New Roman" w:hAnsi="Times New Roman" w:cs="Times New Roman"/>
          </w:rPr>
          <w:t>different types of viruses will target specific human proteins</w:t>
        </w:r>
      </w:moveTo>
      <w:ins w:id="362" w:author="Stefan Wuchty" w:date="2018-03-29T16:08:00Z">
        <w:r w:rsidR="00FE2263">
          <w:rPr>
            <w:rFonts w:ascii="Times New Roman" w:eastAsia="Times New Roman" w:hAnsi="Times New Roman" w:cs="Times New Roman"/>
          </w:rPr>
          <w:t xml:space="preserve"> as well</w:t>
        </w:r>
      </w:ins>
      <w:ins w:id="363" w:author="Stefan Wuchty" w:date="2018-03-29T16:38:00Z">
        <w:r>
          <w:rPr>
            <w:rFonts w:ascii="Times New Roman" w:eastAsia="Times New Roman" w:hAnsi="Times New Roman" w:cs="Times New Roman"/>
          </w:rPr>
          <w:t xml:space="preserve">, </w:t>
        </w:r>
      </w:ins>
      <w:moveTo w:id="364" w:author="Stefan Wuchty" w:date="2018-03-29T16:07:00Z">
        <w:del w:id="365" w:author="Stefan Wuchty" w:date="2018-03-29T16:38:00Z">
          <w:r w:rsidR="00FE2263" w:rsidRPr="00982970" w:rsidDel="005D6606">
            <w:rPr>
              <w:rFonts w:ascii="Times New Roman" w:eastAsia="Times New Roman" w:hAnsi="Times New Roman" w:cs="Times New Roman"/>
            </w:rPr>
            <w:delText>.</w:delText>
          </w:r>
        </w:del>
      </w:moveTo>
      <w:moveToRangeEnd w:id="359"/>
      <w:del w:id="366" w:author="Stefan Wuchty" w:date="2018-03-29T16:34:00Z">
        <w:r w:rsidR="00742786" w:rsidRPr="00E10FB4" w:rsidDel="005D6606">
          <w:rPr>
            <w:rFonts w:ascii="Times New Roman" w:eastAsia="Times New Roman" w:hAnsi="Times New Roman" w:cs="Times New Roman"/>
            <w:rPrChange w:id="367" w:author="Stefan Wuchty" w:date="2018-03-29T11:50:00Z">
              <w:rPr>
                <w:rFonts w:ascii="Times" w:eastAsia="Times New Roman" w:hAnsi="Times" w:cs="Times New Roman"/>
              </w:rPr>
            </w:rPrChange>
          </w:rPr>
          <w:delText xml:space="preserve">In </w:delText>
        </w:r>
        <w:r w:rsidR="00742786" w:rsidRPr="00E10FB4" w:rsidDel="005D6606">
          <w:rPr>
            <w:rFonts w:ascii="Times New Roman" w:eastAsia="Times New Roman" w:hAnsi="Times New Roman" w:cs="Times New Roman"/>
            <w:b/>
            <w:rPrChange w:id="368" w:author="Stefan Wuchty" w:date="2018-03-29T11:50:00Z">
              <w:rPr>
                <w:rFonts w:ascii="Times" w:eastAsia="Times New Roman" w:hAnsi="Times" w:cs="Times New Roman"/>
                <w:b/>
              </w:rPr>
            </w:rPrChange>
          </w:rPr>
          <w:delText>Fig. 3</w:delText>
        </w:r>
        <w:r w:rsidR="00742786" w:rsidRPr="00E10FB4" w:rsidDel="005D6606">
          <w:rPr>
            <w:rFonts w:ascii="Times New Roman" w:eastAsia="Times New Roman" w:hAnsi="Times New Roman" w:cs="Times New Roman"/>
            <w:rPrChange w:id="369" w:author="Stefan Wuchty" w:date="2018-03-29T11:50:00Z">
              <w:rPr>
                <w:rFonts w:ascii="Times" w:eastAsia="Times New Roman" w:hAnsi="Times" w:cs="Times New Roman"/>
              </w:rPr>
            </w:rPrChange>
          </w:rPr>
          <w:delText xml:space="preserve">, we utilized COGs classes of protein functions </w:delText>
        </w:r>
        <w:r w:rsidR="00742786" w:rsidRPr="00E10FB4" w:rsidDel="005D6606">
          <w:rPr>
            <w:rFonts w:ascii="Times New Roman" w:hAnsi="Times New Roman" w:cs="Times New Roman"/>
            <w:rPrChange w:id="370" w:author="Stefan Wuchty" w:date="2018-03-29T11:50:00Z">
              <w:rPr>
                <w:rFonts w:ascii="Times" w:hAnsi="Times"/>
              </w:rPr>
            </w:rPrChange>
          </w:rPr>
          <w:fldChar w:fldCharType="begin">
            <w:fldData xml:space="preserve">PEVuZE5vdGU+PENpdGU+PEF1dGhvcj5UYXR1c292PC9BdXRob3I+PFllYXI+MjAwMzwvWWVhcj48
UmVjTnVtPjE0PC9SZWNOdW0+PERpc3BsYXlUZXh0PigzNCwgMzUpPC9EaXNwbGF5VGV4dD48cmVj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7F696D" w:rsidDel="005D6606">
          <w:rPr>
            <w:rFonts w:ascii="Times New Roman" w:hAnsi="Times New Roman" w:cs="Times New Roman"/>
          </w:rPr>
          <w:delInstrText xml:space="preserve"> ADDIN EN.CITE </w:delInstrText>
        </w:r>
        <w:r w:rsidR="007F696D" w:rsidDel="005D6606">
          <w:rPr>
            <w:rFonts w:ascii="Times New Roman" w:hAnsi="Times New Roman" w:cs="Times New Roman"/>
          </w:rPr>
          <w:fldChar w:fldCharType="begin">
            <w:fldData xml:space="preserve">PEVuZE5vdGU+PENpdGU+PEF1dGhvcj5UYXR1c292PC9BdXRob3I+PFllYXI+MjAwMzwvWWVhcj48
UmVjTnVtPjE0PC9SZWNOdW0+PERpc3BsYXlUZXh0PigzNCwgMzUpPC9EaXNwbGF5VGV4dD48cmVj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7F696D" w:rsidDel="005D6606">
          <w:rPr>
            <w:rFonts w:ascii="Times New Roman" w:hAnsi="Times New Roman" w:cs="Times New Roman"/>
          </w:rPr>
          <w:delInstrText xml:space="preserve"> ADDIN EN.CITE.DATA </w:delInstrText>
        </w:r>
        <w:r w:rsidR="007F696D" w:rsidDel="005D6606">
          <w:rPr>
            <w:rFonts w:ascii="Times New Roman" w:hAnsi="Times New Roman" w:cs="Times New Roman"/>
          </w:rPr>
        </w:r>
        <w:r w:rsidR="007F696D" w:rsidDel="005D6606">
          <w:rPr>
            <w:rFonts w:ascii="Times New Roman" w:hAnsi="Times New Roman" w:cs="Times New Roman"/>
          </w:rPr>
          <w:fldChar w:fldCharType="end"/>
        </w:r>
        <w:r w:rsidR="00742786" w:rsidRPr="00E10FB4" w:rsidDel="005D6606">
          <w:rPr>
            <w:rFonts w:ascii="Times New Roman" w:hAnsi="Times New Roman" w:cs="Times New Roman"/>
            <w:rPrChange w:id="371" w:author="Stefan Wuchty" w:date="2018-03-29T11:50:00Z">
              <w:rPr>
                <w:rFonts w:ascii="Times New Roman" w:hAnsi="Times New Roman" w:cs="Times New Roman"/>
              </w:rPr>
            </w:rPrChange>
          </w:rPr>
        </w:r>
        <w:r w:rsidR="00742786" w:rsidRPr="00E10FB4" w:rsidDel="005D6606">
          <w:rPr>
            <w:rFonts w:ascii="Times New Roman" w:hAnsi="Times New Roman" w:cs="Times New Roman"/>
            <w:rPrChange w:id="372" w:author="Stefan Wuchty" w:date="2018-03-29T11:50:00Z">
              <w:rPr>
                <w:rFonts w:ascii="Times" w:hAnsi="Times"/>
              </w:rPr>
            </w:rPrChange>
          </w:rPr>
          <w:fldChar w:fldCharType="separate"/>
        </w:r>
        <w:r w:rsidR="007F696D" w:rsidDel="005D6606">
          <w:rPr>
            <w:rFonts w:ascii="Times New Roman" w:hAnsi="Times New Roman" w:cs="Times New Roman"/>
            <w:noProof/>
          </w:rPr>
          <w:delText>(34, 35)</w:delText>
        </w:r>
        <w:r w:rsidR="00742786" w:rsidRPr="00E10FB4" w:rsidDel="005D6606">
          <w:rPr>
            <w:rFonts w:ascii="Times New Roman" w:hAnsi="Times New Roman" w:cs="Times New Roman"/>
            <w:rPrChange w:id="373" w:author="Stefan Wuchty" w:date="2018-03-29T11:50:00Z">
              <w:rPr>
                <w:rFonts w:ascii="Times" w:hAnsi="Times"/>
              </w:rPr>
            </w:rPrChange>
          </w:rPr>
          <w:fldChar w:fldCharType="end"/>
        </w:r>
        <w:r w:rsidR="00742786" w:rsidRPr="00E10FB4" w:rsidDel="005D6606">
          <w:rPr>
            <w:rFonts w:ascii="Times New Roman" w:hAnsi="Times New Roman" w:cs="Times New Roman"/>
            <w:rPrChange w:id="374" w:author="Stefan Wuchty" w:date="2018-03-29T11:50:00Z">
              <w:rPr>
                <w:rFonts w:ascii="Times" w:hAnsi="Times"/>
              </w:rPr>
            </w:rPrChange>
          </w:rPr>
          <w:delText xml:space="preserve"> to find the common denominators among targets of common human viruses</w:delText>
        </w:r>
        <w:r w:rsidR="00742786" w:rsidRPr="00E10FB4" w:rsidDel="005D6606">
          <w:rPr>
            <w:rFonts w:ascii="Times New Roman" w:eastAsia="Times New Roman" w:hAnsi="Times New Roman" w:cs="Times New Roman"/>
            <w:rPrChange w:id="375" w:author="Stefan Wuchty" w:date="2018-03-29T11:50:00Z">
              <w:rPr>
                <w:rFonts w:ascii="Times" w:eastAsia="Times New Roman" w:hAnsi="Times" w:cs="Times New Roman"/>
              </w:rPr>
            </w:rPrChange>
          </w:rPr>
          <w:delText xml:space="preserve">. We determined the frequencies of such classes in sets of targets of different viral families and compared them to a profile of frequencies of functions of all human viral targets. The heatmap in </w:delText>
        </w:r>
        <w:r w:rsidR="00742786" w:rsidRPr="00E10FB4" w:rsidDel="005D6606">
          <w:rPr>
            <w:rFonts w:ascii="Times New Roman" w:eastAsia="Times New Roman" w:hAnsi="Times New Roman" w:cs="Times New Roman"/>
            <w:b/>
            <w:rPrChange w:id="376" w:author="Stefan Wuchty" w:date="2018-03-29T11:50:00Z">
              <w:rPr>
                <w:rFonts w:ascii="Times" w:eastAsia="Times New Roman" w:hAnsi="Times" w:cs="Times New Roman"/>
                <w:b/>
              </w:rPr>
            </w:rPrChange>
          </w:rPr>
          <w:delText xml:space="preserve">Fig. 3 </w:delText>
        </w:r>
        <w:r w:rsidR="00742786" w:rsidRPr="00E10FB4" w:rsidDel="005D6606">
          <w:rPr>
            <w:rFonts w:ascii="Times New Roman" w:eastAsia="Times New Roman" w:hAnsi="Times New Roman" w:cs="Times New Roman"/>
            <w:rPrChange w:id="377" w:author="Stefan Wuchty" w:date="2018-03-29T11:50:00Z">
              <w:rPr>
                <w:rFonts w:ascii="Times" w:eastAsia="Times New Roman" w:hAnsi="Times" w:cs="Times New Roman"/>
              </w:rPr>
            </w:rPrChange>
          </w:rPr>
          <w:delText xml:space="preserve">suggests that papillomaviridae tend to strongly target various metabolic functions, while retroviridae and orthomyxoviridae show the opposite behavior. In turn, retroviridae mostly intervene in transcriptional functions, cell signaling and cell cycle control. Such differences have already been indicated previously, </w:delText>
        </w:r>
      </w:del>
      <w:r w:rsidR="00742786" w:rsidRPr="00E10FB4">
        <w:rPr>
          <w:rFonts w:ascii="Times New Roman" w:eastAsia="Times New Roman" w:hAnsi="Times New Roman" w:cs="Times New Roman"/>
          <w:rPrChange w:id="378" w:author="Stefan Wuchty" w:date="2018-03-29T11:50:00Z">
            <w:rPr>
              <w:rFonts w:ascii="Times" w:eastAsia="Times New Roman" w:hAnsi="Times" w:cs="Times New Roman"/>
            </w:rPr>
          </w:rPrChange>
        </w:rPr>
        <w:t xml:space="preserve">reminding us that each viral family uses a different strategy to invade a human host cell </w:t>
      </w:r>
      <w:r w:rsidR="00742786" w:rsidRPr="00E10FB4">
        <w:rPr>
          <w:rFonts w:ascii="Times New Roman" w:eastAsia="Times New Roman" w:hAnsi="Times New Roman" w:cs="Times New Roman"/>
          <w:rPrChange w:id="379" w:author="Stefan Wuchty" w:date="2018-03-29T11:50:00Z">
            <w:rPr>
              <w:rFonts w:ascii="Times" w:eastAsia="Times New Roman" w:hAnsi="Times" w:cs="Times New Roman"/>
            </w:rPr>
          </w:rPrChange>
        </w:rPr>
        <w:fldChar w:fldCharType="begin">
          <w:fldData xml:space="preserve">PEVuZE5vdGU+PENpdGU+PEF1dGhvcj5Ccml0bzwvQXV0aG9yPjxZZWFyPjIwMTc8L1llYXI+PFJl
Y051bT4xMDI8L1JlY051bT48RGlzcGxheVRleHQ+KDM1LCAzNik8L0Rpc3BsYXlUZXh0PjxyZWNv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PEVuZE5vdGU+PENpdGU+PEF1dGhvcj5Ccml0bzwvQXV0aG9yPjxZZWFyPjIwMTc8L1llYXI+PFJl
Y051bT4xMDI8L1JlY051bT48RGlzcGxheVRleHQ+KDM1LCAzNik8L0Rpc3BsYXlUZXh0PjxyZWNv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sidR="00742786" w:rsidRPr="00E10FB4">
        <w:rPr>
          <w:rFonts w:ascii="Times New Roman" w:eastAsia="Times New Roman" w:hAnsi="Times New Roman" w:cs="Times New Roman"/>
          <w:rPrChange w:id="380" w:author="Stefan Wuchty" w:date="2018-03-29T11:50:00Z">
            <w:rPr>
              <w:rFonts w:ascii="Times New Roman" w:eastAsia="Times New Roman" w:hAnsi="Times New Roman" w:cs="Times New Roman"/>
            </w:rPr>
          </w:rPrChange>
        </w:rPr>
      </w:r>
      <w:r w:rsidR="00742786" w:rsidRPr="00E10FB4">
        <w:rPr>
          <w:rFonts w:ascii="Times New Roman" w:eastAsia="Times New Roman" w:hAnsi="Times New Roman" w:cs="Times New Roman"/>
          <w:rPrChange w:id="381" w:author="Stefan Wuchty" w:date="2018-03-29T11:50:00Z">
            <w:rPr>
              <w:rFonts w:ascii="Times" w:eastAsia="Times New Roman" w:hAnsi="Times" w:cs="Times New Roman"/>
            </w:rPr>
          </w:rPrChange>
        </w:rPr>
        <w:fldChar w:fldCharType="separate"/>
      </w:r>
      <w:r>
        <w:rPr>
          <w:rFonts w:ascii="Times New Roman" w:eastAsia="Times New Roman" w:hAnsi="Times New Roman" w:cs="Times New Roman"/>
          <w:noProof/>
        </w:rPr>
        <w:t>(35, 36)</w:t>
      </w:r>
      <w:r w:rsidR="00742786" w:rsidRPr="00E10FB4">
        <w:rPr>
          <w:rFonts w:ascii="Times New Roman" w:eastAsia="Times New Roman" w:hAnsi="Times New Roman" w:cs="Times New Roman"/>
          <w:rPrChange w:id="382" w:author="Stefan Wuchty" w:date="2018-03-29T11:50:00Z">
            <w:rPr>
              <w:rFonts w:ascii="Times" w:eastAsia="Times New Roman" w:hAnsi="Times" w:cs="Times New Roman"/>
            </w:rPr>
          </w:rPrChange>
        </w:rPr>
        <w:fldChar w:fldCharType="end"/>
      </w:r>
      <w:r w:rsidR="00742786" w:rsidRPr="00E10FB4">
        <w:rPr>
          <w:rFonts w:ascii="Times New Roman" w:eastAsia="Times New Roman" w:hAnsi="Times New Roman" w:cs="Times New Roman"/>
          <w:rPrChange w:id="383" w:author="Stefan Wuchty" w:date="2018-03-29T11:50:00Z">
            <w:rPr>
              <w:rFonts w:ascii="Times" w:eastAsia="Times New Roman" w:hAnsi="Times" w:cs="Times New Roman"/>
            </w:rPr>
          </w:rPrChange>
        </w:rPr>
        <w:t>.</w:t>
      </w:r>
    </w:p>
    <w:p w14:paraId="505B0280" w14:textId="02C50C52" w:rsidR="00742786" w:rsidRPr="00E10FB4" w:rsidDel="00BC4709" w:rsidRDefault="00742786">
      <w:pPr>
        <w:spacing w:line="276" w:lineRule="auto"/>
        <w:rPr>
          <w:del w:id="384" w:author="Stefan Wuchty" w:date="2018-03-29T17:04:00Z"/>
          <w:rFonts w:ascii="Times New Roman" w:eastAsia="Times New Roman" w:hAnsi="Times New Roman" w:cs="Times New Roman"/>
          <w:rPrChange w:id="385" w:author="Stefan Wuchty" w:date="2018-03-29T11:50:00Z">
            <w:rPr>
              <w:del w:id="386" w:author="Stefan Wuchty" w:date="2018-03-29T17:04:00Z"/>
              <w:rFonts w:ascii="Times" w:eastAsia="Times New Roman" w:hAnsi="Times" w:cs="Times New Roman"/>
            </w:rPr>
          </w:rPrChange>
        </w:rPr>
        <w:pPrChange w:id="387" w:author="Stefan Wuchty" w:date="2018-03-29T17:04:00Z">
          <w:pPr>
            <w:ind w:firstLine="360"/>
          </w:pPr>
        </w:pPrChange>
      </w:pPr>
      <w:del w:id="388" w:author="Stefan Wuchty" w:date="2018-03-29T17:04:00Z">
        <w:r w:rsidRPr="00E10FB4" w:rsidDel="00BC4709">
          <w:rPr>
            <w:rFonts w:ascii="Times New Roman" w:eastAsia="Times New Roman" w:hAnsi="Times New Roman" w:cs="Times New Roman"/>
            <w:rPrChange w:id="389" w:author="Stefan Wuchty" w:date="2018-03-29T11:50:00Z">
              <w:rPr>
                <w:rFonts w:ascii="Times" w:eastAsia="Times New Roman" w:hAnsi="Times" w:cs="Times New Roman"/>
              </w:rPr>
            </w:rPrChange>
          </w:rPr>
          <w:delText xml:space="preserve">Navratil et al. (2011) described a human infectome network (HIN) that linked 416 viral proteins to 1,148 human proteins through 2,099 manually curated virus-host PPIs </w:delText>
        </w:r>
        <w:r w:rsidRPr="00E10FB4" w:rsidDel="00BC4709">
          <w:rPr>
            <w:rFonts w:ascii="Times New Roman" w:eastAsia="Times New Roman" w:hAnsi="Times New Roman" w:cs="Times New Roman"/>
            <w:rPrChange w:id="390" w:author="Stefan Wuchty" w:date="2018-03-29T11:50:00Z">
              <w:rPr>
                <w:rFonts w:ascii="Times" w:eastAsia="Times New Roman" w:hAnsi="Times" w:cs="Times New Roman"/>
              </w:rPr>
            </w:rPrChange>
          </w:rPr>
          <w:fldChar w:fldCharType="begin"/>
        </w:r>
        <w:r w:rsidR="005D6606" w:rsidDel="00BC4709">
          <w:rPr>
            <w:rFonts w:ascii="Times New Roman" w:eastAsia="Times New Roman" w:hAnsi="Times New Roman" w:cs="Times New Roman"/>
          </w:rPr>
          <w:delInstrText xml:space="preserve"> ADDIN EN.CITE &lt;EndNote&gt;&lt;Cite&gt;&lt;Author&gt;Navratil&lt;/Author&gt;&lt;Year&gt;2011&lt;/Year&gt;&lt;RecNum&gt;122&lt;/RecNum&gt;&lt;DisplayText&gt;(37)&lt;/DisplayText&gt;&lt;record&gt;&lt;rec-number&gt;122&lt;/rec-number&gt;&lt;foreign-keys&gt;&lt;key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delInstrText>
        </w:r>
        <w:r w:rsidRPr="00E10FB4" w:rsidDel="00BC4709">
          <w:rPr>
            <w:rFonts w:ascii="Times New Roman" w:eastAsia="Times New Roman" w:hAnsi="Times New Roman" w:cs="Times New Roman"/>
            <w:rPrChange w:id="391" w:author="Stefan Wuchty" w:date="2018-03-29T11:50:00Z">
              <w:rPr>
                <w:rFonts w:ascii="Times" w:eastAsia="Times New Roman" w:hAnsi="Times" w:cs="Times New Roman"/>
              </w:rPr>
            </w:rPrChange>
          </w:rPr>
          <w:fldChar w:fldCharType="separate"/>
        </w:r>
        <w:r w:rsidR="005D6606" w:rsidDel="00BC4709">
          <w:rPr>
            <w:rFonts w:ascii="Times New Roman" w:eastAsia="Times New Roman" w:hAnsi="Times New Roman" w:cs="Times New Roman"/>
            <w:noProof/>
          </w:rPr>
          <w:delText>(37)</w:delText>
        </w:r>
        <w:r w:rsidRPr="00E10FB4" w:rsidDel="00BC4709">
          <w:rPr>
            <w:rFonts w:ascii="Times New Roman" w:eastAsia="Times New Roman" w:hAnsi="Times New Roman" w:cs="Times New Roman"/>
            <w:rPrChange w:id="392" w:author="Stefan Wuchty" w:date="2018-03-29T11:50:00Z">
              <w:rPr>
                <w:rFonts w:ascii="Times" w:eastAsia="Times New Roman" w:hAnsi="Times" w:cs="Times New Roman"/>
              </w:rPr>
            </w:rPrChange>
          </w:rPr>
          <w:fldChar w:fldCharType="end"/>
        </w:r>
        <w:r w:rsidRPr="00E10FB4" w:rsidDel="00BC4709">
          <w:rPr>
            <w:rFonts w:ascii="Times New Roman" w:eastAsia="Times New Roman" w:hAnsi="Times New Roman" w:cs="Times New Roman"/>
            <w:rPrChange w:id="393" w:author="Stefan Wuchty" w:date="2018-03-29T11:50:00Z">
              <w:rPr>
                <w:rFonts w:ascii="Times" w:eastAsia="Times New Roman" w:hAnsi="Times" w:cs="Times New Roman"/>
              </w:rPr>
            </w:rPrChange>
          </w:rPr>
          <w:delText xml:space="preserve">. In fact, </w:delText>
        </w:r>
      </w:del>
      <w:del w:id="394" w:author="Stefan Wuchty" w:date="2018-03-29T11:44:00Z">
        <w:r w:rsidRPr="00E10FB4" w:rsidDel="007C6510">
          <w:rPr>
            <w:rFonts w:ascii="Times New Roman" w:eastAsia="Times New Roman" w:hAnsi="Times New Roman" w:cs="Times New Roman"/>
            <w:rPrChange w:id="395" w:author="Stefan Wuchty" w:date="2018-03-29T11:50:00Z">
              <w:rPr>
                <w:rFonts w:ascii="Times" w:eastAsia="Times New Roman" w:hAnsi="Times" w:cs="Times New Roman"/>
              </w:rPr>
            </w:rPrChange>
          </w:rPr>
          <w:delText xml:space="preserve"> </w:delText>
        </w:r>
      </w:del>
      <w:del w:id="396" w:author="Stefan Wuchty" w:date="2018-03-29T17:04:00Z">
        <w:r w:rsidRPr="00E10FB4" w:rsidDel="00BC4709">
          <w:rPr>
            <w:rFonts w:ascii="Times New Roman" w:eastAsia="Times New Roman" w:hAnsi="Times New Roman" w:cs="Times New Roman"/>
            <w:rPrChange w:id="397" w:author="Stefan Wuchty" w:date="2018-03-29T11:50:00Z">
              <w:rPr>
                <w:rFonts w:ascii="Times" w:eastAsia="Times New Roman" w:hAnsi="Times" w:cs="Times New Roman"/>
              </w:rPr>
            </w:rPrChange>
          </w:rPr>
          <w:delText>32% of these cellular proteins are targeted by more than one virus protein. A similar fraction, 28% of these cellular targets interact with proteins from more than one virus.</w:delText>
        </w:r>
      </w:del>
    </w:p>
    <w:p w14:paraId="4E7BBBD2" w14:textId="4BFD9C93" w:rsidR="00742786" w:rsidRPr="00E10FB4" w:rsidDel="00BC4709" w:rsidRDefault="00742786">
      <w:pPr>
        <w:spacing w:line="276" w:lineRule="auto"/>
        <w:rPr>
          <w:del w:id="398" w:author="Stefan Wuchty" w:date="2018-03-29T17:04:00Z"/>
          <w:rFonts w:ascii="Times New Roman" w:eastAsia="Times New Roman" w:hAnsi="Times New Roman" w:cs="Times New Roman"/>
          <w:rPrChange w:id="399" w:author="Stefan Wuchty" w:date="2018-03-29T11:50:00Z">
            <w:rPr>
              <w:del w:id="400" w:author="Stefan Wuchty" w:date="2018-03-29T17:04:00Z"/>
              <w:rFonts w:ascii="Times" w:eastAsia="Times New Roman" w:hAnsi="Times" w:cs="Times New Roman"/>
            </w:rPr>
          </w:rPrChange>
        </w:rPr>
        <w:pPrChange w:id="401" w:author="Stefan Wuchty" w:date="2018-03-29T17:04:00Z">
          <w:pPr>
            <w:ind w:firstLine="360"/>
          </w:pPr>
        </w:pPrChange>
      </w:pPr>
      <w:del w:id="402" w:author="Stefan Wuchty" w:date="2018-03-29T17:04:00Z">
        <w:r w:rsidRPr="00E10FB4" w:rsidDel="00BC4709">
          <w:rPr>
            <w:rFonts w:ascii="Times New Roman" w:eastAsia="Times New Roman" w:hAnsi="Times New Roman" w:cs="Times New Roman"/>
            <w:rPrChange w:id="403" w:author="Stefan Wuchty" w:date="2018-03-29T11:50:00Z">
              <w:rPr>
                <w:rFonts w:ascii="Times" w:eastAsia="Times New Roman" w:hAnsi="Times" w:cs="Times New Roman"/>
              </w:rPr>
            </w:rPrChange>
          </w:rPr>
          <w:delText xml:space="preserve">Clearly, virus proteins attack a relatively small number of human proteins that are relevant for their replication.  More specifically, these human targets appear to be highly connected: the mean degree of these targets was 38 vs. 10 in non-targeted proteins </w:delText>
        </w:r>
        <w:r w:rsidRPr="00E10FB4" w:rsidDel="00BC4709">
          <w:rPr>
            <w:rFonts w:ascii="Times New Roman" w:eastAsia="Times New Roman" w:hAnsi="Times New Roman" w:cs="Times New Roman"/>
            <w:rPrChange w:id="404" w:author="Stefan Wuchty" w:date="2018-03-29T11:50:00Z">
              <w:rPr>
                <w:rFonts w:ascii="Times" w:eastAsia="Times New Roman" w:hAnsi="Times" w:cs="Times New Roman"/>
              </w:rPr>
            </w:rPrChange>
          </w:rPr>
          <w:fldChar w:fldCharType="begin"/>
        </w:r>
        <w:r w:rsidR="005D6606" w:rsidDel="00BC4709">
          <w:rPr>
            <w:rFonts w:ascii="Times New Roman" w:eastAsia="Times New Roman" w:hAnsi="Times New Roman" w:cs="Times New Roman"/>
          </w:rPr>
          <w:delInstrText xml:space="preserve"> ADDIN EN.CITE &lt;EndNote&gt;&lt;Cite&gt;&lt;Author&gt;Navratil&lt;/Author&gt;&lt;Year&gt;2011&lt;/Year&gt;&lt;RecNum&gt;122&lt;/RecNum&gt;&lt;DisplayText&gt;(37)&lt;/DisplayText&gt;&lt;record&gt;&lt;rec-number&gt;122&lt;/rec-number&gt;&lt;foreign-keys&gt;&lt;key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delInstrText>
        </w:r>
        <w:r w:rsidRPr="00E10FB4" w:rsidDel="00BC4709">
          <w:rPr>
            <w:rFonts w:ascii="Times New Roman" w:eastAsia="Times New Roman" w:hAnsi="Times New Roman" w:cs="Times New Roman"/>
            <w:rPrChange w:id="405" w:author="Stefan Wuchty" w:date="2018-03-29T11:50:00Z">
              <w:rPr>
                <w:rFonts w:ascii="Times" w:eastAsia="Times New Roman" w:hAnsi="Times" w:cs="Times New Roman"/>
              </w:rPr>
            </w:rPrChange>
          </w:rPr>
          <w:fldChar w:fldCharType="separate"/>
        </w:r>
        <w:r w:rsidR="005D6606" w:rsidDel="00BC4709">
          <w:rPr>
            <w:rFonts w:ascii="Times New Roman" w:eastAsia="Times New Roman" w:hAnsi="Times New Roman" w:cs="Times New Roman"/>
            <w:noProof/>
          </w:rPr>
          <w:delText>(37)</w:delText>
        </w:r>
        <w:r w:rsidRPr="00E10FB4" w:rsidDel="00BC4709">
          <w:rPr>
            <w:rFonts w:ascii="Times New Roman" w:eastAsia="Times New Roman" w:hAnsi="Times New Roman" w:cs="Times New Roman"/>
            <w:rPrChange w:id="406" w:author="Stefan Wuchty" w:date="2018-03-29T11:50:00Z">
              <w:rPr>
                <w:rFonts w:ascii="Times" w:eastAsia="Times New Roman" w:hAnsi="Times" w:cs="Times New Roman"/>
              </w:rPr>
            </w:rPrChange>
          </w:rPr>
          <w:fldChar w:fldCharType="end"/>
        </w:r>
        <w:r w:rsidRPr="00E10FB4" w:rsidDel="00BC4709">
          <w:rPr>
            <w:rFonts w:ascii="Times New Roman" w:eastAsia="Times New Roman" w:hAnsi="Times New Roman" w:cs="Times New Roman"/>
            <w:rPrChange w:id="407" w:author="Stefan Wuchty" w:date="2018-03-29T11:50:00Z">
              <w:rPr>
                <w:rFonts w:ascii="Times" w:eastAsia="Times New Roman" w:hAnsi="Times" w:cs="Times New Roman"/>
              </w:rPr>
            </w:rPrChange>
          </w:rPr>
          <w:delText>. Even among highly connected proteins (k&gt;5) in the human interactome, the degree of virus targets was twice as large as those of non-targeted proteins. Note that only 50% of all human proteins were known to interact with other proteins in the 2011 human proteome, and 50% of these interacting proteins were interacting with only one other protein.</w:delText>
        </w:r>
      </w:del>
    </w:p>
    <w:p w14:paraId="0B7561B3" w14:textId="77777777" w:rsidR="00742786" w:rsidRPr="00E10FB4" w:rsidRDefault="00742786">
      <w:pPr>
        <w:spacing w:line="276" w:lineRule="auto"/>
        <w:rPr>
          <w:rFonts w:ascii="Times New Roman" w:eastAsia="Times New Roman" w:hAnsi="Times New Roman" w:cs="Times New Roman"/>
          <w:rPrChange w:id="408" w:author="Stefan Wuchty" w:date="2018-03-29T11:50:00Z">
            <w:rPr>
              <w:rFonts w:ascii="Times" w:eastAsia="Times New Roman" w:hAnsi="Times" w:cs="Times New Roman"/>
            </w:rPr>
          </w:rPrChange>
        </w:rPr>
        <w:pPrChange w:id="409" w:author="Stefan Wuchty" w:date="2018-03-29T17:04:00Z">
          <w:pPr>
            <w:ind w:firstLine="360"/>
          </w:pPr>
        </w:pPrChange>
      </w:pPr>
    </w:p>
    <w:p w14:paraId="736194A2" w14:textId="2A1113FD" w:rsidR="00AE669D" w:rsidRPr="00124024" w:rsidDel="00BC4709" w:rsidRDefault="00AE669D" w:rsidP="00124024">
      <w:pPr>
        <w:spacing w:line="276" w:lineRule="auto"/>
        <w:outlineLvl w:val="0"/>
        <w:rPr>
          <w:del w:id="410" w:author="Stefan Wuchty" w:date="2018-03-29T17:04:00Z"/>
          <w:rFonts w:ascii="Times New Roman" w:eastAsia="Times New Roman" w:hAnsi="Times New Roman" w:cs="Times New Roman"/>
          <w:b/>
        </w:rPr>
      </w:pPr>
      <w:del w:id="411" w:author="Stefan Wuchty" w:date="2018-03-29T17:04:00Z">
        <w:r w:rsidRPr="00124024" w:rsidDel="00BC4709">
          <w:rPr>
            <w:rFonts w:ascii="Times New Roman" w:eastAsia="Times New Roman" w:hAnsi="Times New Roman" w:cs="Times New Roman"/>
            <w:b/>
          </w:rPr>
          <w:delText>The topology of human-virus interactions</w:delText>
        </w:r>
      </w:del>
    </w:p>
    <w:p w14:paraId="6B781233" w14:textId="293346B8" w:rsidR="00BC4709" w:rsidRPr="00982970" w:rsidRDefault="00C508FE" w:rsidP="00BC4709">
      <w:pPr>
        <w:spacing w:line="276" w:lineRule="auto"/>
        <w:ind w:firstLine="360"/>
        <w:rPr>
          <w:ins w:id="412" w:author="Stefan Wuchty" w:date="2018-03-29T17:02:00Z"/>
          <w:rFonts w:ascii="Times New Roman" w:eastAsia="Times New Roman" w:hAnsi="Times New Roman" w:cs="Times New Roman"/>
        </w:rPr>
      </w:pPr>
      <w:r w:rsidRPr="00124024">
        <w:rPr>
          <w:rFonts w:ascii="Times New Roman" w:eastAsia="Times New Roman" w:hAnsi="Times New Roman" w:cs="Times New Roman"/>
        </w:rPr>
        <w:t xml:space="preserve">The abundance of such virus-host interaction data prompted topological analysis of networks thus obtained. </w:t>
      </w:r>
      <w:proofErr w:type="spellStart"/>
      <w:ins w:id="413" w:author="Stefan Wuchty" w:date="2018-03-29T17:02:00Z">
        <w:r w:rsidR="00BC4709" w:rsidRPr="00982970">
          <w:rPr>
            <w:rFonts w:ascii="Times New Roman" w:eastAsia="Times New Roman" w:hAnsi="Times New Roman" w:cs="Times New Roman"/>
          </w:rPr>
          <w:t>Navratil</w:t>
        </w:r>
        <w:proofErr w:type="spellEnd"/>
        <w:r w:rsidR="00BC4709" w:rsidRPr="00982970">
          <w:rPr>
            <w:rFonts w:ascii="Times New Roman" w:eastAsia="Times New Roman" w:hAnsi="Times New Roman" w:cs="Times New Roman"/>
          </w:rPr>
          <w:t xml:space="preserve"> et al. described a human </w:t>
        </w:r>
        <w:proofErr w:type="spellStart"/>
        <w:r w:rsidR="00BC4709" w:rsidRPr="00982970">
          <w:rPr>
            <w:rFonts w:ascii="Times New Roman" w:eastAsia="Times New Roman" w:hAnsi="Times New Roman" w:cs="Times New Roman"/>
          </w:rPr>
          <w:t>infectome</w:t>
        </w:r>
        <w:proofErr w:type="spellEnd"/>
        <w:r w:rsidR="00BC4709" w:rsidRPr="00982970">
          <w:rPr>
            <w:rFonts w:ascii="Times New Roman" w:eastAsia="Times New Roman" w:hAnsi="Times New Roman" w:cs="Times New Roman"/>
          </w:rPr>
          <w:t xml:space="preserve"> network (HIN) that linked 416 viral proteins to 1,148 human proteins through 2,099 manually curated virus-host PPIs </w:t>
        </w:r>
        <w:r w:rsidR="00BC4709" w:rsidRPr="00982970">
          <w:rPr>
            <w:rFonts w:ascii="Times New Roman" w:eastAsia="Times New Roman" w:hAnsi="Times New Roman" w:cs="Times New Roman"/>
          </w:rPr>
          <w:fldChar w:fldCharType="begin"/>
        </w:r>
        <w:r w:rsidR="00BC4709">
          <w:rPr>
            <w:rFonts w:ascii="Times New Roman" w:eastAsia="Times New Roman" w:hAnsi="Times New Roman" w:cs="Times New Roman"/>
          </w:rPr>
          <w:instrText xml:space="preserve"> ADDIN EN.CITE &lt;EndNote&gt;&lt;Cite&gt;&lt;Author&gt;Navratil&lt;/Author&gt;&lt;Year&gt;2011&lt;/Year&gt;&lt;RecNum&gt;122&lt;/RecNum&gt;&lt;DisplayText&gt;(37)&lt;/DisplayText&gt;&lt;record&gt;&lt;rec-number&gt;122&lt;/rec-number&gt;&lt;foreign-keys&gt;&lt;key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BC4709" w:rsidRPr="00982970">
          <w:rPr>
            <w:rFonts w:ascii="Times New Roman" w:eastAsia="Times New Roman" w:hAnsi="Times New Roman" w:cs="Times New Roman"/>
          </w:rPr>
          <w:fldChar w:fldCharType="separate"/>
        </w:r>
        <w:r w:rsidR="00BC4709">
          <w:rPr>
            <w:rFonts w:ascii="Times New Roman" w:eastAsia="Times New Roman" w:hAnsi="Times New Roman" w:cs="Times New Roman"/>
            <w:noProof/>
          </w:rPr>
          <w:t>(37)</w:t>
        </w:r>
        <w:r w:rsidR="00BC4709" w:rsidRPr="00982970">
          <w:rPr>
            <w:rFonts w:ascii="Times New Roman" w:eastAsia="Times New Roman" w:hAnsi="Times New Roman" w:cs="Times New Roman"/>
          </w:rPr>
          <w:fldChar w:fldCharType="end"/>
        </w:r>
        <w:r w:rsidR="00BC4709" w:rsidRPr="00982970">
          <w:rPr>
            <w:rFonts w:ascii="Times New Roman" w:eastAsia="Times New Roman" w:hAnsi="Times New Roman" w:cs="Times New Roman"/>
          </w:rPr>
          <w:t>. In fact, 32% of these cellular proteins are targeted by more than one virus protein. A similar fraction, 28% of these cellular targets interact with proteins from more than one virus.</w:t>
        </w:r>
      </w:ins>
    </w:p>
    <w:p w14:paraId="5204E63E" w14:textId="77D52ECA" w:rsidR="00C97339" w:rsidRPr="00BC4709" w:rsidRDefault="00BC4709">
      <w:pPr>
        <w:spacing w:line="276" w:lineRule="auto"/>
        <w:ind w:firstLine="360"/>
        <w:rPr>
          <w:rFonts w:ascii="Times New Roman" w:eastAsia="Times New Roman" w:hAnsi="Times New Roman" w:cs="Times New Roman"/>
          <w:rPrChange w:id="414" w:author="Stefan Wuchty" w:date="2018-03-29T17:03:00Z">
            <w:rPr>
              <w:rFonts w:ascii="Times New Roman" w:hAnsi="Times New Roman" w:cs="Times New Roman"/>
              <w:bCs/>
            </w:rPr>
          </w:rPrChange>
        </w:rPr>
        <w:pPrChange w:id="415" w:author="Stefan Wuchty" w:date="2018-03-29T17:03:00Z">
          <w:pPr>
            <w:spacing w:line="276" w:lineRule="auto"/>
          </w:pPr>
        </w:pPrChange>
      </w:pPr>
      <w:ins w:id="416" w:author="Stefan Wuchty" w:date="2018-03-29T17:02:00Z">
        <w:r w:rsidRPr="00982970">
          <w:rPr>
            <w:rFonts w:ascii="Times New Roman" w:eastAsia="Times New Roman" w:hAnsi="Times New Roman" w:cs="Times New Roman"/>
          </w:rPr>
          <w:t xml:space="preserve">Clearly, virus proteins attack a relatively small number of human proteins that are relevant for their replication.  More specifically, these human targets appear to be highly connected: the mean degree of these targets was 38 vs. 10 in non-targeted proteins </w:t>
        </w:r>
        <w:r w:rsidRPr="00982970">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&lt;EndNote&gt;&lt;Cite&gt;&lt;Author&gt;Navratil&lt;/Author&gt;&lt;Year&gt;2011&lt;/Year&gt;&lt;RecNum&gt;122&lt;/RecNum&gt;&lt;DisplayText&gt;(37)&lt;/DisplayText&gt;&lt;record&gt;&lt;rec-number&gt;122&lt;/rec-number&gt;&lt;foreign-keys&gt;&lt;key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Pr="00982970">
          <w:rPr>
            <w:rFonts w:ascii="Times New Roman" w:eastAsia="Times New Roman" w:hAnsi="Times New Roman" w:cs="Times New Roman"/>
          </w:rPr>
          <w:fldChar w:fldCharType="separate"/>
        </w:r>
        <w:r>
          <w:rPr>
            <w:rFonts w:ascii="Times New Roman" w:eastAsia="Times New Roman" w:hAnsi="Times New Roman" w:cs="Times New Roman"/>
            <w:noProof/>
          </w:rPr>
          <w:t>(37)</w:t>
        </w:r>
        <w:r w:rsidRPr="00982970">
          <w:rPr>
            <w:rFonts w:ascii="Times New Roman" w:eastAsia="Times New Roman" w:hAnsi="Times New Roman" w:cs="Times New Roman"/>
          </w:rPr>
          <w:fldChar w:fldCharType="end"/>
        </w:r>
        <w:r w:rsidRPr="00982970">
          <w:rPr>
            <w:rFonts w:ascii="Times New Roman" w:eastAsia="Times New Roman" w:hAnsi="Times New Roman" w:cs="Times New Roman"/>
          </w:rPr>
          <w:t xml:space="preserve">. </w:t>
        </w:r>
        <w:r w:rsidRPr="00982970">
          <w:rPr>
            <w:rFonts w:ascii="Times New Roman" w:eastAsia="Times New Roman" w:hAnsi="Times New Roman" w:cs="Times New Roman"/>
          </w:rPr>
          <w:lastRenderedPageBreak/>
          <w:t>Even among highly connected proteins (k&gt;5) in the human interactome, the degree of virus targets was twice as large as those of non-targeted proteins. Note that only 50% of all human proteins were known to interact with other proteins in the 2011 human proteome, and 50% of these interacting proteins were interacting with only one other protein.</w:t>
        </w:r>
      </w:ins>
      <w:ins w:id="417" w:author="Stefan Wuchty" w:date="2018-03-29T17:03:00Z">
        <w:r>
          <w:rPr>
            <w:rFonts w:ascii="Times New Roman" w:eastAsia="Times New Roman" w:hAnsi="Times New Roman" w:cs="Times New Roman"/>
          </w:rPr>
          <w:t xml:space="preserve"> </w:t>
        </w:r>
      </w:ins>
      <w:del w:id="418" w:author="Stefan Wuchty" w:date="2018-03-29T17:03:00Z">
        <w:r w:rsidR="00EE492C" w:rsidDel="00BC4709">
          <w:rPr>
            <w:rFonts w:ascii="Times New Roman" w:eastAsia="Times New Roman" w:hAnsi="Times New Roman" w:cs="Times New Roman"/>
          </w:rPr>
          <w:delText xml:space="preserve">As a virus attempts to control the underlying host cell, </w:delText>
        </w:r>
        <w:r w:rsidR="0018039D" w:rsidDel="00BC4709">
          <w:rPr>
            <w:rFonts w:ascii="Times New Roman" w:eastAsia="Times New Roman" w:hAnsi="Times New Roman" w:cs="Times New Roman"/>
          </w:rPr>
          <w:delText>viral proteins may target central position</w:delText>
        </w:r>
        <w:r w:rsidR="00603507" w:rsidDel="00BC4709">
          <w:rPr>
            <w:rFonts w:ascii="Times New Roman" w:eastAsia="Times New Roman" w:hAnsi="Times New Roman" w:cs="Times New Roman"/>
          </w:rPr>
          <w:delText>s</w:delText>
        </w:r>
        <w:r w:rsidR="0018039D" w:rsidDel="00BC4709">
          <w:rPr>
            <w:rFonts w:ascii="Times New Roman" w:eastAsia="Times New Roman" w:hAnsi="Times New Roman" w:cs="Times New Roman"/>
          </w:rPr>
          <w:delText xml:space="preserve"> in the underlying network of interactions between proteins of the human host. </w:delText>
        </w:r>
      </w:del>
      <w:ins w:id="419" w:author="Stefan Wuchty" w:date="2018-03-29T17:03:00Z">
        <w:r>
          <w:rPr>
            <w:rFonts w:ascii="Times New Roman" w:eastAsia="Times New Roman" w:hAnsi="Times New Roman" w:cs="Times New Roman"/>
          </w:rPr>
          <w:t xml:space="preserve">In independent analyses, it was found that </w:t>
        </w:r>
      </w:ins>
      <w:del w:id="420" w:author="Stefan Wuchty" w:date="2018-03-29T17:03:00Z">
        <w:r w:rsidR="0018039D" w:rsidDel="00BC4709">
          <w:rPr>
            <w:rFonts w:ascii="Times New Roman" w:eastAsia="Times New Roman" w:hAnsi="Times New Roman" w:cs="Times New Roman"/>
          </w:rPr>
          <w:delText xml:space="preserve">As for local network centrality, </w:delText>
        </w:r>
      </w:del>
      <w:r w:rsidR="0018039D">
        <w:rPr>
          <w:rFonts w:ascii="Times New Roman" w:eastAsia="Times New Roman" w:hAnsi="Times New Roman" w:cs="Times New Roman"/>
        </w:rPr>
        <w:t xml:space="preserve">viral proteins preferably target human host proteins that are involved in </w:t>
      </w:r>
      <w:proofErr w:type="gramStart"/>
      <w:r w:rsidR="0018039D">
        <w:rPr>
          <w:rFonts w:ascii="Times New Roman" w:eastAsia="Times New Roman" w:hAnsi="Times New Roman" w:cs="Times New Roman"/>
        </w:rPr>
        <w:t>a large number of</w:t>
      </w:r>
      <w:proofErr w:type="gramEnd"/>
      <w:r w:rsidR="0018039D">
        <w:rPr>
          <w:rFonts w:ascii="Times New Roman" w:eastAsia="Times New Roman" w:hAnsi="Times New Roman" w:cs="Times New Roman"/>
        </w:rPr>
        <w:t xml:space="preserve"> interactions</w:t>
      </w:r>
      <w:r w:rsidR="00946A1C" w:rsidRPr="00124024">
        <w:rPr>
          <w:rFonts w:ascii="Times New Roman" w:eastAsia="Times New Roman" w:hAnsi="Times New Roman" w:cs="Times New Roman"/>
        </w:rPr>
        <w:t xml:space="preserve"> </w:t>
      </w:r>
      <w:r w:rsidR="006C4133" w:rsidRPr="00124024">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cj48UmVjTnVtPjE8L1JlY051bT48RGlzcGxheVRleHQ+KDEwLCAzMywgMzQsIDM4LTQ0KTwvRGlz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PC9lbGVjdHJvbmljLXJlc291cmNlLW51bT48L3JlY29yZD48L0NpdGU+PENpdGU+PEF1dGhvcj5E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</w:fldData>
        </w:fldChar>
      </w:r>
      <w:r w:rsidR="00B8648C">
        <w:rPr>
          <w:rFonts w:ascii="Times New Roman" w:eastAsia="Times New Roman" w:hAnsi="Times New Roman" w:cs="Times New Roman"/>
        </w:rPr>
        <w:instrText xml:space="preserve"> ADDIN EN.CITE </w:instrText>
      </w:r>
      <w:r w:rsidR="00B8648C">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cj48UmVjTnVtPjE8L1JlY051bT48RGlzcGxheVRleHQ+KDEwLCAzMywgMzQsIDM4LTQ0KTwvRGlz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PC9lbGVjdHJvbmljLXJlc291cmNlLW51bT48L3JlY29yZD48L0NpdGU+PENpdGU+PEF1dGhvcj5E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</w:fldData>
        </w:fldChar>
      </w:r>
      <w:r w:rsidR="00B8648C">
        <w:rPr>
          <w:rFonts w:ascii="Times New Roman" w:eastAsia="Times New Roman" w:hAnsi="Times New Roman" w:cs="Times New Roman"/>
        </w:rPr>
        <w:instrText xml:space="preserve"> ADDIN EN.CITE.DATA </w:instrText>
      </w:r>
      <w:r w:rsidR="00B8648C">
        <w:rPr>
          <w:rFonts w:ascii="Times New Roman" w:eastAsia="Times New Roman" w:hAnsi="Times New Roman" w:cs="Times New Roman"/>
        </w:rPr>
      </w:r>
      <w:r w:rsidR="00B8648C">
        <w:rPr>
          <w:rFonts w:ascii="Times New Roman" w:eastAsia="Times New Roman" w:hAnsi="Times New Roman" w:cs="Times New Roman"/>
        </w:rPr>
        <w:fldChar w:fldCharType="end"/>
      </w:r>
      <w:r w:rsidR="006C4133" w:rsidRPr="00124024">
        <w:rPr>
          <w:rFonts w:ascii="Times New Roman" w:eastAsia="Times New Roman" w:hAnsi="Times New Roman" w:cs="Times New Roman"/>
        </w:rPr>
      </w:r>
      <w:r w:rsidR="006C4133" w:rsidRPr="00124024">
        <w:rPr>
          <w:rFonts w:ascii="Times New Roman" w:eastAsia="Times New Roman" w:hAnsi="Times New Roman" w:cs="Times New Roman"/>
        </w:rPr>
        <w:fldChar w:fldCharType="separate"/>
      </w:r>
      <w:r w:rsidR="00B8648C">
        <w:rPr>
          <w:rFonts w:ascii="Times New Roman" w:eastAsia="Times New Roman" w:hAnsi="Times New Roman" w:cs="Times New Roman"/>
          <w:noProof/>
        </w:rPr>
        <w:t>(10, 33, 34, 38-44)</w:t>
      </w:r>
      <w:r w:rsidR="006C4133" w:rsidRPr="00124024">
        <w:rPr>
          <w:rFonts w:ascii="Times New Roman" w:eastAsia="Times New Roman" w:hAnsi="Times New Roman" w:cs="Times New Roman"/>
        </w:rPr>
        <w:fldChar w:fldCharType="end"/>
      </w:r>
      <w:r w:rsidR="00946A1C" w:rsidRPr="00124024">
        <w:rPr>
          <w:rFonts w:ascii="Times New Roman" w:eastAsia="Times New Roman" w:hAnsi="Times New Roman" w:cs="Times New Roman"/>
        </w:rPr>
        <w:t>.</w:t>
      </w:r>
      <w:r w:rsidR="003825E7" w:rsidRPr="00124024">
        <w:rPr>
          <w:rFonts w:ascii="Times New Roman" w:eastAsia="Times New Roman" w:hAnsi="Times New Roman" w:cs="Times New Roman"/>
        </w:rPr>
        <w:t xml:space="preserve"> As </w:t>
      </w:r>
      <w:r w:rsidR="0018039D">
        <w:rPr>
          <w:rFonts w:ascii="Times New Roman" w:eastAsia="Times New Roman" w:hAnsi="Times New Roman" w:cs="Times New Roman"/>
        </w:rPr>
        <w:t>the number of interactions</w:t>
      </w:r>
      <w:r w:rsidR="003825E7" w:rsidRPr="00124024">
        <w:rPr>
          <w:rFonts w:ascii="Times New Roman" w:eastAsia="Times New Roman" w:hAnsi="Times New Roman" w:cs="Times New Roman"/>
        </w:rPr>
        <w:t xml:space="preserve"> is a local measure of centrality, </w:t>
      </w:r>
      <w:r w:rsidR="0018039D">
        <w:rPr>
          <w:rFonts w:ascii="Times New Roman" w:eastAsia="Times New Roman" w:hAnsi="Times New Roman" w:cs="Times New Roman"/>
        </w:rPr>
        <w:t xml:space="preserve">other more global measures of centrality were considered as well. </w:t>
      </w:r>
      <w:proofErr w:type="gramStart"/>
      <w:r w:rsidR="0018039D">
        <w:rPr>
          <w:rFonts w:ascii="Times New Roman" w:eastAsia="Times New Roman" w:hAnsi="Times New Roman" w:cs="Times New Roman"/>
        </w:rPr>
        <w:t>In particular, b</w:t>
      </w:r>
      <w:r w:rsidR="00DF638C" w:rsidRPr="00124024">
        <w:rPr>
          <w:rFonts w:ascii="Times New Roman" w:eastAsia="Times New Roman" w:hAnsi="Times New Roman" w:cs="Times New Roman"/>
        </w:rPr>
        <w:t>etween</w:t>
      </w:r>
      <w:r w:rsidR="001E0D7C" w:rsidRPr="00124024">
        <w:rPr>
          <w:rFonts w:ascii="Times New Roman" w:eastAsia="Times New Roman" w:hAnsi="Times New Roman" w:cs="Times New Roman"/>
        </w:rPr>
        <w:t>n</w:t>
      </w:r>
      <w:r w:rsidR="00DF638C" w:rsidRPr="00124024">
        <w:rPr>
          <w:rFonts w:ascii="Times New Roman" w:eastAsia="Times New Roman" w:hAnsi="Times New Roman" w:cs="Times New Roman"/>
        </w:rPr>
        <w:t>e</w:t>
      </w:r>
      <w:r w:rsidR="001E0D7C" w:rsidRPr="00124024">
        <w:rPr>
          <w:rFonts w:ascii="Times New Roman" w:eastAsia="Times New Roman" w:hAnsi="Times New Roman" w:cs="Times New Roman"/>
        </w:rPr>
        <w:t>s</w:t>
      </w:r>
      <w:r w:rsidR="00DF638C" w:rsidRPr="00124024">
        <w:rPr>
          <w:rFonts w:ascii="Times New Roman" w:eastAsia="Times New Roman" w:hAnsi="Times New Roman" w:cs="Times New Roman"/>
        </w:rPr>
        <w:t>s</w:t>
      </w:r>
      <w:proofErr w:type="gramEnd"/>
      <w:r w:rsidR="00DF638C" w:rsidRPr="00124024">
        <w:rPr>
          <w:rFonts w:ascii="Times New Roman" w:eastAsia="Times New Roman" w:hAnsi="Times New Roman" w:cs="Times New Roman"/>
        </w:rPr>
        <w:t xml:space="preserve"> centrality</w:t>
      </w:r>
      <w:r w:rsidR="001D1DBB" w:rsidRPr="00124024">
        <w:rPr>
          <w:rFonts w:ascii="Times New Roman" w:eastAsia="Times New Roman" w:hAnsi="Times New Roman" w:cs="Times New Roman"/>
        </w:rPr>
        <w:t xml:space="preserve"> measures how many connection</w:t>
      </w:r>
      <w:r w:rsidR="0018039D">
        <w:rPr>
          <w:rFonts w:ascii="Times New Roman" w:eastAsia="Times New Roman" w:hAnsi="Times New Roman" w:cs="Times New Roman"/>
        </w:rPr>
        <w:t>s</w:t>
      </w:r>
      <w:r w:rsidR="001D1DBB" w:rsidRPr="00124024">
        <w:rPr>
          <w:rFonts w:ascii="Times New Roman" w:eastAsia="Times New Roman" w:hAnsi="Times New Roman" w:cs="Times New Roman"/>
        </w:rPr>
        <w:t xml:space="preserve"> go through a particular protein in a network</w:t>
      </w:r>
      <w:r w:rsidR="00134AC9" w:rsidRPr="00124024">
        <w:rPr>
          <w:rFonts w:ascii="Times New Roman" w:eastAsia="Times New Roman" w:hAnsi="Times New Roman" w:cs="Times New Roman"/>
        </w:rPr>
        <w:t xml:space="preserve"> when proteins </w:t>
      </w:r>
      <w:r w:rsidR="0018039D">
        <w:rPr>
          <w:rFonts w:ascii="Times New Roman" w:eastAsia="Times New Roman" w:hAnsi="Times New Roman" w:cs="Times New Roman"/>
        </w:rPr>
        <w:t xml:space="preserve">were </w:t>
      </w:r>
      <w:r w:rsidR="00134AC9" w:rsidRPr="00124024">
        <w:rPr>
          <w:rFonts w:ascii="Times New Roman" w:eastAsia="Times New Roman" w:hAnsi="Times New Roman" w:cs="Times New Roman"/>
        </w:rPr>
        <w:t>connected by their shortest path</w:t>
      </w:r>
      <w:r w:rsidR="003825E7" w:rsidRPr="00124024">
        <w:rPr>
          <w:rFonts w:ascii="Times New Roman" w:eastAsia="Times New Roman" w:hAnsi="Times New Roman" w:cs="Times New Roman"/>
        </w:rPr>
        <w:t xml:space="preserve">. </w:t>
      </w:r>
      <w:r w:rsidR="0018039D">
        <w:rPr>
          <w:rFonts w:ascii="Times New Roman" w:eastAsia="Times New Roman" w:hAnsi="Times New Roman" w:cs="Times New Roman"/>
        </w:rPr>
        <w:t>Indeed, various viruses target human host proteins with high between</w:t>
      </w:r>
      <w:r w:rsidR="00A41AA4">
        <w:rPr>
          <w:rFonts w:ascii="Times New Roman" w:eastAsia="Times New Roman" w:hAnsi="Times New Roman" w:cs="Times New Roman"/>
        </w:rPr>
        <w:t>n</w:t>
      </w:r>
      <w:r w:rsidR="0018039D">
        <w:rPr>
          <w:rFonts w:ascii="Times New Roman" w:eastAsia="Times New Roman" w:hAnsi="Times New Roman" w:cs="Times New Roman"/>
        </w:rPr>
        <w:t>ess centrality</w:t>
      </w:r>
      <w:r w:rsidR="003825E7" w:rsidRPr="00124024">
        <w:rPr>
          <w:rFonts w:ascii="Times New Roman" w:eastAsia="Times New Roman" w:hAnsi="Times New Roman" w:cs="Times New Roman"/>
        </w:rPr>
        <w:t>.</w:t>
      </w:r>
      <w:r w:rsidR="00474B75" w:rsidRPr="00124024">
        <w:rPr>
          <w:rFonts w:ascii="Times New Roman" w:eastAsia="Times New Roman" w:hAnsi="Times New Roman" w:cs="Times New Roman"/>
        </w:rPr>
        <w:t xml:space="preserve"> As a corollary, </w:t>
      </w:r>
      <w:r w:rsidR="0018039D">
        <w:rPr>
          <w:rFonts w:ascii="Times New Roman" w:eastAsia="Times New Roman" w:hAnsi="Times New Roman" w:cs="Times New Roman"/>
        </w:rPr>
        <w:t>such central proteins also have significantly short</w:t>
      </w:r>
      <w:r w:rsidR="00A05800">
        <w:rPr>
          <w:rFonts w:ascii="Times New Roman" w:eastAsia="Times New Roman" w:hAnsi="Times New Roman" w:cs="Times New Roman"/>
        </w:rPr>
        <w:t>e</w:t>
      </w:r>
      <w:r w:rsidR="00A41AA4">
        <w:rPr>
          <w:rFonts w:ascii="Times New Roman" w:eastAsia="Times New Roman" w:hAnsi="Times New Roman" w:cs="Times New Roman"/>
        </w:rPr>
        <w:t>r</w:t>
      </w:r>
      <w:r w:rsidR="00A05800">
        <w:rPr>
          <w:rFonts w:ascii="Times New Roman" w:eastAsia="Times New Roman" w:hAnsi="Times New Roman" w:cs="Times New Roman"/>
        </w:rPr>
        <w:t xml:space="preserve"> </w:t>
      </w:r>
      <w:r w:rsidR="0018039D">
        <w:rPr>
          <w:rFonts w:ascii="Times New Roman" w:eastAsia="Times New Roman" w:hAnsi="Times New Roman" w:cs="Times New Roman"/>
        </w:rPr>
        <w:t>paths to other proteins</w:t>
      </w:r>
      <w:r w:rsidR="009A0AD3">
        <w:rPr>
          <w:rFonts w:ascii="Times New Roman" w:eastAsia="Times New Roman" w:hAnsi="Times New Roman" w:cs="Times New Roman"/>
        </w:rPr>
        <w:t xml:space="preserve"> </w:t>
      </w:r>
      <w:r w:rsidR="009A0AD3" w:rsidRPr="00982970">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cj48UmVjTnVtPjE8L1JlY051bT48RGlzcGxheVRleHQ+KDEwLCAzMywgMzQsIDM4LTQ0KTwvRGlz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PC9lbGVjdHJvbmljLXJlc291cmNlLW51bT48L3JlY29yZD48L0NpdGU+PENpdGU+PEF1dGhvcj5E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</w:fldData>
        </w:fldChar>
      </w:r>
      <w:r w:rsidR="00B8648C">
        <w:rPr>
          <w:rFonts w:ascii="Times New Roman" w:eastAsia="Times New Roman" w:hAnsi="Times New Roman" w:cs="Times New Roman"/>
        </w:rPr>
        <w:instrText xml:space="preserve"> ADDIN EN.CITE </w:instrText>
      </w:r>
      <w:r w:rsidR="00B8648C">
        <w:rPr>
          <w:rFonts w:ascii="Times New Roman" w:eastAsia="Times New Roman" w:hAnsi="Times New Roman" w:cs="Times New Roman"/>
        </w:rPr>
        <w:fldChar w:fldCharType="begin">
          <w:fldData xml:space="preserve">PEVuZE5vdGU+PENpdGU+PEF1dGhvcj5DYWxkZXJ3b29kPC9BdXRob3I+PFllYXI+MjAwNzwvWWVh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</w:fldData>
        </w:fldChar>
      </w:r>
      <w:r w:rsidR="00B8648C">
        <w:rPr>
          <w:rFonts w:ascii="Times New Roman" w:eastAsia="Times New Roman" w:hAnsi="Times New Roman" w:cs="Times New Roman"/>
        </w:rPr>
        <w:instrText xml:space="preserve"> ADDIN EN.CITE.DATA </w:instrText>
      </w:r>
      <w:r w:rsidR="00B8648C">
        <w:rPr>
          <w:rFonts w:ascii="Times New Roman" w:eastAsia="Times New Roman" w:hAnsi="Times New Roman" w:cs="Times New Roman"/>
        </w:rPr>
      </w:r>
      <w:r w:rsidR="00B8648C">
        <w:rPr>
          <w:rFonts w:ascii="Times New Roman" w:eastAsia="Times New Roman" w:hAnsi="Times New Roman" w:cs="Times New Roman"/>
        </w:rPr>
        <w:fldChar w:fldCharType="end"/>
      </w:r>
      <w:r w:rsidR="009A0AD3" w:rsidRPr="00982970">
        <w:rPr>
          <w:rFonts w:ascii="Times New Roman" w:eastAsia="Times New Roman" w:hAnsi="Times New Roman" w:cs="Times New Roman"/>
        </w:rPr>
      </w:r>
      <w:r w:rsidR="009A0AD3" w:rsidRPr="00982970">
        <w:rPr>
          <w:rFonts w:ascii="Times New Roman" w:eastAsia="Times New Roman" w:hAnsi="Times New Roman" w:cs="Times New Roman"/>
        </w:rPr>
        <w:fldChar w:fldCharType="separate"/>
      </w:r>
      <w:r w:rsidR="00B8648C">
        <w:rPr>
          <w:rFonts w:ascii="Times New Roman" w:eastAsia="Times New Roman" w:hAnsi="Times New Roman" w:cs="Times New Roman"/>
          <w:noProof/>
        </w:rPr>
        <w:t>(10, 33, 34, 38-44)</w:t>
      </w:r>
      <w:r w:rsidR="009A0AD3" w:rsidRPr="00982970">
        <w:rPr>
          <w:rFonts w:ascii="Times New Roman" w:eastAsia="Times New Roman" w:hAnsi="Times New Roman" w:cs="Times New Roman"/>
        </w:rPr>
        <w:fldChar w:fldCharType="end"/>
      </w:r>
      <w:r w:rsidR="00A05800">
        <w:rPr>
          <w:rFonts w:ascii="Times New Roman" w:eastAsia="Times New Roman" w:hAnsi="Times New Roman" w:cs="Times New Roman"/>
          <w:noProof/>
        </w:rPr>
        <w:t xml:space="preserve">, as well as participate in a higher number of pathways and protein complexes </w:t>
      </w:r>
      <w:r w:rsidR="00A05800">
        <w:rPr>
          <w:rFonts w:ascii="Times New Roman" w:eastAsia="Times New Roman" w:hAnsi="Times New Roman" w:cs="Times New Roman"/>
          <w:noProof/>
        </w:rPr>
        <w:fldChar w:fldCharType="begin"/>
      </w:r>
      <w:r w:rsidR="00B8648C">
        <w:rPr>
          <w:rFonts w:ascii="Times New Roman" w:eastAsia="Times New Roman" w:hAnsi="Times New Roman" w:cs="Times New Roman"/>
          <w:noProof/>
        </w:rPr>
        <w:instrText xml:space="preserve"> ADDIN EN.CITE &lt;EndNote&gt;&lt;Cite&gt;&lt;Author&gt;Mariano&lt;/Author&gt;&lt;Year&gt;2016&lt;/Year&gt;&lt;RecNum&gt;166&lt;/RecNum&gt;&lt;DisplayText&gt;(45)&lt;/DisplayText&gt;&lt;record&gt;&lt;rec-number&gt;166&lt;/rec-number&gt;&lt;foreign-keys&gt;&lt;key app="EN" db-id="fzxf5s9pk0992pefpet5d9rcvs2ae90rrfad" timestamp="1522267592"&gt;166&lt;/key&gt;&lt;/foreign-keys&gt;&lt;ref-type name="Journal Article"&gt;17&lt;/ref-type&gt;&lt;contributors&gt;&lt;authors&gt;&lt;author&gt;Mariano, R.&lt;/author&gt;&lt;author&gt;Khuri, S.&lt;/author&gt;&lt;author&gt;Uetz, P.&lt;/author&gt;&lt;author&gt;Wuchty, S.&lt;/author&gt;&lt;/authors&gt;&lt;/contributors&gt;&lt;auth-address&gt;Department of Computer Science, University of Miami, Coral Gables, Florida, USA.&amp;#xD;Department of Computer Science, University of Miami, Coral Gables, Florida, USA; Center for Computational Science, University of Miami, Coral Gables, Florida, USA.&amp;#xD;Center for the Study of Biological Complexity, Virginia Commonwealth University, Richmond, Virginia, USA.&lt;/auth-address&gt;&lt;titles&gt;&lt;title&gt;Local Action with Global Impact: Highly Similar Infection Patterns of Human Viruses and Bacteriophages&lt;/title&gt;&lt;secondary-title&gt;mSystems&lt;/secondary-title&gt;&lt;/titles&gt;&lt;periodical&gt;&lt;full-title&gt;mSystems&lt;/full-title&gt;&lt;/periodical&gt;&lt;volume&gt;1&lt;/volume&gt;&lt;number&gt;2&lt;/number&gt;&lt;keywords&gt;&lt;keyword&gt;bacteriophages&lt;/keyword&gt;&lt;keyword&gt;host-pathogen interactions&lt;/keyword&gt;&lt;keyword&gt;protein interactions&lt;/keyword&gt;&lt;keyword&gt;viruses&lt;/keyword&gt;&lt;/keywords&gt;&lt;dates&gt;&lt;year&gt;2016&lt;/year&gt;&lt;pub-dates&gt;&lt;date&gt;Mar-Apr&lt;/date&gt;&lt;/pub-dates&gt;&lt;/dates&gt;&lt;isbn&gt;2379-5077 (Print)&amp;#xD;2379-5077 (Linking)&lt;/isbn&gt;&lt;accession-num&gt;27822522&lt;/accession-num&gt;&lt;urls&gt;&lt;related-urls&gt;&lt;url&gt;https://www.ncbi.nlm.nih.gov/pubmed/27822522&lt;/url&gt;&lt;/related-urls&gt;&lt;/urls&gt;&lt;custom2&gt;PMC5069743&lt;/custom2&gt;&lt;electronic-resource-num&gt;10.1128/mSystems.00030-15&lt;/electronic-resource-num&gt;&lt;/record&gt;&lt;/Cite&gt;&lt;/EndNote&gt;</w:instrText>
      </w:r>
      <w:r w:rsidR="00A05800">
        <w:rPr>
          <w:rFonts w:ascii="Times New Roman" w:eastAsia="Times New Roman" w:hAnsi="Times New Roman" w:cs="Times New Roman"/>
          <w:noProof/>
        </w:rPr>
        <w:fldChar w:fldCharType="separate"/>
      </w:r>
      <w:r w:rsidR="00B8648C">
        <w:rPr>
          <w:rFonts w:ascii="Times New Roman" w:eastAsia="Times New Roman" w:hAnsi="Times New Roman" w:cs="Times New Roman"/>
          <w:noProof/>
        </w:rPr>
        <w:t>(45)</w:t>
      </w:r>
      <w:r w:rsidR="00A05800">
        <w:rPr>
          <w:rFonts w:ascii="Times New Roman" w:eastAsia="Times New Roman" w:hAnsi="Times New Roman" w:cs="Times New Roman"/>
          <w:noProof/>
        </w:rPr>
        <w:fldChar w:fldCharType="end"/>
      </w:r>
      <w:r w:rsidR="00A05800">
        <w:rPr>
          <w:rFonts w:ascii="Times New Roman" w:eastAsia="Times New Roman" w:hAnsi="Times New Roman" w:cs="Times New Roman"/>
          <w:noProof/>
        </w:rPr>
        <w:t xml:space="preserve">. </w:t>
      </w:r>
      <w:r w:rsidR="00474B75" w:rsidRPr="00124024">
        <w:rPr>
          <w:rFonts w:ascii="Times New Roman" w:eastAsia="Times New Roman" w:hAnsi="Times New Roman" w:cs="Times New Roman"/>
        </w:rPr>
        <w:t>Recently, the focus of modern network research has shifted to the determination of nodes that allow the control of a network</w:t>
      </w:r>
      <w:r w:rsidR="00621B3D" w:rsidRPr="00124024">
        <w:rPr>
          <w:rFonts w:ascii="Times New Roman" w:eastAsia="Times New Roman" w:hAnsi="Times New Roman" w:cs="Times New Roman"/>
        </w:rPr>
        <w:t xml:space="preserve"> </w:t>
      </w:r>
      <w:r w:rsidR="00621B3D" w:rsidRPr="00EE492C">
        <w:rPr>
          <w:rFonts w:ascii="Times New Roman" w:hAnsi="Times New Roman" w:cs="Times New Roman"/>
          <w:bCs/>
        </w:rPr>
        <w:fldChar w:fldCharType="begin">
          <w:fldData xml:space="preserve">PEVuZE5vdGU+PENpdGU+PEF1dGhvcj5Jc2hpdHN1a2E8L0F1dGhvcj48WWVhcj4yMDE2PC9ZZWFy
PjxSZWNOdW0+MTA2PC9SZWNOdW0+PERpc3BsYXlUZXh0Pig0NiwgNDcpPC9EaXNwbGF5VGV4dD48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B8648C">
        <w:rPr>
          <w:rFonts w:ascii="Times New Roman" w:hAnsi="Times New Roman" w:cs="Times New Roman"/>
          <w:bCs/>
        </w:rPr>
        <w:instrText xml:space="preserve"> ADDIN EN.CITE </w:instrText>
      </w:r>
      <w:r w:rsidR="00B8648C">
        <w:rPr>
          <w:rFonts w:ascii="Times New Roman" w:hAnsi="Times New Roman" w:cs="Times New Roman"/>
          <w:bCs/>
        </w:rPr>
        <w:fldChar w:fldCharType="begin">
          <w:fldData xml:space="preserve">PEVuZE5vdGU+PENpdGU+PEF1dGhvcj5Jc2hpdHN1a2E8L0F1dGhvcj48WWVhcj4yMDE2PC9ZZWFy
PjxSZWNOdW0+MTA2PC9SZWNOdW0+PERpc3BsYXlUZXh0Pig0NiwgNDcpPC9EaXNwbGF5VGV4dD48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B8648C">
        <w:rPr>
          <w:rFonts w:ascii="Times New Roman" w:hAnsi="Times New Roman" w:cs="Times New Roman"/>
          <w:bCs/>
        </w:rPr>
        <w:instrText xml:space="preserve"> ADDIN EN.CITE.DATA </w:instrText>
      </w:r>
      <w:r w:rsidR="00B8648C">
        <w:rPr>
          <w:rFonts w:ascii="Times New Roman" w:hAnsi="Times New Roman" w:cs="Times New Roman"/>
          <w:bCs/>
        </w:rPr>
      </w:r>
      <w:r w:rsidR="00B8648C">
        <w:rPr>
          <w:rFonts w:ascii="Times New Roman" w:hAnsi="Times New Roman" w:cs="Times New Roman"/>
          <w:bCs/>
        </w:rPr>
        <w:fldChar w:fldCharType="end"/>
      </w:r>
      <w:r w:rsidR="00621B3D" w:rsidRPr="00EE492C">
        <w:rPr>
          <w:rFonts w:ascii="Times New Roman" w:hAnsi="Times New Roman" w:cs="Times New Roman"/>
          <w:bCs/>
        </w:rPr>
      </w:r>
      <w:r w:rsidR="00621B3D" w:rsidRPr="00EE492C">
        <w:rPr>
          <w:rFonts w:ascii="Times New Roman" w:hAnsi="Times New Roman" w:cs="Times New Roman"/>
          <w:bCs/>
        </w:rPr>
        <w:fldChar w:fldCharType="separate"/>
      </w:r>
      <w:r w:rsidR="00B8648C">
        <w:rPr>
          <w:rFonts w:ascii="Times New Roman" w:hAnsi="Times New Roman" w:cs="Times New Roman"/>
          <w:bCs/>
          <w:noProof/>
        </w:rPr>
        <w:t>(46, 47)</w:t>
      </w:r>
      <w:r w:rsidR="00621B3D" w:rsidRPr="00EE492C">
        <w:rPr>
          <w:rFonts w:ascii="Times New Roman" w:hAnsi="Times New Roman" w:cs="Times New Roman"/>
          <w:bCs/>
        </w:rPr>
        <w:fldChar w:fldCharType="end"/>
      </w:r>
      <w:r w:rsidR="00621B3D" w:rsidRPr="00EE492C">
        <w:rPr>
          <w:rFonts w:ascii="Times New Roman" w:hAnsi="Times New Roman" w:cs="Times New Roman"/>
        </w:rPr>
        <w:t xml:space="preserve">. </w:t>
      </w:r>
      <w:r w:rsidR="00A41AA4" w:rsidRPr="00124024">
        <w:rPr>
          <w:rFonts w:ascii="Times New Roman" w:hAnsi="Times New Roman" w:cs="Times New Roman"/>
          <w:highlight w:val="yellow"/>
        </w:rPr>
        <w:t>Explain what “control” means</w:t>
      </w:r>
      <w:r w:rsidR="00A41AA4">
        <w:rPr>
          <w:rFonts w:ascii="Times New Roman" w:hAnsi="Times New Roman" w:cs="Times New Roman"/>
        </w:rPr>
        <w:t xml:space="preserve">. </w:t>
      </w:r>
      <w:r w:rsidR="00621B3D" w:rsidRPr="00EE492C">
        <w:rPr>
          <w:rFonts w:ascii="Times New Roman" w:hAnsi="Times New Roman" w:cs="Times New Roman"/>
        </w:rPr>
        <w:t xml:space="preserve">Notably, such </w:t>
      </w:r>
      <w:r w:rsidR="00337BD3" w:rsidRPr="00EE492C">
        <w:rPr>
          <w:rFonts w:ascii="Times New Roman" w:hAnsi="Times New Roman" w:cs="Times New Roman"/>
        </w:rPr>
        <w:t xml:space="preserve">controlling </w:t>
      </w:r>
      <w:r w:rsidR="00621B3D" w:rsidRPr="00EE492C">
        <w:rPr>
          <w:rFonts w:ascii="Times New Roman" w:hAnsi="Times New Roman" w:cs="Times New Roman"/>
        </w:rPr>
        <w:t>genes were enriched with essential genes</w:t>
      </w:r>
      <w:r w:rsidR="00B07E45">
        <w:rPr>
          <w:rFonts w:ascii="Times New Roman" w:hAnsi="Times New Roman" w:cs="Times New Roman"/>
        </w:rPr>
        <w:t xml:space="preserve"> and </w:t>
      </w:r>
      <w:r w:rsidR="00621B3D" w:rsidRPr="00EE492C">
        <w:rPr>
          <w:rFonts w:ascii="Times New Roman" w:hAnsi="Times New Roman" w:cs="Times New Roman"/>
        </w:rPr>
        <w:t>disease genes</w:t>
      </w:r>
      <w:r w:rsidR="00B07E45">
        <w:rPr>
          <w:rFonts w:ascii="Times New Roman" w:hAnsi="Times New Roman" w:cs="Times New Roman"/>
        </w:rPr>
        <w:t>,</w:t>
      </w:r>
      <w:r w:rsidR="00621B3D" w:rsidRPr="00EE492C">
        <w:rPr>
          <w:rFonts w:ascii="Times New Roman" w:hAnsi="Times New Roman" w:cs="Times New Roman"/>
        </w:rPr>
        <w:t xml:space="preserve"> </w:t>
      </w:r>
      <w:r w:rsidR="00B07E45">
        <w:rPr>
          <w:rFonts w:ascii="Times New Roman" w:hAnsi="Times New Roman" w:cs="Times New Roman"/>
        </w:rPr>
        <w:t>and</w:t>
      </w:r>
      <w:r w:rsidR="00621B3D" w:rsidRPr="00EE492C">
        <w:rPr>
          <w:rFonts w:ascii="Times New Roman" w:hAnsi="Times New Roman" w:cs="Times New Roman"/>
        </w:rPr>
        <w:t xml:space="preserve"> </w:t>
      </w:r>
      <w:r w:rsidR="00B07E45">
        <w:rPr>
          <w:rFonts w:ascii="Times New Roman" w:hAnsi="Times New Roman" w:cs="Times New Roman"/>
        </w:rPr>
        <w:t xml:space="preserve">they </w:t>
      </w:r>
      <w:r w:rsidR="00621B3D" w:rsidRPr="00EE492C">
        <w:rPr>
          <w:rFonts w:ascii="Times New Roman" w:hAnsi="Times New Roman" w:cs="Times New Roman"/>
        </w:rPr>
        <w:t xml:space="preserve">appeared in regulatory interactions </w:t>
      </w:r>
      <w:r w:rsidR="00621B3D" w:rsidRPr="00EE492C">
        <w:rPr>
          <w:rFonts w:ascii="Times New Roman" w:hAnsi="Times New Roman" w:cs="Times New Roman"/>
        </w:rPr>
        <w:fldChar w:fldCharType="begin">
          <w:fldData xml:space="preserve">PEVuZE5vdGU+PENpdGU+PEF1dGhvcj5XdWNodHk8L0F1dGhvcj48WWVhcj4yMDE0PC9ZZWFyPjxS
ZWNOdW0+OTg8L1JlY051bT48RGlzcGxheVRleHQ+KDQ4LCA0OSk8L0Rpc3BsYXlUZXh0PjxyZWNv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B8648C">
        <w:rPr>
          <w:rFonts w:ascii="Times New Roman" w:hAnsi="Times New Roman" w:cs="Times New Roman"/>
        </w:rPr>
        <w:instrText xml:space="preserve"> ADDIN EN.CITE </w:instrText>
      </w:r>
      <w:r w:rsidR="00B8648C">
        <w:rPr>
          <w:rFonts w:ascii="Times New Roman" w:hAnsi="Times New Roman" w:cs="Times New Roman"/>
        </w:rPr>
        <w:fldChar w:fldCharType="begin">
          <w:fldData xml:space="preserve">PEVuZE5vdGU+PENpdGU+PEF1dGhvcj5XdWNodHk8L0F1dGhvcj48WWVhcj4yMDE0PC9ZZWFyPjxS
ZWNOdW0+OTg8L1JlY051bT48RGlzcGxheVRleHQ+KDQ4LCA0OSk8L0Rpc3BsYXlUZXh0PjxyZWNv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B8648C">
        <w:rPr>
          <w:rFonts w:ascii="Times New Roman" w:hAnsi="Times New Roman" w:cs="Times New Roman"/>
        </w:rPr>
        <w:instrText xml:space="preserve"> ADDIN EN.CITE.DATA </w:instrText>
      </w:r>
      <w:r w:rsidR="00B8648C">
        <w:rPr>
          <w:rFonts w:ascii="Times New Roman" w:hAnsi="Times New Roman" w:cs="Times New Roman"/>
        </w:rPr>
      </w:r>
      <w:r w:rsidR="00B8648C">
        <w:rPr>
          <w:rFonts w:ascii="Times New Roman" w:hAnsi="Times New Roman" w:cs="Times New Roman"/>
        </w:rPr>
        <w:fldChar w:fldCharType="end"/>
      </w:r>
      <w:r w:rsidR="00621B3D" w:rsidRPr="00EE492C">
        <w:rPr>
          <w:rFonts w:ascii="Times New Roman" w:hAnsi="Times New Roman" w:cs="Times New Roman"/>
        </w:rPr>
      </w:r>
      <w:r w:rsidR="00621B3D" w:rsidRPr="00EE492C">
        <w:rPr>
          <w:rFonts w:ascii="Times New Roman" w:hAnsi="Times New Roman" w:cs="Times New Roman"/>
        </w:rPr>
        <w:fldChar w:fldCharType="separate"/>
      </w:r>
      <w:r w:rsidR="00B8648C">
        <w:rPr>
          <w:rFonts w:ascii="Times New Roman" w:hAnsi="Times New Roman" w:cs="Times New Roman"/>
          <w:noProof/>
        </w:rPr>
        <w:t>(48, 49)</w:t>
      </w:r>
      <w:r w:rsidR="00621B3D" w:rsidRPr="00EE492C">
        <w:rPr>
          <w:rFonts w:ascii="Times New Roman" w:hAnsi="Times New Roman" w:cs="Times New Roman"/>
        </w:rPr>
        <w:fldChar w:fldCharType="end"/>
      </w:r>
      <w:r w:rsidR="00621B3D" w:rsidRPr="00EE492C">
        <w:rPr>
          <w:rFonts w:ascii="Times New Roman" w:hAnsi="Times New Roman" w:cs="Times New Roman"/>
        </w:rPr>
        <w:t>.</w:t>
      </w:r>
      <w:r w:rsidR="00621B3D" w:rsidRPr="00EE492C">
        <w:rPr>
          <w:rFonts w:ascii="Times New Roman" w:hAnsi="Times New Roman" w:cs="Times New Roman"/>
          <w:bCs/>
        </w:rPr>
        <w:t xml:space="preserve"> Furthermore, they also played a role as targeted and required genes of viral infections </w:t>
      </w:r>
      <w:r w:rsidR="00621B3D" w:rsidRPr="00EE492C">
        <w:rPr>
          <w:rFonts w:ascii="Times New Roman" w:hAnsi="Times New Roman" w:cs="Times New Roman"/>
          <w:bCs/>
        </w:rPr>
        <w:fldChar w:fldCharType="begin">
          <w:fldData xml:space="preserve">PEVuZE5vdGU+PENpdGU+PEF1dGhvcj5XdWNodHk8L0F1dGhvcj48WWVhcj4yMDE3PC9ZZWFyPjxS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</w:fldData>
        </w:fldChar>
      </w:r>
      <w:r w:rsidR="00B8648C">
        <w:rPr>
          <w:rFonts w:ascii="Times New Roman" w:hAnsi="Times New Roman" w:cs="Times New Roman"/>
          <w:bCs/>
        </w:rPr>
        <w:instrText xml:space="preserve"> ADDIN EN.CITE </w:instrText>
      </w:r>
      <w:r w:rsidR="00B8648C">
        <w:rPr>
          <w:rFonts w:ascii="Times New Roman" w:hAnsi="Times New Roman" w:cs="Times New Roman"/>
          <w:bCs/>
        </w:rPr>
        <w:fldChar w:fldCharType="begin">
          <w:fldData xml:space="preserve">PEVuZE5vdGU+PENpdGU+PEF1dGhvcj5XdWNodHk8L0F1dGhvcj48WWVhcj4yMDE3PC9ZZWFyPjxS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</w:fldData>
        </w:fldChar>
      </w:r>
      <w:r w:rsidR="00B8648C">
        <w:rPr>
          <w:rFonts w:ascii="Times New Roman" w:hAnsi="Times New Roman" w:cs="Times New Roman"/>
          <w:bCs/>
        </w:rPr>
        <w:instrText xml:space="preserve"> ADDIN EN.CITE.DATA </w:instrText>
      </w:r>
      <w:r w:rsidR="00B8648C">
        <w:rPr>
          <w:rFonts w:ascii="Times New Roman" w:hAnsi="Times New Roman" w:cs="Times New Roman"/>
          <w:bCs/>
        </w:rPr>
      </w:r>
      <w:r w:rsidR="00B8648C">
        <w:rPr>
          <w:rFonts w:ascii="Times New Roman" w:hAnsi="Times New Roman" w:cs="Times New Roman"/>
          <w:bCs/>
        </w:rPr>
        <w:fldChar w:fldCharType="end"/>
      </w:r>
      <w:r w:rsidR="00621B3D" w:rsidRPr="00EE492C">
        <w:rPr>
          <w:rFonts w:ascii="Times New Roman" w:hAnsi="Times New Roman" w:cs="Times New Roman"/>
          <w:bCs/>
        </w:rPr>
      </w:r>
      <w:r w:rsidR="00621B3D" w:rsidRPr="00EE492C">
        <w:rPr>
          <w:rFonts w:ascii="Times New Roman" w:hAnsi="Times New Roman" w:cs="Times New Roman"/>
          <w:bCs/>
        </w:rPr>
        <w:fldChar w:fldCharType="separate"/>
      </w:r>
      <w:r w:rsidR="00B8648C">
        <w:rPr>
          <w:rFonts w:ascii="Times New Roman" w:hAnsi="Times New Roman" w:cs="Times New Roman"/>
          <w:bCs/>
          <w:noProof/>
        </w:rPr>
        <w:t>(50, 51)</w:t>
      </w:r>
      <w:r w:rsidR="00621B3D" w:rsidRPr="00EE492C">
        <w:rPr>
          <w:rFonts w:ascii="Times New Roman" w:hAnsi="Times New Roman" w:cs="Times New Roman"/>
          <w:bCs/>
        </w:rPr>
        <w:fldChar w:fldCharType="end"/>
      </w:r>
      <w:r w:rsidR="00621B3D" w:rsidRPr="00EE492C">
        <w:rPr>
          <w:rFonts w:ascii="Times New Roman" w:hAnsi="Times New Roman" w:cs="Times New Roman"/>
          <w:bCs/>
        </w:rPr>
        <w:t xml:space="preserve">. </w:t>
      </w:r>
      <w:proofErr w:type="gramStart"/>
      <w:r w:rsidR="00A05800">
        <w:rPr>
          <w:rFonts w:ascii="Times New Roman" w:hAnsi="Times New Roman" w:cs="Times New Roman"/>
          <w:bCs/>
        </w:rPr>
        <w:t>As a consequence</w:t>
      </w:r>
      <w:proofErr w:type="gramEnd"/>
      <w:r w:rsidR="00A05800">
        <w:rPr>
          <w:rFonts w:ascii="Times New Roman" w:hAnsi="Times New Roman" w:cs="Times New Roman"/>
          <w:bCs/>
        </w:rPr>
        <w:t xml:space="preserve">, such centrality measures </w:t>
      </w:r>
      <w:r w:rsidR="001D319D">
        <w:rPr>
          <w:rFonts w:ascii="Times New Roman" w:hAnsi="Times New Roman" w:cs="Times New Roman"/>
          <w:bCs/>
        </w:rPr>
        <w:t xml:space="preserve">and </w:t>
      </w:r>
      <w:r w:rsidR="009A0AD3">
        <w:rPr>
          <w:rFonts w:ascii="Times New Roman" w:hAnsi="Times New Roman" w:cs="Times New Roman"/>
          <w:bCs/>
        </w:rPr>
        <w:t>the deter</w:t>
      </w:r>
      <w:r w:rsidR="00D82E12">
        <w:rPr>
          <w:rFonts w:ascii="Times New Roman" w:hAnsi="Times New Roman" w:cs="Times New Roman"/>
          <w:bCs/>
        </w:rPr>
        <w:t>mination of control nodes allow</w:t>
      </w:r>
      <w:r w:rsidR="009A0AD3">
        <w:rPr>
          <w:rFonts w:ascii="Times New Roman" w:hAnsi="Times New Roman" w:cs="Times New Roman"/>
          <w:bCs/>
        </w:rPr>
        <w:t xml:space="preserve"> the computational prediction of potential viral targets </w:t>
      </w:r>
      <w:r w:rsidR="004535FD">
        <w:rPr>
          <w:rFonts w:ascii="Times New Roman" w:hAnsi="Times New Roman" w:cs="Times New Roman"/>
          <w:bCs/>
        </w:rPr>
        <w:t xml:space="preserve">based on topological measures </w:t>
      </w:r>
      <w:r w:rsidR="009A0AD3">
        <w:rPr>
          <w:rFonts w:ascii="Times New Roman" w:hAnsi="Times New Roman" w:cs="Times New Roman"/>
          <w:bCs/>
        </w:rPr>
        <w:fldChar w:fldCharType="begin">
          <w:fldData xml:space="preserve">PEVuZE5vdGU+PENpdGU+PEF1dGhvcj5NYXJpYW5vPC9BdXRob3I+PFllYXI+MjAxNzwvWWVhcj48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</w:fldData>
        </w:fldChar>
      </w:r>
      <w:r w:rsidR="00B8648C">
        <w:rPr>
          <w:rFonts w:ascii="Times New Roman" w:hAnsi="Times New Roman" w:cs="Times New Roman"/>
          <w:bCs/>
        </w:rPr>
        <w:instrText xml:space="preserve"> ADDIN EN.CITE </w:instrText>
      </w:r>
      <w:r w:rsidR="00B8648C">
        <w:rPr>
          <w:rFonts w:ascii="Times New Roman" w:hAnsi="Times New Roman" w:cs="Times New Roman"/>
          <w:bCs/>
        </w:rPr>
        <w:fldChar w:fldCharType="begin">
          <w:fldData xml:space="preserve">PEVuZE5vdGU+PENpdGU+PEF1dGhvcj5NYXJpYW5vPC9BdXRob3I+PFllYXI+MjAxNzwvWWVhcj48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</w:fldData>
        </w:fldChar>
      </w:r>
      <w:r w:rsidR="00B8648C">
        <w:rPr>
          <w:rFonts w:ascii="Times New Roman" w:hAnsi="Times New Roman" w:cs="Times New Roman"/>
          <w:bCs/>
        </w:rPr>
        <w:instrText xml:space="preserve"> ADDIN EN.CITE.DATA </w:instrText>
      </w:r>
      <w:r w:rsidR="00B8648C">
        <w:rPr>
          <w:rFonts w:ascii="Times New Roman" w:hAnsi="Times New Roman" w:cs="Times New Roman"/>
          <w:bCs/>
        </w:rPr>
      </w:r>
      <w:r w:rsidR="00B8648C">
        <w:rPr>
          <w:rFonts w:ascii="Times New Roman" w:hAnsi="Times New Roman" w:cs="Times New Roman"/>
          <w:bCs/>
        </w:rPr>
        <w:fldChar w:fldCharType="end"/>
      </w:r>
      <w:r w:rsidR="009A0AD3">
        <w:rPr>
          <w:rFonts w:ascii="Times New Roman" w:hAnsi="Times New Roman" w:cs="Times New Roman"/>
          <w:bCs/>
        </w:rPr>
      </w:r>
      <w:r w:rsidR="009A0AD3">
        <w:rPr>
          <w:rFonts w:ascii="Times New Roman" w:hAnsi="Times New Roman" w:cs="Times New Roman"/>
          <w:bCs/>
        </w:rPr>
        <w:fldChar w:fldCharType="separate"/>
      </w:r>
      <w:r w:rsidR="00B8648C">
        <w:rPr>
          <w:rFonts w:ascii="Times New Roman" w:hAnsi="Times New Roman" w:cs="Times New Roman"/>
          <w:bCs/>
          <w:noProof/>
        </w:rPr>
        <w:t>(41, 42, 52-54)</w:t>
      </w:r>
      <w:r w:rsidR="009A0AD3">
        <w:rPr>
          <w:rFonts w:ascii="Times New Roman" w:hAnsi="Times New Roman" w:cs="Times New Roman"/>
          <w:bCs/>
        </w:rPr>
        <w:fldChar w:fldCharType="end"/>
      </w:r>
      <w:r w:rsidR="009A0AD3">
        <w:rPr>
          <w:rFonts w:ascii="Times New Roman" w:hAnsi="Times New Roman" w:cs="Times New Roman"/>
          <w:bCs/>
        </w:rPr>
        <w:t>.</w:t>
      </w:r>
    </w:p>
    <w:p w14:paraId="4D7D1DA4" w14:textId="53E6FB96" w:rsidR="009946B1" w:rsidRDefault="009946B1" w:rsidP="009946B1">
      <w:pPr>
        <w:rPr>
          <w:rFonts w:ascii="Times" w:eastAsia="Times New Roman" w:hAnsi="Times" w:cs="Times New Roman"/>
        </w:rPr>
      </w:pPr>
    </w:p>
    <w:p w14:paraId="63E89057" w14:textId="77777777" w:rsidR="009946B1" w:rsidRDefault="009946B1" w:rsidP="009946B1">
      <w:pPr>
        <w:ind w:firstLine="360"/>
        <w:rPr>
          <w:rFonts w:ascii="Times New Roman" w:hAnsi="Times New Roman" w:cs="Times New Roman"/>
          <w:b/>
          <w:bCs/>
        </w:rPr>
      </w:pPr>
      <w:bookmarkStart w:id="421" w:name="_Hlk509586046"/>
      <w:r>
        <w:rPr>
          <w:rFonts w:ascii="Times New Roman" w:hAnsi="Times New Roman" w:cs="Times New Roman"/>
          <w:b/>
          <w:bCs/>
        </w:rPr>
        <w:t>How are protein-protein interactions related for viruses with multiple hosts</w:t>
      </w:r>
      <w:bookmarkEnd w:id="421"/>
      <w:r>
        <w:rPr>
          <w:rFonts w:ascii="Times New Roman" w:hAnsi="Times New Roman" w:cs="Times New Roman"/>
          <w:b/>
          <w:bCs/>
        </w:rPr>
        <w:t>?</w:t>
      </w:r>
    </w:p>
    <w:p w14:paraId="6BF641AE" w14:textId="310AB27E" w:rsidR="009946B1" w:rsidRDefault="008B2F24" w:rsidP="009946B1">
      <w:pPr>
        <w:rPr>
          <w:rFonts w:ascii="Times New Roman" w:hAnsi="Times New Roman" w:cs="Times New Roman"/>
          <w:bCs/>
        </w:rPr>
      </w:pPr>
      <w:ins w:id="422" w:author="Peter Hans Uetz" w:date="2018-03-29T20:35:00Z">
        <w:r>
          <w:rPr>
            <w:rFonts w:ascii="Times New Roman" w:hAnsi="Times New Roman" w:cs="Times New Roman"/>
            <w:bCs/>
          </w:rPr>
          <w:t xml:space="preserve">Most viruses are capable of infecting multiple hosts, at least closely related host species. However, some viruses infect quite distantly related species, such as human and bird influenza. </w:t>
        </w:r>
      </w:ins>
      <w:del w:id="423" w:author="Peter Hans Uetz" w:date="2018-03-29T20:35:00Z">
        <w:r w:rsidR="009946B1" w:rsidDel="008B2F24">
          <w:rPr>
            <w:rFonts w:ascii="Times New Roman" w:hAnsi="Times New Roman" w:cs="Times New Roman"/>
            <w:bCs/>
          </w:rPr>
          <w:delText xml:space="preserve">Some viruses are capable of infecting multiple hosts; this includes some viruses of humans. </w:delText>
        </w:r>
      </w:del>
      <w:r w:rsidR="009946B1">
        <w:rPr>
          <w:rFonts w:ascii="Times New Roman" w:hAnsi="Times New Roman" w:cs="Times New Roman"/>
          <w:bCs/>
        </w:rPr>
        <w:t>One might expect that such “generalist” viruses enjoy an evolutionary advantage due to their potential to access more hosts. However, in most cases adaptive mutations for one host bring about antagonistic pleiotropy, or a decrease in fitness for replicating within another host, with a possible exception when a host’s population tends to fluctuate widely (</w:t>
      </w:r>
      <w:commentRangeStart w:id="424"/>
      <w:r w:rsidR="009946B1">
        <w:rPr>
          <w:rFonts w:ascii="Times New Roman" w:hAnsi="Times New Roman" w:cs="Times New Roman"/>
          <w:bCs/>
        </w:rPr>
        <w:t xml:space="preserve">Elena et al., 2009). </w:t>
      </w:r>
      <w:commentRangeEnd w:id="424"/>
      <w:r w:rsidR="009946B1">
        <w:rPr>
          <w:rStyle w:val="CommentReference"/>
        </w:rPr>
        <w:commentReference w:id="424"/>
      </w:r>
      <w:r w:rsidR="009946B1">
        <w:rPr>
          <w:rFonts w:ascii="Times New Roman" w:hAnsi="Times New Roman" w:cs="Times New Roman"/>
          <w:bCs/>
        </w:rPr>
        <w:t xml:space="preserve"> </w:t>
      </w:r>
      <w:ins w:id="425" w:author="Peter Hans Uetz" w:date="2018-03-29T20:35:00Z">
        <w:r>
          <w:rPr>
            <w:rFonts w:ascii="Times New Roman" w:hAnsi="Times New Roman" w:cs="Times New Roman"/>
            <w:bCs/>
          </w:rPr>
          <w:t>Some multi-host viruses may require multiple hosts as part of their life cycle (</w:t>
        </w:r>
        <w:del w:id="426" w:author="Goodacre, Norman *" w:date="2018-03-29T22:37:00Z">
          <w:r w:rsidRPr="00F976B3" w:rsidDel="006017A8">
            <w:rPr>
              <w:rFonts w:ascii="Times New Roman" w:hAnsi="Times New Roman" w:cs="Times New Roman"/>
              <w:bCs/>
              <w:highlight w:val="yellow"/>
            </w:rPr>
            <w:delText>such as ???),</w:delText>
          </w:r>
        </w:del>
      </w:ins>
      <w:ins w:id="427" w:author="Goodacre, Norman *" w:date="2018-03-29T22:37:00Z">
        <w:r w:rsidR="006017A8">
          <w:rPr>
            <w:rFonts w:ascii="Times New Roman" w:hAnsi="Times New Roman" w:cs="Times New Roman"/>
            <w:bCs/>
          </w:rPr>
          <w:t xml:space="preserve">notably </w:t>
        </w:r>
        <w:proofErr w:type="spellStart"/>
        <w:r w:rsidR="006017A8">
          <w:rPr>
            <w:rFonts w:ascii="Times New Roman" w:hAnsi="Times New Roman" w:cs="Times New Roman"/>
            <w:bCs/>
          </w:rPr>
          <w:t>arborviruses</w:t>
        </w:r>
        <w:proofErr w:type="spellEnd"/>
        <w:r w:rsidR="006017A8">
          <w:rPr>
            <w:rFonts w:ascii="Times New Roman" w:hAnsi="Times New Roman" w:cs="Times New Roman"/>
            <w:bCs/>
          </w:rPr>
          <w:t xml:space="preserve"> such as dengue)</w:t>
        </w:r>
      </w:ins>
      <w:ins w:id="428" w:author="Peter Hans Uetz" w:date="2018-03-29T20:35:00Z">
        <w:r>
          <w:rPr>
            <w:rFonts w:ascii="Times New Roman" w:hAnsi="Times New Roman" w:cs="Times New Roman"/>
            <w:bCs/>
          </w:rPr>
          <w:t xml:space="preserve"> while others require only host (while maintaining their promiscuity). </w:t>
        </w:r>
      </w:ins>
      <w:del w:id="429" w:author="Peter Hans Uetz" w:date="2018-03-29T20:35:00Z">
        <w:r w:rsidR="009946B1" w:rsidDel="008B2F24">
          <w:rPr>
            <w:rFonts w:ascii="Times New Roman" w:hAnsi="Times New Roman" w:cs="Times New Roman"/>
            <w:bCs/>
          </w:rPr>
          <w:delText xml:space="preserve">An important distinction between types of multi-host viruses is whether multiple hosts are required as part of the life cycle, or whether the virus often crosses over between different hosts but only requires one host per life cycle. </w:delText>
        </w:r>
      </w:del>
      <w:r w:rsidR="009946B1">
        <w:rPr>
          <w:rFonts w:ascii="Times New Roman" w:hAnsi="Times New Roman" w:cs="Times New Roman"/>
          <w:bCs/>
        </w:rPr>
        <w:t xml:space="preserve">For obligate multi-host viruses, a phenotypic change specific to each host is often developed, which increases the chances of transmission. The hosts themselves are often very different, in terms of pH, temperature, and cell type. Thus, it is likely that PPIs from obligate multi-host viruses vary more than do PPIs from optional multi-host viruses. </w:t>
      </w:r>
    </w:p>
    <w:p w14:paraId="61429583" w14:textId="59B2B45B" w:rsidR="009946B1" w:rsidRDefault="009946B1" w:rsidP="009946B1">
      <w:pPr>
        <w:ind w:firstLine="720"/>
        <w:rPr>
          <w:rFonts w:ascii="Times New Roman" w:hAnsi="Times New Roman" w:cs="Times New Roman"/>
          <w:bCs/>
        </w:rPr>
      </w:pPr>
      <w:r>
        <w:rPr>
          <w:rFonts w:ascii="Times New Roman" w:hAnsi="Times New Roman" w:cs="Times New Roman"/>
          <w:bCs/>
        </w:rPr>
        <w:t>Arboviruses (arthropod-borne viruses) are among the most burdensome multi-host viruses for humans</w:t>
      </w:r>
      <w:ins w:id="430" w:author="Peter Hans Uetz" w:date="2018-03-29T20:35:00Z">
        <w:r w:rsidR="008B2F24">
          <w:rPr>
            <w:rFonts w:ascii="Times New Roman" w:hAnsi="Times New Roman" w:cs="Times New Roman"/>
            <w:bCs/>
          </w:rPr>
          <w:t>.</w:t>
        </w:r>
      </w:ins>
      <w:del w:id="431" w:author="Peter Hans Uetz" w:date="2018-03-29T20:35:00Z">
        <w:r w:rsidDel="008B2F24">
          <w:rPr>
            <w:rFonts w:ascii="Times New Roman" w:hAnsi="Times New Roman" w:cs="Times New Roman"/>
            <w:bCs/>
          </w:rPr>
          <w:delText>;</w:delText>
        </w:r>
      </w:del>
      <w:r>
        <w:rPr>
          <w:rFonts w:ascii="Times New Roman" w:hAnsi="Times New Roman" w:cs="Times New Roman"/>
          <w:bCs/>
        </w:rPr>
        <w:t xml:space="preserve"> </w:t>
      </w:r>
      <w:ins w:id="432" w:author="Peter Hans Uetz" w:date="2018-03-29T20:35:00Z">
        <w:r w:rsidR="008B2F24">
          <w:rPr>
            <w:rFonts w:ascii="Times New Roman" w:hAnsi="Times New Roman" w:cs="Times New Roman"/>
            <w:bCs/>
          </w:rPr>
          <w:t>A</w:t>
        </w:r>
      </w:ins>
      <w:del w:id="433" w:author="Peter Hans Uetz" w:date="2018-03-29T20:35:00Z">
        <w:r w:rsidDel="008B2F24">
          <w:rPr>
            <w:rFonts w:ascii="Times New Roman" w:hAnsi="Times New Roman" w:cs="Times New Roman"/>
            <w:bCs/>
          </w:rPr>
          <w:delText>a</w:delText>
        </w:r>
      </w:del>
      <w:r>
        <w:rPr>
          <w:rFonts w:ascii="Times New Roman" w:hAnsi="Times New Roman" w:cs="Times New Roman"/>
          <w:bCs/>
        </w:rPr>
        <w:t xml:space="preserve"> good example is dengue. The </w:t>
      </w:r>
      <w:proofErr w:type="spellStart"/>
      <w:r>
        <w:rPr>
          <w:rFonts w:ascii="Times New Roman" w:hAnsi="Times New Roman" w:cs="Times New Roman"/>
          <w:bCs/>
        </w:rPr>
        <w:t>DenvInt</w:t>
      </w:r>
      <w:proofErr w:type="spellEnd"/>
      <w:r>
        <w:rPr>
          <w:rFonts w:ascii="Times New Roman" w:hAnsi="Times New Roman" w:cs="Times New Roman"/>
          <w:bCs/>
        </w:rPr>
        <w:t xml:space="preserve"> </w:t>
      </w:r>
      <w:commentRangeStart w:id="434"/>
      <w:r>
        <w:rPr>
          <w:rFonts w:ascii="Times New Roman" w:hAnsi="Times New Roman" w:cs="Times New Roman"/>
          <w:bCs/>
        </w:rPr>
        <w:t>database</w:t>
      </w:r>
      <w:commentRangeEnd w:id="434"/>
      <w:r>
        <w:rPr>
          <w:rStyle w:val="CommentReference"/>
        </w:rPr>
        <w:commentReference w:id="434"/>
      </w:r>
      <w:r>
        <w:rPr>
          <w:rFonts w:ascii="Times New Roman" w:hAnsi="Times New Roman" w:cs="Times New Roman"/>
          <w:bCs/>
        </w:rPr>
        <w:t xml:space="preserve"> (</w:t>
      </w:r>
      <w:proofErr w:type="spellStart"/>
      <w:r>
        <w:rPr>
          <w:rFonts w:ascii="Times New Roman" w:hAnsi="Times New Roman" w:cs="Times New Roman"/>
          <w:bCs/>
        </w:rPr>
        <w:t>Dey</w:t>
      </w:r>
      <w:proofErr w:type="spellEnd"/>
      <w:r>
        <w:rPr>
          <w:rFonts w:ascii="Times New Roman" w:hAnsi="Times New Roman" w:cs="Times New Roman"/>
          <w:bCs/>
        </w:rPr>
        <w:t xml:space="preserve"> and </w:t>
      </w:r>
      <w:proofErr w:type="spellStart"/>
      <w:r>
        <w:rPr>
          <w:rFonts w:ascii="Times New Roman" w:hAnsi="Times New Roman" w:cs="Times New Roman"/>
          <w:bCs/>
        </w:rPr>
        <w:lastRenderedPageBreak/>
        <w:t>Mukhopadhyay</w:t>
      </w:r>
      <w:proofErr w:type="spellEnd"/>
      <w:r>
        <w:rPr>
          <w:rFonts w:ascii="Times New Roman" w:hAnsi="Times New Roman" w:cs="Times New Roman"/>
          <w:bCs/>
        </w:rPr>
        <w:t xml:space="preserve">, 2017) catalogues PPIs between the 10 dengue proteins, of which 7 are non-structural, and both human and mosquito proteins. The dengue-human network consists of 535 interactions between 10 dengue and 335 human proteins, while the dengue-mosquito network consists of 249 interactions between 10 dengue and 140 mosquito proteins. The dengue-human and dengue-mosquito networks are similar at the higher degrees nodes, with NS5, E and NS3 </w:t>
      </w:r>
      <w:ins w:id="435" w:author="Peter Hans Uetz" w:date="2018-03-29T20:35:00Z">
        <w:r w:rsidR="008B2F24">
          <w:rPr>
            <w:rFonts w:ascii="Times New Roman" w:hAnsi="Times New Roman" w:cs="Times New Roman"/>
            <w:bCs/>
          </w:rPr>
          <w:t xml:space="preserve">being </w:t>
        </w:r>
      </w:ins>
      <w:r>
        <w:rPr>
          <w:rFonts w:ascii="Times New Roman" w:hAnsi="Times New Roman" w:cs="Times New Roman"/>
          <w:bCs/>
        </w:rPr>
        <w:t xml:space="preserve">the most highly-connected dengue proteins. However, the mosquito network is both smaller and more highly-clustered, with the C protein sharing a very similar set of partners with E. No meta-analysis has yet been performed with </w:t>
      </w:r>
      <w:proofErr w:type="spellStart"/>
      <w:r>
        <w:rPr>
          <w:rFonts w:ascii="Times New Roman" w:hAnsi="Times New Roman" w:cs="Times New Roman"/>
          <w:bCs/>
        </w:rPr>
        <w:t>DenvInt</w:t>
      </w:r>
      <w:proofErr w:type="spellEnd"/>
      <w:r>
        <w:rPr>
          <w:rFonts w:ascii="Times New Roman" w:hAnsi="Times New Roman" w:cs="Times New Roman"/>
          <w:bCs/>
        </w:rPr>
        <w:t xml:space="preserve"> to </w:t>
      </w:r>
      <w:proofErr w:type="gramStart"/>
      <w:r>
        <w:rPr>
          <w:rFonts w:ascii="Times New Roman" w:hAnsi="Times New Roman" w:cs="Times New Roman"/>
          <w:bCs/>
        </w:rPr>
        <w:t>compared</w:t>
      </w:r>
      <w:proofErr w:type="gramEnd"/>
      <w:r>
        <w:rPr>
          <w:rFonts w:ascii="Times New Roman" w:hAnsi="Times New Roman" w:cs="Times New Roman"/>
          <w:bCs/>
        </w:rPr>
        <w:t xml:space="preserve"> the functions of the human and mosquito targets. However, </w:t>
      </w:r>
      <w:commentRangeStart w:id="436"/>
      <w:proofErr w:type="spellStart"/>
      <w:r>
        <w:rPr>
          <w:rFonts w:ascii="Times New Roman" w:hAnsi="Times New Roman" w:cs="Times New Roman"/>
          <w:bCs/>
        </w:rPr>
        <w:t>Mairang</w:t>
      </w:r>
      <w:proofErr w:type="spellEnd"/>
      <w:r>
        <w:rPr>
          <w:rFonts w:ascii="Times New Roman" w:hAnsi="Times New Roman" w:cs="Times New Roman"/>
          <w:bCs/>
        </w:rPr>
        <w:t xml:space="preserve"> et al. (2013) </w:t>
      </w:r>
      <w:commentRangeEnd w:id="436"/>
      <w:r>
        <w:rPr>
          <w:rStyle w:val="CommentReference"/>
        </w:rPr>
        <w:commentReference w:id="436"/>
      </w:r>
      <w:r>
        <w:rPr>
          <w:rFonts w:ascii="Times New Roman" w:hAnsi="Times New Roman" w:cs="Times New Roman"/>
          <w:bCs/>
        </w:rPr>
        <w:t>suggested that NS3 and NS5 may be involved in down-regulation of innate host defenses via Toll-like receptor and unfolded protein pathways in both human and mosquito. The importance of host immune suppression may be greater for obligate multi-host viruses, because it is important for the viral titer to become sufficiently high that transmission (often via blood) can be successful (</w:t>
      </w:r>
      <w:commentRangeStart w:id="437"/>
      <w:proofErr w:type="spellStart"/>
      <w:r>
        <w:rPr>
          <w:rFonts w:ascii="Times New Roman" w:hAnsi="Times New Roman" w:cs="Times New Roman"/>
          <w:bCs/>
        </w:rPr>
        <w:t>Ebel</w:t>
      </w:r>
      <w:proofErr w:type="spellEnd"/>
      <w:r>
        <w:rPr>
          <w:rFonts w:ascii="Times New Roman" w:hAnsi="Times New Roman" w:cs="Times New Roman"/>
          <w:bCs/>
        </w:rPr>
        <w:t>, 2017</w:t>
      </w:r>
      <w:commentRangeEnd w:id="437"/>
      <w:r>
        <w:rPr>
          <w:rStyle w:val="CommentReference"/>
        </w:rPr>
        <w:commentReference w:id="437"/>
      </w:r>
      <w:r>
        <w:rPr>
          <w:rFonts w:ascii="Times New Roman" w:hAnsi="Times New Roman" w:cs="Times New Roman"/>
          <w:bCs/>
        </w:rPr>
        <w:t xml:space="preserve">). </w:t>
      </w:r>
    </w:p>
    <w:p w14:paraId="5F4E8F9E" w14:textId="31F4F92A" w:rsidR="009946B1" w:rsidRDefault="009946B1" w:rsidP="00201F6A">
      <w:pPr>
        <w:rPr>
          <w:rFonts w:ascii="Times" w:eastAsia="Times New Roman" w:hAnsi="Times" w:cs="Times New Roman"/>
        </w:rPr>
      </w:pPr>
      <w:del w:id="438" w:author="Peter Hans Uetz" w:date="2018-03-29T20:53:00Z">
        <w:r w:rsidDel="0086259D">
          <w:rPr>
            <w:rFonts w:ascii="Times New Roman" w:hAnsi="Times New Roman" w:cs="Times New Roman"/>
            <w:bCs/>
          </w:rPr>
          <w:delText>While not strictly the same virus</w:delText>
        </w:r>
      </w:del>
      <w:ins w:id="439" w:author="Peter Hans Uetz" w:date="2018-03-29T20:53:00Z">
        <w:r w:rsidR="0086259D">
          <w:rPr>
            <w:rFonts w:ascii="Times New Roman" w:hAnsi="Times New Roman" w:cs="Times New Roman"/>
            <w:bCs/>
          </w:rPr>
          <w:t>Even with extensive recombination</w:t>
        </w:r>
      </w:ins>
      <w:r>
        <w:rPr>
          <w:rFonts w:ascii="Times New Roman" w:hAnsi="Times New Roman" w:cs="Times New Roman"/>
          <w:bCs/>
        </w:rPr>
        <w:t xml:space="preserve">, </w:t>
      </w:r>
      <w:del w:id="440" w:author="Peter Hans Uetz" w:date="2018-03-29T20:54:00Z">
        <w:r w:rsidDel="0086259D">
          <w:rPr>
            <w:rFonts w:ascii="Times New Roman" w:hAnsi="Times New Roman" w:cs="Times New Roman"/>
            <w:bCs/>
          </w:rPr>
          <w:delText>different strains of</w:delText>
        </w:r>
      </w:del>
      <w:ins w:id="441" w:author="Peter Hans Uetz" w:date="2018-03-29T20:54:00Z">
        <w:r w:rsidR="0086259D">
          <w:rPr>
            <w:rFonts w:ascii="Times New Roman" w:hAnsi="Times New Roman" w:cs="Times New Roman"/>
            <w:bCs/>
          </w:rPr>
          <w:t>as among the “chromosomes” of</w:t>
        </w:r>
      </w:ins>
      <w:r>
        <w:rPr>
          <w:rFonts w:ascii="Times New Roman" w:hAnsi="Times New Roman" w:cs="Times New Roman"/>
          <w:bCs/>
        </w:rPr>
        <w:t xml:space="preserve"> influenza </w:t>
      </w:r>
      <w:del w:id="442" w:author="Peter Hans Uetz" w:date="2018-03-29T20:54:00Z">
        <w:r w:rsidDel="0086259D">
          <w:rPr>
            <w:rFonts w:ascii="Times New Roman" w:hAnsi="Times New Roman" w:cs="Times New Roman"/>
            <w:bCs/>
          </w:rPr>
          <w:delText>A are well-known to recombine</w:delText>
        </w:r>
      </w:del>
      <w:ins w:id="443" w:author="Peter Hans Uetz" w:date="2018-03-29T20:54:00Z">
        <w:r w:rsidR="0086259D">
          <w:rPr>
            <w:rFonts w:ascii="Times New Roman" w:hAnsi="Times New Roman" w:cs="Times New Roman"/>
            <w:bCs/>
          </w:rPr>
          <w:t>viruses</w:t>
        </w:r>
      </w:ins>
      <w:r>
        <w:rPr>
          <w:rFonts w:ascii="Times New Roman" w:hAnsi="Times New Roman" w:cs="Times New Roman"/>
          <w:bCs/>
        </w:rPr>
        <w:t xml:space="preserve">, </w:t>
      </w:r>
      <w:ins w:id="444" w:author="Peter Hans Uetz" w:date="2018-03-29T20:54:00Z">
        <w:r w:rsidR="0086259D">
          <w:rPr>
            <w:rFonts w:ascii="Times New Roman" w:hAnsi="Times New Roman" w:cs="Times New Roman"/>
            <w:bCs/>
          </w:rPr>
          <w:t xml:space="preserve">many </w:t>
        </w:r>
      </w:ins>
      <w:del w:id="445" w:author="Peter Hans Uetz" w:date="2018-03-29T20:54:00Z">
        <w:r w:rsidDel="0086259D">
          <w:rPr>
            <w:rFonts w:ascii="Times New Roman" w:hAnsi="Times New Roman" w:cs="Times New Roman"/>
            <w:bCs/>
          </w:rPr>
          <w:delText>enabling a “jump” between hosts</w:delText>
        </w:r>
      </w:del>
      <w:ins w:id="446" w:author="Peter Hans Uetz" w:date="2018-03-29T20:54:00Z">
        <w:r w:rsidR="0086259D">
          <w:rPr>
            <w:rFonts w:ascii="Times New Roman" w:hAnsi="Times New Roman" w:cs="Times New Roman"/>
            <w:bCs/>
          </w:rPr>
          <w:t xml:space="preserve">viruses are known to jump from animals to humans </w:t>
        </w:r>
      </w:ins>
      <w:ins w:id="447" w:author="Peter Hans Uetz" w:date="2018-03-29T20:55:00Z">
        <w:r w:rsidR="00FE00E2">
          <w:rPr>
            <w:rFonts w:ascii="Times New Roman" w:hAnsi="Times New Roman" w:cs="Times New Roman"/>
            <w:bCs/>
          </w:rPr>
          <w:t>(REF: Mandl</w:t>
        </w:r>
      </w:ins>
      <w:ins w:id="448" w:author="Peter Hans Uetz" w:date="2018-03-29T21:25:00Z">
        <w:r w:rsidR="00165B31">
          <w:rPr>
            <w:rFonts w:ascii="Times New Roman" w:hAnsi="Times New Roman" w:cs="Times New Roman"/>
            <w:bCs/>
          </w:rPr>
          <w:t xml:space="preserve">, </w:t>
        </w:r>
      </w:ins>
      <w:proofErr w:type="spellStart"/>
      <w:ins w:id="449" w:author="Peter Hans Uetz" w:date="2018-03-29T21:26:00Z">
        <w:r w:rsidR="00B646EE">
          <w:rPr>
            <w:rFonts w:ascii="Times New Roman" w:hAnsi="Times New Roman" w:cs="Times New Roman"/>
            <w:bCs/>
          </w:rPr>
          <w:t>Vijaykrishna</w:t>
        </w:r>
      </w:ins>
      <w:proofErr w:type="spellEnd"/>
      <w:ins w:id="450" w:author="Peter Hans Uetz" w:date="2018-03-29T20:55:00Z">
        <w:r w:rsidR="00FE00E2">
          <w:rPr>
            <w:rFonts w:ascii="Times New Roman" w:hAnsi="Times New Roman" w:cs="Times New Roman"/>
            <w:bCs/>
          </w:rPr>
          <w:t>)</w:t>
        </w:r>
      </w:ins>
      <w:r>
        <w:rPr>
          <w:rFonts w:ascii="Times New Roman" w:hAnsi="Times New Roman" w:cs="Times New Roman"/>
          <w:bCs/>
        </w:rPr>
        <w:t>. This often leads to unusually severe outbreaks [REF]. The host environments don’t vary as widely for viruses like influenza A as for arboviruses, therefore the PPIs are likely to be more similar [REF]. Crossover mutations occur predominantly in hemagglutinin and neuraminidase, which allow for entry and exit, respectively.</w:t>
      </w:r>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762942">
      <w:pPr>
        <w:outlineLvl w:val="0"/>
        <w:rPr>
          <w:rFonts w:ascii="Times" w:eastAsia="Times New Roman" w:hAnsi="Times" w:cs="Times New Roman"/>
          <w:b/>
        </w:rPr>
      </w:pPr>
      <w:r w:rsidRPr="00520217">
        <w:rPr>
          <w:rFonts w:ascii="Times" w:eastAsia="Times New Roman" w:hAnsi="Times" w:cs="Times New Roman"/>
          <w:b/>
        </w:rPr>
        <w:t>The virus interactome-</w:t>
      </w:r>
      <w:proofErr w:type="spellStart"/>
      <w:r w:rsidRPr="00520217">
        <w:rPr>
          <w:rFonts w:ascii="Times" w:eastAsia="Times New Roman" w:hAnsi="Times" w:cs="Times New Roman"/>
          <w:b/>
        </w:rPr>
        <w:t>diseasome</w:t>
      </w:r>
      <w:proofErr w:type="spellEnd"/>
      <w:r w:rsidRPr="00520217">
        <w:rPr>
          <w:rFonts w:ascii="Times" w:eastAsia="Times New Roman" w:hAnsi="Times" w:cs="Times New Roman"/>
          <w:b/>
        </w:rPr>
        <w:t xml:space="preserve"> connection</w:t>
      </w:r>
    </w:p>
    <w:p w14:paraId="1B6028C7" w14:textId="5EC6DD74"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B8648C">
        <w:rPr>
          <w:rFonts w:ascii="Times" w:eastAsia="Times New Roman" w:hAnsi="Times" w:cs="Times New Roman"/>
        </w:rPr>
        <w:instrText xml:space="preserve"> ADDIN EN.CITE &lt;EndNote&gt;&lt;Cite&gt;&lt;Author&gt;Morales-Sanchez&lt;/Author&gt;&lt;Year&gt;2014&lt;/Year&gt;&lt;RecNum&gt;121&lt;/RecNum&gt;&lt;DisplayText&gt;(55)&lt;/DisplayText&gt;&lt;record&gt;&lt;rec-number&gt;121&lt;/rec-number&gt;&lt;foreign-keys&gt;&lt;key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B8648C">
        <w:rPr>
          <w:rFonts w:ascii="Times" w:eastAsia="Times New Roman" w:hAnsi="Times" w:cs="Times New Roman"/>
          <w:noProof/>
        </w:rPr>
        <w:t>(55)</w:t>
      </w:r>
      <w:r w:rsidR="00624432">
        <w:rPr>
          <w:rFonts w:ascii="Times" w:eastAsia="Times New Roman" w:hAnsi="Times" w:cs="Times New Roman"/>
        </w:rPr>
        <w:fldChar w:fldCharType="end"/>
      </w:r>
      <w:r w:rsidR="004C2F3D">
        <w:rPr>
          <w:rFonts w:ascii="Times" w:eastAsia="Times New Roman" w:hAnsi="Times" w:cs="Times New Roman"/>
        </w:rPr>
        <w:t xml:space="preserve">. </w:t>
      </w:r>
      <w:proofErr w:type="spellStart"/>
      <w:r w:rsidR="004C2F3D">
        <w:rPr>
          <w:rFonts w:ascii="Times" w:eastAsia="Times New Roman" w:hAnsi="Times" w:cs="Times New Roman"/>
        </w:rPr>
        <w:t>Navratil</w:t>
      </w:r>
      <w:proofErr w:type="spellEnd"/>
      <w:r w:rsidR="004C2F3D">
        <w:rPr>
          <w:rFonts w:ascii="Times" w:eastAsia="Times New Roman" w:hAnsi="Times" w:cs="Times New Roman"/>
        </w:rPr>
        <w:t xml:space="preserve"> et al used </w:t>
      </w:r>
      <w:del w:id="451" w:author="Peter Hans Uetz" w:date="2018-03-29T21:28:00Z">
        <w:r w:rsidR="004C2F3D" w:rsidDel="00576EEF">
          <w:rPr>
            <w:rFonts w:ascii="Times" w:eastAsia="Times New Roman" w:hAnsi="Times" w:cs="Times New Roman"/>
          </w:rPr>
          <w:delText xml:space="preserve">their </w:delText>
        </w:r>
      </w:del>
      <w:ins w:id="452" w:author="Peter Hans Uetz" w:date="2018-03-29T21:28:00Z">
        <w:r w:rsidR="00576EEF">
          <w:rPr>
            <w:rFonts w:ascii="Times" w:eastAsia="Times New Roman" w:hAnsi="Times" w:cs="Times New Roman"/>
          </w:rPr>
          <w:t xml:space="preserve">a </w:t>
        </w:r>
      </w:ins>
      <w:r w:rsidR="004C2F3D">
        <w:rPr>
          <w:rFonts w:ascii="Times" w:eastAsia="Times New Roman" w:hAnsi="Times" w:cs="Times New Roman"/>
        </w:rPr>
        <w:t>list of virus targets and compared it to a list of 1</w:t>
      </w:r>
      <w:r w:rsidR="00DA481D">
        <w:rPr>
          <w:rFonts w:ascii="Times" w:eastAsia="Times New Roman" w:hAnsi="Times" w:cs="Times New Roman"/>
        </w:rPr>
        <w:t>,</w:t>
      </w:r>
      <w:r w:rsidR="004C2F3D">
        <w:rPr>
          <w:rFonts w:ascii="Times" w:eastAsia="Times New Roman" w:hAnsi="Times" w:cs="Times New Roman"/>
        </w:rPr>
        <w:t>729 human genetic disease-related proteins (</w:t>
      </w:r>
      <w:del w:id="453" w:author="Peter Hans Uetz" w:date="2018-03-29T21:28:00Z">
        <w:r w:rsidR="004C2F3D" w:rsidDel="00576EEF">
          <w:rPr>
            <w:rFonts w:ascii="Times" w:eastAsia="Times New Roman" w:hAnsi="Times" w:cs="Times New Roman"/>
          </w:rPr>
          <w:delText xml:space="preserve">derived </w:delText>
        </w:r>
      </w:del>
      <w:r w:rsidR="004C2F3D">
        <w:rPr>
          <w:rFonts w:ascii="Times" w:eastAsia="Times New Roman" w:hAnsi="Times" w:cs="Times New Roman"/>
        </w:rPr>
        <w:t>from OMIM)</w:t>
      </w:r>
      <w:del w:id="454" w:author="Peter Hans Uetz" w:date="2018-03-29T21:29:00Z">
        <w:r w:rsidR="004C2F3D" w:rsidDel="00576EEF">
          <w:rPr>
            <w:rFonts w:ascii="Times" w:eastAsia="Times New Roman" w:hAnsi="Times" w:cs="Times New Roman"/>
          </w:rPr>
          <w:delText>. It turns ou</w:delText>
        </w:r>
      </w:del>
      <w:ins w:id="455" w:author="Peter Hans Uetz" w:date="2018-03-29T21:29:00Z">
        <w:r w:rsidR="00576EEF">
          <w:rPr>
            <w:rFonts w:ascii="Times" w:eastAsia="Times New Roman" w:hAnsi="Times" w:cs="Times New Roman"/>
          </w:rPr>
          <w:t xml:space="preserve"> and found</w:t>
        </w:r>
      </w:ins>
      <w:del w:id="456" w:author="Peter Hans Uetz" w:date="2018-03-29T21:29:00Z">
        <w:r w:rsidR="004C2F3D" w:rsidDel="00576EEF">
          <w:rPr>
            <w:rFonts w:ascii="Times" w:eastAsia="Times New Roman" w:hAnsi="Times" w:cs="Times New Roman"/>
          </w:rPr>
          <w:delText>t</w:delText>
        </w:r>
      </w:del>
      <w:r w:rsidR="004C2F3D">
        <w:rPr>
          <w:rFonts w:ascii="Times" w:eastAsia="Times New Roman" w:hAnsi="Times" w:cs="Times New Roman"/>
        </w:rPr>
        <w:t xml:space="preserve"> that 13% of human virus targets are also associated with at least one 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5D6606">
        <w:rPr>
          <w:rFonts w:ascii="Times" w:eastAsia="Times New Roman" w:hAnsi="Times" w:cs="Times New Roman"/>
        </w:rPr>
        <w:instrText xml:space="preserve"> ADDIN EN.CITE &lt;EndNote&gt;&lt;Cite&gt;&lt;Author&gt;Navratil&lt;/Author&gt;&lt;Year&gt;2011&lt;/Year&gt;&lt;RecNum&gt;122&lt;/RecNum&gt;&lt;DisplayText&gt;(37)&lt;/DisplayText&gt;&lt;record&gt;&lt;rec-number&gt;122&lt;/rec-number&gt;&lt;foreign-keys&gt;&lt;key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5D6606">
        <w:rPr>
          <w:rFonts w:ascii="Times" w:eastAsia="Times New Roman" w:hAnsi="Times" w:cs="Times New Roman"/>
          <w:noProof/>
        </w:rPr>
        <w:t>(37)</w:t>
      </w:r>
      <w:r w:rsidR="00624432">
        <w:rPr>
          <w:rFonts w:ascii="Times" w:eastAsia="Times New Roman" w:hAnsi="Times" w:cs="Times New Roman"/>
        </w:rPr>
        <w:fldChar w:fldCharType="end"/>
      </w:r>
      <w:r w:rsidR="004C2F3D">
        <w:rPr>
          <w:rFonts w:ascii="Times" w:eastAsia="Times New Roman" w:hAnsi="Times" w:cs="Times New Roman"/>
        </w:rPr>
        <w:t>. That is, a human protein interacting with a virus protein is twice as likely to be involved in a disease than a non-target.</w:t>
      </w:r>
      <w:r w:rsidR="009A101E">
        <w:rPr>
          <w:rFonts w:ascii="Times" w:eastAsia="Times New Roman" w:hAnsi="Times" w:cs="Times New Roman"/>
        </w:rPr>
        <w:t xml:space="preserve"> Most of the diseases found in this 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4FBF7030"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457" w:name="OLE_LINK36"/>
      <w:bookmarkStart w:id="458" w:name="OLE_LINK37"/>
      <w:proofErr w:type="spellStart"/>
      <w:r w:rsidR="00F6512F">
        <w:rPr>
          <w:rFonts w:ascii="Times" w:eastAsia="Times New Roman" w:hAnsi="Times" w:cs="Times New Roman"/>
        </w:rPr>
        <w:t>Gulbahce</w:t>
      </w:r>
      <w:proofErr w:type="spellEnd"/>
      <w:r w:rsidR="00F6512F">
        <w:rPr>
          <w:rFonts w:ascii="Times" w:eastAsia="Times New Roman" w:hAnsi="Times" w:cs="Times New Roman"/>
        </w:rPr>
        <w:t xml:space="preserve"> et al</w:t>
      </w:r>
      <w:bookmarkEnd w:id="457"/>
      <w:bookmarkEnd w:id="458"/>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PFJlY051bT4xMjk8L1JlY051bT48RGlzcGxheVRleHQ+KDU2KTwvRGlzcGxheVRleHQ+PHJlY29y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B8648C">
        <w:rPr>
          <w:rFonts w:ascii="Times" w:eastAsia="Times New Roman" w:hAnsi="Times" w:cs="Times New Roman"/>
        </w:rPr>
        <w:instrText xml:space="preserve"> ADDIN EN.CITE </w:instrText>
      </w:r>
      <w:r w:rsidR="00B8648C">
        <w:rPr>
          <w:rFonts w:ascii="Times" w:eastAsia="Times New Roman" w:hAnsi="Times" w:cs="Times New Roman"/>
        </w:rPr>
        <w:fldChar w:fldCharType="begin">
          <w:fldData xml:space="preserve">PEVuZE5vdGU+PENpdGU+PEF1dGhvcj5HdWxiYWhjZTwvQXV0aG9yPjxZZWFyPjIwMTI8L1llYXI+
PFJlY051bT4xMjk8L1JlY051bT48RGlzcGxheVRleHQ+KDU2KTwvRGlzcGxheVRleHQ+PHJlY29y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B8648C">
        <w:rPr>
          <w:rFonts w:ascii="Times" w:eastAsia="Times New Roman" w:hAnsi="Times" w:cs="Times New Roman"/>
        </w:rPr>
        <w:instrText xml:space="preserve"> ADDIN EN.CITE.DATA </w:instrText>
      </w:r>
      <w:r w:rsidR="00B8648C">
        <w:rPr>
          <w:rFonts w:ascii="Times" w:eastAsia="Times New Roman" w:hAnsi="Times" w:cs="Times New Roman"/>
        </w:rPr>
      </w:r>
      <w:r w:rsidR="00B8648C">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B8648C">
        <w:rPr>
          <w:rFonts w:ascii="Times" w:eastAsia="Times New Roman" w:hAnsi="Times" w:cs="Times New Roman"/>
          <w:noProof/>
        </w:rPr>
        <w:t>(56)</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 xml:space="preserve">Using U.S. Medicare patient medical history data derived from 13 million patients, </w:t>
      </w:r>
      <w:proofErr w:type="spellStart"/>
      <w:r w:rsidRPr="00062CF2">
        <w:rPr>
          <w:rFonts w:ascii="Times" w:eastAsia="Times New Roman" w:hAnsi="Times" w:cs="Times New Roman"/>
        </w:rPr>
        <w:t>Gulbahce</w:t>
      </w:r>
      <w:proofErr w:type="spellEnd"/>
      <w:r w:rsidRPr="00062CF2">
        <w:rPr>
          <w:rFonts w:ascii="Times" w:eastAsia="Times New Roman" w:hAnsi="Times" w:cs="Times New Roman"/>
        </w:rPr>
        <w:t xml:space="preserv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PFJlY051bT4xMjk8L1JlY051bT48RGlzcGxheVRleHQ+KDU2KTwvRGlzcGxheVRleHQ+PHJlY29y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B8648C">
        <w:rPr>
          <w:rFonts w:ascii="Times" w:eastAsia="Times New Roman" w:hAnsi="Times" w:cs="Times New Roman"/>
        </w:rPr>
        <w:instrText xml:space="preserve"> ADDIN EN.CITE </w:instrText>
      </w:r>
      <w:r w:rsidR="00B8648C">
        <w:rPr>
          <w:rFonts w:ascii="Times" w:eastAsia="Times New Roman" w:hAnsi="Times" w:cs="Times New Roman"/>
        </w:rPr>
        <w:fldChar w:fldCharType="begin">
          <w:fldData xml:space="preserve">PEVuZE5vdGU+PENpdGU+PEF1dGhvcj5HdWxiYWhjZTwvQXV0aG9yPjxZZWFyPjIwMTI8L1llYXI+
PFJlY051bT4xMjk8L1JlY051bT48RGlzcGxheVRleHQ+KDU2KTwvRGlzcGxheVRleHQ+PHJlY29y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B8648C">
        <w:rPr>
          <w:rFonts w:ascii="Times" w:eastAsia="Times New Roman" w:hAnsi="Times" w:cs="Times New Roman"/>
        </w:rPr>
        <w:instrText xml:space="preserve"> ADDIN EN.CITE.DATA </w:instrText>
      </w:r>
      <w:r w:rsidR="00B8648C">
        <w:rPr>
          <w:rFonts w:ascii="Times" w:eastAsia="Times New Roman" w:hAnsi="Times" w:cs="Times New Roman"/>
        </w:rPr>
      </w:r>
      <w:r w:rsidR="00B8648C">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B8648C">
        <w:rPr>
          <w:rFonts w:ascii="Times" w:eastAsia="Times New Roman" w:hAnsi="Times" w:cs="Times New Roman"/>
          <w:noProof/>
        </w:rPr>
        <w:t>(56)</w:t>
      </w:r>
      <w:r w:rsidR="00BA6A0F">
        <w:rPr>
          <w:rFonts w:ascii="Times" w:eastAsia="Times New Roman" w:hAnsi="Times" w:cs="Times New Roman"/>
        </w:rPr>
        <w:fldChar w:fldCharType="end"/>
      </w:r>
      <w:r w:rsidR="00BA6A0F">
        <w:rPr>
          <w:rFonts w:ascii="Times" w:eastAsia="Times New Roman" w:hAnsi="Times" w:cs="Times New Roman"/>
        </w:rPr>
        <w:t>.</w:t>
      </w:r>
      <w:ins w:id="459" w:author="Peter Hans Uetz" w:date="2018-03-29T21:30:00Z">
        <w:r w:rsidR="00576EEF">
          <w:rPr>
            <w:rFonts w:ascii="Times" w:eastAsia="Times New Roman" w:hAnsi="Times" w:cs="Times New Roman"/>
          </w:rPr>
          <w:t xml:space="preserve"> </w:t>
        </w:r>
        <w:proofErr w:type="gramStart"/>
        <w:r w:rsidR="00576EEF">
          <w:rPr>
            <w:rFonts w:ascii="Times" w:eastAsia="Times New Roman" w:hAnsi="Times" w:cs="Times New Roman"/>
          </w:rPr>
          <w:t>It is clear that PPIs</w:t>
        </w:r>
        <w:proofErr w:type="gramEnd"/>
        <w:r w:rsidR="00576EEF">
          <w:rPr>
            <w:rFonts w:ascii="Times" w:eastAsia="Times New Roman" w:hAnsi="Times" w:cs="Times New Roman"/>
          </w:rPr>
          <w:t xml:space="preserve"> are a key to understanding the connections between virus infection and </w:t>
        </w:r>
      </w:ins>
      <w:ins w:id="460" w:author="Peter Hans Uetz" w:date="2018-03-29T21:31:00Z">
        <w:r w:rsidR="00576EEF">
          <w:rPr>
            <w:rFonts w:ascii="Times" w:eastAsia="Times New Roman" w:hAnsi="Times" w:cs="Times New Roman"/>
          </w:rPr>
          <w:t>non-infectious</w:t>
        </w:r>
      </w:ins>
      <w:ins w:id="461" w:author="Peter Hans Uetz" w:date="2018-03-29T21:30:00Z">
        <w:r w:rsidR="00576EEF">
          <w:rPr>
            <w:rFonts w:ascii="Times" w:eastAsia="Times New Roman" w:hAnsi="Times" w:cs="Times New Roman"/>
          </w:rPr>
          <w:t xml:space="preserve"> disease but </w:t>
        </w:r>
      </w:ins>
      <w:ins w:id="462" w:author="Peter Hans Uetz" w:date="2018-03-29T21:31:00Z">
        <w:r w:rsidR="00576EEF">
          <w:rPr>
            <w:rFonts w:ascii="Times" w:eastAsia="Times New Roman" w:hAnsi="Times" w:cs="Times New Roman"/>
          </w:rPr>
          <w:t xml:space="preserve">the mechanisms remain often elusive as long as we </w:t>
        </w:r>
      </w:ins>
      <w:ins w:id="463" w:author="Peter Hans Uetz" w:date="2018-03-29T21:32:00Z">
        <w:r w:rsidR="00576EEF">
          <w:rPr>
            <w:rFonts w:ascii="Times" w:eastAsia="Times New Roman" w:hAnsi="Times" w:cs="Times New Roman"/>
          </w:rPr>
          <w:t>have not validated the myriad of PPIs involved.</w:t>
        </w:r>
      </w:ins>
      <w:ins w:id="464" w:author="Peter Hans Uetz" w:date="2018-03-29T21:31:00Z">
        <w:r w:rsidR="00576EEF">
          <w:rPr>
            <w:rFonts w:ascii="Times" w:eastAsia="Times New Roman" w:hAnsi="Times" w:cs="Times New Roman"/>
          </w:rPr>
          <w:t xml:space="preserve"> </w:t>
        </w:r>
      </w:ins>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762942">
      <w:pPr>
        <w:outlineLvl w:val="0"/>
        <w:rPr>
          <w:rFonts w:ascii="Times" w:eastAsia="Times New Roman" w:hAnsi="Times" w:cs="Times New Roman"/>
          <w:b/>
        </w:rPr>
      </w:pPr>
      <w:r w:rsidRPr="003452F0">
        <w:rPr>
          <w:rFonts w:ascii="Times" w:eastAsia="Times New Roman" w:hAnsi="Times" w:cs="Times New Roman"/>
          <w:b/>
        </w:rPr>
        <w:lastRenderedPageBreak/>
        <w:t>Virus interactions with the host metabolome</w:t>
      </w:r>
    </w:p>
    <w:p w14:paraId="4D516120" w14:textId="5C1C5526"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proofErr w:type="spellStart"/>
      <w:r w:rsidRPr="00CD5928">
        <w:rPr>
          <w:rFonts w:ascii="Times" w:eastAsia="Times New Roman" w:hAnsi="Times" w:cs="Times New Roman"/>
        </w:rPr>
        <w:t>immunoprecipitate</w:t>
      </w:r>
      <w:proofErr w:type="spellEnd"/>
      <w:r w:rsidRPr="00CD5928">
        <w:rPr>
          <w:rFonts w:ascii="Times" w:eastAsia="Times New Roman" w:hAnsi="Times" w:cs="Times New Roman"/>
        </w:rPr>
        <w:t xml:space="preserve"> with MYC in the nucleus, probably by directly interacting with </w:t>
      </w:r>
      <w:r w:rsidR="00DA481D">
        <w:rPr>
          <w:rFonts w:ascii="Times" w:eastAsia="Times New Roman" w:hAnsi="Times" w:cs="Times New Roman"/>
        </w:rPr>
        <w:t>th</w:t>
      </w:r>
      <w:r w:rsidR="001E0D7C">
        <w:rPr>
          <w:rFonts w:ascii="Times" w:eastAsia="Times New Roman" w:hAnsi="Times" w:cs="Times New Roman"/>
        </w:rPr>
        <w:t>e</w:t>
      </w:r>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TnVtPjExOTwvUmVjTnVtPjxEaXNwbGF5VGV4dD4oNTcpPC9EaXNwbGF5VGV4dD48cmVjb3JkPjxy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B8648C">
        <w:rPr>
          <w:rFonts w:ascii="Times" w:eastAsia="Times New Roman" w:hAnsi="Times" w:cs="Times New Roman"/>
        </w:rPr>
        <w:instrText xml:space="preserve"> ADDIN EN.CITE </w:instrText>
      </w:r>
      <w:r w:rsidR="00B8648C">
        <w:rPr>
          <w:rFonts w:ascii="Times" w:eastAsia="Times New Roman" w:hAnsi="Times" w:cs="Times New Roman"/>
        </w:rPr>
        <w:fldChar w:fldCharType="begin">
          <w:fldData xml:space="preserve">PEVuZE5vdGU+PENpdGU+PEF1dGhvcj5UaGFpPC9BdXRob3I+PFllYXI+MjAxNDwvWWVhcj48UmVj
TnVtPjExOTwvUmVjTnVtPjxEaXNwbGF5VGV4dD4oNTcpPC9EaXNwbGF5VGV4dD48cmVjb3JkPjxy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B8648C">
        <w:rPr>
          <w:rFonts w:ascii="Times" w:eastAsia="Times New Roman" w:hAnsi="Times" w:cs="Times New Roman"/>
        </w:rPr>
        <w:instrText xml:space="preserve"> ADDIN EN.CITE.DATA </w:instrText>
      </w:r>
      <w:r w:rsidR="00B8648C">
        <w:rPr>
          <w:rFonts w:ascii="Times" w:eastAsia="Times New Roman" w:hAnsi="Times" w:cs="Times New Roman"/>
        </w:rPr>
      </w:r>
      <w:r w:rsidR="00B8648C">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B8648C">
        <w:rPr>
          <w:rFonts w:ascii="Times" w:eastAsia="Times New Roman" w:hAnsi="Times" w:cs="Times New Roman"/>
          <w:noProof/>
        </w:rPr>
        <w:t>(57)</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19C9838A"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B8648C">
        <w:rPr>
          <w:rFonts w:ascii="Times" w:eastAsia="Times New Roman" w:hAnsi="Times" w:cs="Times New Roman"/>
        </w:rPr>
        <w:instrText xml:space="preserve"> ADDIN EN.CITE &lt;EndNote&gt;&lt;Cite&gt;&lt;Author&gt;Miyake-Stoner&lt;/Author&gt;&lt;Year&gt;2014&lt;/Year&gt;&lt;RecNum&gt;120&lt;/RecNum&gt;&lt;DisplayText&gt;(58)&lt;/DisplayText&gt;&lt;record&gt;&lt;rec-number&gt;120&lt;/rec-number&gt;&lt;foreign-keys&gt;&lt;key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B8648C">
        <w:rPr>
          <w:rFonts w:ascii="Times" w:eastAsia="Times New Roman" w:hAnsi="Times" w:cs="Times New Roman"/>
          <w:noProof/>
        </w:rPr>
        <w:t>(58)</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762942">
      <w:pPr>
        <w:outlineLvl w:val="0"/>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759D8095"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w:t>
      </w:r>
      <w:proofErr w:type="gramStart"/>
      <w:r w:rsidRPr="00167CE7">
        <w:rPr>
          <w:rFonts w:ascii="Times" w:hAnsi="Times" w:cs="Arial"/>
          <w:color w:val="000000"/>
        </w:rPr>
        <w:t>infection,</w:t>
      </w:r>
      <w:proofErr w:type="gramEnd"/>
      <w:r w:rsidRPr="00167CE7">
        <w:rPr>
          <w:rFonts w:ascii="Times" w:hAnsi="Times" w:cs="Arial"/>
          <w:color w:val="000000"/>
        </w:rPr>
        <w:t xml:space="preserve"> hence a detailed understanding of such interactions is critical for understanding viral diseases but also critical for the development of new drugs. For a small group of </w:t>
      </w:r>
      <w:proofErr w:type="gramStart"/>
      <w:r w:rsidRPr="00167CE7">
        <w:rPr>
          <w:rFonts w:ascii="Times" w:hAnsi="Times" w:cs="Arial"/>
          <w:color w:val="000000"/>
        </w:rPr>
        <w:t>viruses</w:t>
      </w:r>
      <w:proofErr w:type="gramEnd"/>
      <w:r w:rsidRPr="00167CE7">
        <w:rPr>
          <w:rFonts w:ascii="Times" w:hAnsi="Times" w:cs="Arial"/>
          <w:color w:val="000000"/>
        </w:rPr>
        <w:t xml:space="preserve"> we have so much interaction data that it has become </w:t>
      </w:r>
      <w:del w:id="465" w:author="Peter Hans Uetz" w:date="2018-03-29T21:34:00Z">
        <w:r w:rsidRPr="00167CE7" w:rsidDel="000C4CF8">
          <w:rPr>
            <w:rFonts w:ascii="Times" w:hAnsi="Times" w:cs="Arial"/>
            <w:color w:val="000000"/>
          </w:rPr>
          <w:delText xml:space="preserve">difficult </w:delText>
        </w:r>
      </w:del>
      <w:ins w:id="466" w:author="Peter Hans Uetz" w:date="2018-03-29T21:34:00Z">
        <w:r w:rsidR="000C4CF8">
          <w:rPr>
            <w:rFonts w:ascii="Times" w:hAnsi="Times" w:cs="Arial"/>
            <w:color w:val="000000"/>
          </w:rPr>
          <w:t>nearly impossib</w:t>
        </w:r>
      </w:ins>
      <w:ins w:id="467" w:author="Peter Hans Uetz" w:date="2018-03-29T21:35:00Z">
        <w:r w:rsidR="000C4CF8">
          <w:rPr>
            <w:rFonts w:ascii="Times" w:hAnsi="Times" w:cs="Arial"/>
            <w:color w:val="000000"/>
          </w:rPr>
          <w:t>le</w:t>
        </w:r>
      </w:ins>
      <w:ins w:id="468" w:author="Peter Hans Uetz" w:date="2018-03-29T21:34:00Z">
        <w:r w:rsidR="000C4CF8" w:rsidRPr="00167CE7">
          <w:rPr>
            <w:rFonts w:ascii="Times" w:hAnsi="Times" w:cs="Arial"/>
            <w:color w:val="000000"/>
          </w:rPr>
          <w:t xml:space="preserve"> </w:t>
        </w:r>
      </w:ins>
      <w:r w:rsidRPr="00167CE7">
        <w:rPr>
          <w:rFonts w:ascii="Times" w:hAnsi="Times" w:cs="Arial"/>
          <w:color w:val="000000"/>
        </w:rPr>
        <w:t>to evaluate their physiological significance</w:t>
      </w:r>
      <w:ins w:id="469" w:author="Peter Hans Uetz" w:date="2018-03-29T21:35:00Z">
        <w:r w:rsidR="000C4CF8">
          <w:rPr>
            <w:rFonts w:ascii="Times" w:hAnsi="Times" w:cs="Arial"/>
            <w:color w:val="000000"/>
          </w:rPr>
          <w:t xml:space="preserve"> any time soon</w:t>
        </w:r>
      </w:ins>
      <w:r w:rsidRPr="00167CE7">
        <w:rPr>
          <w:rFonts w:ascii="Times" w:hAnsi="Times" w:cs="Arial"/>
          <w:color w:val="000000"/>
        </w:rPr>
        <w:t xml:space="preserve">, given that most databases do not </w:t>
      </w:r>
      <w:del w:id="470" w:author="Peter Hans Uetz" w:date="2018-03-29T21:35:00Z">
        <w:r w:rsidRPr="00167CE7" w:rsidDel="000C4CF8">
          <w:rPr>
            <w:rFonts w:ascii="Times" w:hAnsi="Times" w:cs="Arial"/>
            <w:color w:val="000000"/>
          </w:rPr>
          <w:delText xml:space="preserve">provide such a critical </w:delText>
        </w:r>
        <w:r w:rsidR="00910F01" w:rsidDel="000C4CF8">
          <w:rPr>
            <w:rFonts w:ascii="Times" w:hAnsi="Times" w:cs="Arial"/>
            <w:color w:val="000000"/>
          </w:rPr>
          <w:delText>assessment</w:delText>
        </w:r>
      </w:del>
      <w:ins w:id="471" w:author="Peter Hans Uetz" w:date="2018-03-29T21:35:00Z">
        <w:r w:rsidR="000C4CF8">
          <w:rPr>
            <w:rFonts w:ascii="Times" w:hAnsi="Times" w:cs="Arial"/>
            <w:color w:val="000000"/>
          </w:rPr>
          <w:t>document detailed follow-up studies</w:t>
        </w:r>
      </w:ins>
      <w:r w:rsidRPr="00167CE7">
        <w:rPr>
          <w:rFonts w:ascii="Times" w:hAnsi="Times" w:cs="Arial"/>
          <w:color w:val="000000"/>
        </w:rPr>
        <w:t xml:space="preserve">. </w:t>
      </w:r>
      <w:ins w:id="472" w:author="Peter Hans Uetz" w:date="2018-03-29T21:36:00Z">
        <w:r w:rsidR="000C4CF8">
          <w:rPr>
            <w:rFonts w:ascii="Times" w:hAnsi="Times" w:cs="Arial"/>
            <w:color w:val="000000"/>
          </w:rPr>
          <w:t>By contrast, f</w:t>
        </w:r>
      </w:ins>
      <w:del w:id="473" w:author="Peter Hans Uetz" w:date="2018-03-29T21:36:00Z">
        <w:r w:rsidRPr="00167CE7" w:rsidDel="000C4CF8">
          <w:rPr>
            <w:rFonts w:ascii="Times" w:hAnsi="Times" w:cs="Arial"/>
            <w:color w:val="000000"/>
          </w:rPr>
          <w:delText>F</w:delText>
        </w:r>
      </w:del>
      <w:r w:rsidRPr="00167CE7">
        <w:rPr>
          <w:rFonts w:ascii="Times" w:hAnsi="Times" w:cs="Arial"/>
          <w:color w:val="000000"/>
        </w:rPr>
        <w:t xml:space="preserve">or many viruses </w:t>
      </w:r>
      <w:ins w:id="474" w:author="Peter Hans Uetz" w:date="2018-03-29T21:36:00Z">
        <w:r w:rsidR="000C4CF8">
          <w:rPr>
            <w:rFonts w:ascii="Times" w:hAnsi="Times" w:cs="Arial"/>
            <w:color w:val="000000"/>
          </w:rPr>
          <w:t xml:space="preserve">of lesser medical importance </w:t>
        </w:r>
      </w:ins>
      <w:r w:rsidRPr="00167CE7">
        <w:rPr>
          <w:rFonts w:ascii="Times" w:hAnsi="Times" w:cs="Arial"/>
          <w:color w:val="000000"/>
        </w:rPr>
        <w:t xml:space="preserve">only few interactions are known and </w:t>
      </w:r>
      <w:del w:id="475" w:author="Peter Hans Uetz" w:date="2018-03-29T21:36:00Z">
        <w:r w:rsidRPr="00167CE7" w:rsidDel="000C4CF8">
          <w:rPr>
            <w:rFonts w:ascii="Times" w:hAnsi="Times" w:cs="Arial"/>
            <w:color w:val="000000"/>
          </w:rPr>
          <w:delText>many more are expected to be detected</w:delText>
        </w:r>
      </w:del>
      <w:ins w:id="476" w:author="Peter Hans Uetz" w:date="2018-03-29T21:36:00Z">
        <w:r w:rsidR="000C4CF8">
          <w:rPr>
            <w:rFonts w:ascii="Times" w:hAnsi="Times" w:cs="Arial"/>
            <w:color w:val="000000"/>
          </w:rPr>
          <w:t>those are not sufficient to understand the infection mechanism</w:t>
        </w:r>
      </w:ins>
      <w:r w:rsidRPr="00167CE7">
        <w:rPr>
          <w:rFonts w:ascii="Times" w:hAnsi="Times" w:cs="Arial"/>
          <w:color w:val="000000"/>
        </w:rPr>
        <w:t>.</w:t>
      </w:r>
    </w:p>
    <w:p w14:paraId="0C63206B" w14:textId="2F5B4AB7"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w:t>
      </w:r>
      <w:r w:rsidR="00707C80">
        <w:rPr>
          <w:rFonts w:ascii="Times" w:hAnsi="Times" w:cs="Arial"/>
          <w:color w:val="000000"/>
        </w:rPr>
        <w:t xml:space="preserve">not the least because they can produce numerous (variant) virus particles by the time the host can mount an immune response. </w:t>
      </w:r>
      <w:proofErr w:type="gramStart"/>
      <w:r w:rsidR="00707C80">
        <w:rPr>
          <w:rFonts w:ascii="Times" w:hAnsi="Times" w:cs="Arial"/>
          <w:color w:val="000000"/>
        </w:rPr>
        <w:t>Thus</w:t>
      </w:r>
      <w:proofErr w:type="gramEnd"/>
      <w:r w:rsidR="00707C80" w:rsidRPr="00167CE7">
        <w:rPr>
          <w:rFonts w:ascii="Times" w:hAnsi="Times" w:cs="Arial"/>
          <w:color w:val="000000"/>
        </w:rPr>
        <w:t xml:space="preserve"> </w:t>
      </w:r>
      <w:r w:rsidR="00910F01">
        <w:rPr>
          <w:rFonts w:ascii="Times" w:hAnsi="Times" w:cs="Arial"/>
          <w:color w:val="000000"/>
        </w:rPr>
        <w:t xml:space="preserve">viruses can also adapt their host-virus interactions faster than a host </w:t>
      </w:r>
      <w:r w:rsidR="00707C80">
        <w:rPr>
          <w:rFonts w:ascii="Times" w:hAnsi="Times" w:cs="Arial"/>
          <w:color w:val="000000"/>
        </w:rPr>
        <w:t xml:space="preserve">population </w:t>
      </w:r>
      <w:r w:rsidR="00910F01">
        <w:rPr>
          <w:rFonts w:ascii="Times" w:hAnsi="Times" w:cs="Arial"/>
          <w:color w:val="000000"/>
        </w:rPr>
        <w:t xml:space="preserve">can react by mutating its target proteins, </w:t>
      </w:r>
      <w:r w:rsidR="00707C80">
        <w:rPr>
          <w:rFonts w:ascii="Times" w:hAnsi="Times" w:cs="Arial"/>
          <w:color w:val="000000"/>
        </w:rPr>
        <w:t>although an individual</w:t>
      </w:r>
      <w:r w:rsidR="00910F01">
        <w:rPr>
          <w:rFonts w:ascii="Times" w:hAnsi="Times" w:cs="Arial"/>
          <w:color w:val="000000"/>
        </w:rPr>
        <w:t xml:space="preserve"> immune system </w:t>
      </w:r>
      <w:r w:rsidR="00707C80">
        <w:rPr>
          <w:rFonts w:ascii="Times" w:hAnsi="Times" w:cs="Arial"/>
          <w:color w:val="000000"/>
        </w:rPr>
        <w:t xml:space="preserve">is usually able to fight off an infection </w:t>
      </w:r>
      <w:r>
        <w:rPr>
          <w:rFonts w:ascii="Times" w:hAnsi="Times" w:cs="Arial"/>
          <w:color w:val="000000"/>
        </w:rPr>
        <w:fldChar w:fldCharType="begin">
          <w:fldData xml:space="preserve">PEVuZE5vdGU+PENpdGU+PEF1dGhvcj5DaHJpc3RpYWFuc2VuPC9BdXRob3I+PFllYXI+MjAxNTwv
WWVhcj48UmVjTnVtPjEzNTwvUmVjTnVtPjxEaXNwbGF5VGV4dD4oNTkpPC9EaXNwbGF5VGV4dD48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B8648C">
        <w:rPr>
          <w:rFonts w:ascii="Times" w:hAnsi="Times" w:cs="Arial"/>
          <w:color w:val="000000"/>
        </w:rPr>
        <w:instrText xml:space="preserve"> ADDIN EN.CITE </w:instrText>
      </w:r>
      <w:r w:rsidR="00B8648C">
        <w:rPr>
          <w:rFonts w:ascii="Times" w:hAnsi="Times" w:cs="Arial"/>
          <w:color w:val="000000"/>
        </w:rPr>
        <w:fldChar w:fldCharType="begin">
          <w:fldData xml:space="preserve">PEVuZE5vdGU+PENpdGU+PEF1dGhvcj5DaHJpc3RpYWFuc2VuPC9BdXRob3I+PFllYXI+MjAxNTwv
WWVhcj48UmVjTnVtPjEzNTwvUmVjTnVtPjxEaXNwbGF5VGV4dD4oNTkpPC9EaXNwbGF5VGV4dD48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B8648C">
        <w:rPr>
          <w:rFonts w:ascii="Times" w:hAnsi="Times" w:cs="Arial"/>
          <w:color w:val="000000"/>
        </w:rPr>
        <w:instrText xml:space="preserve"> ADDIN EN.CITE.DATA </w:instrText>
      </w:r>
      <w:r w:rsidR="00B8648C">
        <w:rPr>
          <w:rFonts w:ascii="Times" w:hAnsi="Times" w:cs="Arial"/>
          <w:color w:val="000000"/>
        </w:rPr>
      </w:r>
      <w:r w:rsidR="00B8648C">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B8648C">
        <w:rPr>
          <w:rFonts w:ascii="Times" w:hAnsi="Times" w:cs="Arial"/>
          <w:noProof/>
          <w:color w:val="000000"/>
        </w:rPr>
        <w:t>(59)</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 xml:space="preserve">With a rapidly growing number of human viruses, especially resulting from microbiome studies, we will identify many more viruses in humans. </w:t>
      </w:r>
      <w:proofErr w:type="gramStart"/>
      <w:r w:rsidRPr="00167CE7">
        <w:rPr>
          <w:rFonts w:ascii="Times" w:hAnsi="Times" w:cs="Arial"/>
          <w:color w:val="000000"/>
        </w:rPr>
        <w:t>In the course of</w:t>
      </w:r>
      <w:proofErr w:type="gramEnd"/>
      <w:r w:rsidRPr="00167CE7">
        <w:rPr>
          <w:rFonts w:ascii="Times" w:hAnsi="Times" w:cs="Arial"/>
          <w:color w:val="000000"/>
        </w:rPr>
        <w:t xml:space="preserve"> these studies, we will also find many more commensal viruses which do interact with their human host but 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9F7445" w14:textId="77777777" w:rsidR="009200CC" w:rsidRDefault="009200CC" w:rsidP="00C63B0B">
      <w:pPr>
        <w:rPr>
          <w:rFonts w:ascii="Times" w:hAnsi="Times" w:cs="Arial"/>
          <w:color w:val="000000"/>
        </w:rPr>
      </w:pPr>
    </w:p>
    <w:p w14:paraId="0D026090" w14:textId="01FA8E35" w:rsidR="00C63B0B" w:rsidRPr="00BD279F" w:rsidRDefault="00BD279F" w:rsidP="00762942">
      <w:pPr>
        <w:outlineLvl w:val="0"/>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762942">
      <w:pPr>
        <w:outlineLvl w:val="0"/>
        <w:rPr>
          <w:rFonts w:ascii="Times" w:hAnsi="Times" w:cs="Arial"/>
          <w:color w:val="000000"/>
        </w:rPr>
      </w:pPr>
      <w:r>
        <w:rPr>
          <w:rFonts w:ascii="Times" w:hAnsi="Times" w:cs="Arial"/>
          <w:color w:val="000000"/>
        </w:rPr>
        <w:t>None.</w:t>
      </w:r>
    </w:p>
    <w:p w14:paraId="1B538CE3" w14:textId="77777777" w:rsidR="00BD279F" w:rsidRDefault="00BD279F" w:rsidP="00C63B0B">
      <w:pPr>
        <w:rPr>
          <w:rFonts w:ascii="Times" w:hAnsi="Times" w:cs="Arial"/>
          <w:color w:val="000000"/>
        </w:rPr>
      </w:pPr>
    </w:p>
    <w:p w14:paraId="0C7638CC" w14:textId="59B19733" w:rsidR="00C63B0B" w:rsidRPr="008A0267" w:rsidRDefault="00C63B0B" w:rsidP="00762942">
      <w:pPr>
        <w:outlineLvl w:val="0"/>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5030986A" w14:textId="77777777" w:rsidR="00B8648C" w:rsidRPr="00B8648C" w:rsidRDefault="00C63B0B" w:rsidP="00B8648C">
      <w:pPr>
        <w:pStyle w:val="EndNoteBibliography"/>
        <w:ind w:left="720" w:hanging="72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00B8648C" w:rsidRPr="00B8648C">
        <w:rPr>
          <w:noProof/>
        </w:rPr>
        <w:t>1.</w:t>
      </w:r>
      <w:r w:rsidR="00B8648C" w:rsidRPr="00B8648C">
        <w:rPr>
          <w:noProof/>
        </w:rPr>
        <w:tab/>
        <w:t>Wylie KM</w:t>
      </w:r>
      <w:r w:rsidR="00B8648C" w:rsidRPr="00B8648C">
        <w:rPr>
          <w:i/>
          <w:noProof/>
        </w:rPr>
        <w:t>, et al.</w:t>
      </w:r>
      <w:r w:rsidR="00B8648C" w:rsidRPr="00B8648C">
        <w:rPr>
          <w:noProof/>
        </w:rPr>
        <w:t xml:space="preserve"> (2014) Metagenomic analysis of double-stranded DNA viruses in healthy adults. </w:t>
      </w:r>
      <w:r w:rsidR="00B8648C" w:rsidRPr="00B8648C">
        <w:rPr>
          <w:i/>
          <w:noProof/>
        </w:rPr>
        <w:t>BMC Biol</w:t>
      </w:r>
      <w:r w:rsidR="00B8648C" w:rsidRPr="00B8648C">
        <w:rPr>
          <w:noProof/>
        </w:rPr>
        <w:t xml:space="preserve"> 12:71.</w:t>
      </w:r>
    </w:p>
    <w:p w14:paraId="78307C39" w14:textId="77777777" w:rsidR="00B8648C" w:rsidRPr="00B8648C" w:rsidRDefault="00B8648C" w:rsidP="00B8648C">
      <w:pPr>
        <w:pStyle w:val="EndNoteBibliography"/>
        <w:ind w:left="720" w:hanging="720"/>
        <w:rPr>
          <w:noProof/>
        </w:rPr>
      </w:pPr>
      <w:r w:rsidRPr="00B8648C">
        <w:rPr>
          <w:noProof/>
        </w:rPr>
        <w:t>2.</w:t>
      </w:r>
      <w:r w:rsidRPr="00B8648C">
        <w:rPr>
          <w:noProof/>
        </w:rPr>
        <w:tab/>
        <w:t>de Chassey B</w:t>
      </w:r>
      <w:r w:rsidRPr="00B8648C">
        <w:rPr>
          <w:i/>
          <w:noProof/>
        </w:rPr>
        <w:t>, et al.</w:t>
      </w:r>
      <w:r w:rsidRPr="00B8648C">
        <w:rPr>
          <w:noProof/>
        </w:rPr>
        <w:t xml:space="preserve"> (2008) Hepatitis C virus infection protein network. </w:t>
      </w:r>
      <w:r w:rsidRPr="00B8648C">
        <w:rPr>
          <w:i/>
          <w:noProof/>
        </w:rPr>
        <w:t>Mol Syst Biol</w:t>
      </w:r>
      <w:r w:rsidRPr="00B8648C">
        <w:rPr>
          <w:noProof/>
        </w:rPr>
        <w:t xml:space="preserve"> 4:230.</w:t>
      </w:r>
    </w:p>
    <w:p w14:paraId="47781D52" w14:textId="77777777" w:rsidR="00B8648C" w:rsidRPr="00B8648C" w:rsidRDefault="00B8648C" w:rsidP="00B8648C">
      <w:pPr>
        <w:pStyle w:val="EndNoteBibliography"/>
        <w:ind w:left="720" w:hanging="720"/>
        <w:rPr>
          <w:noProof/>
        </w:rPr>
      </w:pPr>
      <w:r w:rsidRPr="00B8648C">
        <w:rPr>
          <w:noProof/>
        </w:rPr>
        <w:t>3.</w:t>
      </w:r>
      <w:r w:rsidRPr="00B8648C">
        <w:rPr>
          <w:noProof/>
        </w:rPr>
        <w:tab/>
        <w:t>Tripathi LP</w:t>
      </w:r>
      <w:r w:rsidRPr="00B8648C">
        <w:rPr>
          <w:i/>
          <w:noProof/>
        </w:rPr>
        <w:t>, et al.</w:t>
      </w:r>
      <w:r w:rsidRPr="00B8648C">
        <w:rPr>
          <w:noProof/>
        </w:rPr>
        <w:t xml:space="preserve"> (2010) Network based analysis of hepatitis C virus core and NS4B protein interactions. </w:t>
      </w:r>
      <w:r w:rsidRPr="00B8648C">
        <w:rPr>
          <w:i/>
          <w:noProof/>
        </w:rPr>
        <w:t>Mol Biosyst</w:t>
      </w:r>
      <w:r w:rsidRPr="00B8648C">
        <w:rPr>
          <w:noProof/>
        </w:rPr>
        <w:t xml:space="preserve"> 6(12):2539-2553.</w:t>
      </w:r>
    </w:p>
    <w:p w14:paraId="1D4181E0" w14:textId="77777777" w:rsidR="00B8648C" w:rsidRPr="00B8648C" w:rsidRDefault="00B8648C" w:rsidP="00B8648C">
      <w:pPr>
        <w:pStyle w:val="EndNoteBibliography"/>
        <w:ind w:left="720" w:hanging="720"/>
        <w:rPr>
          <w:noProof/>
        </w:rPr>
      </w:pPr>
      <w:r w:rsidRPr="00B8648C">
        <w:rPr>
          <w:noProof/>
        </w:rPr>
        <w:lastRenderedPageBreak/>
        <w:t>4.</w:t>
      </w:r>
      <w:r w:rsidRPr="00B8648C">
        <w:rPr>
          <w:noProof/>
        </w:rPr>
        <w:tab/>
        <w:t>Dolan PT</w:t>
      </w:r>
      <w:r w:rsidRPr="00B8648C">
        <w:rPr>
          <w:i/>
          <w:noProof/>
        </w:rPr>
        <w:t>, et al.</w:t>
      </w:r>
      <w:r w:rsidRPr="00B8648C">
        <w:rPr>
          <w:noProof/>
        </w:rPr>
        <w:t xml:space="preserve"> (2013) Identification and comparative analysis of hepatitis C virus-host cell protein interactions. </w:t>
      </w:r>
      <w:r w:rsidRPr="00B8648C">
        <w:rPr>
          <w:i/>
          <w:noProof/>
        </w:rPr>
        <w:t>Mol Biosyst</w:t>
      </w:r>
      <w:r w:rsidRPr="00B8648C">
        <w:rPr>
          <w:noProof/>
        </w:rPr>
        <w:t xml:space="preserve"> 9(12):3199-3209.</w:t>
      </w:r>
    </w:p>
    <w:p w14:paraId="44FEF145" w14:textId="77777777" w:rsidR="00B8648C" w:rsidRPr="00B8648C" w:rsidRDefault="00B8648C" w:rsidP="00B8648C">
      <w:pPr>
        <w:pStyle w:val="EndNoteBibliography"/>
        <w:ind w:left="720" w:hanging="720"/>
        <w:rPr>
          <w:noProof/>
        </w:rPr>
      </w:pPr>
      <w:r w:rsidRPr="00B8648C">
        <w:rPr>
          <w:noProof/>
        </w:rPr>
        <w:t>5.</w:t>
      </w:r>
      <w:r w:rsidRPr="00B8648C">
        <w:rPr>
          <w:noProof/>
        </w:rPr>
        <w:tab/>
        <w:t xml:space="preserve">Ngo HT, Pham LV, Kim JW, Lim YS, &amp; Hwang SB (2013) Modulation of mitogen-activated protein kinase-activated protein kinase 3 by hepatitis C virus core protein. </w:t>
      </w:r>
      <w:r w:rsidRPr="00B8648C">
        <w:rPr>
          <w:i/>
          <w:noProof/>
        </w:rPr>
        <w:t>J Virol</w:t>
      </w:r>
      <w:r w:rsidRPr="00B8648C">
        <w:rPr>
          <w:noProof/>
        </w:rPr>
        <w:t xml:space="preserve"> 87(10):5718-5731.</w:t>
      </w:r>
    </w:p>
    <w:p w14:paraId="1AE4EB67" w14:textId="77777777" w:rsidR="00B8648C" w:rsidRPr="00B8648C" w:rsidRDefault="00B8648C" w:rsidP="00B8648C">
      <w:pPr>
        <w:pStyle w:val="EndNoteBibliography"/>
        <w:ind w:left="720" w:hanging="720"/>
        <w:rPr>
          <w:noProof/>
        </w:rPr>
      </w:pPr>
      <w:r w:rsidRPr="00B8648C">
        <w:rPr>
          <w:noProof/>
        </w:rPr>
        <w:t>6.</w:t>
      </w:r>
      <w:r w:rsidRPr="00B8648C">
        <w:rPr>
          <w:noProof/>
        </w:rPr>
        <w:tab/>
        <w:t>Gautier VW</w:t>
      </w:r>
      <w:r w:rsidRPr="00B8648C">
        <w:rPr>
          <w:i/>
          <w:noProof/>
        </w:rPr>
        <w:t>, et al.</w:t>
      </w:r>
      <w:r w:rsidRPr="00B8648C">
        <w:rPr>
          <w:noProof/>
        </w:rPr>
        <w:t xml:space="preserve"> (2009) In vitro nuclear interactome of the HIV-1 Tat protein. </w:t>
      </w:r>
      <w:r w:rsidRPr="00B8648C">
        <w:rPr>
          <w:i/>
          <w:noProof/>
        </w:rPr>
        <w:t>Retrovirology</w:t>
      </w:r>
      <w:r w:rsidRPr="00B8648C">
        <w:rPr>
          <w:noProof/>
        </w:rPr>
        <w:t xml:space="preserve"> 6:47.</w:t>
      </w:r>
    </w:p>
    <w:p w14:paraId="199A32BB" w14:textId="77777777" w:rsidR="00B8648C" w:rsidRPr="00B8648C" w:rsidRDefault="00B8648C" w:rsidP="00B8648C">
      <w:pPr>
        <w:pStyle w:val="EndNoteBibliography"/>
        <w:ind w:left="720" w:hanging="720"/>
        <w:rPr>
          <w:noProof/>
        </w:rPr>
      </w:pPr>
      <w:r w:rsidRPr="00B8648C">
        <w:rPr>
          <w:noProof/>
        </w:rPr>
        <w:t>7.</w:t>
      </w:r>
      <w:r w:rsidRPr="00B8648C">
        <w:rPr>
          <w:noProof/>
        </w:rPr>
        <w:tab/>
        <w:t>Jager S</w:t>
      </w:r>
      <w:r w:rsidRPr="00B8648C">
        <w:rPr>
          <w:i/>
          <w:noProof/>
        </w:rPr>
        <w:t>, et al.</w:t>
      </w:r>
      <w:r w:rsidRPr="00B8648C">
        <w:rPr>
          <w:noProof/>
        </w:rPr>
        <w:t xml:space="preserve"> (2011) Global landscape of HIV-human protein complexes. </w:t>
      </w:r>
      <w:r w:rsidRPr="00B8648C">
        <w:rPr>
          <w:i/>
          <w:noProof/>
        </w:rPr>
        <w:t>Nature</w:t>
      </w:r>
      <w:r w:rsidRPr="00B8648C">
        <w:rPr>
          <w:noProof/>
        </w:rPr>
        <w:t xml:space="preserve"> 481(7381):365-370.</w:t>
      </w:r>
    </w:p>
    <w:p w14:paraId="213E1970" w14:textId="77777777" w:rsidR="00B8648C" w:rsidRPr="00B8648C" w:rsidRDefault="00B8648C" w:rsidP="00B8648C">
      <w:pPr>
        <w:pStyle w:val="EndNoteBibliography"/>
        <w:ind w:left="720" w:hanging="720"/>
        <w:rPr>
          <w:noProof/>
        </w:rPr>
      </w:pPr>
      <w:r w:rsidRPr="00B8648C">
        <w:rPr>
          <w:noProof/>
        </w:rPr>
        <w:t>8.</w:t>
      </w:r>
      <w:r w:rsidRPr="00B8648C">
        <w:rPr>
          <w:noProof/>
        </w:rPr>
        <w:tab/>
        <w:t>Shapira SD</w:t>
      </w:r>
      <w:r w:rsidRPr="00B8648C">
        <w:rPr>
          <w:i/>
          <w:noProof/>
        </w:rPr>
        <w:t>, et al.</w:t>
      </w:r>
      <w:r w:rsidRPr="00B8648C">
        <w:rPr>
          <w:noProof/>
        </w:rPr>
        <w:t xml:space="preserve"> (2009) A physical and regulatory map of host-influenza interactions reveals pathways in H1N1 infection. </w:t>
      </w:r>
      <w:r w:rsidRPr="00B8648C">
        <w:rPr>
          <w:i/>
          <w:noProof/>
        </w:rPr>
        <w:t>Cell</w:t>
      </w:r>
      <w:r w:rsidRPr="00B8648C">
        <w:rPr>
          <w:noProof/>
        </w:rPr>
        <w:t xml:space="preserve"> 139(7):1255-1267.</w:t>
      </w:r>
    </w:p>
    <w:p w14:paraId="6F7BBD83" w14:textId="77777777" w:rsidR="00B8648C" w:rsidRPr="00B8648C" w:rsidRDefault="00B8648C" w:rsidP="00B8648C">
      <w:pPr>
        <w:pStyle w:val="EndNoteBibliography"/>
        <w:ind w:left="720" w:hanging="720"/>
        <w:rPr>
          <w:noProof/>
        </w:rPr>
      </w:pPr>
      <w:r w:rsidRPr="00B8648C">
        <w:rPr>
          <w:noProof/>
        </w:rPr>
        <w:t>9.</w:t>
      </w:r>
      <w:r w:rsidRPr="00B8648C">
        <w:rPr>
          <w:noProof/>
        </w:rPr>
        <w:tab/>
        <w:t>Fossum E</w:t>
      </w:r>
      <w:r w:rsidRPr="00B8648C">
        <w:rPr>
          <w:i/>
          <w:noProof/>
        </w:rPr>
        <w:t>, et al.</w:t>
      </w:r>
      <w:r w:rsidRPr="00B8648C">
        <w:rPr>
          <w:noProof/>
        </w:rPr>
        <w:t xml:space="preserve"> (2009) Evolutionarily conserved herpesviral protein interaction networks. </w:t>
      </w:r>
      <w:r w:rsidRPr="00B8648C">
        <w:rPr>
          <w:i/>
          <w:noProof/>
        </w:rPr>
        <w:t>PLoS Pathog</w:t>
      </w:r>
      <w:r w:rsidRPr="00B8648C">
        <w:rPr>
          <w:noProof/>
        </w:rPr>
        <w:t xml:space="preserve"> 5(9):e1000570.</w:t>
      </w:r>
    </w:p>
    <w:p w14:paraId="05C85B5C" w14:textId="77777777" w:rsidR="00B8648C" w:rsidRPr="00B8648C" w:rsidRDefault="00B8648C" w:rsidP="00B8648C">
      <w:pPr>
        <w:pStyle w:val="EndNoteBibliography"/>
        <w:ind w:left="720" w:hanging="720"/>
        <w:rPr>
          <w:noProof/>
        </w:rPr>
      </w:pPr>
      <w:r w:rsidRPr="00B8648C">
        <w:rPr>
          <w:noProof/>
        </w:rPr>
        <w:t>10.</w:t>
      </w:r>
      <w:r w:rsidRPr="00B8648C">
        <w:rPr>
          <w:noProof/>
        </w:rPr>
        <w:tab/>
        <w:t>Calderwood MA</w:t>
      </w:r>
      <w:r w:rsidRPr="00B8648C">
        <w:rPr>
          <w:i/>
          <w:noProof/>
        </w:rPr>
        <w:t>, et al.</w:t>
      </w:r>
      <w:r w:rsidRPr="00B8648C">
        <w:rPr>
          <w:noProof/>
        </w:rPr>
        <w:t xml:space="preserve"> (2007) Epstein-Barr virus and virus human protein interaction maps. </w:t>
      </w:r>
      <w:r w:rsidRPr="00B8648C">
        <w:rPr>
          <w:i/>
          <w:noProof/>
        </w:rPr>
        <w:t>Proc Natl Acad Sci U S A</w:t>
      </w:r>
      <w:r w:rsidRPr="00B8648C">
        <w:rPr>
          <w:noProof/>
        </w:rPr>
        <w:t xml:space="preserve"> 104(18):7606-7611.</w:t>
      </w:r>
    </w:p>
    <w:p w14:paraId="29A00C1E" w14:textId="77777777" w:rsidR="00B8648C" w:rsidRPr="00B8648C" w:rsidRDefault="00B8648C" w:rsidP="00B8648C">
      <w:pPr>
        <w:pStyle w:val="EndNoteBibliography"/>
        <w:ind w:left="720" w:hanging="720"/>
        <w:rPr>
          <w:noProof/>
        </w:rPr>
      </w:pPr>
      <w:r w:rsidRPr="00B8648C">
        <w:rPr>
          <w:noProof/>
        </w:rPr>
        <w:t>11.</w:t>
      </w:r>
      <w:r w:rsidRPr="00B8648C">
        <w:rPr>
          <w:noProof/>
        </w:rPr>
        <w:tab/>
        <w:t xml:space="preserve">Forsman A, Ruetschi U, Ekholm J, &amp; Rymo L (2008) Identification of intracellular proteins associated with the EBV-encoded nuclear antigen 5 using an efficient TAP procedure and FT-ICR mass spectrometry. </w:t>
      </w:r>
      <w:r w:rsidRPr="00B8648C">
        <w:rPr>
          <w:i/>
          <w:noProof/>
        </w:rPr>
        <w:t>J Proteome Res</w:t>
      </w:r>
      <w:r w:rsidRPr="00B8648C">
        <w:rPr>
          <w:noProof/>
        </w:rPr>
        <w:t xml:space="preserve"> 7(6):2309-2319.</w:t>
      </w:r>
    </w:p>
    <w:p w14:paraId="4CEC40C6" w14:textId="77777777" w:rsidR="00B8648C" w:rsidRPr="00B8648C" w:rsidRDefault="00B8648C" w:rsidP="00B8648C">
      <w:pPr>
        <w:pStyle w:val="EndNoteBibliography"/>
        <w:ind w:left="720" w:hanging="720"/>
        <w:rPr>
          <w:noProof/>
        </w:rPr>
      </w:pPr>
      <w:r w:rsidRPr="00B8648C">
        <w:rPr>
          <w:noProof/>
        </w:rPr>
        <w:t>12.</w:t>
      </w:r>
      <w:r w:rsidRPr="00B8648C">
        <w:rPr>
          <w:noProof/>
        </w:rPr>
        <w:tab/>
        <w:t>Khadka S</w:t>
      </w:r>
      <w:r w:rsidRPr="00B8648C">
        <w:rPr>
          <w:i/>
          <w:noProof/>
        </w:rPr>
        <w:t>, et al.</w:t>
      </w:r>
      <w:r w:rsidRPr="00B8648C">
        <w:rPr>
          <w:noProof/>
        </w:rPr>
        <w:t xml:space="preserve"> (2011) A physical interaction network of dengue virus and human proteins. </w:t>
      </w:r>
      <w:r w:rsidRPr="00B8648C">
        <w:rPr>
          <w:i/>
          <w:noProof/>
        </w:rPr>
        <w:t>Mol Cell Proteomics</w:t>
      </w:r>
      <w:r w:rsidRPr="00B8648C">
        <w:rPr>
          <w:noProof/>
        </w:rPr>
        <w:t xml:space="preserve"> 10(12):M111 012187.</w:t>
      </w:r>
    </w:p>
    <w:p w14:paraId="25D45127" w14:textId="77777777" w:rsidR="00B8648C" w:rsidRPr="00B8648C" w:rsidRDefault="00B8648C" w:rsidP="00B8648C">
      <w:pPr>
        <w:pStyle w:val="EndNoteBibliography"/>
        <w:ind w:left="720" w:hanging="720"/>
        <w:rPr>
          <w:noProof/>
        </w:rPr>
      </w:pPr>
      <w:r w:rsidRPr="00B8648C">
        <w:rPr>
          <w:noProof/>
        </w:rPr>
        <w:t>13.</w:t>
      </w:r>
      <w:r w:rsidRPr="00B8648C">
        <w:rPr>
          <w:noProof/>
        </w:rPr>
        <w:tab/>
        <w:t>Pichlmair A</w:t>
      </w:r>
      <w:r w:rsidRPr="00B8648C">
        <w:rPr>
          <w:i/>
          <w:noProof/>
        </w:rPr>
        <w:t>, et al.</w:t>
      </w:r>
      <w:r w:rsidRPr="00B8648C">
        <w:rPr>
          <w:noProof/>
        </w:rPr>
        <w:t xml:space="preserve"> (2012) Viral immune modulators perturb the human molecular network by common and unique strategies. </w:t>
      </w:r>
      <w:r w:rsidRPr="00B8648C">
        <w:rPr>
          <w:i/>
          <w:noProof/>
        </w:rPr>
        <w:t>Nature</w:t>
      </w:r>
      <w:r w:rsidRPr="00B8648C">
        <w:rPr>
          <w:noProof/>
        </w:rPr>
        <w:t xml:space="preserve"> 487(7408):486-490.</w:t>
      </w:r>
    </w:p>
    <w:p w14:paraId="14F338E2" w14:textId="77777777" w:rsidR="00B8648C" w:rsidRPr="00B8648C" w:rsidRDefault="00B8648C" w:rsidP="00B8648C">
      <w:pPr>
        <w:pStyle w:val="EndNoteBibliography"/>
        <w:ind w:left="720" w:hanging="720"/>
        <w:rPr>
          <w:noProof/>
        </w:rPr>
      </w:pPr>
      <w:r w:rsidRPr="00B8648C">
        <w:rPr>
          <w:noProof/>
        </w:rPr>
        <w:t>14.</w:t>
      </w:r>
      <w:r w:rsidRPr="00B8648C">
        <w:rPr>
          <w:noProof/>
        </w:rPr>
        <w:tab/>
        <w:t xml:space="preserve">Kwofie SK, Schaefer U, Sundararajan VS, Bajic VB, &amp; Christoffels A (2011) HCVpro: hepatitis C virus protein interaction database. </w:t>
      </w:r>
      <w:r w:rsidRPr="00B8648C">
        <w:rPr>
          <w:i/>
          <w:noProof/>
        </w:rPr>
        <w:t>Infect Genet Evol</w:t>
      </w:r>
      <w:r w:rsidRPr="00B8648C">
        <w:rPr>
          <w:noProof/>
        </w:rPr>
        <w:t xml:space="preserve"> 11(8):1971-1977.</w:t>
      </w:r>
    </w:p>
    <w:p w14:paraId="14F88409" w14:textId="77777777" w:rsidR="00B8648C" w:rsidRPr="00B8648C" w:rsidRDefault="00B8648C" w:rsidP="00B8648C">
      <w:pPr>
        <w:pStyle w:val="EndNoteBibliography"/>
        <w:ind w:left="720" w:hanging="720"/>
        <w:rPr>
          <w:noProof/>
        </w:rPr>
      </w:pPr>
      <w:r w:rsidRPr="00B8648C">
        <w:rPr>
          <w:noProof/>
        </w:rPr>
        <w:t>15.</w:t>
      </w:r>
      <w:r w:rsidRPr="00B8648C">
        <w:rPr>
          <w:noProof/>
        </w:rPr>
        <w:tab/>
        <w:t>Ako-Adjei D</w:t>
      </w:r>
      <w:r w:rsidRPr="00B8648C">
        <w:rPr>
          <w:i/>
          <w:noProof/>
        </w:rPr>
        <w:t>, et al.</w:t>
      </w:r>
      <w:r w:rsidRPr="00B8648C">
        <w:rPr>
          <w:noProof/>
        </w:rPr>
        <w:t xml:space="preserve"> (2015) HIV-1, human interaction database: current status and new features. </w:t>
      </w:r>
      <w:r w:rsidRPr="00B8648C">
        <w:rPr>
          <w:i/>
          <w:noProof/>
        </w:rPr>
        <w:t>Nucleic Acids Res</w:t>
      </w:r>
      <w:r w:rsidRPr="00B8648C">
        <w:rPr>
          <w:noProof/>
        </w:rPr>
        <w:t xml:space="preserve"> 43(Database issue):D566-570.</w:t>
      </w:r>
    </w:p>
    <w:p w14:paraId="79018E8E" w14:textId="77777777" w:rsidR="00B8648C" w:rsidRPr="00B8648C" w:rsidRDefault="00B8648C" w:rsidP="00B8648C">
      <w:pPr>
        <w:pStyle w:val="EndNoteBibliography"/>
        <w:ind w:left="720" w:hanging="720"/>
        <w:rPr>
          <w:noProof/>
        </w:rPr>
      </w:pPr>
      <w:r w:rsidRPr="00B8648C">
        <w:rPr>
          <w:noProof/>
        </w:rPr>
        <w:t>16.</w:t>
      </w:r>
      <w:r w:rsidRPr="00B8648C">
        <w:rPr>
          <w:noProof/>
        </w:rPr>
        <w:tab/>
        <w:t xml:space="preserve">Guirimand T, Delmotte S, &amp; Navratil V (2015) VirHostNet 2.0: surfing on the web of virus/host molecular interactions data. </w:t>
      </w:r>
      <w:r w:rsidRPr="00B8648C">
        <w:rPr>
          <w:i/>
          <w:noProof/>
        </w:rPr>
        <w:t>Nucleic Acids Res</w:t>
      </w:r>
      <w:r w:rsidRPr="00B8648C">
        <w:rPr>
          <w:noProof/>
        </w:rPr>
        <w:t xml:space="preserve"> 43(Database issue):D583-587.</w:t>
      </w:r>
    </w:p>
    <w:p w14:paraId="272BE0A6" w14:textId="77777777" w:rsidR="00B8648C" w:rsidRPr="00B8648C" w:rsidRDefault="00B8648C" w:rsidP="00B8648C">
      <w:pPr>
        <w:pStyle w:val="EndNoteBibliography"/>
        <w:ind w:left="720" w:hanging="720"/>
        <w:rPr>
          <w:noProof/>
        </w:rPr>
      </w:pPr>
      <w:r w:rsidRPr="00B8648C">
        <w:rPr>
          <w:noProof/>
        </w:rPr>
        <w:t>17.</w:t>
      </w:r>
      <w:r w:rsidRPr="00B8648C">
        <w:rPr>
          <w:noProof/>
        </w:rPr>
        <w:tab/>
        <w:t xml:space="preserve">Calderone A, Licata L, &amp; Cesareni G (2015) VirusMentha: a new resource for virus-host protein interactions. </w:t>
      </w:r>
      <w:r w:rsidRPr="00B8648C">
        <w:rPr>
          <w:i/>
          <w:noProof/>
        </w:rPr>
        <w:t>Nucleic Acids Res</w:t>
      </w:r>
      <w:r w:rsidRPr="00B8648C">
        <w:rPr>
          <w:noProof/>
        </w:rPr>
        <w:t xml:space="preserve"> 43(Database issue):D588-592.</w:t>
      </w:r>
    </w:p>
    <w:p w14:paraId="77F49956" w14:textId="77777777" w:rsidR="00B8648C" w:rsidRPr="00B8648C" w:rsidRDefault="00B8648C" w:rsidP="00B8648C">
      <w:pPr>
        <w:pStyle w:val="EndNoteBibliography"/>
        <w:ind w:left="720" w:hanging="720"/>
        <w:rPr>
          <w:noProof/>
        </w:rPr>
      </w:pPr>
      <w:r w:rsidRPr="00B8648C">
        <w:rPr>
          <w:noProof/>
        </w:rPr>
        <w:t>18.</w:t>
      </w:r>
      <w:r w:rsidRPr="00B8648C">
        <w:rPr>
          <w:noProof/>
        </w:rPr>
        <w:tab/>
        <w:t xml:space="preserve">Xiang Z, Tian Y, &amp; He Y (2007) PHIDIAS: a pathogen-host interaction data integration and analysis system. </w:t>
      </w:r>
      <w:r w:rsidRPr="00B8648C">
        <w:rPr>
          <w:i/>
          <w:noProof/>
        </w:rPr>
        <w:t>Genome Biol</w:t>
      </w:r>
      <w:r w:rsidRPr="00B8648C">
        <w:rPr>
          <w:noProof/>
        </w:rPr>
        <w:t xml:space="preserve"> 8(7):R150.</w:t>
      </w:r>
    </w:p>
    <w:p w14:paraId="34781356" w14:textId="77777777" w:rsidR="00B8648C" w:rsidRPr="00B8648C" w:rsidRDefault="00B8648C" w:rsidP="00B8648C">
      <w:pPr>
        <w:pStyle w:val="EndNoteBibliography"/>
        <w:ind w:left="720" w:hanging="720"/>
        <w:rPr>
          <w:noProof/>
        </w:rPr>
      </w:pPr>
      <w:r w:rsidRPr="00B8648C">
        <w:rPr>
          <w:noProof/>
        </w:rPr>
        <w:t>19.</w:t>
      </w:r>
      <w:r w:rsidRPr="00B8648C">
        <w:rPr>
          <w:noProof/>
        </w:rPr>
        <w:tab/>
        <w:t xml:space="preserve">Kumar R &amp; Nanduri B (2010) HPIDB--a unified resource for host-pathogen interactions. </w:t>
      </w:r>
      <w:r w:rsidRPr="00B8648C">
        <w:rPr>
          <w:i/>
          <w:noProof/>
        </w:rPr>
        <w:t>BMC Bioinformatics</w:t>
      </w:r>
      <w:r w:rsidRPr="00B8648C">
        <w:rPr>
          <w:noProof/>
        </w:rPr>
        <w:t xml:space="preserve"> 11 Suppl 6:S16.</w:t>
      </w:r>
    </w:p>
    <w:p w14:paraId="1596FE73" w14:textId="77777777" w:rsidR="00B8648C" w:rsidRPr="00B8648C" w:rsidRDefault="00B8648C" w:rsidP="00B8648C">
      <w:pPr>
        <w:pStyle w:val="EndNoteBibliography"/>
        <w:ind w:left="720" w:hanging="720"/>
        <w:rPr>
          <w:noProof/>
        </w:rPr>
      </w:pPr>
      <w:r w:rsidRPr="00B8648C">
        <w:rPr>
          <w:noProof/>
        </w:rPr>
        <w:t>20.</w:t>
      </w:r>
      <w:r w:rsidRPr="00B8648C">
        <w:rPr>
          <w:noProof/>
        </w:rPr>
        <w:tab/>
        <w:t>Durmus Tekir S</w:t>
      </w:r>
      <w:r w:rsidRPr="00B8648C">
        <w:rPr>
          <w:i/>
          <w:noProof/>
        </w:rPr>
        <w:t>, et al.</w:t>
      </w:r>
      <w:r w:rsidRPr="00B8648C">
        <w:rPr>
          <w:noProof/>
        </w:rPr>
        <w:t xml:space="preserve"> (2013) PHISTO: pathogen-host interaction search tool. </w:t>
      </w:r>
      <w:r w:rsidRPr="00B8648C">
        <w:rPr>
          <w:i/>
          <w:noProof/>
        </w:rPr>
        <w:t>Bioinformatics</w:t>
      </w:r>
      <w:r w:rsidRPr="00B8648C">
        <w:rPr>
          <w:noProof/>
        </w:rPr>
        <w:t xml:space="preserve"> 29(10):1357-1358.</w:t>
      </w:r>
    </w:p>
    <w:p w14:paraId="59974157" w14:textId="77777777" w:rsidR="00B8648C" w:rsidRPr="00B8648C" w:rsidRDefault="00B8648C" w:rsidP="00B8648C">
      <w:pPr>
        <w:pStyle w:val="EndNoteBibliography"/>
        <w:ind w:left="720" w:hanging="720"/>
        <w:rPr>
          <w:noProof/>
        </w:rPr>
      </w:pPr>
      <w:r w:rsidRPr="00B8648C">
        <w:rPr>
          <w:noProof/>
        </w:rPr>
        <w:t>21.</w:t>
      </w:r>
      <w:r w:rsidRPr="00B8648C">
        <w:rPr>
          <w:noProof/>
        </w:rPr>
        <w:tab/>
        <w:t>Aranda B</w:t>
      </w:r>
      <w:r w:rsidRPr="00B8648C">
        <w:rPr>
          <w:i/>
          <w:noProof/>
        </w:rPr>
        <w:t>, et al.</w:t>
      </w:r>
      <w:r w:rsidRPr="00B8648C">
        <w:rPr>
          <w:noProof/>
        </w:rPr>
        <w:t xml:space="preserve"> (2011) PSICQUIC and PSISCORE: accessing and scoring molecular interactions. </w:t>
      </w:r>
      <w:r w:rsidRPr="00B8648C">
        <w:rPr>
          <w:i/>
          <w:noProof/>
        </w:rPr>
        <w:t>Nat Methods</w:t>
      </w:r>
      <w:r w:rsidRPr="00B8648C">
        <w:rPr>
          <w:noProof/>
        </w:rPr>
        <w:t xml:space="preserve"> 8(7):528-529.</w:t>
      </w:r>
    </w:p>
    <w:p w14:paraId="590A52B5" w14:textId="77777777" w:rsidR="00B8648C" w:rsidRPr="00B8648C" w:rsidRDefault="00B8648C" w:rsidP="00B8648C">
      <w:pPr>
        <w:pStyle w:val="EndNoteBibliography"/>
        <w:ind w:left="720" w:hanging="720"/>
        <w:rPr>
          <w:noProof/>
        </w:rPr>
      </w:pPr>
      <w:r w:rsidRPr="00B8648C">
        <w:rPr>
          <w:noProof/>
        </w:rPr>
        <w:t>22.</w:t>
      </w:r>
      <w:r w:rsidRPr="00B8648C">
        <w:rPr>
          <w:noProof/>
        </w:rPr>
        <w:tab/>
        <w:t>Alfarano C</w:t>
      </w:r>
      <w:r w:rsidRPr="00B8648C">
        <w:rPr>
          <w:i/>
          <w:noProof/>
        </w:rPr>
        <w:t>, et al.</w:t>
      </w:r>
      <w:r w:rsidRPr="00B8648C">
        <w:rPr>
          <w:noProof/>
        </w:rPr>
        <w:t xml:space="preserve"> (2005) The Biomolecular Interaction Network Database and related tools 2005 update. </w:t>
      </w:r>
      <w:r w:rsidRPr="00B8648C">
        <w:rPr>
          <w:i/>
          <w:noProof/>
        </w:rPr>
        <w:t>Nucleic Acids Res</w:t>
      </w:r>
      <w:r w:rsidRPr="00B8648C">
        <w:rPr>
          <w:noProof/>
        </w:rPr>
        <w:t xml:space="preserve"> 33(Database issue):D418-424.</w:t>
      </w:r>
    </w:p>
    <w:p w14:paraId="211A83AA" w14:textId="77777777" w:rsidR="00B8648C" w:rsidRPr="00B8648C" w:rsidRDefault="00B8648C" w:rsidP="00B8648C">
      <w:pPr>
        <w:pStyle w:val="EndNoteBibliography"/>
        <w:ind w:left="720" w:hanging="720"/>
        <w:rPr>
          <w:noProof/>
        </w:rPr>
      </w:pPr>
      <w:r w:rsidRPr="00B8648C">
        <w:rPr>
          <w:noProof/>
        </w:rPr>
        <w:lastRenderedPageBreak/>
        <w:t>23.</w:t>
      </w:r>
      <w:r w:rsidRPr="00B8648C">
        <w:rPr>
          <w:noProof/>
        </w:rPr>
        <w:tab/>
        <w:t>Chatr-Aryamontri A</w:t>
      </w:r>
      <w:r w:rsidRPr="00B8648C">
        <w:rPr>
          <w:i/>
          <w:noProof/>
        </w:rPr>
        <w:t>, et al.</w:t>
      </w:r>
      <w:r w:rsidRPr="00B8648C">
        <w:rPr>
          <w:noProof/>
        </w:rPr>
        <w:t xml:space="preserve"> (2013) The BioGRID interaction database: 2013 update. </w:t>
      </w:r>
      <w:r w:rsidRPr="00B8648C">
        <w:rPr>
          <w:i/>
          <w:noProof/>
        </w:rPr>
        <w:t>Nucleic Acids Res</w:t>
      </w:r>
      <w:r w:rsidRPr="00B8648C">
        <w:rPr>
          <w:noProof/>
        </w:rPr>
        <w:t xml:space="preserve"> 41(Database issue):D816-823.</w:t>
      </w:r>
    </w:p>
    <w:p w14:paraId="3A08DDFD" w14:textId="77777777" w:rsidR="00B8648C" w:rsidRPr="00B8648C" w:rsidRDefault="00B8648C" w:rsidP="00B8648C">
      <w:pPr>
        <w:pStyle w:val="EndNoteBibliography"/>
        <w:ind w:left="720" w:hanging="720"/>
        <w:rPr>
          <w:noProof/>
        </w:rPr>
      </w:pPr>
      <w:r w:rsidRPr="00B8648C">
        <w:rPr>
          <w:noProof/>
        </w:rPr>
        <w:t>24.</w:t>
      </w:r>
      <w:r w:rsidRPr="00B8648C">
        <w:rPr>
          <w:noProof/>
        </w:rPr>
        <w:tab/>
        <w:t>Salwinski L</w:t>
      </w:r>
      <w:r w:rsidRPr="00B8648C">
        <w:rPr>
          <w:i/>
          <w:noProof/>
        </w:rPr>
        <w:t>, et al.</w:t>
      </w:r>
      <w:r w:rsidRPr="00B8648C">
        <w:rPr>
          <w:noProof/>
        </w:rPr>
        <w:t xml:space="preserve"> (2004) The Database of Interacting Proteins: 2004 update. </w:t>
      </w:r>
      <w:r w:rsidRPr="00B8648C">
        <w:rPr>
          <w:i/>
          <w:noProof/>
        </w:rPr>
        <w:t>Nucleic Acids Res</w:t>
      </w:r>
      <w:r w:rsidRPr="00B8648C">
        <w:rPr>
          <w:noProof/>
        </w:rPr>
        <w:t xml:space="preserve"> 32(Database issue):D449-451.</w:t>
      </w:r>
    </w:p>
    <w:p w14:paraId="046036CA" w14:textId="77777777" w:rsidR="00B8648C" w:rsidRPr="00B8648C" w:rsidRDefault="00B8648C" w:rsidP="00B8648C">
      <w:pPr>
        <w:pStyle w:val="EndNoteBibliography"/>
        <w:ind w:left="720" w:hanging="720"/>
        <w:rPr>
          <w:noProof/>
        </w:rPr>
      </w:pPr>
      <w:r w:rsidRPr="00B8648C">
        <w:rPr>
          <w:noProof/>
        </w:rPr>
        <w:t>25.</w:t>
      </w:r>
      <w:r w:rsidRPr="00B8648C">
        <w:rPr>
          <w:noProof/>
        </w:rPr>
        <w:tab/>
        <w:t>Keshava Prasad TS</w:t>
      </w:r>
      <w:r w:rsidRPr="00B8648C">
        <w:rPr>
          <w:i/>
          <w:noProof/>
        </w:rPr>
        <w:t>, et al.</w:t>
      </w:r>
      <w:r w:rsidRPr="00B8648C">
        <w:rPr>
          <w:noProof/>
        </w:rPr>
        <w:t xml:space="preserve"> (2009) Human Protein Reference Database--2009 update. </w:t>
      </w:r>
      <w:r w:rsidRPr="00B8648C">
        <w:rPr>
          <w:i/>
          <w:noProof/>
        </w:rPr>
        <w:t>Nucleic Acids Res</w:t>
      </w:r>
      <w:r w:rsidRPr="00B8648C">
        <w:rPr>
          <w:noProof/>
        </w:rPr>
        <w:t xml:space="preserve"> 37(Database issue):D767-772.</w:t>
      </w:r>
    </w:p>
    <w:p w14:paraId="616C2608" w14:textId="77777777" w:rsidR="00B8648C" w:rsidRPr="00B8648C" w:rsidRDefault="00B8648C" w:rsidP="00B8648C">
      <w:pPr>
        <w:pStyle w:val="EndNoteBibliography"/>
        <w:ind w:left="720" w:hanging="720"/>
        <w:rPr>
          <w:noProof/>
        </w:rPr>
      </w:pPr>
      <w:r w:rsidRPr="00B8648C">
        <w:rPr>
          <w:noProof/>
        </w:rPr>
        <w:t>26.</w:t>
      </w:r>
      <w:r w:rsidRPr="00B8648C">
        <w:rPr>
          <w:noProof/>
        </w:rPr>
        <w:tab/>
        <w:t>Orchard S</w:t>
      </w:r>
      <w:r w:rsidRPr="00B8648C">
        <w:rPr>
          <w:i/>
          <w:noProof/>
        </w:rPr>
        <w:t>, et al.</w:t>
      </w:r>
      <w:r w:rsidRPr="00B8648C">
        <w:rPr>
          <w:noProof/>
        </w:rPr>
        <w:t xml:space="preserve"> (2014) The MIntAct project--IntAct as a common curation platform for 11 molecular interaction databases. </w:t>
      </w:r>
      <w:r w:rsidRPr="00B8648C">
        <w:rPr>
          <w:i/>
          <w:noProof/>
        </w:rPr>
        <w:t>Nucleic Acids Res</w:t>
      </w:r>
      <w:r w:rsidRPr="00B8648C">
        <w:rPr>
          <w:noProof/>
        </w:rPr>
        <w:t xml:space="preserve"> 42(Database issue):D358-363.</w:t>
      </w:r>
    </w:p>
    <w:p w14:paraId="38E9162F" w14:textId="77777777" w:rsidR="00B8648C" w:rsidRPr="00B8648C" w:rsidRDefault="00B8648C" w:rsidP="00B8648C">
      <w:pPr>
        <w:pStyle w:val="EndNoteBibliography"/>
        <w:ind w:left="720" w:hanging="720"/>
        <w:rPr>
          <w:noProof/>
        </w:rPr>
      </w:pPr>
      <w:r w:rsidRPr="00B8648C">
        <w:rPr>
          <w:noProof/>
        </w:rPr>
        <w:t>27.</w:t>
      </w:r>
      <w:r w:rsidRPr="00B8648C">
        <w:rPr>
          <w:noProof/>
        </w:rPr>
        <w:tab/>
        <w:t>Licata L</w:t>
      </w:r>
      <w:r w:rsidRPr="00B8648C">
        <w:rPr>
          <w:i/>
          <w:noProof/>
        </w:rPr>
        <w:t>, et al.</w:t>
      </w:r>
      <w:r w:rsidRPr="00B8648C">
        <w:rPr>
          <w:noProof/>
        </w:rPr>
        <w:t xml:space="preserve"> (2012) MINT, the molecular interaction database: 2012 update. </w:t>
      </w:r>
      <w:r w:rsidRPr="00B8648C">
        <w:rPr>
          <w:i/>
          <w:noProof/>
        </w:rPr>
        <w:t>Nucleic Acids Res</w:t>
      </w:r>
      <w:r w:rsidRPr="00B8648C">
        <w:rPr>
          <w:noProof/>
        </w:rPr>
        <w:t xml:space="preserve"> 40(Database issue):D857-861.</w:t>
      </w:r>
    </w:p>
    <w:p w14:paraId="2A58AAAD" w14:textId="77777777" w:rsidR="00B8648C" w:rsidRPr="00B8648C" w:rsidRDefault="00B8648C" w:rsidP="00B8648C">
      <w:pPr>
        <w:pStyle w:val="EndNoteBibliography"/>
        <w:ind w:left="720" w:hanging="720"/>
        <w:rPr>
          <w:noProof/>
        </w:rPr>
      </w:pPr>
      <w:r w:rsidRPr="00B8648C">
        <w:rPr>
          <w:noProof/>
        </w:rPr>
        <w:t>28.</w:t>
      </w:r>
      <w:r w:rsidRPr="00B8648C">
        <w:rPr>
          <w:noProof/>
        </w:rPr>
        <w:tab/>
        <w:t>Croft D</w:t>
      </w:r>
      <w:r w:rsidRPr="00B8648C">
        <w:rPr>
          <w:i/>
          <w:noProof/>
        </w:rPr>
        <w:t>, et al.</w:t>
      </w:r>
      <w:r w:rsidRPr="00B8648C">
        <w:rPr>
          <w:noProof/>
        </w:rPr>
        <w:t xml:space="preserve"> (2014) The Reactome pathway knowledgebase. </w:t>
      </w:r>
      <w:r w:rsidRPr="00B8648C">
        <w:rPr>
          <w:i/>
          <w:noProof/>
        </w:rPr>
        <w:t>Nucleic Acids Res</w:t>
      </w:r>
      <w:r w:rsidRPr="00B8648C">
        <w:rPr>
          <w:noProof/>
        </w:rPr>
        <w:t xml:space="preserve"> 42(Database issue):D472-477.</w:t>
      </w:r>
    </w:p>
    <w:p w14:paraId="40820A7F" w14:textId="77777777" w:rsidR="00B8648C" w:rsidRPr="00B8648C" w:rsidRDefault="00B8648C" w:rsidP="00B8648C">
      <w:pPr>
        <w:pStyle w:val="EndNoteBibliography"/>
        <w:ind w:left="720" w:hanging="720"/>
        <w:rPr>
          <w:noProof/>
        </w:rPr>
      </w:pPr>
      <w:r w:rsidRPr="00B8648C">
        <w:rPr>
          <w:noProof/>
        </w:rPr>
        <w:t>29.</w:t>
      </w:r>
      <w:r w:rsidRPr="00B8648C">
        <w:rPr>
          <w:noProof/>
        </w:rPr>
        <w:tab/>
        <w:t>Uetz P</w:t>
      </w:r>
      <w:r w:rsidRPr="00B8648C">
        <w:rPr>
          <w:i/>
          <w:noProof/>
        </w:rPr>
        <w:t>, et al.</w:t>
      </w:r>
      <w:r w:rsidRPr="00B8648C">
        <w:rPr>
          <w:noProof/>
        </w:rPr>
        <w:t xml:space="preserve"> (2006) Herpesviral protein networks and their interaction with the human proteome. </w:t>
      </w:r>
      <w:r w:rsidRPr="00B8648C">
        <w:rPr>
          <w:i/>
          <w:noProof/>
        </w:rPr>
        <w:t>Science</w:t>
      </w:r>
      <w:r w:rsidRPr="00B8648C">
        <w:rPr>
          <w:noProof/>
        </w:rPr>
        <w:t xml:space="preserve"> 311(5758):239-242.</w:t>
      </w:r>
    </w:p>
    <w:p w14:paraId="265CB4E8" w14:textId="77777777" w:rsidR="00B8648C" w:rsidRPr="00B8648C" w:rsidRDefault="00B8648C" w:rsidP="00B8648C">
      <w:pPr>
        <w:pStyle w:val="EndNoteBibliography"/>
        <w:ind w:left="720" w:hanging="720"/>
        <w:rPr>
          <w:noProof/>
        </w:rPr>
      </w:pPr>
      <w:r w:rsidRPr="00B8648C">
        <w:rPr>
          <w:noProof/>
        </w:rPr>
        <w:t>30.</w:t>
      </w:r>
      <w:r w:rsidRPr="00B8648C">
        <w:rPr>
          <w:noProof/>
        </w:rPr>
        <w:tab/>
        <w:t>Zhang L</w:t>
      </w:r>
      <w:r w:rsidRPr="00B8648C">
        <w:rPr>
          <w:i/>
          <w:noProof/>
        </w:rPr>
        <w:t>, et al.</w:t>
      </w:r>
      <w:r w:rsidRPr="00B8648C">
        <w:rPr>
          <w:noProof/>
        </w:rPr>
        <w:t xml:space="preserve"> (2009) Analysis of vaccinia virus-host protein-protein interactions: validations of yeast two-hybrid screenings. </w:t>
      </w:r>
      <w:r w:rsidRPr="00B8648C">
        <w:rPr>
          <w:i/>
          <w:noProof/>
        </w:rPr>
        <w:t>J Proteome Res</w:t>
      </w:r>
      <w:r w:rsidRPr="00B8648C">
        <w:rPr>
          <w:noProof/>
        </w:rPr>
        <w:t xml:space="preserve"> 8(9):4311-4318.</w:t>
      </w:r>
    </w:p>
    <w:p w14:paraId="6693A70C" w14:textId="77777777" w:rsidR="00B8648C" w:rsidRPr="00B8648C" w:rsidRDefault="00B8648C" w:rsidP="00B8648C">
      <w:pPr>
        <w:pStyle w:val="EndNoteBibliography"/>
        <w:ind w:left="720" w:hanging="720"/>
        <w:rPr>
          <w:noProof/>
        </w:rPr>
      </w:pPr>
      <w:r w:rsidRPr="00B8648C">
        <w:rPr>
          <w:noProof/>
        </w:rPr>
        <w:t>31.</w:t>
      </w:r>
      <w:r w:rsidRPr="00B8648C">
        <w:rPr>
          <w:noProof/>
        </w:rPr>
        <w:tab/>
        <w:t>Hauser R</w:t>
      </w:r>
      <w:r w:rsidRPr="00B8648C">
        <w:rPr>
          <w:i/>
          <w:noProof/>
        </w:rPr>
        <w:t>, et al.</w:t>
      </w:r>
      <w:r w:rsidRPr="00B8648C">
        <w:rPr>
          <w:noProof/>
        </w:rPr>
        <w:t xml:space="preserve"> (2012) Bacteriophage protein-protein interactions. </w:t>
      </w:r>
      <w:r w:rsidRPr="00B8648C">
        <w:rPr>
          <w:i/>
          <w:noProof/>
        </w:rPr>
        <w:t>Adv Virus Res</w:t>
      </w:r>
      <w:r w:rsidRPr="00B8648C">
        <w:rPr>
          <w:noProof/>
        </w:rPr>
        <w:t xml:space="preserve"> 83:219-298.</w:t>
      </w:r>
    </w:p>
    <w:p w14:paraId="38C5A6E9" w14:textId="77777777" w:rsidR="00B8648C" w:rsidRPr="00B8648C" w:rsidRDefault="00B8648C" w:rsidP="00B8648C">
      <w:pPr>
        <w:pStyle w:val="EndNoteBibliography"/>
        <w:ind w:left="720" w:hanging="720"/>
        <w:rPr>
          <w:noProof/>
        </w:rPr>
      </w:pPr>
      <w:r w:rsidRPr="00B8648C">
        <w:rPr>
          <w:noProof/>
        </w:rPr>
        <w:t>32.</w:t>
      </w:r>
      <w:r w:rsidRPr="00B8648C">
        <w:rPr>
          <w:noProof/>
        </w:rPr>
        <w:tab/>
        <w:t xml:space="preserve">Blasche S, Wuchty S, Rajagopala SV, &amp; Uetz P (2013) The protein interaction network of bacteriophage lambda with its host, Escherichia coli. </w:t>
      </w:r>
      <w:r w:rsidRPr="00B8648C">
        <w:rPr>
          <w:i/>
          <w:noProof/>
        </w:rPr>
        <w:t>J Virol</w:t>
      </w:r>
      <w:r w:rsidRPr="00B8648C">
        <w:rPr>
          <w:noProof/>
        </w:rPr>
        <w:t xml:space="preserve"> 87(23):12745-12755.</w:t>
      </w:r>
    </w:p>
    <w:p w14:paraId="15D8691A" w14:textId="77777777" w:rsidR="00B8648C" w:rsidRPr="00B8648C" w:rsidRDefault="00B8648C" w:rsidP="00B8648C">
      <w:pPr>
        <w:pStyle w:val="EndNoteBibliography"/>
        <w:ind w:left="720" w:hanging="720"/>
        <w:rPr>
          <w:noProof/>
        </w:rPr>
      </w:pPr>
      <w:r w:rsidRPr="00B8648C">
        <w:rPr>
          <w:noProof/>
        </w:rPr>
        <w:t>33.</w:t>
      </w:r>
      <w:r w:rsidRPr="00B8648C">
        <w:rPr>
          <w:noProof/>
        </w:rPr>
        <w:tab/>
        <w:t xml:space="preserve">Dyer MD, Murali TM, &amp; Sobral BW (2008) The landscape of human proteins interacting with viruses and other pathogens. </w:t>
      </w:r>
      <w:r w:rsidRPr="00B8648C">
        <w:rPr>
          <w:i/>
          <w:noProof/>
        </w:rPr>
        <w:t>PLoS Pathog</w:t>
      </w:r>
      <w:r w:rsidRPr="00B8648C">
        <w:rPr>
          <w:noProof/>
        </w:rPr>
        <w:t xml:space="preserve"> 4(2):e32.</w:t>
      </w:r>
    </w:p>
    <w:p w14:paraId="2AE63085" w14:textId="77777777" w:rsidR="00B8648C" w:rsidRPr="00B8648C" w:rsidRDefault="00B8648C" w:rsidP="00B8648C">
      <w:pPr>
        <w:pStyle w:val="EndNoteBibliography"/>
        <w:ind w:left="720" w:hanging="720"/>
        <w:rPr>
          <w:noProof/>
        </w:rPr>
      </w:pPr>
      <w:r w:rsidRPr="00B8648C">
        <w:rPr>
          <w:noProof/>
        </w:rPr>
        <w:t>34.</w:t>
      </w:r>
      <w:r w:rsidRPr="00B8648C">
        <w:rPr>
          <w:noProof/>
        </w:rPr>
        <w:tab/>
        <w:t xml:space="preserve">Wuchty S, Siwo G, &amp; Ferdig MT (2010) Viral organization of human proteins. </w:t>
      </w:r>
      <w:r w:rsidRPr="00B8648C">
        <w:rPr>
          <w:i/>
          <w:noProof/>
        </w:rPr>
        <w:t>PLoS One</w:t>
      </w:r>
      <w:r w:rsidRPr="00B8648C">
        <w:rPr>
          <w:noProof/>
        </w:rPr>
        <w:t xml:space="preserve"> 5(8):e11796.</w:t>
      </w:r>
    </w:p>
    <w:p w14:paraId="40986D94" w14:textId="77777777" w:rsidR="00B8648C" w:rsidRPr="00B8648C" w:rsidRDefault="00B8648C" w:rsidP="00B8648C">
      <w:pPr>
        <w:pStyle w:val="EndNoteBibliography"/>
        <w:ind w:left="720" w:hanging="720"/>
        <w:rPr>
          <w:noProof/>
        </w:rPr>
      </w:pPr>
      <w:r w:rsidRPr="00B8648C">
        <w:rPr>
          <w:noProof/>
        </w:rPr>
        <w:t>35.</w:t>
      </w:r>
      <w:r w:rsidRPr="00B8648C">
        <w:rPr>
          <w:noProof/>
        </w:rPr>
        <w:tab/>
        <w:t xml:space="preserve">Brito AF &amp; Pinney JW (2017) Protein-Protein Interactions in Virus-Host Systems. </w:t>
      </w:r>
      <w:r w:rsidRPr="00B8648C">
        <w:rPr>
          <w:i/>
          <w:noProof/>
        </w:rPr>
        <w:t>Front Microbiol</w:t>
      </w:r>
      <w:r w:rsidRPr="00B8648C">
        <w:rPr>
          <w:noProof/>
        </w:rPr>
        <w:t xml:space="preserve"> 8:1557.</w:t>
      </w:r>
    </w:p>
    <w:p w14:paraId="36671DB7" w14:textId="77777777" w:rsidR="00B8648C" w:rsidRPr="00B8648C" w:rsidRDefault="00B8648C" w:rsidP="00B8648C">
      <w:pPr>
        <w:pStyle w:val="EndNoteBibliography"/>
        <w:ind w:left="720" w:hanging="720"/>
        <w:rPr>
          <w:noProof/>
        </w:rPr>
      </w:pPr>
      <w:r w:rsidRPr="00B8648C">
        <w:rPr>
          <w:noProof/>
        </w:rPr>
        <w:t>36.</w:t>
      </w:r>
      <w:r w:rsidRPr="00B8648C">
        <w:rPr>
          <w:noProof/>
        </w:rPr>
        <w:tab/>
        <w:t xml:space="preserve">Dix A, Vlaic S, Guthke R, &amp; Linde J (2016) Use of systems biology to decipher host-pathogen interaction networks and predict biomarkers. </w:t>
      </w:r>
      <w:r w:rsidRPr="00B8648C">
        <w:rPr>
          <w:i/>
          <w:noProof/>
        </w:rPr>
        <w:t>Clin Microbiol Infect</w:t>
      </w:r>
      <w:r w:rsidRPr="00B8648C">
        <w:rPr>
          <w:noProof/>
        </w:rPr>
        <w:t xml:space="preserve"> 22(7):600-606.</w:t>
      </w:r>
    </w:p>
    <w:p w14:paraId="53F6E9E9" w14:textId="77777777" w:rsidR="00B8648C" w:rsidRPr="00B8648C" w:rsidRDefault="00B8648C" w:rsidP="00B8648C">
      <w:pPr>
        <w:pStyle w:val="EndNoteBibliography"/>
        <w:ind w:left="720" w:hanging="720"/>
        <w:rPr>
          <w:noProof/>
        </w:rPr>
      </w:pPr>
      <w:r w:rsidRPr="00B8648C">
        <w:rPr>
          <w:noProof/>
        </w:rPr>
        <w:t>37.</w:t>
      </w:r>
      <w:r w:rsidRPr="00B8648C">
        <w:rPr>
          <w:noProof/>
        </w:rPr>
        <w:tab/>
        <w:t xml:space="preserve">Navratil V, de Chassey B, Combe CR, &amp; Lotteau V (2011) When the human viral infectome and diseasome networks collide: towards a systems biology platform for the aetiology of human diseases. </w:t>
      </w:r>
      <w:r w:rsidRPr="00B8648C">
        <w:rPr>
          <w:i/>
          <w:noProof/>
        </w:rPr>
        <w:t>BMC Syst Biol</w:t>
      </w:r>
      <w:r w:rsidRPr="00B8648C">
        <w:rPr>
          <w:noProof/>
        </w:rPr>
        <w:t xml:space="preserve"> 5:13.</w:t>
      </w:r>
    </w:p>
    <w:p w14:paraId="7DF73A5B" w14:textId="77777777" w:rsidR="00B8648C" w:rsidRPr="00B8648C" w:rsidRDefault="00B8648C" w:rsidP="00B8648C">
      <w:pPr>
        <w:pStyle w:val="EndNoteBibliography"/>
        <w:ind w:left="720" w:hanging="720"/>
        <w:rPr>
          <w:noProof/>
        </w:rPr>
      </w:pPr>
      <w:r w:rsidRPr="00B8648C">
        <w:rPr>
          <w:noProof/>
        </w:rPr>
        <w:t>38.</w:t>
      </w:r>
      <w:r w:rsidRPr="00B8648C">
        <w:rPr>
          <w:noProof/>
        </w:rPr>
        <w:tab/>
        <w:t xml:space="preserve">Durmus Tekir SD &amp; Uelgen K (2013) Systems biology of pathogen-host interaction: Networks of protein-protein interaction within pathogens and pathogen-human interactions in the post-genomic era. </w:t>
      </w:r>
      <w:r w:rsidRPr="00B8648C">
        <w:rPr>
          <w:i/>
          <w:noProof/>
        </w:rPr>
        <w:t>Biotechn. J.</w:t>
      </w:r>
      <w:r w:rsidRPr="00B8648C">
        <w:rPr>
          <w:noProof/>
        </w:rPr>
        <w:t xml:space="preserve"> 8(1):85-96.</w:t>
      </w:r>
    </w:p>
    <w:p w14:paraId="45C6C40E" w14:textId="77777777" w:rsidR="00B8648C" w:rsidRPr="00B8648C" w:rsidRDefault="00B8648C" w:rsidP="00B8648C">
      <w:pPr>
        <w:pStyle w:val="EndNoteBibliography"/>
        <w:ind w:left="720" w:hanging="720"/>
        <w:rPr>
          <w:noProof/>
        </w:rPr>
      </w:pPr>
      <w:r w:rsidRPr="00B8648C">
        <w:rPr>
          <w:noProof/>
        </w:rPr>
        <w:t>39.</w:t>
      </w:r>
      <w:r w:rsidRPr="00B8648C">
        <w:rPr>
          <w:noProof/>
        </w:rPr>
        <w:tab/>
        <w:t xml:space="preserve">Arnold R, Boonen K, Sun MG, &amp; Kim PM (2012) Computational analysis of interactomes: current and future perspectives for bioinformatics approaches to model the host-pathogen interaction space. </w:t>
      </w:r>
      <w:r w:rsidRPr="00B8648C">
        <w:rPr>
          <w:i/>
          <w:noProof/>
        </w:rPr>
        <w:t>Methods</w:t>
      </w:r>
      <w:r w:rsidRPr="00B8648C">
        <w:rPr>
          <w:noProof/>
        </w:rPr>
        <w:t xml:space="preserve"> 57(4):508-518.</w:t>
      </w:r>
    </w:p>
    <w:p w14:paraId="47C8E9CB" w14:textId="77777777" w:rsidR="00B8648C" w:rsidRPr="00B8648C" w:rsidRDefault="00B8648C" w:rsidP="00B8648C">
      <w:pPr>
        <w:pStyle w:val="EndNoteBibliography"/>
        <w:ind w:left="720" w:hanging="720"/>
        <w:rPr>
          <w:noProof/>
        </w:rPr>
      </w:pPr>
      <w:r w:rsidRPr="00B8648C">
        <w:rPr>
          <w:noProof/>
        </w:rPr>
        <w:t>40.</w:t>
      </w:r>
      <w:r w:rsidRPr="00B8648C">
        <w:rPr>
          <w:noProof/>
        </w:rPr>
        <w:tab/>
        <w:t xml:space="preserve">Korth MJ, Tchitchek N, Benecke AG, &amp; Katze MG (2013) Systems approaches to influenza-virus host interactions and the pathogenesis of highly virulent and pandemic viruses. </w:t>
      </w:r>
      <w:r w:rsidRPr="00B8648C">
        <w:rPr>
          <w:i/>
          <w:noProof/>
        </w:rPr>
        <w:t>Semin Immunol</w:t>
      </w:r>
      <w:r w:rsidRPr="00B8648C">
        <w:rPr>
          <w:noProof/>
        </w:rPr>
        <w:t xml:space="preserve"> 25(3):228-239.</w:t>
      </w:r>
    </w:p>
    <w:p w14:paraId="6B620ABE" w14:textId="77777777" w:rsidR="00B8648C" w:rsidRPr="00B8648C" w:rsidRDefault="00B8648C" w:rsidP="00B8648C">
      <w:pPr>
        <w:pStyle w:val="EndNoteBibliography"/>
        <w:ind w:left="720" w:hanging="720"/>
        <w:rPr>
          <w:noProof/>
        </w:rPr>
      </w:pPr>
      <w:r w:rsidRPr="00B8648C">
        <w:rPr>
          <w:noProof/>
        </w:rPr>
        <w:lastRenderedPageBreak/>
        <w:t>41.</w:t>
      </w:r>
      <w:r w:rsidRPr="00B8648C">
        <w:rPr>
          <w:noProof/>
        </w:rPr>
        <w:tab/>
        <w:t xml:space="preserve">Nourani E, Khunjush F, &amp; Durmus S (2015) Computational approaches for prediction of pathogen-host protein-protein interactions. </w:t>
      </w:r>
      <w:r w:rsidRPr="00B8648C">
        <w:rPr>
          <w:i/>
          <w:noProof/>
        </w:rPr>
        <w:t>Front Microbiol</w:t>
      </w:r>
      <w:r w:rsidRPr="00B8648C">
        <w:rPr>
          <w:noProof/>
        </w:rPr>
        <w:t xml:space="preserve"> 6:94.</w:t>
      </w:r>
    </w:p>
    <w:p w14:paraId="6E1E98C7" w14:textId="77777777" w:rsidR="00B8648C" w:rsidRPr="00B8648C" w:rsidRDefault="00B8648C" w:rsidP="00B8648C">
      <w:pPr>
        <w:pStyle w:val="EndNoteBibliography"/>
        <w:ind w:left="720" w:hanging="720"/>
        <w:rPr>
          <w:noProof/>
        </w:rPr>
      </w:pPr>
      <w:r w:rsidRPr="00B8648C">
        <w:rPr>
          <w:noProof/>
        </w:rPr>
        <w:t>42.</w:t>
      </w:r>
      <w:r w:rsidRPr="00B8648C">
        <w:rPr>
          <w:noProof/>
        </w:rPr>
        <w:tab/>
        <w:t xml:space="preserve">Dyer MD, Murali TM, &amp; Sobral BW (2011) Supervised learning and prediction of physical interactions between human and HIV proteins. </w:t>
      </w:r>
      <w:r w:rsidRPr="00B8648C">
        <w:rPr>
          <w:i/>
          <w:noProof/>
        </w:rPr>
        <w:t>Infect Genet Evol</w:t>
      </w:r>
      <w:r w:rsidRPr="00B8648C">
        <w:rPr>
          <w:noProof/>
        </w:rPr>
        <w:t xml:space="preserve"> 11(5):917-923.</w:t>
      </w:r>
    </w:p>
    <w:p w14:paraId="17E66B3B" w14:textId="77777777" w:rsidR="00B8648C" w:rsidRPr="00B8648C" w:rsidRDefault="00B8648C" w:rsidP="00B8648C">
      <w:pPr>
        <w:pStyle w:val="EndNoteBibliography"/>
        <w:ind w:left="720" w:hanging="720"/>
        <w:rPr>
          <w:noProof/>
        </w:rPr>
      </w:pPr>
      <w:r w:rsidRPr="00B8648C">
        <w:rPr>
          <w:noProof/>
        </w:rPr>
        <w:t>43.</w:t>
      </w:r>
      <w:r w:rsidRPr="00B8648C">
        <w:rPr>
          <w:noProof/>
        </w:rPr>
        <w:tab/>
        <w:t xml:space="preserve">Durmus Tekir S, Cakir T, &amp; Ulgen KO (2012) Infection Strategies of Bacterial and Viral Pathogens through Pathogen-Human Protein-Protein Interactions. </w:t>
      </w:r>
      <w:r w:rsidRPr="00B8648C">
        <w:rPr>
          <w:i/>
          <w:noProof/>
        </w:rPr>
        <w:t>Front Microbiol</w:t>
      </w:r>
      <w:r w:rsidRPr="00B8648C">
        <w:rPr>
          <w:noProof/>
        </w:rPr>
        <w:t xml:space="preserve"> 3:46.</w:t>
      </w:r>
    </w:p>
    <w:p w14:paraId="5998EAA0" w14:textId="77777777" w:rsidR="00B8648C" w:rsidRPr="00B8648C" w:rsidRDefault="00B8648C" w:rsidP="00B8648C">
      <w:pPr>
        <w:pStyle w:val="EndNoteBibliography"/>
        <w:ind w:left="720" w:hanging="720"/>
        <w:rPr>
          <w:noProof/>
        </w:rPr>
      </w:pPr>
      <w:r w:rsidRPr="00B8648C">
        <w:rPr>
          <w:noProof/>
        </w:rPr>
        <w:t>44.</w:t>
      </w:r>
      <w:r w:rsidRPr="00B8648C">
        <w:rPr>
          <w:noProof/>
        </w:rPr>
        <w:tab/>
        <w:t xml:space="preserve">Halehalli RR &amp; Nagarajaram HA (2015) Molecular principles of human virus protein-protein interactions. </w:t>
      </w:r>
      <w:r w:rsidRPr="00B8648C">
        <w:rPr>
          <w:i/>
          <w:noProof/>
        </w:rPr>
        <w:t>Bioinformatics</w:t>
      </w:r>
      <w:r w:rsidRPr="00B8648C">
        <w:rPr>
          <w:noProof/>
        </w:rPr>
        <w:t xml:space="preserve"> 31(7):1025-1033.</w:t>
      </w:r>
    </w:p>
    <w:p w14:paraId="21A3C623" w14:textId="77777777" w:rsidR="00B8648C" w:rsidRPr="00B8648C" w:rsidRDefault="00B8648C" w:rsidP="00B8648C">
      <w:pPr>
        <w:pStyle w:val="EndNoteBibliography"/>
        <w:ind w:left="720" w:hanging="720"/>
        <w:rPr>
          <w:noProof/>
        </w:rPr>
      </w:pPr>
      <w:r w:rsidRPr="00B8648C">
        <w:rPr>
          <w:noProof/>
        </w:rPr>
        <w:t>45.</w:t>
      </w:r>
      <w:r w:rsidRPr="00B8648C">
        <w:rPr>
          <w:noProof/>
        </w:rPr>
        <w:tab/>
        <w:t xml:space="preserve">Mariano R, Khuri S, Uetz P, &amp; Wuchty S (2016) Local Action with Global Impact: Highly Similar Infection Patterns of Human Viruses and Bacteriophages. </w:t>
      </w:r>
      <w:r w:rsidRPr="00B8648C">
        <w:rPr>
          <w:i/>
          <w:noProof/>
        </w:rPr>
        <w:t>mSystems</w:t>
      </w:r>
      <w:r w:rsidRPr="00B8648C">
        <w:rPr>
          <w:noProof/>
        </w:rPr>
        <w:t xml:space="preserve"> 1(2).</w:t>
      </w:r>
    </w:p>
    <w:p w14:paraId="292F539E" w14:textId="77777777" w:rsidR="00B8648C" w:rsidRPr="00B8648C" w:rsidRDefault="00B8648C" w:rsidP="00B8648C">
      <w:pPr>
        <w:pStyle w:val="EndNoteBibliography"/>
        <w:ind w:left="720" w:hanging="720"/>
        <w:rPr>
          <w:noProof/>
        </w:rPr>
      </w:pPr>
      <w:r w:rsidRPr="00B8648C">
        <w:rPr>
          <w:noProof/>
        </w:rPr>
        <w:t>46.</w:t>
      </w:r>
      <w:r w:rsidRPr="00B8648C">
        <w:rPr>
          <w:noProof/>
        </w:rPr>
        <w:tab/>
        <w:t xml:space="preserve">Ishitsuka M, Akutsu T, &amp; Nacher JC (2016) Critical controllability in proteome-wide protein interaction network integrating transcriptome. </w:t>
      </w:r>
      <w:r w:rsidRPr="00B8648C">
        <w:rPr>
          <w:i/>
          <w:noProof/>
        </w:rPr>
        <w:t>Scientific reports</w:t>
      </w:r>
      <w:r w:rsidRPr="00B8648C">
        <w:rPr>
          <w:noProof/>
        </w:rPr>
        <w:t xml:space="preserve"> 6:23541.</w:t>
      </w:r>
    </w:p>
    <w:p w14:paraId="47413B10" w14:textId="77777777" w:rsidR="00B8648C" w:rsidRPr="00B8648C" w:rsidRDefault="00B8648C" w:rsidP="00B8648C">
      <w:pPr>
        <w:pStyle w:val="EndNoteBibliography"/>
        <w:ind w:left="720" w:hanging="720"/>
        <w:rPr>
          <w:noProof/>
        </w:rPr>
      </w:pPr>
      <w:r w:rsidRPr="00B8648C">
        <w:rPr>
          <w:noProof/>
        </w:rPr>
        <w:t>47.</w:t>
      </w:r>
      <w:r w:rsidRPr="00B8648C">
        <w:rPr>
          <w:noProof/>
        </w:rPr>
        <w:tab/>
        <w:t xml:space="preserve">Nacher JC &amp; Akutsu T (2014) Analysis of critical and redundant nodes in controlling directed and undirected complex networks using dominating sets. </w:t>
      </w:r>
      <w:r w:rsidRPr="00B8648C">
        <w:rPr>
          <w:i/>
          <w:noProof/>
        </w:rPr>
        <w:t>J. Compl. Networks</w:t>
      </w:r>
      <w:r w:rsidRPr="00B8648C">
        <w:rPr>
          <w:noProof/>
        </w:rPr>
        <w:t xml:space="preserve"> 2(4):394-412.</w:t>
      </w:r>
    </w:p>
    <w:p w14:paraId="480ED86E" w14:textId="77777777" w:rsidR="00B8648C" w:rsidRPr="00B8648C" w:rsidRDefault="00B8648C" w:rsidP="00B8648C">
      <w:pPr>
        <w:pStyle w:val="EndNoteBibliography"/>
        <w:ind w:left="720" w:hanging="720"/>
        <w:rPr>
          <w:noProof/>
        </w:rPr>
      </w:pPr>
      <w:r w:rsidRPr="00B8648C">
        <w:rPr>
          <w:noProof/>
        </w:rPr>
        <w:t>48.</w:t>
      </w:r>
      <w:r w:rsidRPr="00B8648C">
        <w:rPr>
          <w:noProof/>
        </w:rPr>
        <w:tab/>
        <w:t xml:space="preserve">Wuchty S (2014) Controllability in protein interaction networks. </w:t>
      </w:r>
      <w:r w:rsidRPr="00B8648C">
        <w:rPr>
          <w:i/>
          <w:noProof/>
        </w:rPr>
        <w:t>Proc Natl Acad Sci U S A</w:t>
      </w:r>
      <w:r w:rsidRPr="00B8648C">
        <w:rPr>
          <w:noProof/>
        </w:rPr>
        <w:t xml:space="preserve"> 111(19):7156-7160.</w:t>
      </w:r>
    </w:p>
    <w:p w14:paraId="00C1E0F3" w14:textId="77777777" w:rsidR="00B8648C" w:rsidRPr="00B8648C" w:rsidRDefault="00B8648C" w:rsidP="00B8648C">
      <w:pPr>
        <w:pStyle w:val="EndNoteBibliography"/>
        <w:ind w:left="720" w:hanging="720"/>
        <w:rPr>
          <w:noProof/>
        </w:rPr>
      </w:pPr>
      <w:r w:rsidRPr="00B8648C">
        <w:rPr>
          <w:noProof/>
        </w:rPr>
        <w:t>49.</w:t>
      </w:r>
      <w:r w:rsidRPr="00B8648C">
        <w:rPr>
          <w:noProof/>
        </w:rPr>
        <w:tab/>
        <w:t xml:space="preserve">Khuri S &amp; Wuchty S (2015) Essentiality and centrality in protein interaction networks revisited. </w:t>
      </w:r>
      <w:r w:rsidRPr="00B8648C">
        <w:rPr>
          <w:i/>
          <w:noProof/>
        </w:rPr>
        <w:t>BMC bioinformatics</w:t>
      </w:r>
      <w:r w:rsidRPr="00B8648C">
        <w:rPr>
          <w:noProof/>
        </w:rPr>
        <w:t xml:space="preserve"> 16:109.</w:t>
      </w:r>
    </w:p>
    <w:p w14:paraId="343F90BA" w14:textId="77777777" w:rsidR="00B8648C" w:rsidRPr="00B8648C" w:rsidRDefault="00B8648C" w:rsidP="00B8648C">
      <w:pPr>
        <w:pStyle w:val="EndNoteBibliography"/>
        <w:ind w:left="720" w:hanging="720"/>
        <w:rPr>
          <w:noProof/>
        </w:rPr>
      </w:pPr>
      <w:r w:rsidRPr="00B8648C">
        <w:rPr>
          <w:noProof/>
        </w:rPr>
        <w:t>50.</w:t>
      </w:r>
      <w:r w:rsidRPr="00B8648C">
        <w:rPr>
          <w:noProof/>
        </w:rPr>
        <w:tab/>
        <w:t xml:space="preserve">Wuchty S, Boltz T, &amp; Kucuk-McGinty H (2017) Links between critical proteins drive the controllability of protein interaction networks. </w:t>
      </w:r>
      <w:r w:rsidRPr="00B8648C">
        <w:rPr>
          <w:i/>
          <w:noProof/>
        </w:rPr>
        <w:t>Proteomics</w:t>
      </w:r>
      <w:r w:rsidRPr="00B8648C">
        <w:rPr>
          <w:noProof/>
        </w:rPr>
        <w:t>.</w:t>
      </w:r>
    </w:p>
    <w:p w14:paraId="6701C979" w14:textId="77777777" w:rsidR="00B8648C" w:rsidRPr="00B8648C" w:rsidRDefault="00B8648C" w:rsidP="00B8648C">
      <w:pPr>
        <w:pStyle w:val="EndNoteBibliography"/>
        <w:ind w:left="720" w:hanging="720"/>
        <w:rPr>
          <w:noProof/>
        </w:rPr>
      </w:pPr>
      <w:r w:rsidRPr="00B8648C">
        <w:rPr>
          <w:noProof/>
        </w:rPr>
        <w:t>51.</w:t>
      </w:r>
      <w:r w:rsidRPr="00B8648C">
        <w:rPr>
          <w:noProof/>
        </w:rPr>
        <w:tab/>
        <w:t>Vinayagam A</w:t>
      </w:r>
      <w:r w:rsidRPr="00B8648C">
        <w:rPr>
          <w:i/>
          <w:noProof/>
        </w:rPr>
        <w:t>, et al.</w:t>
      </w:r>
      <w:r w:rsidRPr="00B8648C">
        <w:rPr>
          <w:noProof/>
        </w:rPr>
        <w:t xml:space="preserve"> (2016) Controllability analysis of the directed human protein interaction network identifies disease genes and drug targets. </w:t>
      </w:r>
      <w:r w:rsidRPr="00B8648C">
        <w:rPr>
          <w:i/>
          <w:noProof/>
        </w:rPr>
        <w:t>Proc Natl Acad Sci U S A</w:t>
      </w:r>
      <w:r w:rsidRPr="00B8648C">
        <w:rPr>
          <w:noProof/>
        </w:rPr>
        <w:t xml:space="preserve"> 113(18):4976-4981.</w:t>
      </w:r>
    </w:p>
    <w:p w14:paraId="000878FC" w14:textId="77777777" w:rsidR="00B8648C" w:rsidRPr="00B8648C" w:rsidRDefault="00B8648C" w:rsidP="00B8648C">
      <w:pPr>
        <w:pStyle w:val="EndNoteBibliography"/>
        <w:ind w:left="720" w:hanging="720"/>
        <w:rPr>
          <w:noProof/>
        </w:rPr>
      </w:pPr>
      <w:r w:rsidRPr="00B8648C">
        <w:rPr>
          <w:noProof/>
        </w:rPr>
        <w:t>52.</w:t>
      </w:r>
      <w:r w:rsidRPr="00B8648C">
        <w:rPr>
          <w:noProof/>
        </w:rPr>
        <w:tab/>
        <w:t xml:space="preserve">Mariano R &amp; Wuchty S (2017) Structure-based prediction of host-pathogen protein interactions. </w:t>
      </w:r>
      <w:r w:rsidRPr="00B8648C">
        <w:rPr>
          <w:i/>
          <w:noProof/>
        </w:rPr>
        <w:t>Curr Opin Struct Biol</w:t>
      </w:r>
      <w:r w:rsidRPr="00B8648C">
        <w:rPr>
          <w:noProof/>
        </w:rPr>
        <w:t xml:space="preserve"> 44:119-124.</w:t>
      </w:r>
    </w:p>
    <w:p w14:paraId="5B80B26E" w14:textId="77777777" w:rsidR="00B8648C" w:rsidRPr="00B8648C" w:rsidRDefault="00B8648C" w:rsidP="00B8648C">
      <w:pPr>
        <w:pStyle w:val="EndNoteBibliography"/>
        <w:ind w:left="720" w:hanging="720"/>
        <w:rPr>
          <w:noProof/>
        </w:rPr>
      </w:pPr>
      <w:r w:rsidRPr="00B8648C">
        <w:rPr>
          <w:noProof/>
        </w:rPr>
        <w:t>53.</w:t>
      </w:r>
      <w:r w:rsidRPr="00B8648C">
        <w:rPr>
          <w:noProof/>
        </w:rPr>
        <w:tab/>
        <w:t xml:space="preserve">Murali TM, Dyer MD, Badger D, Tyler BM, &amp; Katze MG (2011) Network-based prediction and analysis of HIV dependency factors. </w:t>
      </w:r>
      <w:r w:rsidRPr="00B8648C">
        <w:rPr>
          <w:i/>
          <w:noProof/>
        </w:rPr>
        <w:t>PLoS Comput Biol</w:t>
      </w:r>
      <w:r w:rsidRPr="00B8648C">
        <w:rPr>
          <w:noProof/>
        </w:rPr>
        <w:t xml:space="preserve"> 7(9):e1002164.</w:t>
      </w:r>
    </w:p>
    <w:p w14:paraId="7BE98A7B" w14:textId="77777777" w:rsidR="00B8648C" w:rsidRPr="00B8648C" w:rsidRDefault="00B8648C" w:rsidP="00B8648C">
      <w:pPr>
        <w:pStyle w:val="EndNoteBibliography"/>
        <w:ind w:left="720" w:hanging="720"/>
        <w:rPr>
          <w:noProof/>
        </w:rPr>
      </w:pPr>
      <w:r w:rsidRPr="00B8648C">
        <w:rPr>
          <w:noProof/>
        </w:rPr>
        <w:t>54.</w:t>
      </w:r>
      <w:r w:rsidRPr="00B8648C">
        <w:rPr>
          <w:noProof/>
        </w:rPr>
        <w:tab/>
        <w:t xml:space="preserve">Tastan O, Qi Y, Carbonell JG, &amp; Klein-Seetharaman J (2009) Prediction of interactions between HIV-1 and human proteins by information integration. </w:t>
      </w:r>
      <w:r w:rsidRPr="00B8648C">
        <w:rPr>
          <w:i/>
          <w:noProof/>
        </w:rPr>
        <w:t>Pac Symp Biocomput</w:t>
      </w:r>
      <w:r w:rsidRPr="00B8648C">
        <w:rPr>
          <w:noProof/>
        </w:rPr>
        <w:t>:516-527.</w:t>
      </w:r>
    </w:p>
    <w:p w14:paraId="6ABACA9A" w14:textId="77777777" w:rsidR="00B8648C" w:rsidRPr="00B8648C" w:rsidRDefault="00B8648C" w:rsidP="00B8648C">
      <w:pPr>
        <w:pStyle w:val="EndNoteBibliography"/>
        <w:ind w:left="720" w:hanging="720"/>
        <w:rPr>
          <w:noProof/>
        </w:rPr>
      </w:pPr>
      <w:r w:rsidRPr="00B8648C">
        <w:rPr>
          <w:noProof/>
        </w:rPr>
        <w:t>55.</w:t>
      </w:r>
      <w:r w:rsidRPr="00B8648C">
        <w:rPr>
          <w:noProof/>
        </w:rPr>
        <w:tab/>
        <w:t xml:space="preserve">Morales-Sanchez A &amp; Fuentes-Panana EM (2014) Human viruses and cancer. </w:t>
      </w:r>
      <w:r w:rsidRPr="00B8648C">
        <w:rPr>
          <w:i/>
          <w:noProof/>
        </w:rPr>
        <w:t>Viruses</w:t>
      </w:r>
      <w:r w:rsidRPr="00B8648C">
        <w:rPr>
          <w:noProof/>
        </w:rPr>
        <w:t xml:space="preserve"> 6(10):4047-4079.</w:t>
      </w:r>
    </w:p>
    <w:p w14:paraId="39ABBB9A" w14:textId="77777777" w:rsidR="00B8648C" w:rsidRPr="00B8648C" w:rsidRDefault="00B8648C" w:rsidP="00B8648C">
      <w:pPr>
        <w:pStyle w:val="EndNoteBibliography"/>
        <w:ind w:left="720" w:hanging="720"/>
        <w:rPr>
          <w:noProof/>
        </w:rPr>
      </w:pPr>
      <w:r w:rsidRPr="00B8648C">
        <w:rPr>
          <w:noProof/>
        </w:rPr>
        <w:t>56.</w:t>
      </w:r>
      <w:r w:rsidRPr="00B8648C">
        <w:rPr>
          <w:noProof/>
        </w:rPr>
        <w:tab/>
        <w:t>Gulbahce N</w:t>
      </w:r>
      <w:r w:rsidRPr="00B8648C">
        <w:rPr>
          <w:i/>
          <w:noProof/>
        </w:rPr>
        <w:t>, et al.</w:t>
      </w:r>
      <w:r w:rsidRPr="00B8648C">
        <w:rPr>
          <w:noProof/>
        </w:rPr>
        <w:t xml:space="preserve"> (2012) Viral perturbations of host networks reflect disease etiology. </w:t>
      </w:r>
      <w:r w:rsidRPr="00B8648C">
        <w:rPr>
          <w:i/>
          <w:noProof/>
        </w:rPr>
        <w:t>PLoS Comput Biol</w:t>
      </w:r>
      <w:r w:rsidRPr="00B8648C">
        <w:rPr>
          <w:noProof/>
        </w:rPr>
        <w:t xml:space="preserve"> 8(6):e1002531.</w:t>
      </w:r>
    </w:p>
    <w:p w14:paraId="00FF1D30" w14:textId="77777777" w:rsidR="00B8648C" w:rsidRPr="00B8648C" w:rsidRDefault="00B8648C" w:rsidP="00B8648C">
      <w:pPr>
        <w:pStyle w:val="EndNoteBibliography"/>
        <w:ind w:left="720" w:hanging="720"/>
        <w:rPr>
          <w:noProof/>
        </w:rPr>
      </w:pPr>
      <w:r w:rsidRPr="00B8648C">
        <w:rPr>
          <w:noProof/>
        </w:rPr>
        <w:t>57.</w:t>
      </w:r>
      <w:r w:rsidRPr="00B8648C">
        <w:rPr>
          <w:noProof/>
        </w:rPr>
        <w:tab/>
        <w:t>Thai M</w:t>
      </w:r>
      <w:r w:rsidRPr="00B8648C">
        <w:rPr>
          <w:i/>
          <w:noProof/>
        </w:rPr>
        <w:t>, et al.</w:t>
      </w:r>
      <w:r w:rsidRPr="00B8648C">
        <w:rPr>
          <w:noProof/>
        </w:rPr>
        <w:t xml:space="preserve"> (2014) Adenovirus E4ORF1-induced MYC activation promotes host cell anabolic glucose metabolism and virus replication. </w:t>
      </w:r>
      <w:r w:rsidRPr="00B8648C">
        <w:rPr>
          <w:i/>
          <w:noProof/>
        </w:rPr>
        <w:t>Cell Metab</w:t>
      </w:r>
      <w:r w:rsidRPr="00B8648C">
        <w:rPr>
          <w:noProof/>
        </w:rPr>
        <w:t xml:space="preserve"> 19(4):694-701.</w:t>
      </w:r>
    </w:p>
    <w:p w14:paraId="29BED2C2" w14:textId="77777777" w:rsidR="00B8648C" w:rsidRPr="00B8648C" w:rsidRDefault="00B8648C" w:rsidP="00B8648C">
      <w:pPr>
        <w:pStyle w:val="EndNoteBibliography"/>
        <w:ind w:left="720" w:hanging="720"/>
        <w:rPr>
          <w:noProof/>
        </w:rPr>
      </w:pPr>
      <w:r w:rsidRPr="00B8648C">
        <w:rPr>
          <w:noProof/>
        </w:rPr>
        <w:t>58.</w:t>
      </w:r>
      <w:r w:rsidRPr="00B8648C">
        <w:rPr>
          <w:noProof/>
        </w:rPr>
        <w:tab/>
        <w:t xml:space="preserve">Miyake-Stoner SJ &amp; O'Shea CC (2014) Metabolism goes viral. </w:t>
      </w:r>
      <w:r w:rsidRPr="00B8648C">
        <w:rPr>
          <w:i/>
          <w:noProof/>
        </w:rPr>
        <w:t>Cell Metab</w:t>
      </w:r>
      <w:r w:rsidRPr="00B8648C">
        <w:rPr>
          <w:noProof/>
        </w:rPr>
        <w:t xml:space="preserve"> 19(4):549-550.</w:t>
      </w:r>
    </w:p>
    <w:p w14:paraId="6BD58677" w14:textId="77777777" w:rsidR="00B8648C" w:rsidRPr="00B8648C" w:rsidRDefault="00B8648C" w:rsidP="00B8648C">
      <w:pPr>
        <w:pStyle w:val="EndNoteBibliography"/>
        <w:ind w:left="720" w:hanging="720"/>
        <w:rPr>
          <w:noProof/>
        </w:rPr>
      </w:pPr>
      <w:r w:rsidRPr="00B8648C">
        <w:rPr>
          <w:noProof/>
        </w:rPr>
        <w:lastRenderedPageBreak/>
        <w:t>59.</w:t>
      </w:r>
      <w:r w:rsidRPr="00B8648C">
        <w:rPr>
          <w:noProof/>
        </w:rPr>
        <w:tab/>
        <w:t xml:space="preserve">Christiaansen A, Varga SM, &amp; Spencer JV (2015) Viral manipulation of the host immune response. </w:t>
      </w:r>
      <w:r w:rsidRPr="00B8648C">
        <w:rPr>
          <w:i/>
          <w:noProof/>
        </w:rPr>
        <w:t>Curr Opin Immunol</w:t>
      </w:r>
      <w:r w:rsidRPr="00B8648C">
        <w:rPr>
          <w:noProof/>
        </w:rPr>
        <w:t xml:space="preserve"> 36:54-60.</w:t>
      </w:r>
    </w:p>
    <w:p w14:paraId="1B77000F" w14:textId="77777777" w:rsidR="00B8648C" w:rsidRPr="00B8648C" w:rsidRDefault="00B8648C" w:rsidP="00B8648C">
      <w:pPr>
        <w:pStyle w:val="EndNoteBibliography"/>
        <w:ind w:left="720" w:hanging="720"/>
        <w:rPr>
          <w:noProof/>
        </w:rPr>
      </w:pPr>
      <w:r w:rsidRPr="00B8648C">
        <w:rPr>
          <w:noProof/>
        </w:rPr>
        <w:t>60.</w:t>
      </w:r>
      <w:r w:rsidRPr="00B8648C">
        <w:rPr>
          <w:noProof/>
        </w:rPr>
        <w:tab/>
        <w:t xml:space="preserve">Boppana SB &amp; Fowler KB (2007) Persistence in the population: epidemiology and transmisson. </w:t>
      </w:r>
      <w:r w:rsidRPr="00B8648C">
        <w:rPr>
          <w:i/>
          <w:noProof/>
        </w:rPr>
        <w:t>Human Herpesviruses: Biology, Therapy, and Immunoprophylaxis</w:t>
      </w:r>
      <w:r w:rsidRPr="00B8648C">
        <w:rPr>
          <w:noProof/>
        </w:rPr>
        <w:t>, eds Arvin A, Campadelli-Fiume G, Mocarski E, Moore PS, Roizman B, Whitley R, &amp; Yamanishi KCambridge).</w:t>
      </w:r>
    </w:p>
    <w:p w14:paraId="145ACFDE" w14:textId="77777777" w:rsidR="00B8648C" w:rsidRPr="00B8648C" w:rsidRDefault="00B8648C" w:rsidP="00B8648C">
      <w:pPr>
        <w:pStyle w:val="EndNoteBibliography"/>
        <w:ind w:left="720" w:hanging="720"/>
        <w:rPr>
          <w:noProof/>
        </w:rPr>
      </w:pPr>
      <w:r w:rsidRPr="00B8648C">
        <w:rPr>
          <w:noProof/>
        </w:rPr>
        <w:t>61.</w:t>
      </w:r>
      <w:r w:rsidRPr="00B8648C">
        <w:rPr>
          <w:noProof/>
        </w:rPr>
        <w:tab/>
        <w:t>Burrel S</w:t>
      </w:r>
      <w:r w:rsidRPr="00B8648C">
        <w:rPr>
          <w:i/>
          <w:noProof/>
        </w:rPr>
        <w:t>, et al.</w:t>
      </w:r>
      <w:r w:rsidRPr="00B8648C">
        <w:rPr>
          <w:noProof/>
        </w:rPr>
        <w:t xml:space="preserve"> (2017) Ancient Recombination Events between Human Herpes Simplex Viruses. </w:t>
      </w:r>
      <w:r w:rsidRPr="00B8648C">
        <w:rPr>
          <w:i/>
          <w:noProof/>
        </w:rPr>
        <w:t>Mol Biol Evol</w:t>
      </w:r>
      <w:r w:rsidRPr="00B8648C">
        <w:rPr>
          <w:noProof/>
        </w:rPr>
        <w:t xml:space="preserve"> 34(7):1713-1721.</w:t>
      </w:r>
    </w:p>
    <w:p w14:paraId="47D877A6" w14:textId="77777777" w:rsidR="00B8648C" w:rsidRPr="00B8648C" w:rsidRDefault="00B8648C" w:rsidP="00B8648C">
      <w:pPr>
        <w:pStyle w:val="EndNoteBibliography"/>
        <w:ind w:left="720" w:hanging="720"/>
        <w:rPr>
          <w:noProof/>
        </w:rPr>
      </w:pPr>
      <w:r w:rsidRPr="00B8648C">
        <w:rPr>
          <w:noProof/>
        </w:rPr>
        <w:t>62.</w:t>
      </w:r>
      <w:r w:rsidRPr="00B8648C">
        <w:rPr>
          <w:noProof/>
        </w:rPr>
        <w:tab/>
        <w:t xml:space="preserve">Johnston C, Gottlieb SL, &amp; Wald A (2016) Status of vaccine research and development of vaccines for herpes simplex virus. </w:t>
      </w:r>
      <w:r w:rsidRPr="00B8648C">
        <w:rPr>
          <w:i/>
          <w:noProof/>
        </w:rPr>
        <w:t>Vaccine</w:t>
      </w:r>
      <w:r w:rsidRPr="00B8648C">
        <w:rPr>
          <w:noProof/>
        </w:rPr>
        <w:t xml:space="preserve"> 34(26):2948-2952.</w:t>
      </w:r>
    </w:p>
    <w:p w14:paraId="11CC0E48" w14:textId="77777777" w:rsidR="00B8648C" w:rsidRPr="00B8648C" w:rsidRDefault="00B8648C" w:rsidP="00B8648C">
      <w:pPr>
        <w:pStyle w:val="EndNoteBibliography"/>
        <w:ind w:left="720" w:hanging="720"/>
        <w:rPr>
          <w:noProof/>
        </w:rPr>
      </w:pPr>
      <w:r w:rsidRPr="00B8648C">
        <w:rPr>
          <w:noProof/>
        </w:rPr>
        <w:t>63.</w:t>
      </w:r>
      <w:r w:rsidRPr="00B8648C">
        <w:rPr>
          <w:noProof/>
        </w:rPr>
        <w:tab/>
        <w:t>Looker KJ</w:t>
      </w:r>
      <w:r w:rsidRPr="00B8648C">
        <w:rPr>
          <w:i/>
          <w:noProof/>
        </w:rPr>
        <w:t>, et al.</w:t>
      </w:r>
      <w:r w:rsidRPr="00B8648C">
        <w:rPr>
          <w:noProof/>
        </w:rPr>
        <w:t xml:space="preserve"> (2015) Global and Regional Estimates of Prevalent and Incident Herpes Simplex Virus Type 1 Infections in 2012. </w:t>
      </w:r>
      <w:r w:rsidRPr="00B8648C">
        <w:rPr>
          <w:i/>
          <w:noProof/>
        </w:rPr>
        <w:t>PLoS One</w:t>
      </w:r>
      <w:r w:rsidRPr="00B8648C">
        <w:rPr>
          <w:noProof/>
        </w:rPr>
        <w:t xml:space="preserve"> 10(10):e0140765.</w:t>
      </w:r>
    </w:p>
    <w:p w14:paraId="67672BC7" w14:textId="77777777" w:rsidR="00B8648C" w:rsidRPr="00B8648C" w:rsidRDefault="00B8648C" w:rsidP="00B8648C">
      <w:pPr>
        <w:pStyle w:val="EndNoteBibliography"/>
        <w:ind w:left="720" w:hanging="720"/>
        <w:rPr>
          <w:noProof/>
        </w:rPr>
      </w:pPr>
      <w:r w:rsidRPr="00B8648C">
        <w:rPr>
          <w:noProof/>
        </w:rPr>
        <w:t>64.</w:t>
      </w:r>
      <w:r w:rsidRPr="00B8648C">
        <w:rPr>
          <w:noProof/>
        </w:rPr>
        <w:tab/>
        <w:t xml:space="preserve">Szucs TD, Berger K, Fisman DN, &amp; Harbarth S (2001) The estimated economic burden of genital herpes in the United States. An analysis using two costing approaches. </w:t>
      </w:r>
      <w:r w:rsidRPr="00B8648C">
        <w:rPr>
          <w:i/>
          <w:noProof/>
        </w:rPr>
        <w:t>BMC Infect Dis</w:t>
      </w:r>
      <w:r w:rsidRPr="00B8648C">
        <w:rPr>
          <w:noProof/>
        </w:rPr>
        <w:t xml:space="preserve"> 1:5.</w:t>
      </w:r>
    </w:p>
    <w:p w14:paraId="474FBD6D" w14:textId="77777777" w:rsidR="00B8648C" w:rsidRPr="00B8648C" w:rsidRDefault="00B8648C" w:rsidP="00B8648C">
      <w:pPr>
        <w:pStyle w:val="EndNoteBibliography"/>
        <w:ind w:left="720" w:hanging="720"/>
        <w:rPr>
          <w:noProof/>
        </w:rPr>
      </w:pPr>
      <w:r w:rsidRPr="00B8648C">
        <w:rPr>
          <w:noProof/>
        </w:rPr>
        <w:t>65.</w:t>
      </w:r>
      <w:r w:rsidRPr="00B8648C">
        <w:rPr>
          <w:noProof/>
        </w:rPr>
        <w:tab/>
        <w:t>Menzies NA</w:t>
      </w:r>
      <w:r w:rsidRPr="00B8648C">
        <w:rPr>
          <w:i/>
          <w:noProof/>
        </w:rPr>
        <w:t>, et al.</w:t>
      </w:r>
      <w:r w:rsidRPr="00B8648C">
        <w:rPr>
          <w:noProof/>
        </w:rPr>
        <w:t xml:space="preserve"> (2011) The cost of providing comprehensive HIV treatment in PEPFAR-supported programs. </w:t>
      </w:r>
      <w:r w:rsidRPr="00B8648C">
        <w:rPr>
          <w:i/>
          <w:noProof/>
        </w:rPr>
        <w:t>AIDS</w:t>
      </w:r>
      <w:r w:rsidRPr="00B8648C">
        <w:rPr>
          <w:noProof/>
        </w:rPr>
        <w:t xml:space="preserve"> 25(14):1753-1760.</w:t>
      </w:r>
    </w:p>
    <w:p w14:paraId="279CC075" w14:textId="77777777" w:rsidR="00B8648C" w:rsidRPr="00B8648C" w:rsidRDefault="00B8648C" w:rsidP="00B8648C">
      <w:pPr>
        <w:pStyle w:val="EndNoteBibliography"/>
        <w:ind w:left="720" w:hanging="720"/>
        <w:rPr>
          <w:noProof/>
        </w:rPr>
      </w:pPr>
      <w:r w:rsidRPr="00B8648C">
        <w:rPr>
          <w:noProof/>
        </w:rPr>
        <w:t>66.</w:t>
      </w:r>
      <w:r w:rsidRPr="00B8648C">
        <w:rPr>
          <w:noProof/>
        </w:rPr>
        <w:tab/>
        <w:t xml:space="preserve">Johnson NP &amp; Mueller J (2002) Updating the accounts: global mortality of the 1918-1920 "Spanish" influenza pandemic. </w:t>
      </w:r>
      <w:r w:rsidRPr="00B8648C">
        <w:rPr>
          <w:i/>
          <w:noProof/>
        </w:rPr>
        <w:t>Bull Hist Med</w:t>
      </w:r>
      <w:r w:rsidRPr="00B8648C">
        <w:rPr>
          <w:noProof/>
        </w:rPr>
        <w:t xml:space="preserve"> 76(1):105-115.</w:t>
      </w:r>
    </w:p>
    <w:p w14:paraId="5E605EEA" w14:textId="77777777" w:rsidR="00B8648C" w:rsidRPr="00B8648C" w:rsidRDefault="00B8648C" w:rsidP="00B8648C">
      <w:pPr>
        <w:pStyle w:val="EndNoteBibliography"/>
        <w:ind w:left="720" w:hanging="720"/>
        <w:rPr>
          <w:noProof/>
        </w:rPr>
      </w:pPr>
      <w:r w:rsidRPr="00B8648C">
        <w:rPr>
          <w:noProof/>
        </w:rPr>
        <w:t>67.</w:t>
      </w:r>
      <w:r w:rsidRPr="00B8648C">
        <w:rPr>
          <w:noProof/>
        </w:rPr>
        <w:tab/>
        <w:t xml:space="preserve">Merson MH, O'Malley J, Serwadda D, &amp; Apisuk C (2008) The history and challenge of HIV prevention. </w:t>
      </w:r>
      <w:r w:rsidRPr="00B8648C">
        <w:rPr>
          <w:i/>
          <w:noProof/>
        </w:rPr>
        <w:t>Lancet</w:t>
      </w:r>
      <w:r w:rsidRPr="00B8648C">
        <w:rPr>
          <w:noProof/>
        </w:rPr>
        <w:t xml:space="preserve"> 372(9637):475-488.</w:t>
      </w:r>
    </w:p>
    <w:p w14:paraId="7A6F5A58" w14:textId="77777777" w:rsidR="00B8648C" w:rsidRPr="00B8648C" w:rsidRDefault="00B8648C" w:rsidP="00B8648C">
      <w:pPr>
        <w:pStyle w:val="EndNoteBibliography"/>
        <w:ind w:left="720" w:hanging="720"/>
        <w:rPr>
          <w:noProof/>
        </w:rPr>
      </w:pPr>
      <w:r w:rsidRPr="00B8648C">
        <w:rPr>
          <w:noProof/>
        </w:rPr>
        <w:t>68.</w:t>
      </w:r>
      <w:r w:rsidRPr="00B8648C">
        <w:rPr>
          <w:noProof/>
        </w:rPr>
        <w:tab/>
        <w:t>Molinari NA</w:t>
      </w:r>
      <w:r w:rsidRPr="00B8648C">
        <w:rPr>
          <w:i/>
          <w:noProof/>
        </w:rPr>
        <w:t>, et al.</w:t>
      </w:r>
      <w:r w:rsidRPr="00B8648C">
        <w:rPr>
          <w:noProof/>
        </w:rPr>
        <w:t xml:space="preserve"> (2007) The annual impact of seasonal influenza in the US: measuring disease burden and costs. </w:t>
      </w:r>
      <w:r w:rsidRPr="00B8648C">
        <w:rPr>
          <w:i/>
          <w:noProof/>
        </w:rPr>
        <w:t>Vaccine</w:t>
      </w:r>
      <w:r w:rsidRPr="00B8648C">
        <w:rPr>
          <w:noProof/>
        </w:rPr>
        <w:t xml:space="preserve"> 25(27):5086-5096.</w:t>
      </w:r>
    </w:p>
    <w:p w14:paraId="30E1536A" w14:textId="77777777" w:rsidR="00B8648C" w:rsidRPr="00B8648C" w:rsidRDefault="00B8648C" w:rsidP="00B8648C">
      <w:pPr>
        <w:pStyle w:val="EndNoteBibliography"/>
        <w:ind w:left="720" w:hanging="720"/>
        <w:rPr>
          <w:noProof/>
        </w:rPr>
      </w:pPr>
      <w:r w:rsidRPr="00B8648C">
        <w:rPr>
          <w:noProof/>
        </w:rPr>
        <w:t>69.</w:t>
      </w:r>
      <w:r w:rsidRPr="00B8648C">
        <w:rPr>
          <w:noProof/>
        </w:rPr>
        <w:tab/>
        <w:t>Patel MK</w:t>
      </w:r>
      <w:r w:rsidRPr="00B8648C">
        <w:rPr>
          <w:i/>
          <w:noProof/>
        </w:rPr>
        <w:t>, et al.</w:t>
      </w:r>
      <w:r w:rsidRPr="00B8648C">
        <w:rPr>
          <w:noProof/>
        </w:rPr>
        <w:t xml:space="preserve"> (2016) Progress Toward Regional Measles Elimination - Worldwide, 2000-2015. </w:t>
      </w:r>
      <w:r w:rsidRPr="00B8648C">
        <w:rPr>
          <w:i/>
          <w:noProof/>
        </w:rPr>
        <w:t>MMWR Morb Mortal Wkly Rep</w:t>
      </w:r>
      <w:r w:rsidRPr="00B8648C">
        <w:rPr>
          <w:noProof/>
        </w:rPr>
        <w:t xml:space="preserve"> 65(44):1228-1233.</w:t>
      </w:r>
    </w:p>
    <w:p w14:paraId="7A24DC58" w14:textId="77777777" w:rsidR="00B8648C" w:rsidRPr="00B8648C" w:rsidRDefault="00B8648C" w:rsidP="00B8648C">
      <w:pPr>
        <w:pStyle w:val="EndNoteBibliography"/>
        <w:ind w:left="720" w:hanging="720"/>
        <w:rPr>
          <w:noProof/>
        </w:rPr>
      </w:pPr>
      <w:r w:rsidRPr="00B8648C">
        <w:rPr>
          <w:noProof/>
        </w:rPr>
        <w:t>70.</w:t>
      </w:r>
      <w:r w:rsidRPr="00B8648C">
        <w:rPr>
          <w:noProof/>
        </w:rPr>
        <w:tab/>
        <w:t xml:space="preserve">Wong JB, McQuillan GM, McHutchison JG, &amp; Poynard T (2000) Estimating future hepatitis C morbidity, mortality, and costs in the United States. </w:t>
      </w:r>
      <w:r w:rsidRPr="00B8648C">
        <w:rPr>
          <w:i/>
          <w:noProof/>
        </w:rPr>
        <w:t>Am J Public Health</w:t>
      </w:r>
      <w:r w:rsidRPr="00B8648C">
        <w:rPr>
          <w:noProof/>
        </w:rPr>
        <w:t xml:space="preserve"> 90(10):1562-1569.</w:t>
      </w:r>
    </w:p>
    <w:p w14:paraId="60064A28" w14:textId="77777777" w:rsidR="00B8648C" w:rsidRPr="00B8648C" w:rsidRDefault="00B8648C" w:rsidP="00B8648C">
      <w:pPr>
        <w:pStyle w:val="EndNoteBibliography"/>
        <w:ind w:left="720" w:hanging="720"/>
        <w:rPr>
          <w:noProof/>
        </w:rPr>
      </w:pPr>
      <w:r w:rsidRPr="00B8648C">
        <w:rPr>
          <w:noProof/>
        </w:rPr>
        <w:t>71.</w:t>
      </w:r>
      <w:r w:rsidRPr="00B8648C">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B8648C">
        <w:rPr>
          <w:i/>
          <w:noProof/>
        </w:rPr>
        <w:t>Lancet</w:t>
      </w:r>
      <w:r w:rsidRPr="00B8648C">
        <w:rPr>
          <w:noProof/>
        </w:rPr>
        <w:t xml:space="preserve"> 388(10053):1459-1544.</w:t>
      </w:r>
    </w:p>
    <w:p w14:paraId="7DE0314F" w14:textId="77777777" w:rsidR="00B8648C" w:rsidRPr="00B8648C" w:rsidRDefault="00B8648C" w:rsidP="00B8648C">
      <w:pPr>
        <w:pStyle w:val="EndNoteBibliography"/>
        <w:ind w:left="720" w:hanging="720"/>
        <w:rPr>
          <w:noProof/>
        </w:rPr>
      </w:pPr>
      <w:r w:rsidRPr="00B8648C">
        <w:rPr>
          <w:noProof/>
        </w:rPr>
        <w:t>72.</w:t>
      </w:r>
      <w:r w:rsidRPr="00B8648C">
        <w:rPr>
          <w:noProof/>
        </w:rPr>
        <w:tab/>
        <w:t xml:space="preserve">Maynard JE (1990) Hepatitis B: global importance and need for control. </w:t>
      </w:r>
      <w:r w:rsidRPr="00B8648C">
        <w:rPr>
          <w:i/>
          <w:noProof/>
        </w:rPr>
        <w:t>Vaccine</w:t>
      </w:r>
      <w:r w:rsidRPr="00B8648C">
        <w:rPr>
          <w:noProof/>
        </w:rPr>
        <w:t xml:space="preserve"> 8 Suppl:S18-20; discussion S21-13.</w:t>
      </w:r>
    </w:p>
    <w:p w14:paraId="2BD9B874" w14:textId="77777777" w:rsidR="00B8648C" w:rsidRPr="00B8648C" w:rsidRDefault="00B8648C" w:rsidP="00B8648C">
      <w:pPr>
        <w:pStyle w:val="EndNoteBibliography"/>
        <w:ind w:left="720" w:hanging="720"/>
        <w:rPr>
          <w:noProof/>
        </w:rPr>
      </w:pPr>
      <w:r w:rsidRPr="00B8648C">
        <w:rPr>
          <w:noProof/>
        </w:rPr>
        <w:t>73.</w:t>
      </w:r>
      <w:r w:rsidRPr="00B8648C">
        <w:rPr>
          <w:noProof/>
        </w:rPr>
        <w:tab/>
        <w:t xml:space="preserve">Ott JJ, Stevens GA, Groeger J, &amp; Wiersma ST (2012) Global epidemiology of hepatitis B virus infection: new estimates of age-specific HBsAg seroprevalence and endemicity. </w:t>
      </w:r>
      <w:r w:rsidRPr="00B8648C">
        <w:rPr>
          <w:i/>
          <w:noProof/>
        </w:rPr>
        <w:t>Vaccine</w:t>
      </w:r>
      <w:r w:rsidRPr="00B8648C">
        <w:rPr>
          <w:noProof/>
        </w:rPr>
        <w:t xml:space="preserve"> 30(12):2212-2219.</w:t>
      </w:r>
    </w:p>
    <w:p w14:paraId="636BE4DB" w14:textId="77777777" w:rsidR="00B8648C" w:rsidRPr="00B8648C" w:rsidRDefault="00B8648C" w:rsidP="00B8648C">
      <w:pPr>
        <w:pStyle w:val="EndNoteBibliography"/>
        <w:ind w:left="720" w:hanging="720"/>
        <w:rPr>
          <w:noProof/>
        </w:rPr>
      </w:pPr>
      <w:r w:rsidRPr="00B8648C">
        <w:rPr>
          <w:noProof/>
        </w:rPr>
        <w:t>74.</w:t>
      </w:r>
      <w:r w:rsidRPr="00B8648C">
        <w:rPr>
          <w:noProof/>
        </w:rPr>
        <w:tab/>
        <w:t>Keshavarz K</w:t>
      </w:r>
      <w:r w:rsidRPr="00B8648C">
        <w:rPr>
          <w:i/>
          <w:noProof/>
        </w:rPr>
        <w:t>, et al.</w:t>
      </w:r>
      <w:r w:rsidRPr="00B8648C">
        <w:rPr>
          <w:noProof/>
        </w:rPr>
        <w:t xml:space="preserve"> (2015) Economic burden of hepatitis B virus-related diseases: evidence from iran. </w:t>
      </w:r>
      <w:r w:rsidRPr="00B8648C">
        <w:rPr>
          <w:i/>
          <w:noProof/>
        </w:rPr>
        <w:t>Hepat Mon</w:t>
      </w:r>
      <w:r w:rsidRPr="00B8648C">
        <w:rPr>
          <w:noProof/>
        </w:rPr>
        <w:t xml:space="preserve"> 15(4):e25854.</w:t>
      </w:r>
    </w:p>
    <w:p w14:paraId="7DD304CF" w14:textId="77777777" w:rsidR="00B8648C" w:rsidRPr="00B8648C" w:rsidRDefault="00B8648C" w:rsidP="00B8648C">
      <w:pPr>
        <w:pStyle w:val="EndNoteBibliography"/>
        <w:ind w:left="720" w:hanging="720"/>
        <w:rPr>
          <w:noProof/>
        </w:rPr>
      </w:pPr>
      <w:r w:rsidRPr="00B8648C">
        <w:rPr>
          <w:noProof/>
        </w:rPr>
        <w:t>75.</w:t>
      </w:r>
      <w:r w:rsidRPr="00B8648C">
        <w:rPr>
          <w:noProof/>
        </w:rPr>
        <w:tab/>
        <w:t>Fischer M (2016) Zika virus epidemiology update.</w:t>
      </w:r>
    </w:p>
    <w:p w14:paraId="1326D9FE" w14:textId="77777777" w:rsidR="00B8648C" w:rsidRPr="00B8648C" w:rsidRDefault="00B8648C" w:rsidP="00B8648C">
      <w:pPr>
        <w:pStyle w:val="EndNoteBibliography"/>
        <w:ind w:left="720" w:hanging="720"/>
        <w:rPr>
          <w:noProof/>
        </w:rPr>
      </w:pPr>
      <w:r w:rsidRPr="00B8648C">
        <w:rPr>
          <w:noProof/>
        </w:rPr>
        <w:t>76.</w:t>
      </w:r>
      <w:r w:rsidRPr="00B8648C">
        <w:rPr>
          <w:noProof/>
        </w:rPr>
        <w:tab/>
        <w:t>Tang XC</w:t>
      </w:r>
      <w:r w:rsidRPr="00B8648C">
        <w:rPr>
          <w:i/>
          <w:noProof/>
        </w:rPr>
        <w:t>, et al.</w:t>
      </w:r>
      <w:r w:rsidRPr="00B8648C">
        <w:rPr>
          <w:noProof/>
        </w:rPr>
        <w:t xml:space="preserve"> (2014) Identification of human neutralizing antibodies against MERS-CoV and their role in virus adaptive evolution. </w:t>
      </w:r>
      <w:r w:rsidRPr="00B8648C">
        <w:rPr>
          <w:i/>
          <w:noProof/>
        </w:rPr>
        <w:t>Proc Natl Acad Sci U S A</w:t>
      </w:r>
      <w:r w:rsidRPr="00B8648C">
        <w:rPr>
          <w:noProof/>
        </w:rPr>
        <w:t xml:space="preserve"> 111(19):E2018-2026.</w:t>
      </w:r>
    </w:p>
    <w:p w14:paraId="7F7C177D" w14:textId="77777777" w:rsidR="00B8648C" w:rsidRPr="00B8648C" w:rsidRDefault="00B8648C" w:rsidP="00B8648C">
      <w:pPr>
        <w:pStyle w:val="EndNoteBibliography"/>
        <w:ind w:left="720" w:hanging="720"/>
        <w:rPr>
          <w:noProof/>
        </w:rPr>
      </w:pPr>
      <w:r w:rsidRPr="00B8648C">
        <w:rPr>
          <w:noProof/>
        </w:rPr>
        <w:lastRenderedPageBreak/>
        <w:t>77.</w:t>
      </w:r>
      <w:r w:rsidRPr="00B8648C">
        <w:rPr>
          <w:noProof/>
        </w:rPr>
        <w:tab/>
        <w:t xml:space="preserve">Oberholtzer K (2004) </w:t>
      </w:r>
      <w:r w:rsidRPr="00B8648C">
        <w:rPr>
          <w:i/>
          <w:noProof/>
        </w:rPr>
        <w:t>Learning from SARS: Preparing for the Next Disease Outbreak--Workshop Summary.</w:t>
      </w:r>
      <w:r w:rsidRPr="00B8648C">
        <w:rPr>
          <w:noProof/>
        </w:rPr>
        <w:t xml:space="preserve"> (National Academies Press).</w:t>
      </w:r>
    </w:p>
    <w:p w14:paraId="6332B543" w14:textId="77777777" w:rsidR="00B8648C" w:rsidRPr="00B8648C" w:rsidRDefault="00B8648C" w:rsidP="00B8648C">
      <w:pPr>
        <w:pStyle w:val="EndNoteBibliography"/>
        <w:ind w:left="720" w:hanging="720"/>
        <w:rPr>
          <w:noProof/>
        </w:rPr>
      </w:pPr>
      <w:r w:rsidRPr="00B8648C">
        <w:rPr>
          <w:noProof/>
        </w:rPr>
        <w:t>78.</w:t>
      </w:r>
      <w:r w:rsidRPr="00B8648C">
        <w:rPr>
          <w:noProof/>
        </w:rPr>
        <w:tab/>
        <w:t xml:space="preserve">Lee J-W &amp; McKibbin WJ (2004) Estimating the global economic costs of SARS. </w:t>
      </w:r>
      <w:r w:rsidRPr="00B8648C">
        <w:rPr>
          <w:i/>
          <w:noProof/>
        </w:rPr>
        <w:t>Learning from SARS: preparing for the next disease outbreak: workshop summary.,</w:t>
      </w:r>
      <w:r w:rsidRPr="00B8648C">
        <w:rPr>
          <w:noProof/>
        </w:rPr>
        <w:t xml:space="preserve"> Institute of Medicine (US) Forum on Microbial Threats.,  (National Academies Press, WAshinton, DC).</w:t>
      </w:r>
    </w:p>
    <w:p w14:paraId="39F7B5FB" w14:textId="77777777" w:rsidR="00B8648C" w:rsidRPr="00B8648C" w:rsidRDefault="00B8648C" w:rsidP="00B8648C">
      <w:pPr>
        <w:pStyle w:val="EndNoteBibliography"/>
        <w:ind w:left="720" w:hanging="720"/>
        <w:rPr>
          <w:noProof/>
        </w:rPr>
      </w:pPr>
      <w:r w:rsidRPr="00B8648C">
        <w:rPr>
          <w:noProof/>
        </w:rPr>
        <w:t>79.</w:t>
      </w:r>
      <w:r w:rsidRPr="00B8648C">
        <w:rPr>
          <w:noProof/>
        </w:rPr>
        <w:tab/>
        <w:t xml:space="preserve">Simasek M &amp; Blandino DA (2007) Treatment of the common cold. </w:t>
      </w:r>
      <w:r w:rsidRPr="00B8648C">
        <w:rPr>
          <w:i/>
          <w:noProof/>
        </w:rPr>
        <w:t>Am Fam Physician</w:t>
      </w:r>
      <w:r w:rsidRPr="00B8648C">
        <w:rPr>
          <w:noProof/>
        </w:rPr>
        <w:t xml:space="preserve"> 75(4):515-520.</w:t>
      </w:r>
    </w:p>
    <w:p w14:paraId="5D720A5B" w14:textId="77777777" w:rsidR="00B8648C" w:rsidRPr="00B8648C" w:rsidRDefault="00B8648C" w:rsidP="00B8648C">
      <w:pPr>
        <w:pStyle w:val="EndNoteBibliography"/>
        <w:ind w:left="720" w:hanging="720"/>
        <w:rPr>
          <w:noProof/>
        </w:rPr>
      </w:pPr>
      <w:r w:rsidRPr="00B8648C">
        <w:rPr>
          <w:noProof/>
        </w:rPr>
        <w:t>80.</w:t>
      </w:r>
      <w:r w:rsidRPr="00B8648C">
        <w:rPr>
          <w:noProof/>
        </w:rPr>
        <w:tab/>
        <w:t xml:space="preserve">Bartsch SM, Lopman BA, Ozawa S, Hall AJ, &amp; Lee BY (2016) Global Economic Burden of Norovirus Gastroenteritis. </w:t>
      </w:r>
      <w:r w:rsidRPr="00B8648C">
        <w:rPr>
          <w:i/>
          <w:noProof/>
        </w:rPr>
        <w:t>PLoS One</w:t>
      </w:r>
      <w:r w:rsidRPr="00B8648C">
        <w:rPr>
          <w:noProof/>
        </w:rPr>
        <w:t xml:space="preserve"> 11(4):e0151219.</w:t>
      </w:r>
    </w:p>
    <w:p w14:paraId="6CE21885" w14:textId="77777777" w:rsidR="00B8648C" w:rsidRPr="00B8648C" w:rsidRDefault="00B8648C" w:rsidP="00B8648C">
      <w:pPr>
        <w:pStyle w:val="EndNoteBibliography"/>
        <w:ind w:left="720" w:hanging="720"/>
        <w:rPr>
          <w:noProof/>
        </w:rPr>
      </w:pPr>
      <w:r w:rsidRPr="00B8648C">
        <w:rPr>
          <w:noProof/>
        </w:rPr>
        <w:t>81.</w:t>
      </w:r>
      <w:r w:rsidRPr="00B8648C">
        <w:rPr>
          <w:noProof/>
        </w:rPr>
        <w:tab/>
        <w:t xml:space="preserve">Robilotti E, Deresinski S, &amp; Pinsky BA (2015) Norovirus. </w:t>
      </w:r>
      <w:r w:rsidRPr="00B8648C">
        <w:rPr>
          <w:i/>
          <w:noProof/>
        </w:rPr>
        <w:t>Clin Microbiol Rev</w:t>
      </w:r>
      <w:r w:rsidRPr="00B8648C">
        <w:rPr>
          <w:noProof/>
        </w:rPr>
        <w:t xml:space="preserve"> 28(1):134-164.</w:t>
      </w:r>
    </w:p>
    <w:p w14:paraId="0E78AF50" w14:textId="7B043E97"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7FC73F70" w14:textId="77777777" w:rsidR="00C63B0B" w:rsidRDefault="00C63B0B">
      <w:pPr>
        <w:rPr>
          <w:rFonts w:ascii="Times" w:hAnsi="Times"/>
          <w:noProof/>
        </w:rPr>
      </w:pPr>
    </w:p>
    <w:p w14:paraId="627F8CFB" w14:textId="63FF9955" w:rsidR="00C63B0B" w:rsidRPr="005A194B" w:rsidRDefault="00C63B0B" w:rsidP="00762942">
      <w:pPr>
        <w:outlineLvl w:val="0"/>
        <w:rPr>
          <w:rFonts w:ascii="Times" w:hAnsi="Times"/>
          <w:b/>
          <w:noProof/>
        </w:rPr>
      </w:pPr>
      <w:r w:rsidRPr="005A194B">
        <w:rPr>
          <w:rFonts w:ascii="Times" w:hAnsi="Times"/>
          <w:b/>
          <w:noProof/>
        </w:rPr>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proofErr w:type="gramStart"/>
      <w:r w:rsidRPr="00451A12">
        <w:rPr>
          <w:rFonts w:ascii="Times" w:hAnsi="Times" w:cs="Arial"/>
          <w:color w:val="000000"/>
        </w:rPr>
        <w:t>July,</w:t>
      </w:r>
      <w:proofErr w:type="gramEnd"/>
      <w:r w:rsidRPr="00451A12">
        <w:rPr>
          <w:rFonts w:ascii="Times" w:hAnsi="Times" w:cs="Arial"/>
          <w:color w:val="000000"/>
        </w:rPr>
        <w:t xml:space="preserve">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w:t>
      </w:r>
      <w:proofErr w:type="spellStart"/>
      <w:r>
        <w:rPr>
          <w:rFonts w:ascii="Times" w:hAnsi="Times" w:cs="Arial"/>
          <w:color w:val="000000"/>
        </w:rPr>
        <w:t>Genbank</w:t>
      </w:r>
      <w:proofErr w:type="spellEnd"/>
      <w:r>
        <w:rPr>
          <w:rFonts w:ascii="Times" w:hAnsi="Times" w:cs="Arial"/>
          <w:color w:val="000000"/>
        </w:rPr>
        <w:t>.</w:t>
      </w:r>
    </w:p>
    <w:tbl>
      <w:tblPr>
        <w:tblStyle w:val="TableGrid"/>
        <w:tblW w:w="0" w:type="auto"/>
        <w:tblLook w:val="04A0" w:firstRow="1" w:lastRow="0" w:firstColumn="1" w:lastColumn="0" w:noHBand="0" w:noVBand="1"/>
      </w:tblPr>
      <w:tblGrid>
        <w:gridCol w:w="1170"/>
        <w:gridCol w:w="1736"/>
        <w:gridCol w:w="1222"/>
        <w:gridCol w:w="1487"/>
        <w:gridCol w:w="720"/>
        <w:gridCol w:w="1101"/>
        <w:gridCol w:w="1194"/>
      </w:tblGrid>
      <w:tr w:rsidR="00314FF7" w:rsidRPr="00451A12" w14:paraId="5FBE21B2" w14:textId="77777777" w:rsidTr="00612AC7">
        <w:tc>
          <w:tcPr>
            <w:tcW w:w="1279" w:type="dxa"/>
          </w:tcPr>
          <w:p w14:paraId="19A8CAB8" w14:textId="59B0B279" w:rsidR="00314FF7" w:rsidRPr="00A17EF3" w:rsidRDefault="00612AC7" w:rsidP="00EC7EB7">
            <w:pPr>
              <w:jc w:val="right"/>
            </w:pPr>
            <w:r>
              <w:t>Baltimore Class</w:t>
            </w:r>
          </w:p>
        </w:tc>
        <w:tc>
          <w:tcPr>
            <w:tcW w:w="1799" w:type="dxa"/>
          </w:tcPr>
          <w:p w14:paraId="7B75AD69" w14:textId="77777777" w:rsidR="00314FF7" w:rsidRPr="00451A12" w:rsidRDefault="00314FF7" w:rsidP="00EC7EB7">
            <w:pPr>
              <w:rPr>
                <w:rFonts w:ascii="Times" w:hAnsi="Times" w:cs="Arial"/>
                <w:color w:val="000000"/>
              </w:rPr>
            </w:pPr>
            <w:r w:rsidRPr="00A17EF3">
              <w:t>Family name</w:t>
            </w:r>
          </w:p>
        </w:tc>
        <w:tc>
          <w:tcPr>
            <w:tcW w:w="1185" w:type="dxa"/>
          </w:tcPr>
          <w:p w14:paraId="6C8A9AAA" w14:textId="77777777" w:rsidR="00314FF7" w:rsidRPr="00451A12" w:rsidRDefault="00314FF7" w:rsidP="00EC7EB7">
            <w:pPr>
              <w:rPr>
                <w:rFonts w:ascii="Times" w:hAnsi="Times" w:cs="Arial"/>
                <w:color w:val="000000"/>
              </w:rPr>
            </w:pPr>
            <w:r>
              <w:t>S</w:t>
            </w:r>
            <w:r w:rsidRPr="00A17EF3">
              <w:t xml:space="preserve">equences </w:t>
            </w:r>
            <w:r>
              <w:t>(</w:t>
            </w:r>
            <w:proofErr w:type="spellStart"/>
            <w:r>
              <w:t>unclust</w:t>
            </w:r>
            <w:proofErr w:type="spellEnd"/>
            <w:r>
              <w:t>.</w:t>
            </w:r>
            <w:r w:rsidRPr="00A17EF3">
              <w:t>)</w:t>
            </w:r>
          </w:p>
        </w:tc>
        <w:tc>
          <w:tcPr>
            <w:tcW w:w="1439" w:type="dxa"/>
          </w:tcPr>
          <w:p w14:paraId="1C5C5FF9" w14:textId="77777777" w:rsidR="00314FF7" w:rsidRPr="00451A12" w:rsidRDefault="00314FF7" w:rsidP="00EC7EB7">
            <w:pPr>
              <w:rPr>
                <w:rFonts w:ascii="Times" w:hAnsi="Times" w:cs="Arial"/>
                <w:color w:val="000000"/>
              </w:rPr>
            </w:pPr>
            <w:r>
              <w:t>Disease (examples)</w:t>
            </w:r>
          </w:p>
        </w:tc>
        <w:tc>
          <w:tcPr>
            <w:tcW w:w="702"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068"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158" w:type="dxa"/>
          </w:tcPr>
          <w:p w14:paraId="7AA9D0D9" w14:textId="77777777" w:rsidR="00314FF7" w:rsidRPr="00451A12" w:rsidRDefault="00314FF7" w:rsidP="00EC7EB7">
            <w:pPr>
              <w:rPr>
                <w:rFonts w:ascii="Times" w:hAnsi="Times" w:cs="Arial"/>
                <w:color w:val="000000"/>
              </w:rPr>
            </w:pPr>
            <w:r>
              <w:t>C</w:t>
            </w:r>
            <w:r w:rsidRPr="00A17EF3">
              <w:t>omplete genomes (</w:t>
            </w:r>
            <w:proofErr w:type="gramStart"/>
            <w:r w:rsidRPr="00A17EF3">
              <w:t xml:space="preserve">clustered </w:t>
            </w:r>
            <w:r>
              <w:t>)</w:t>
            </w:r>
            <w:proofErr w:type="gramEnd"/>
          </w:p>
        </w:tc>
      </w:tr>
      <w:tr w:rsidR="00612AC7" w:rsidRPr="00451A12" w14:paraId="77515909" w14:textId="77777777" w:rsidTr="00612AC7">
        <w:tc>
          <w:tcPr>
            <w:tcW w:w="1279" w:type="dxa"/>
          </w:tcPr>
          <w:p w14:paraId="1C1F9616" w14:textId="6ABBAF76" w:rsidR="00612AC7" w:rsidRPr="00451A12" w:rsidRDefault="00612AC7" w:rsidP="00612AC7">
            <w:pPr>
              <w:rPr>
                <w:rFonts w:ascii="Times" w:hAnsi="Times" w:cs="Arial"/>
                <w:color w:val="000000"/>
              </w:rPr>
            </w:pPr>
            <w:r>
              <w:rPr>
                <w:rFonts w:ascii="Times" w:hAnsi="Times" w:cs="Arial"/>
                <w:color w:val="000000"/>
              </w:rPr>
              <w:t>III (dsRNA)</w:t>
            </w:r>
          </w:p>
        </w:tc>
        <w:tc>
          <w:tcPr>
            <w:tcW w:w="1799" w:type="dxa"/>
          </w:tcPr>
          <w:p w14:paraId="02CD9D77"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reoviridae</w:t>
            </w:r>
            <w:proofErr w:type="spellEnd"/>
          </w:p>
        </w:tc>
        <w:tc>
          <w:tcPr>
            <w:tcW w:w="1185" w:type="dxa"/>
          </w:tcPr>
          <w:p w14:paraId="251E9F0C" w14:textId="77777777" w:rsidR="00612AC7" w:rsidRPr="00451A12" w:rsidRDefault="00612AC7" w:rsidP="00612AC7">
            <w:pPr>
              <w:rPr>
                <w:rFonts w:ascii="Times" w:hAnsi="Times" w:cs="Arial"/>
                <w:color w:val="000000"/>
              </w:rPr>
            </w:pPr>
            <w:r w:rsidRPr="00451A12">
              <w:rPr>
                <w:rFonts w:ascii="Times" w:hAnsi="Times" w:cs="Arial"/>
                <w:color w:val="000000"/>
              </w:rPr>
              <w:t>65870</w:t>
            </w:r>
          </w:p>
        </w:tc>
        <w:tc>
          <w:tcPr>
            <w:tcW w:w="1439" w:type="dxa"/>
          </w:tcPr>
          <w:p w14:paraId="22C84769" w14:textId="77777777" w:rsidR="00612AC7" w:rsidRPr="00451A12" w:rsidRDefault="00612AC7" w:rsidP="00612AC7">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702" w:type="dxa"/>
          </w:tcPr>
          <w:p w14:paraId="78684C86" w14:textId="3D473B1A" w:rsidR="00612AC7" w:rsidRPr="00451A12" w:rsidRDefault="00612AC7" w:rsidP="00612AC7">
            <w:pPr>
              <w:rPr>
                <w:rFonts w:ascii="Times" w:hAnsi="Times" w:cs="Arial"/>
                <w:color w:val="000000"/>
              </w:rPr>
            </w:pPr>
            <w:r w:rsidRPr="00451A12">
              <w:rPr>
                <w:rFonts w:ascii="Times" w:hAnsi="Times" w:cs="Arial"/>
                <w:color w:val="000000"/>
              </w:rPr>
              <w:t>5.</w:t>
            </w:r>
            <w:r>
              <w:rPr>
                <w:rFonts w:ascii="Times" w:hAnsi="Times" w:cs="Arial"/>
                <w:color w:val="000000"/>
              </w:rPr>
              <w:t>50</w:t>
            </w:r>
          </w:p>
        </w:tc>
        <w:tc>
          <w:tcPr>
            <w:tcW w:w="1068" w:type="dxa"/>
          </w:tcPr>
          <w:p w14:paraId="544CB886" w14:textId="77777777" w:rsidR="00612AC7" w:rsidRPr="00451A12" w:rsidRDefault="00612AC7" w:rsidP="00612AC7">
            <w:pPr>
              <w:rPr>
                <w:rFonts w:ascii="Times" w:hAnsi="Times" w:cs="Arial"/>
                <w:color w:val="000000"/>
              </w:rPr>
            </w:pPr>
            <w:r w:rsidRPr="00451A12">
              <w:rPr>
                <w:rFonts w:ascii="Times" w:hAnsi="Times" w:cs="Arial"/>
                <w:color w:val="000000"/>
              </w:rPr>
              <w:t>31945</w:t>
            </w:r>
          </w:p>
        </w:tc>
        <w:tc>
          <w:tcPr>
            <w:tcW w:w="1158" w:type="dxa"/>
          </w:tcPr>
          <w:p w14:paraId="1E4FD2A9" w14:textId="77777777" w:rsidR="00612AC7" w:rsidRPr="00451A12" w:rsidRDefault="00612AC7" w:rsidP="00612AC7">
            <w:pPr>
              <w:rPr>
                <w:rFonts w:ascii="Times" w:hAnsi="Times" w:cs="Arial"/>
                <w:color w:val="000000"/>
              </w:rPr>
            </w:pPr>
            <w:r w:rsidRPr="00451A12">
              <w:rPr>
                <w:rFonts w:ascii="Times" w:hAnsi="Times" w:cs="Arial"/>
                <w:color w:val="000000"/>
              </w:rPr>
              <w:t>5803</w:t>
            </w:r>
          </w:p>
        </w:tc>
      </w:tr>
      <w:tr w:rsidR="00612AC7" w:rsidRPr="00451A12" w14:paraId="0D9740AA" w14:textId="77777777" w:rsidTr="00612AC7">
        <w:tc>
          <w:tcPr>
            <w:tcW w:w="1279" w:type="dxa"/>
          </w:tcPr>
          <w:p w14:paraId="06D19E97" w14:textId="70B32A3C" w:rsidR="00612AC7" w:rsidRPr="00451A12" w:rsidRDefault="00612AC7"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32BDC51F"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flaviviridae</w:t>
            </w:r>
            <w:proofErr w:type="spellEnd"/>
          </w:p>
        </w:tc>
        <w:tc>
          <w:tcPr>
            <w:tcW w:w="1185" w:type="dxa"/>
          </w:tcPr>
          <w:p w14:paraId="35400DEE" w14:textId="77777777" w:rsidR="00612AC7" w:rsidRPr="00451A12" w:rsidRDefault="00612AC7" w:rsidP="00612AC7">
            <w:pPr>
              <w:rPr>
                <w:rFonts w:ascii="Times" w:hAnsi="Times" w:cs="Arial"/>
                <w:color w:val="000000"/>
              </w:rPr>
            </w:pPr>
            <w:r w:rsidRPr="00451A12">
              <w:rPr>
                <w:rFonts w:ascii="Times" w:hAnsi="Times" w:cs="Arial"/>
                <w:color w:val="000000"/>
              </w:rPr>
              <w:t>225112</w:t>
            </w:r>
          </w:p>
        </w:tc>
        <w:tc>
          <w:tcPr>
            <w:tcW w:w="1439" w:type="dxa"/>
          </w:tcPr>
          <w:p w14:paraId="75632ADD" w14:textId="77777777" w:rsidR="00612AC7" w:rsidRPr="00451A12" w:rsidRDefault="00612AC7" w:rsidP="00612AC7">
            <w:pPr>
              <w:rPr>
                <w:rFonts w:ascii="Times" w:hAnsi="Times" w:cs="Arial"/>
                <w:color w:val="000000"/>
              </w:rPr>
            </w:pPr>
            <w:r>
              <w:rPr>
                <w:rFonts w:ascii="Times" w:hAnsi="Times" w:cs="Arial"/>
                <w:color w:val="000000"/>
              </w:rPr>
              <w:t xml:space="preserve">Zika </w:t>
            </w:r>
          </w:p>
        </w:tc>
        <w:tc>
          <w:tcPr>
            <w:tcW w:w="702" w:type="dxa"/>
          </w:tcPr>
          <w:p w14:paraId="78706475" w14:textId="24683F2D" w:rsidR="00612AC7" w:rsidRPr="00451A12" w:rsidRDefault="00612AC7" w:rsidP="00612AC7">
            <w:pPr>
              <w:rPr>
                <w:rFonts w:ascii="Times" w:hAnsi="Times" w:cs="Arial"/>
                <w:color w:val="000000"/>
              </w:rPr>
            </w:pPr>
            <w:r w:rsidRPr="00451A12">
              <w:rPr>
                <w:rFonts w:ascii="Times" w:hAnsi="Times" w:cs="Arial"/>
                <w:color w:val="000000"/>
              </w:rPr>
              <w:t>3.</w:t>
            </w:r>
            <w:r>
              <w:rPr>
                <w:rFonts w:ascii="Times" w:hAnsi="Times" w:cs="Arial"/>
                <w:color w:val="000000"/>
              </w:rPr>
              <w:t>88</w:t>
            </w:r>
          </w:p>
        </w:tc>
        <w:tc>
          <w:tcPr>
            <w:tcW w:w="1068" w:type="dxa"/>
          </w:tcPr>
          <w:p w14:paraId="0ACAC63B" w14:textId="77777777" w:rsidR="00612AC7" w:rsidRPr="00451A12" w:rsidRDefault="00612AC7" w:rsidP="00612AC7">
            <w:pPr>
              <w:rPr>
                <w:rFonts w:ascii="Times" w:hAnsi="Times" w:cs="Arial"/>
                <w:color w:val="000000"/>
              </w:rPr>
            </w:pPr>
            <w:r w:rsidRPr="00451A12">
              <w:rPr>
                <w:rFonts w:ascii="Times" w:hAnsi="Times" w:cs="Arial"/>
                <w:color w:val="000000"/>
              </w:rPr>
              <w:t>7837</w:t>
            </w:r>
          </w:p>
        </w:tc>
        <w:tc>
          <w:tcPr>
            <w:tcW w:w="1158" w:type="dxa"/>
          </w:tcPr>
          <w:p w14:paraId="2023844D" w14:textId="77777777" w:rsidR="00612AC7" w:rsidRPr="00451A12" w:rsidRDefault="00612AC7" w:rsidP="00612AC7">
            <w:pPr>
              <w:rPr>
                <w:rFonts w:ascii="Times" w:hAnsi="Times" w:cs="Arial"/>
                <w:color w:val="000000"/>
              </w:rPr>
            </w:pPr>
            <w:r w:rsidRPr="00451A12">
              <w:rPr>
                <w:rFonts w:ascii="Times" w:hAnsi="Times" w:cs="Arial"/>
                <w:color w:val="000000"/>
              </w:rPr>
              <w:t>2019</w:t>
            </w:r>
          </w:p>
        </w:tc>
      </w:tr>
      <w:tr w:rsidR="00612AC7" w:rsidRPr="00451A12" w14:paraId="705E2900" w14:textId="77777777" w:rsidTr="00612AC7">
        <w:tc>
          <w:tcPr>
            <w:tcW w:w="1279" w:type="dxa"/>
          </w:tcPr>
          <w:p w14:paraId="7E986031" w14:textId="4E4C7318" w:rsidR="00612AC7" w:rsidRPr="00451A12" w:rsidRDefault="00612AC7" w:rsidP="00612AC7">
            <w:pPr>
              <w:rPr>
                <w:rFonts w:ascii="Times" w:hAnsi="Times" w:cs="Arial"/>
                <w:color w:val="000000"/>
              </w:rPr>
            </w:pPr>
            <w:r>
              <w:rPr>
                <w:rFonts w:ascii="Times" w:hAnsi="Times" w:cs="Arial"/>
                <w:color w:val="000000"/>
              </w:rPr>
              <w:t>VII (dsRNA-RT)</w:t>
            </w:r>
          </w:p>
        </w:tc>
        <w:tc>
          <w:tcPr>
            <w:tcW w:w="1799" w:type="dxa"/>
          </w:tcPr>
          <w:p w14:paraId="36AF3EF9" w14:textId="65E84013" w:rsidR="00612AC7" w:rsidRPr="00451A12" w:rsidRDefault="00612AC7" w:rsidP="00612AC7">
            <w:pPr>
              <w:rPr>
                <w:rFonts w:ascii="Times" w:hAnsi="Times" w:cs="Arial"/>
                <w:color w:val="000000"/>
              </w:rPr>
            </w:pPr>
            <w:proofErr w:type="spellStart"/>
            <w:r>
              <w:rPr>
                <w:rFonts w:ascii="Times" w:hAnsi="Times" w:cs="Arial"/>
                <w:color w:val="000000"/>
              </w:rPr>
              <w:t>h</w:t>
            </w:r>
            <w:r w:rsidRPr="00451A12">
              <w:rPr>
                <w:rFonts w:ascii="Times" w:hAnsi="Times" w:cs="Arial"/>
                <w:color w:val="000000"/>
              </w:rPr>
              <w:t>epadnaviridae</w:t>
            </w:r>
            <w:proofErr w:type="spellEnd"/>
            <w:r>
              <w:rPr>
                <w:rFonts w:ascii="Times" w:hAnsi="Times" w:cs="Arial"/>
                <w:color w:val="000000"/>
              </w:rPr>
              <w:t>*</w:t>
            </w:r>
          </w:p>
        </w:tc>
        <w:tc>
          <w:tcPr>
            <w:tcW w:w="1185" w:type="dxa"/>
          </w:tcPr>
          <w:p w14:paraId="7C0FA401" w14:textId="77777777" w:rsidR="00612AC7" w:rsidRPr="00451A12" w:rsidRDefault="00612AC7" w:rsidP="00612AC7">
            <w:pPr>
              <w:rPr>
                <w:rFonts w:ascii="Times" w:hAnsi="Times" w:cs="Arial"/>
                <w:color w:val="000000"/>
              </w:rPr>
            </w:pPr>
            <w:r w:rsidRPr="00451A12">
              <w:rPr>
                <w:rFonts w:ascii="Times" w:hAnsi="Times" w:cs="Arial"/>
                <w:color w:val="000000"/>
              </w:rPr>
              <w:t>78558</w:t>
            </w:r>
          </w:p>
        </w:tc>
        <w:tc>
          <w:tcPr>
            <w:tcW w:w="1439" w:type="dxa"/>
          </w:tcPr>
          <w:p w14:paraId="7F13BA7D" w14:textId="77777777" w:rsidR="00612AC7" w:rsidRPr="00451A12" w:rsidRDefault="00612AC7" w:rsidP="00612AC7">
            <w:pPr>
              <w:rPr>
                <w:rFonts w:ascii="Times" w:hAnsi="Times" w:cs="Arial"/>
                <w:color w:val="000000"/>
              </w:rPr>
            </w:pPr>
            <w:r>
              <w:rPr>
                <w:rFonts w:ascii="Times" w:hAnsi="Times" w:cs="Arial"/>
                <w:color w:val="000000"/>
              </w:rPr>
              <w:t>hepatitis</w:t>
            </w:r>
          </w:p>
        </w:tc>
        <w:tc>
          <w:tcPr>
            <w:tcW w:w="702" w:type="dxa"/>
          </w:tcPr>
          <w:p w14:paraId="32E63EA1" w14:textId="19EF095F" w:rsidR="00612AC7" w:rsidRPr="00451A12" w:rsidRDefault="00612AC7" w:rsidP="00612AC7">
            <w:pPr>
              <w:rPr>
                <w:rFonts w:ascii="Times" w:hAnsi="Times" w:cs="Arial"/>
                <w:color w:val="000000"/>
              </w:rPr>
            </w:pPr>
            <w:r>
              <w:rPr>
                <w:rFonts w:ascii="Times" w:hAnsi="Times" w:cs="Arial"/>
                <w:color w:val="000000"/>
              </w:rPr>
              <w:t>3.72</w:t>
            </w:r>
          </w:p>
        </w:tc>
        <w:tc>
          <w:tcPr>
            <w:tcW w:w="1068" w:type="dxa"/>
          </w:tcPr>
          <w:p w14:paraId="45FD6BA6" w14:textId="77777777" w:rsidR="00612AC7" w:rsidRPr="00451A12" w:rsidRDefault="00612AC7" w:rsidP="00612AC7">
            <w:pPr>
              <w:rPr>
                <w:rFonts w:ascii="Times" w:hAnsi="Times" w:cs="Arial"/>
                <w:color w:val="000000"/>
              </w:rPr>
            </w:pPr>
            <w:r w:rsidRPr="00451A12">
              <w:rPr>
                <w:rFonts w:ascii="Times" w:hAnsi="Times" w:cs="Arial"/>
                <w:color w:val="000000"/>
              </w:rPr>
              <w:t>7248</w:t>
            </w:r>
          </w:p>
        </w:tc>
        <w:tc>
          <w:tcPr>
            <w:tcW w:w="1158" w:type="dxa"/>
          </w:tcPr>
          <w:p w14:paraId="26178BE2" w14:textId="77777777" w:rsidR="00612AC7" w:rsidRPr="00451A12" w:rsidRDefault="00612AC7" w:rsidP="00612AC7">
            <w:pPr>
              <w:rPr>
                <w:rFonts w:ascii="Times" w:hAnsi="Times" w:cs="Arial"/>
                <w:color w:val="000000"/>
              </w:rPr>
            </w:pPr>
            <w:r w:rsidRPr="00451A12">
              <w:rPr>
                <w:rFonts w:ascii="Times" w:hAnsi="Times" w:cs="Arial"/>
                <w:color w:val="000000"/>
              </w:rPr>
              <w:t>1946</w:t>
            </w:r>
          </w:p>
        </w:tc>
      </w:tr>
      <w:tr w:rsidR="00612AC7" w:rsidRPr="00451A12" w14:paraId="2CF0B399" w14:textId="77777777" w:rsidTr="00612AC7">
        <w:tc>
          <w:tcPr>
            <w:tcW w:w="1279" w:type="dxa"/>
          </w:tcPr>
          <w:p w14:paraId="6757E546" w14:textId="02474DA5" w:rsidR="00612AC7" w:rsidRPr="00451A12" w:rsidRDefault="00612AC7" w:rsidP="00612AC7">
            <w:pPr>
              <w:rPr>
                <w:rFonts w:ascii="Times" w:hAnsi="Times" w:cs="Arial"/>
                <w:color w:val="000000"/>
              </w:rPr>
            </w:pPr>
            <w:r>
              <w:rPr>
                <w:rFonts w:ascii="Times" w:hAnsi="Times" w:cs="Arial"/>
                <w:color w:val="FF0000"/>
              </w:rPr>
              <w:t>II (ssDNA)</w:t>
            </w:r>
          </w:p>
        </w:tc>
        <w:tc>
          <w:tcPr>
            <w:tcW w:w="1799" w:type="dxa"/>
          </w:tcPr>
          <w:p w14:paraId="3203AD6F"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geminiviridae</w:t>
            </w:r>
            <w:proofErr w:type="spellEnd"/>
          </w:p>
        </w:tc>
        <w:tc>
          <w:tcPr>
            <w:tcW w:w="1185" w:type="dxa"/>
          </w:tcPr>
          <w:p w14:paraId="52215098" w14:textId="77777777" w:rsidR="00612AC7" w:rsidRPr="00451A12" w:rsidRDefault="00612AC7" w:rsidP="00612AC7">
            <w:pPr>
              <w:rPr>
                <w:rFonts w:ascii="Times" w:hAnsi="Times" w:cs="Arial"/>
                <w:color w:val="000000"/>
              </w:rPr>
            </w:pPr>
            <w:r w:rsidRPr="00451A12">
              <w:rPr>
                <w:rFonts w:ascii="Times" w:hAnsi="Times" w:cs="Arial"/>
                <w:color w:val="000000"/>
              </w:rPr>
              <w:t>13158</w:t>
            </w:r>
          </w:p>
        </w:tc>
        <w:tc>
          <w:tcPr>
            <w:tcW w:w="1439" w:type="dxa"/>
          </w:tcPr>
          <w:p w14:paraId="631DA5D1" w14:textId="77777777" w:rsidR="00612AC7" w:rsidRPr="00451A12" w:rsidRDefault="00612AC7" w:rsidP="00612AC7">
            <w:pPr>
              <w:rPr>
                <w:rFonts w:ascii="Times" w:hAnsi="Times" w:cs="Arial"/>
                <w:color w:val="000000"/>
              </w:rPr>
            </w:pPr>
            <w:r>
              <w:rPr>
                <w:rFonts w:ascii="Times" w:hAnsi="Times" w:cs="Arial"/>
                <w:color w:val="000000"/>
              </w:rPr>
              <w:t>---</w:t>
            </w:r>
          </w:p>
        </w:tc>
        <w:tc>
          <w:tcPr>
            <w:tcW w:w="702" w:type="dxa"/>
          </w:tcPr>
          <w:p w14:paraId="036F3186" w14:textId="047A550A" w:rsidR="00612AC7" w:rsidRPr="00451A12" w:rsidRDefault="00612AC7" w:rsidP="00612AC7">
            <w:pPr>
              <w:rPr>
                <w:rFonts w:ascii="Times" w:hAnsi="Times" w:cs="Arial"/>
                <w:color w:val="000000"/>
              </w:rPr>
            </w:pPr>
            <w:r>
              <w:rPr>
                <w:rFonts w:ascii="Times" w:hAnsi="Times" w:cs="Arial"/>
                <w:color w:val="000000"/>
              </w:rPr>
              <w:t>2.77</w:t>
            </w:r>
          </w:p>
        </w:tc>
        <w:tc>
          <w:tcPr>
            <w:tcW w:w="1068" w:type="dxa"/>
          </w:tcPr>
          <w:p w14:paraId="5BCB990D" w14:textId="77777777" w:rsidR="00612AC7" w:rsidRPr="00451A12" w:rsidRDefault="00612AC7" w:rsidP="00612AC7">
            <w:pPr>
              <w:rPr>
                <w:rFonts w:ascii="Times" w:hAnsi="Times" w:cs="Arial"/>
                <w:color w:val="000000"/>
              </w:rPr>
            </w:pPr>
            <w:r w:rsidRPr="00451A12">
              <w:rPr>
                <w:rFonts w:ascii="Times" w:hAnsi="Times" w:cs="Arial"/>
                <w:color w:val="000000"/>
              </w:rPr>
              <w:t>6421</w:t>
            </w:r>
          </w:p>
        </w:tc>
        <w:tc>
          <w:tcPr>
            <w:tcW w:w="1158" w:type="dxa"/>
          </w:tcPr>
          <w:p w14:paraId="2CBB6A7B" w14:textId="77777777" w:rsidR="00612AC7" w:rsidRPr="00451A12" w:rsidRDefault="00612AC7" w:rsidP="00612AC7">
            <w:pPr>
              <w:rPr>
                <w:rFonts w:ascii="Times" w:hAnsi="Times" w:cs="Arial"/>
                <w:color w:val="000000"/>
              </w:rPr>
            </w:pPr>
            <w:r w:rsidRPr="00451A12">
              <w:rPr>
                <w:rFonts w:ascii="Times" w:hAnsi="Times" w:cs="Arial"/>
                <w:color w:val="000000"/>
              </w:rPr>
              <w:t>2316</w:t>
            </w:r>
          </w:p>
        </w:tc>
      </w:tr>
      <w:tr w:rsidR="00612AC7" w:rsidRPr="00451A12" w14:paraId="5FE9646E" w14:textId="77777777" w:rsidTr="00612AC7">
        <w:tc>
          <w:tcPr>
            <w:tcW w:w="1279" w:type="dxa"/>
          </w:tcPr>
          <w:p w14:paraId="2926AFED" w14:textId="641D068C" w:rsidR="00612AC7" w:rsidRPr="00451A12" w:rsidRDefault="0083705C"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4C37EB8B"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picornaviridae</w:t>
            </w:r>
            <w:proofErr w:type="spellEnd"/>
          </w:p>
        </w:tc>
        <w:tc>
          <w:tcPr>
            <w:tcW w:w="1185" w:type="dxa"/>
          </w:tcPr>
          <w:p w14:paraId="1854022C" w14:textId="77777777" w:rsidR="00612AC7" w:rsidRPr="00451A12" w:rsidRDefault="00612AC7" w:rsidP="00612AC7">
            <w:pPr>
              <w:rPr>
                <w:rFonts w:ascii="Times" w:hAnsi="Times" w:cs="Arial"/>
                <w:color w:val="000000"/>
              </w:rPr>
            </w:pPr>
            <w:r w:rsidRPr="00451A12">
              <w:rPr>
                <w:rFonts w:ascii="Times" w:hAnsi="Times" w:cs="Arial"/>
                <w:color w:val="000000"/>
              </w:rPr>
              <w:t>85636</w:t>
            </w:r>
          </w:p>
        </w:tc>
        <w:tc>
          <w:tcPr>
            <w:tcW w:w="1439" w:type="dxa"/>
          </w:tcPr>
          <w:p w14:paraId="69E4212E" w14:textId="77777777" w:rsidR="00612AC7" w:rsidRPr="00451A12" w:rsidRDefault="00612AC7" w:rsidP="00612AC7">
            <w:pPr>
              <w:rPr>
                <w:rFonts w:ascii="Times" w:hAnsi="Times" w:cs="Arial"/>
                <w:color w:val="000000"/>
              </w:rPr>
            </w:pPr>
            <w:r>
              <w:rPr>
                <w:rFonts w:ascii="Times" w:hAnsi="Times" w:cs="Arial"/>
                <w:color w:val="000000"/>
              </w:rPr>
              <w:t xml:space="preserve">Cold </w:t>
            </w:r>
            <w:proofErr w:type="spellStart"/>
            <w:r>
              <w:rPr>
                <w:rFonts w:ascii="Times" w:hAnsi="Times" w:cs="Arial"/>
                <w:color w:val="000000"/>
              </w:rPr>
              <w:t>etc</w:t>
            </w:r>
            <w:proofErr w:type="spellEnd"/>
          </w:p>
        </w:tc>
        <w:tc>
          <w:tcPr>
            <w:tcW w:w="702" w:type="dxa"/>
          </w:tcPr>
          <w:p w14:paraId="6FD9E1B0" w14:textId="4891163F" w:rsidR="00612AC7" w:rsidRPr="00451A12" w:rsidRDefault="00612AC7" w:rsidP="00612AC7">
            <w:pPr>
              <w:rPr>
                <w:rFonts w:ascii="Times" w:hAnsi="Times" w:cs="Arial"/>
                <w:color w:val="000000"/>
              </w:rPr>
            </w:pPr>
            <w:r>
              <w:rPr>
                <w:rFonts w:ascii="Times" w:hAnsi="Times" w:cs="Arial"/>
                <w:color w:val="000000"/>
              </w:rPr>
              <w:t>2.30</w:t>
            </w:r>
          </w:p>
        </w:tc>
        <w:tc>
          <w:tcPr>
            <w:tcW w:w="1068" w:type="dxa"/>
          </w:tcPr>
          <w:p w14:paraId="14B40012" w14:textId="77777777" w:rsidR="00612AC7" w:rsidRPr="00451A12" w:rsidRDefault="00612AC7" w:rsidP="00612AC7">
            <w:pPr>
              <w:rPr>
                <w:rFonts w:ascii="Times" w:hAnsi="Times" w:cs="Arial"/>
                <w:color w:val="000000"/>
              </w:rPr>
            </w:pPr>
            <w:r w:rsidRPr="00451A12">
              <w:rPr>
                <w:rFonts w:ascii="Times" w:hAnsi="Times" w:cs="Arial"/>
                <w:color w:val="000000"/>
              </w:rPr>
              <w:t>3447</w:t>
            </w:r>
          </w:p>
        </w:tc>
        <w:tc>
          <w:tcPr>
            <w:tcW w:w="1158" w:type="dxa"/>
          </w:tcPr>
          <w:p w14:paraId="58737201" w14:textId="77777777" w:rsidR="00612AC7" w:rsidRPr="00451A12" w:rsidRDefault="00612AC7" w:rsidP="00612AC7">
            <w:pPr>
              <w:rPr>
                <w:rFonts w:ascii="Times" w:hAnsi="Times" w:cs="Arial"/>
                <w:color w:val="000000"/>
              </w:rPr>
            </w:pPr>
            <w:r w:rsidRPr="00451A12">
              <w:rPr>
                <w:rFonts w:ascii="Times" w:hAnsi="Times" w:cs="Arial"/>
                <w:color w:val="000000"/>
              </w:rPr>
              <w:t>1500</w:t>
            </w:r>
          </w:p>
        </w:tc>
      </w:tr>
      <w:tr w:rsidR="00612AC7" w:rsidRPr="00451A12" w14:paraId="159550B3" w14:textId="77777777" w:rsidTr="00612AC7">
        <w:tc>
          <w:tcPr>
            <w:tcW w:w="1279" w:type="dxa"/>
          </w:tcPr>
          <w:p w14:paraId="17BEC886" w14:textId="010F40F0" w:rsidR="00612AC7" w:rsidRPr="00451A12" w:rsidRDefault="00546871" w:rsidP="00612AC7">
            <w:pPr>
              <w:rPr>
                <w:rFonts w:ascii="Times" w:hAnsi="Times" w:cs="Arial"/>
                <w:color w:val="000000"/>
              </w:rPr>
            </w:pPr>
            <w:r>
              <w:rPr>
                <w:rFonts w:ascii="Times" w:hAnsi="Times" w:cs="Arial"/>
                <w:color w:val="000000"/>
              </w:rPr>
              <w:t>VI (</w:t>
            </w:r>
            <w:proofErr w:type="spellStart"/>
            <w:r>
              <w:rPr>
                <w:rFonts w:ascii="Times" w:hAnsi="Times" w:cs="Arial"/>
                <w:color w:val="000000"/>
              </w:rPr>
              <w:t>ssRNA</w:t>
            </w:r>
            <w:proofErr w:type="spellEnd"/>
            <w:r>
              <w:rPr>
                <w:rFonts w:ascii="Times" w:hAnsi="Times" w:cs="Arial"/>
                <w:color w:val="000000"/>
              </w:rPr>
              <w:t>-RT)</w:t>
            </w:r>
          </w:p>
        </w:tc>
        <w:tc>
          <w:tcPr>
            <w:tcW w:w="1799" w:type="dxa"/>
          </w:tcPr>
          <w:p w14:paraId="0D1F7A20"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retroviridae</w:t>
            </w:r>
            <w:proofErr w:type="spellEnd"/>
          </w:p>
        </w:tc>
        <w:tc>
          <w:tcPr>
            <w:tcW w:w="1185" w:type="dxa"/>
          </w:tcPr>
          <w:p w14:paraId="0B9CCF02" w14:textId="77777777" w:rsidR="00612AC7" w:rsidRPr="00451A12" w:rsidRDefault="00612AC7" w:rsidP="00612AC7">
            <w:pPr>
              <w:rPr>
                <w:rFonts w:ascii="Times" w:hAnsi="Times" w:cs="Arial"/>
                <w:color w:val="000000"/>
              </w:rPr>
            </w:pPr>
            <w:r w:rsidRPr="00451A12">
              <w:rPr>
                <w:rFonts w:ascii="Times" w:hAnsi="Times" w:cs="Arial"/>
                <w:color w:val="000000"/>
              </w:rPr>
              <w:t>716088</w:t>
            </w:r>
          </w:p>
        </w:tc>
        <w:tc>
          <w:tcPr>
            <w:tcW w:w="1439" w:type="dxa"/>
          </w:tcPr>
          <w:p w14:paraId="19BE27BE" w14:textId="77777777" w:rsidR="00612AC7" w:rsidRPr="00451A12" w:rsidRDefault="00612AC7" w:rsidP="00612AC7">
            <w:pPr>
              <w:rPr>
                <w:rFonts w:ascii="Times" w:hAnsi="Times" w:cs="Arial"/>
                <w:color w:val="000000"/>
              </w:rPr>
            </w:pPr>
            <w:r>
              <w:rPr>
                <w:rFonts w:ascii="Times" w:hAnsi="Times" w:cs="Arial"/>
                <w:color w:val="000000"/>
              </w:rPr>
              <w:t xml:space="preserve">AIDS </w:t>
            </w:r>
            <w:proofErr w:type="spellStart"/>
            <w:r>
              <w:rPr>
                <w:rFonts w:ascii="Times" w:hAnsi="Times" w:cs="Arial"/>
                <w:color w:val="000000"/>
              </w:rPr>
              <w:t>etc</w:t>
            </w:r>
            <w:proofErr w:type="spellEnd"/>
          </w:p>
        </w:tc>
        <w:tc>
          <w:tcPr>
            <w:tcW w:w="702" w:type="dxa"/>
          </w:tcPr>
          <w:p w14:paraId="2F07575A" w14:textId="413AE6B1" w:rsidR="00612AC7" w:rsidRPr="00451A12" w:rsidRDefault="00612AC7" w:rsidP="00612AC7">
            <w:pPr>
              <w:rPr>
                <w:rFonts w:ascii="Times" w:hAnsi="Times" w:cs="Arial"/>
                <w:color w:val="000000"/>
              </w:rPr>
            </w:pPr>
            <w:r>
              <w:rPr>
                <w:rFonts w:ascii="Times" w:hAnsi="Times" w:cs="Arial"/>
                <w:color w:val="000000"/>
              </w:rPr>
              <w:t>1.37</w:t>
            </w:r>
          </w:p>
        </w:tc>
        <w:tc>
          <w:tcPr>
            <w:tcW w:w="1068" w:type="dxa"/>
          </w:tcPr>
          <w:p w14:paraId="47AEDB6E" w14:textId="77777777" w:rsidR="00612AC7" w:rsidRPr="00451A12" w:rsidRDefault="00612AC7" w:rsidP="00612AC7">
            <w:pPr>
              <w:rPr>
                <w:rFonts w:ascii="Times" w:hAnsi="Times" w:cs="Arial"/>
                <w:color w:val="000000"/>
              </w:rPr>
            </w:pPr>
            <w:r w:rsidRPr="00451A12">
              <w:rPr>
                <w:rFonts w:ascii="Times" w:hAnsi="Times" w:cs="Arial"/>
                <w:color w:val="000000"/>
              </w:rPr>
              <w:t>2890</w:t>
            </w:r>
          </w:p>
        </w:tc>
        <w:tc>
          <w:tcPr>
            <w:tcW w:w="1158" w:type="dxa"/>
          </w:tcPr>
          <w:p w14:paraId="1A24EC98" w14:textId="77777777" w:rsidR="00612AC7" w:rsidRPr="00451A12" w:rsidRDefault="00612AC7" w:rsidP="00612AC7">
            <w:pPr>
              <w:rPr>
                <w:rFonts w:ascii="Times" w:hAnsi="Times" w:cs="Arial"/>
                <w:color w:val="000000"/>
              </w:rPr>
            </w:pPr>
            <w:r w:rsidRPr="00451A12">
              <w:rPr>
                <w:rFonts w:ascii="Times" w:hAnsi="Times" w:cs="Arial"/>
                <w:color w:val="000000"/>
              </w:rPr>
              <w:t>2103</w:t>
            </w:r>
          </w:p>
        </w:tc>
      </w:tr>
      <w:tr w:rsidR="00612AC7" w:rsidRPr="00451A12" w14:paraId="7ED5D636" w14:textId="77777777" w:rsidTr="00612AC7">
        <w:tc>
          <w:tcPr>
            <w:tcW w:w="1279" w:type="dxa"/>
          </w:tcPr>
          <w:p w14:paraId="1C458F76" w14:textId="0BB0F44A" w:rsidR="00612AC7" w:rsidRPr="00451A12" w:rsidRDefault="005F7590" w:rsidP="00612AC7">
            <w:pPr>
              <w:rPr>
                <w:rFonts w:ascii="Times" w:hAnsi="Times" w:cs="Arial"/>
                <w:color w:val="000000"/>
              </w:rPr>
            </w:pPr>
            <w:r>
              <w:rPr>
                <w:rFonts w:ascii="Times" w:hAnsi="Times" w:cs="Arial"/>
                <w:color w:val="FF0000"/>
              </w:rPr>
              <w:t>animi (ssDNA)</w:t>
            </w:r>
          </w:p>
        </w:tc>
        <w:tc>
          <w:tcPr>
            <w:tcW w:w="1799" w:type="dxa"/>
          </w:tcPr>
          <w:p w14:paraId="339D70B1"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circoviridae</w:t>
            </w:r>
            <w:proofErr w:type="spellEnd"/>
          </w:p>
        </w:tc>
        <w:tc>
          <w:tcPr>
            <w:tcW w:w="1185" w:type="dxa"/>
          </w:tcPr>
          <w:p w14:paraId="39F91370" w14:textId="77777777" w:rsidR="00612AC7" w:rsidRPr="00451A12" w:rsidRDefault="00612AC7" w:rsidP="00612AC7">
            <w:pPr>
              <w:rPr>
                <w:rFonts w:ascii="Times" w:hAnsi="Times" w:cs="Arial"/>
                <w:color w:val="000000"/>
              </w:rPr>
            </w:pPr>
            <w:r w:rsidRPr="00451A12">
              <w:rPr>
                <w:rFonts w:ascii="Times" w:hAnsi="Times" w:cs="Arial"/>
                <w:color w:val="000000"/>
              </w:rPr>
              <w:t>7838</w:t>
            </w:r>
          </w:p>
        </w:tc>
        <w:tc>
          <w:tcPr>
            <w:tcW w:w="1439" w:type="dxa"/>
          </w:tcPr>
          <w:p w14:paraId="236B8110" w14:textId="77777777" w:rsidR="00612AC7" w:rsidRPr="00451A12" w:rsidRDefault="00612AC7" w:rsidP="00612AC7">
            <w:pPr>
              <w:rPr>
                <w:rFonts w:ascii="Times" w:hAnsi="Times" w:cs="Arial"/>
                <w:color w:val="000000"/>
              </w:rPr>
            </w:pPr>
            <w:r>
              <w:rPr>
                <w:rFonts w:ascii="Times" w:hAnsi="Times" w:cs="Arial"/>
                <w:color w:val="000000"/>
              </w:rPr>
              <w:t>---</w:t>
            </w:r>
          </w:p>
        </w:tc>
        <w:tc>
          <w:tcPr>
            <w:tcW w:w="702" w:type="dxa"/>
          </w:tcPr>
          <w:p w14:paraId="6E430053" w14:textId="1E986D9D" w:rsidR="00612AC7" w:rsidRPr="00451A12" w:rsidRDefault="00612AC7" w:rsidP="00612AC7">
            <w:pPr>
              <w:rPr>
                <w:rFonts w:ascii="Times" w:hAnsi="Times" w:cs="Arial"/>
                <w:color w:val="000000"/>
              </w:rPr>
            </w:pPr>
            <w:r>
              <w:rPr>
                <w:rFonts w:ascii="Times" w:hAnsi="Times" w:cs="Arial"/>
                <w:color w:val="000000"/>
              </w:rPr>
              <w:t>4.99</w:t>
            </w:r>
          </w:p>
        </w:tc>
        <w:tc>
          <w:tcPr>
            <w:tcW w:w="1068" w:type="dxa"/>
          </w:tcPr>
          <w:p w14:paraId="1B70753A" w14:textId="77777777" w:rsidR="00612AC7" w:rsidRPr="00451A12" w:rsidRDefault="00612AC7" w:rsidP="00612AC7">
            <w:pPr>
              <w:rPr>
                <w:rFonts w:ascii="Times" w:hAnsi="Times" w:cs="Arial"/>
                <w:color w:val="000000"/>
              </w:rPr>
            </w:pPr>
            <w:r w:rsidRPr="00451A12">
              <w:rPr>
                <w:rFonts w:ascii="Times" w:hAnsi="Times" w:cs="Arial"/>
                <w:color w:val="000000"/>
              </w:rPr>
              <w:t>2706</w:t>
            </w:r>
          </w:p>
        </w:tc>
        <w:tc>
          <w:tcPr>
            <w:tcW w:w="1158" w:type="dxa"/>
          </w:tcPr>
          <w:p w14:paraId="444DFC53" w14:textId="77777777" w:rsidR="00612AC7" w:rsidRPr="00451A12" w:rsidRDefault="00612AC7" w:rsidP="00612AC7">
            <w:pPr>
              <w:rPr>
                <w:rFonts w:ascii="Times" w:hAnsi="Times" w:cs="Arial"/>
                <w:color w:val="000000"/>
              </w:rPr>
            </w:pPr>
            <w:r w:rsidRPr="00451A12">
              <w:rPr>
                <w:rFonts w:ascii="Times" w:hAnsi="Times" w:cs="Arial"/>
                <w:color w:val="000000"/>
              </w:rPr>
              <w:t>542</w:t>
            </w:r>
          </w:p>
        </w:tc>
      </w:tr>
      <w:tr w:rsidR="00612AC7" w:rsidRPr="00451A12" w14:paraId="52F45D9F" w14:textId="77777777" w:rsidTr="00612AC7">
        <w:trPr>
          <w:trHeight w:val="242"/>
        </w:trPr>
        <w:tc>
          <w:tcPr>
            <w:tcW w:w="1279" w:type="dxa"/>
          </w:tcPr>
          <w:p w14:paraId="6C87E28E" w14:textId="58B1D263" w:rsidR="00612AC7" w:rsidRPr="00451A12" w:rsidRDefault="00307434" w:rsidP="00612AC7">
            <w:pPr>
              <w:rPr>
                <w:rFonts w:ascii="Times" w:hAnsi="Times" w:cs="Arial"/>
                <w:color w:val="000000"/>
              </w:rPr>
            </w:pPr>
            <w:r>
              <w:rPr>
                <w:rFonts w:ascii="Times" w:hAnsi="Times" w:cs="Arial"/>
                <w:color w:val="000000"/>
              </w:rPr>
              <w:t>V (-</w:t>
            </w:r>
            <w:proofErr w:type="spellStart"/>
            <w:r>
              <w:rPr>
                <w:rFonts w:ascii="Times" w:hAnsi="Times" w:cs="Arial"/>
                <w:color w:val="000000"/>
              </w:rPr>
              <w:t>ssRNA</w:t>
            </w:r>
            <w:proofErr w:type="spellEnd"/>
            <w:r>
              <w:rPr>
                <w:rFonts w:ascii="Times" w:hAnsi="Times" w:cs="Arial"/>
                <w:color w:val="000000"/>
              </w:rPr>
              <w:t>)</w:t>
            </w:r>
          </w:p>
        </w:tc>
        <w:tc>
          <w:tcPr>
            <w:tcW w:w="1799" w:type="dxa"/>
          </w:tcPr>
          <w:p w14:paraId="340B550D"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phenuiviridae</w:t>
            </w:r>
            <w:proofErr w:type="spellEnd"/>
          </w:p>
        </w:tc>
        <w:tc>
          <w:tcPr>
            <w:tcW w:w="1185" w:type="dxa"/>
          </w:tcPr>
          <w:p w14:paraId="31CAAA1E" w14:textId="77777777" w:rsidR="00612AC7" w:rsidRPr="00451A12" w:rsidRDefault="00612AC7" w:rsidP="00612AC7">
            <w:pPr>
              <w:rPr>
                <w:rFonts w:ascii="Times" w:hAnsi="Times" w:cs="Arial"/>
                <w:color w:val="000000"/>
              </w:rPr>
            </w:pPr>
            <w:r w:rsidRPr="00451A12">
              <w:rPr>
                <w:rFonts w:ascii="Times" w:hAnsi="Times" w:cs="Arial"/>
                <w:color w:val="000000"/>
              </w:rPr>
              <w:t>4139</w:t>
            </w:r>
          </w:p>
        </w:tc>
        <w:tc>
          <w:tcPr>
            <w:tcW w:w="1439" w:type="dxa"/>
          </w:tcPr>
          <w:p w14:paraId="46ED04EF" w14:textId="77777777" w:rsidR="00612AC7" w:rsidRPr="00451A12" w:rsidRDefault="00612AC7" w:rsidP="00612AC7">
            <w:pPr>
              <w:rPr>
                <w:rFonts w:ascii="Times" w:hAnsi="Times" w:cs="Arial"/>
                <w:color w:val="000000"/>
              </w:rPr>
            </w:pPr>
            <w:r w:rsidRPr="007E2579">
              <w:rPr>
                <w:rFonts w:ascii="Times" w:hAnsi="Times" w:cs="Arial"/>
                <w:color w:val="000000"/>
              </w:rPr>
              <w:t>Rift Valley fever</w:t>
            </w:r>
          </w:p>
        </w:tc>
        <w:tc>
          <w:tcPr>
            <w:tcW w:w="702" w:type="dxa"/>
          </w:tcPr>
          <w:p w14:paraId="0DE31BF8" w14:textId="38E0FC34" w:rsidR="00612AC7" w:rsidRPr="00451A12" w:rsidRDefault="00612AC7" w:rsidP="00612AC7">
            <w:pPr>
              <w:rPr>
                <w:rFonts w:ascii="Times" w:hAnsi="Times" w:cs="Arial"/>
                <w:color w:val="000000"/>
              </w:rPr>
            </w:pPr>
            <w:r w:rsidRPr="00451A12">
              <w:rPr>
                <w:rFonts w:ascii="Times" w:hAnsi="Times" w:cs="Arial"/>
                <w:color w:val="000000"/>
              </w:rPr>
              <w:t>4.</w:t>
            </w:r>
            <w:r>
              <w:rPr>
                <w:rFonts w:ascii="Times" w:hAnsi="Times" w:cs="Arial"/>
                <w:color w:val="000000"/>
              </w:rPr>
              <w:t>37</w:t>
            </w:r>
          </w:p>
        </w:tc>
        <w:tc>
          <w:tcPr>
            <w:tcW w:w="1068" w:type="dxa"/>
          </w:tcPr>
          <w:p w14:paraId="5CB4B615" w14:textId="77777777" w:rsidR="00612AC7" w:rsidRPr="00451A12" w:rsidRDefault="00612AC7" w:rsidP="00612AC7">
            <w:pPr>
              <w:rPr>
                <w:rFonts w:ascii="Times" w:hAnsi="Times" w:cs="Arial"/>
                <w:color w:val="000000"/>
              </w:rPr>
            </w:pPr>
            <w:r w:rsidRPr="00451A12">
              <w:rPr>
                <w:rFonts w:ascii="Times" w:hAnsi="Times" w:cs="Arial"/>
                <w:color w:val="000000"/>
              </w:rPr>
              <w:t>1678</w:t>
            </w:r>
          </w:p>
        </w:tc>
        <w:tc>
          <w:tcPr>
            <w:tcW w:w="1158" w:type="dxa"/>
          </w:tcPr>
          <w:p w14:paraId="1BBA3E4A" w14:textId="77777777" w:rsidR="00612AC7" w:rsidRPr="00451A12" w:rsidRDefault="00612AC7" w:rsidP="00612AC7">
            <w:pPr>
              <w:rPr>
                <w:rFonts w:ascii="Times" w:hAnsi="Times" w:cs="Arial"/>
                <w:color w:val="000000"/>
              </w:rPr>
            </w:pPr>
            <w:r w:rsidRPr="00451A12">
              <w:rPr>
                <w:rFonts w:ascii="Times" w:hAnsi="Times" w:cs="Arial"/>
                <w:color w:val="000000"/>
              </w:rPr>
              <w:t>384</w:t>
            </w:r>
          </w:p>
        </w:tc>
      </w:tr>
      <w:tr w:rsidR="00612AC7" w:rsidRPr="00451A12" w14:paraId="29B5D093" w14:textId="77777777" w:rsidTr="00612AC7">
        <w:tc>
          <w:tcPr>
            <w:tcW w:w="1279" w:type="dxa"/>
          </w:tcPr>
          <w:p w14:paraId="03B87435" w14:textId="2A38215F" w:rsidR="00612AC7" w:rsidRPr="00451A12" w:rsidRDefault="00307434"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564EC7C1"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coronaviridae</w:t>
            </w:r>
            <w:proofErr w:type="spellEnd"/>
          </w:p>
        </w:tc>
        <w:tc>
          <w:tcPr>
            <w:tcW w:w="1185" w:type="dxa"/>
          </w:tcPr>
          <w:p w14:paraId="2752214A" w14:textId="77777777" w:rsidR="00612AC7" w:rsidRPr="00451A12" w:rsidRDefault="00612AC7" w:rsidP="00612AC7">
            <w:pPr>
              <w:rPr>
                <w:rFonts w:ascii="Times" w:hAnsi="Times" w:cs="Arial"/>
                <w:color w:val="000000"/>
              </w:rPr>
            </w:pPr>
            <w:r w:rsidRPr="00451A12">
              <w:rPr>
                <w:rFonts w:ascii="Times" w:hAnsi="Times" w:cs="Arial"/>
                <w:color w:val="000000"/>
              </w:rPr>
              <w:t>19164</w:t>
            </w:r>
          </w:p>
        </w:tc>
        <w:tc>
          <w:tcPr>
            <w:tcW w:w="1439" w:type="dxa"/>
          </w:tcPr>
          <w:p w14:paraId="14D3D61F" w14:textId="77777777" w:rsidR="00612AC7" w:rsidRPr="00451A12" w:rsidRDefault="00612AC7" w:rsidP="00612AC7">
            <w:pPr>
              <w:rPr>
                <w:rFonts w:ascii="Times" w:hAnsi="Times" w:cs="Arial"/>
                <w:color w:val="000000"/>
              </w:rPr>
            </w:pPr>
            <w:r>
              <w:rPr>
                <w:rFonts w:ascii="Times" w:hAnsi="Times" w:cs="Arial"/>
                <w:color w:val="000000"/>
              </w:rPr>
              <w:t>SARS</w:t>
            </w:r>
          </w:p>
        </w:tc>
        <w:tc>
          <w:tcPr>
            <w:tcW w:w="702" w:type="dxa"/>
          </w:tcPr>
          <w:p w14:paraId="1DCA2C9E" w14:textId="4665021E" w:rsidR="00612AC7" w:rsidRPr="00451A12" w:rsidRDefault="00612AC7" w:rsidP="00612AC7">
            <w:pPr>
              <w:rPr>
                <w:rFonts w:ascii="Times" w:hAnsi="Times" w:cs="Arial"/>
                <w:color w:val="000000"/>
              </w:rPr>
            </w:pPr>
            <w:r>
              <w:rPr>
                <w:rFonts w:ascii="Times" w:hAnsi="Times" w:cs="Arial"/>
                <w:color w:val="000000"/>
              </w:rPr>
              <w:t>4.84</w:t>
            </w:r>
          </w:p>
        </w:tc>
        <w:tc>
          <w:tcPr>
            <w:tcW w:w="1068" w:type="dxa"/>
          </w:tcPr>
          <w:p w14:paraId="701E7C91" w14:textId="77777777" w:rsidR="00612AC7" w:rsidRPr="00451A12" w:rsidRDefault="00612AC7" w:rsidP="00612AC7">
            <w:pPr>
              <w:rPr>
                <w:rFonts w:ascii="Times" w:hAnsi="Times" w:cs="Arial"/>
                <w:color w:val="000000"/>
              </w:rPr>
            </w:pPr>
            <w:r w:rsidRPr="00451A12">
              <w:rPr>
                <w:rFonts w:ascii="Times" w:hAnsi="Times" w:cs="Arial"/>
                <w:color w:val="000000"/>
              </w:rPr>
              <w:t>1549</w:t>
            </w:r>
          </w:p>
        </w:tc>
        <w:tc>
          <w:tcPr>
            <w:tcW w:w="1158" w:type="dxa"/>
          </w:tcPr>
          <w:p w14:paraId="5C9DB857" w14:textId="77777777" w:rsidR="00612AC7" w:rsidRPr="00451A12" w:rsidRDefault="00612AC7" w:rsidP="00612AC7">
            <w:pPr>
              <w:rPr>
                <w:rFonts w:ascii="Times" w:hAnsi="Times" w:cs="Arial"/>
                <w:color w:val="000000"/>
              </w:rPr>
            </w:pPr>
            <w:r w:rsidRPr="00451A12">
              <w:rPr>
                <w:rFonts w:ascii="Times" w:hAnsi="Times" w:cs="Arial"/>
                <w:color w:val="000000"/>
              </w:rPr>
              <w:t>320</w:t>
            </w:r>
          </w:p>
        </w:tc>
      </w:tr>
      <w:tr w:rsidR="00612AC7" w:rsidRPr="00451A12" w14:paraId="4E74FA1B" w14:textId="77777777" w:rsidTr="00612AC7">
        <w:tc>
          <w:tcPr>
            <w:tcW w:w="1279" w:type="dxa"/>
          </w:tcPr>
          <w:p w14:paraId="3F0F719E" w14:textId="2C0F131D" w:rsidR="00612AC7" w:rsidRPr="00451A12" w:rsidRDefault="00806786"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4E86888C"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potyviridae</w:t>
            </w:r>
            <w:proofErr w:type="spellEnd"/>
          </w:p>
        </w:tc>
        <w:tc>
          <w:tcPr>
            <w:tcW w:w="1185" w:type="dxa"/>
          </w:tcPr>
          <w:p w14:paraId="1A314E02" w14:textId="77777777" w:rsidR="00612AC7" w:rsidRPr="00451A12" w:rsidRDefault="00612AC7" w:rsidP="00612AC7">
            <w:pPr>
              <w:rPr>
                <w:rFonts w:ascii="Times" w:hAnsi="Times" w:cs="Arial"/>
                <w:color w:val="000000"/>
              </w:rPr>
            </w:pPr>
            <w:r w:rsidRPr="00451A12">
              <w:rPr>
                <w:rFonts w:ascii="Times" w:hAnsi="Times" w:cs="Arial"/>
                <w:color w:val="000000"/>
              </w:rPr>
              <w:t>16115</w:t>
            </w:r>
          </w:p>
        </w:tc>
        <w:tc>
          <w:tcPr>
            <w:tcW w:w="1439" w:type="dxa"/>
          </w:tcPr>
          <w:p w14:paraId="708A72D3" w14:textId="77777777" w:rsidR="00612AC7" w:rsidRPr="00451A12" w:rsidRDefault="00612AC7" w:rsidP="00612AC7">
            <w:pPr>
              <w:rPr>
                <w:rFonts w:ascii="Times" w:hAnsi="Times" w:cs="Arial"/>
                <w:color w:val="000000"/>
              </w:rPr>
            </w:pPr>
          </w:p>
        </w:tc>
        <w:tc>
          <w:tcPr>
            <w:tcW w:w="702" w:type="dxa"/>
          </w:tcPr>
          <w:p w14:paraId="0A63E92A" w14:textId="595D0DAF" w:rsidR="00612AC7" w:rsidRPr="00451A12" w:rsidRDefault="00612AC7" w:rsidP="00612AC7">
            <w:pPr>
              <w:rPr>
                <w:rFonts w:ascii="Times" w:hAnsi="Times" w:cs="Arial"/>
                <w:color w:val="000000"/>
              </w:rPr>
            </w:pPr>
            <w:r>
              <w:rPr>
                <w:rFonts w:ascii="Times" w:hAnsi="Times" w:cs="Arial"/>
                <w:color w:val="000000"/>
              </w:rPr>
              <w:t>1.82</w:t>
            </w:r>
          </w:p>
        </w:tc>
        <w:tc>
          <w:tcPr>
            <w:tcW w:w="1068" w:type="dxa"/>
          </w:tcPr>
          <w:p w14:paraId="35F4A1F0" w14:textId="77777777" w:rsidR="00612AC7" w:rsidRPr="00451A12" w:rsidRDefault="00612AC7" w:rsidP="00612AC7">
            <w:pPr>
              <w:rPr>
                <w:rFonts w:ascii="Times" w:hAnsi="Times" w:cs="Arial"/>
                <w:color w:val="000000"/>
              </w:rPr>
            </w:pPr>
            <w:r w:rsidRPr="00451A12">
              <w:rPr>
                <w:rFonts w:ascii="Times" w:hAnsi="Times" w:cs="Arial"/>
                <w:color w:val="000000"/>
              </w:rPr>
              <w:t>1536</w:t>
            </w:r>
          </w:p>
        </w:tc>
        <w:tc>
          <w:tcPr>
            <w:tcW w:w="1158" w:type="dxa"/>
          </w:tcPr>
          <w:p w14:paraId="04F53814" w14:textId="77777777" w:rsidR="00612AC7" w:rsidRPr="00451A12" w:rsidRDefault="00612AC7" w:rsidP="00612AC7">
            <w:pPr>
              <w:rPr>
                <w:rFonts w:ascii="Times" w:hAnsi="Times" w:cs="Arial"/>
                <w:color w:val="000000"/>
              </w:rPr>
            </w:pPr>
            <w:r w:rsidRPr="00451A12">
              <w:rPr>
                <w:rFonts w:ascii="Times" w:hAnsi="Times" w:cs="Arial"/>
                <w:color w:val="000000"/>
              </w:rPr>
              <w:t>843</w:t>
            </w:r>
          </w:p>
        </w:tc>
      </w:tr>
      <w:tr w:rsidR="00612AC7" w:rsidRPr="00451A12" w14:paraId="733CA912" w14:textId="77777777" w:rsidTr="00612AC7">
        <w:tc>
          <w:tcPr>
            <w:tcW w:w="1279" w:type="dxa"/>
          </w:tcPr>
          <w:p w14:paraId="78ABC967" w14:textId="61E2DDB8" w:rsidR="00612AC7" w:rsidRPr="00451A12" w:rsidRDefault="00D53717" w:rsidP="00612AC7">
            <w:pPr>
              <w:rPr>
                <w:rFonts w:ascii="Times" w:hAnsi="Times" w:cs="Arial"/>
                <w:color w:val="000000"/>
              </w:rPr>
            </w:pPr>
            <w:r>
              <w:rPr>
                <w:rFonts w:ascii="Times" w:hAnsi="Times" w:cs="Arial"/>
                <w:color w:val="000000"/>
              </w:rPr>
              <w:t>I (dsDNA)</w:t>
            </w:r>
          </w:p>
        </w:tc>
        <w:tc>
          <w:tcPr>
            <w:tcW w:w="1799" w:type="dxa"/>
          </w:tcPr>
          <w:p w14:paraId="715A6E53"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papillomaviridae</w:t>
            </w:r>
            <w:proofErr w:type="spellEnd"/>
          </w:p>
        </w:tc>
        <w:tc>
          <w:tcPr>
            <w:tcW w:w="1185" w:type="dxa"/>
          </w:tcPr>
          <w:p w14:paraId="3547545F" w14:textId="77777777" w:rsidR="00612AC7" w:rsidRPr="00451A12" w:rsidRDefault="00612AC7" w:rsidP="00612AC7">
            <w:pPr>
              <w:rPr>
                <w:rFonts w:ascii="Times" w:hAnsi="Times" w:cs="Arial"/>
                <w:color w:val="000000"/>
              </w:rPr>
            </w:pPr>
            <w:r w:rsidRPr="00451A12">
              <w:rPr>
                <w:rFonts w:ascii="Times" w:hAnsi="Times" w:cs="Arial"/>
                <w:color w:val="000000"/>
              </w:rPr>
              <w:t>17847</w:t>
            </w:r>
          </w:p>
        </w:tc>
        <w:tc>
          <w:tcPr>
            <w:tcW w:w="1439" w:type="dxa"/>
          </w:tcPr>
          <w:p w14:paraId="0C7CA1D9" w14:textId="77777777" w:rsidR="00612AC7" w:rsidRPr="00451A12" w:rsidRDefault="00612AC7" w:rsidP="00612AC7">
            <w:pPr>
              <w:rPr>
                <w:rFonts w:ascii="Times" w:hAnsi="Times" w:cs="Arial"/>
                <w:color w:val="000000"/>
              </w:rPr>
            </w:pPr>
            <w:r>
              <w:rPr>
                <w:rFonts w:ascii="Times" w:hAnsi="Times" w:cs="Arial"/>
                <w:color w:val="000000"/>
              </w:rPr>
              <w:t>Warts, cancer</w:t>
            </w:r>
          </w:p>
        </w:tc>
        <w:tc>
          <w:tcPr>
            <w:tcW w:w="702" w:type="dxa"/>
          </w:tcPr>
          <w:p w14:paraId="2459B370" w14:textId="5760D24E" w:rsidR="00612AC7" w:rsidRPr="00451A12" w:rsidRDefault="00612AC7" w:rsidP="00612AC7">
            <w:pPr>
              <w:rPr>
                <w:rFonts w:ascii="Times" w:hAnsi="Times" w:cs="Arial"/>
                <w:color w:val="000000"/>
              </w:rPr>
            </w:pPr>
            <w:r>
              <w:rPr>
                <w:rFonts w:ascii="Times" w:hAnsi="Times" w:cs="Arial"/>
                <w:color w:val="000000"/>
              </w:rPr>
              <w:t>3.80</w:t>
            </w:r>
          </w:p>
        </w:tc>
        <w:tc>
          <w:tcPr>
            <w:tcW w:w="1068" w:type="dxa"/>
          </w:tcPr>
          <w:p w14:paraId="20458C9B" w14:textId="77777777" w:rsidR="00612AC7" w:rsidRPr="00451A12" w:rsidRDefault="00612AC7" w:rsidP="00612AC7">
            <w:pPr>
              <w:rPr>
                <w:rFonts w:ascii="Times" w:hAnsi="Times" w:cs="Arial"/>
                <w:color w:val="000000"/>
              </w:rPr>
            </w:pPr>
            <w:r w:rsidRPr="00451A12">
              <w:rPr>
                <w:rFonts w:ascii="Times" w:hAnsi="Times" w:cs="Arial"/>
                <w:color w:val="000000"/>
              </w:rPr>
              <w:t>1364</w:t>
            </w:r>
          </w:p>
        </w:tc>
        <w:tc>
          <w:tcPr>
            <w:tcW w:w="1158" w:type="dxa"/>
          </w:tcPr>
          <w:p w14:paraId="272FE3A3" w14:textId="77777777" w:rsidR="00612AC7" w:rsidRPr="00451A12" w:rsidRDefault="00612AC7" w:rsidP="00612AC7">
            <w:pPr>
              <w:rPr>
                <w:rFonts w:ascii="Times" w:hAnsi="Times" w:cs="Arial"/>
                <w:color w:val="000000"/>
              </w:rPr>
            </w:pPr>
            <w:r w:rsidRPr="00451A12">
              <w:rPr>
                <w:rFonts w:ascii="Times" w:hAnsi="Times" w:cs="Arial"/>
                <w:color w:val="000000"/>
              </w:rPr>
              <w:t>359</w:t>
            </w:r>
          </w:p>
        </w:tc>
      </w:tr>
      <w:tr w:rsidR="00612AC7" w:rsidRPr="00451A12" w14:paraId="056C870E" w14:textId="77777777" w:rsidTr="00612AC7">
        <w:tc>
          <w:tcPr>
            <w:tcW w:w="1279" w:type="dxa"/>
          </w:tcPr>
          <w:p w14:paraId="792F14F7" w14:textId="3870DAD8" w:rsidR="00612AC7" w:rsidRPr="00451A12" w:rsidRDefault="00D53717" w:rsidP="00612AC7">
            <w:pPr>
              <w:rPr>
                <w:rFonts w:ascii="Times" w:hAnsi="Times" w:cs="Arial"/>
                <w:color w:val="000000"/>
              </w:rPr>
            </w:pPr>
            <w:r>
              <w:rPr>
                <w:rFonts w:ascii="Times" w:hAnsi="Times" w:cs="Arial"/>
                <w:color w:val="000000"/>
              </w:rPr>
              <w:t>I (dsDNA)</w:t>
            </w:r>
          </w:p>
        </w:tc>
        <w:tc>
          <w:tcPr>
            <w:tcW w:w="1799" w:type="dxa"/>
          </w:tcPr>
          <w:p w14:paraId="1E444AA2"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polyomaviridae</w:t>
            </w:r>
            <w:proofErr w:type="spellEnd"/>
          </w:p>
        </w:tc>
        <w:tc>
          <w:tcPr>
            <w:tcW w:w="1185" w:type="dxa"/>
          </w:tcPr>
          <w:p w14:paraId="3CEFE8EA" w14:textId="77777777" w:rsidR="00612AC7" w:rsidRPr="00451A12" w:rsidRDefault="00612AC7" w:rsidP="00612AC7">
            <w:pPr>
              <w:rPr>
                <w:rFonts w:ascii="Times" w:hAnsi="Times" w:cs="Arial"/>
                <w:color w:val="000000"/>
              </w:rPr>
            </w:pPr>
            <w:r w:rsidRPr="00451A12">
              <w:rPr>
                <w:rFonts w:ascii="Times" w:hAnsi="Times" w:cs="Arial"/>
                <w:color w:val="000000"/>
              </w:rPr>
              <w:t>8604</w:t>
            </w:r>
          </w:p>
        </w:tc>
        <w:tc>
          <w:tcPr>
            <w:tcW w:w="1439" w:type="dxa"/>
          </w:tcPr>
          <w:p w14:paraId="5AC73E76" w14:textId="77777777" w:rsidR="00612AC7" w:rsidRPr="00451A12" w:rsidRDefault="00612AC7" w:rsidP="00612AC7">
            <w:pPr>
              <w:rPr>
                <w:rFonts w:ascii="Times" w:hAnsi="Times" w:cs="Arial"/>
                <w:color w:val="000000"/>
              </w:rPr>
            </w:pPr>
            <w:r>
              <w:rPr>
                <w:rFonts w:ascii="Times" w:hAnsi="Times" w:cs="Arial"/>
                <w:color w:val="000000"/>
              </w:rPr>
              <w:t>Rare cancers</w:t>
            </w:r>
          </w:p>
        </w:tc>
        <w:tc>
          <w:tcPr>
            <w:tcW w:w="702" w:type="dxa"/>
          </w:tcPr>
          <w:p w14:paraId="28B40C76" w14:textId="5C886882" w:rsidR="00612AC7" w:rsidRPr="00451A12" w:rsidRDefault="00612AC7" w:rsidP="00612AC7">
            <w:pPr>
              <w:rPr>
                <w:rFonts w:ascii="Times" w:hAnsi="Times" w:cs="Arial"/>
                <w:color w:val="000000"/>
              </w:rPr>
            </w:pPr>
            <w:r>
              <w:rPr>
                <w:rFonts w:ascii="Times" w:hAnsi="Times" w:cs="Arial"/>
                <w:color w:val="000000"/>
              </w:rPr>
              <w:t>7.79</w:t>
            </w:r>
          </w:p>
        </w:tc>
        <w:tc>
          <w:tcPr>
            <w:tcW w:w="1068" w:type="dxa"/>
          </w:tcPr>
          <w:p w14:paraId="1E4ECB4F" w14:textId="77777777" w:rsidR="00612AC7" w:rsidRPr="00451A12" w:rsidRDefault="00612AC7" w:rsidP="00612AC7">
            <w:pPr>
              <w:rPr>
                <w:rFonts w:ascii="Times" w:hAnsi="Times" w:cs="Arial"/>
                <w:color w:val="000000"/>
              </w:rPr>
            </w:pPr>
            <w:r w:rsidRPr="00451A12">
              <w:rPr>
                <w:rFonts w:ascii="Times" w:hAnsi="Times" w:cs="Arial"/>
                <w:color w:val="000000"/>
              </w:rPr>
              <w:t>1277</w:t>
            </w:r>
          </w:p>
        </w:tc>
        <w:tc>
          <w:tcPr>
            <w:tcW w:w="1158" w:type="dxa"/>
          </w:tcPr>
          <w:p w14:paraId="4FDA5144" w14:textId="77777777" w:rsidR="00612AC7" w:rsidRPr="00451A12" w:rsidRDefault="00612AC7" w:rsidP="00612AC7">
            <w:pPr>
              <w:rPr>
                <w:rFonts w:ascii="Times" w:hAnsi="Times" w:cs="Arial"/>
                <w:color w:val="000000"/>
              </w:rPr>
            </w:pPr>
            <w:r w:rsidRPr="00451A12">
              <w:rPr>
                <w:rFonts w:ascii="Times" w:hAnsi="Times" w:cs="Arial"/>
                <w:color w:val="000000"/>
              </w:rPr>
              <w:t>164</w:t>
            </w:r>
          </w:p>
        </w:tc>
      </w:tr>
      <w:tr w:rsidR="00612AC7" w:rsidRPr="00451A12" w14:paraId="73900AFD" w14:textId="77777777" w:rsidTr="00612AC7">
        <w:tc>
          <w:tcPr>
            <w:tcW w:w="1279" w:type="dxa"/>
          </w:tcPr>
          <w:p w14:paraId="2F85E666" w14:textId="781E2D79" w:rsidR="00612AC7" w:rsidRPr="00451A12" w:rsidRDefault="00D53717" w:rsidP="00612AC7">
            <w:pPr>
              <w:rPr>
                <w:rFonts w:ascii="Times" w:hAnsi="Times" w:cs="Arial"/>
                <w:color w:val="000000"/>
              </w:rPr>
            </w:pPr>
            <w:r>
              <w:rPr>
                <w:rFonts w:ascii="Times" w:hAnsi="Times" w:cs="Arial"/>
                <w:color w:val="000000"/>
              </w:rPr>
              <w:t>V (-</w:t>
            </w:r>
            <w:proofErr w:type="spellStart"/>
            <w:r>
              <w:rPr>
                <w:rFonts w:ascii="Times" w:hAnsi="Times" w:cs="Arial"/>
                <w:color w:val="000000"/>
              </w:rPr>
              <w:t>ssRNA</w:t>
            </w:r>
            <w:proofErr w:type="spellEnd"/>
            <w:r>
              <w:rPr>
                <w:rFonts w:ascii="Times" w:hAnsi="Times" w:cs="Arial"/>
                <w:color w:val="000000"/>
              </w:rPr>
              <w:t>)</w:t>
            </w:r>
          </w:p>
        </w:tc>
        <w:tc>
          <w:tcPr>
            <w:tcW w:w="1799" w:type="dxa"/>
          </w:tcPr>
          <w:p w14:paraId="3EE4A761" w14:textId="77777777" w:rsidR="00612AC7" w:rsidRPr="00451A12" w:rsidRDefault="00612AC7" w:rsidP="00612AC7">
            <w:pPr>
              <w:rPr>
                <w:rFonts w:ascii="Times" w:hAnsi="Times" w:cs="Arial"/>
                <w:color w:val="000000"/>
              </w:rPr>
            </w:pPr>
            <w:r w:rsidRPr="00451A12">
              <w:rPr>
                <w:rFonts w:ascii="Times" w:hAnsi="Times" w:cs="Arial"/>
                <w:color w:val="000000"/>
              </w:rPr>
              <w:t>filoviridae</w:t>
            </w:r>
          </w:p>
        </w:tc>
        <w:tc>
          <w:tcPr>
            <w:tcW w:w="1185" w:type="dxa"/>
          </w:tcPr>
          <w:p w14:paraId="64F60349" w14:textId="77777777" w:rsidR="00612AC7" w:rsidRPr="00451A12" w:rsidRDefault="00612AC7" w:rsidP="00612AC7">
            <w:pPr>
              <w:rPr>
                <w:rFonts w:ascii="Times" w:hAnsi="Times" w:cs="Arial"/>
                <w:color w:val="000000"/>
              </w:rPr>
            </w:pPr>
            <w:r w:rsidRPr="00451A12">
              <w:rPr>
                <w:rFonts w:ascii="Times" w:hAnsi="Times" w:cs="Arial"/>
                <w:color w:val="000000"/>
              </w:rPr>
              <w:t>2165</w:t>
            </w:r>
          </w:p>
        </w:tc>
        <w:tc>
          <w:tcPr>
            <w:tcW w:w="1439" w:type="dxa"/>
          </w:tcPr>
          <w:p w14:paraId="4CE8F98F" w14:textId="77777777" w:rsidR="00612AC7" w:rsidRPr="00451A12" w:rsidRDefault="00612AC7" w:rsidP="00612AC7">
            <w:pPr>
              <w:rPr>
                <w:rFonts w:ascii="Times" w:hAnsi="Times" w:cs="Arial"/>
                <w:color w:val="000000"/>
              </w:rPr>
            </w:pPr>
            <w:r>
              <w:rPr>
                <w:rFonts w:ascii="Times" w:hAnsi="Times" w:cs="Arial"/>
                <w:color w:val="000000"/>
              </w:rPr>
              <w:t>Ebola</w:t>
            </w:r>
          </w:p>
        </w:tc>
        <w:tc>
          <w:tcPr>
            <w:tcW w:w="702" w:type="dxa"/>
          </w:tcPr>
          <w:p w14:paraId="20BACE53" w14:textId="38C36A87" w:rsidR="00612AC7" w:rsidRPr="00451A12" w:rsidRDefault="00612AC7" w:rsidP="00612AC7">
            <w:pPr>
              <w:rPr>
                <w:rFonts w:ascii="Times" w:hAnsi="Times" w:cs="Arial"/>
                <w:color w:val="000000"/>
              </w:rPr>
            </w:pPr>
            <w:r>
              <w:rPr>
                <w:rFonts w:ascii="Times" w:hAnsi="Times" w:cs="Arial"/>
                <w:color w:val="000000"/>
              </w:rPr>
              <w:t>34.03</w:t>
            </w:r>
          </w:p>
        </w:tc>
        <w:tc>
          <w:tcPr>
            <w:tcW w:w="1068" w:type="dxa"/>
          </w:tcPr>
          <w:p w14:paraId="398A04CB" w14:textId="77777777" w:rsidR="00612AC7" w:rsidRPr="00451A12" w:rsidRDefault="00612AC7" w:rsidP="00612AC7">
            <w:pPr>
              <w:rPr>
                <w:rFonts w:ascii="Times" w:hAnsi="Times" w:cs="Arial"/>
                <w:color w:val="000000"/>
              </w:rPr>
            </w:pPr>
            <w:r w:rsidRPr="00451A12">
              <w:rPr>
                <w:rFonts w:ascii="Times" w:hAnsi="Times" w:cs="Arial"/>
                <w:color w:val="000000"/>
              </w:rPr>
              <w:t>1259</w:t>
            </w:r>
          </w:p>
        </w:tc>
        <w:tc>
          <w:tcPr>
            <w:tcW w:w="1158" w:type="dxa"/>
          </w:tcPr>
          <w:p w14:paraId="7EE6B3E3" w14:textId="77777777" w:rsidR="00612AC7" w:rsidRPr="00451A12" w:rsidRDefault="00612AC7" w:rsidP="00612AC7">
            <w:pPr>
              <w:rPr>
                <w:rFonts w:ascii="Times" w:hAnsi="Times" w:cs="Arial"/>
                <w:color w:val="000000"/>
              </w:rPr>
            </w:pPr>
            <w:r w:rsidRPr="00451A12">
              <w:rPr>
                <w:rFonts w:ascii="Times" w:hAnsi="Times" w:cs="Arial"/>
                <w:color w:val="000000"/>
              </w:rPr>
              <w:t>37</w:t>
            </w:r>
          </w:p>
        </w:tc>
      </w:tr>
      <w:tr w:rsidR="00612AC7" w:rsidRPr="00451A12" w14:paraId="25B78800" w14:textId="77777777" w:rsidTr="00612AC7">
        <w:tc>
          <w:tcPr>
            <w:tcW w:w="1279" w:type="dxa"/>
          </w:tcPr>
          <w:p w14:paraId="7802921B" w14:textId="3BDA825A" w:rsidR="00612AC7" w:rsidRPr="00451A12" w:rsidRDefault="00707B2E" w:rsidP="00612AC7">
            <w:pPr>
              <w:rPr>
                <w:rFonts w:ascii="Times" w:hAnsi="Times" w:cs="Arial"/>
                <w:color w:val="000000"/>
              </w:rPr>
            </w:pPr>
            <w:r>
              <w:rPr>
                <w:rFonts w:ascii="Times" w:hAnsi="Times" w:cs="Arial"/>
                <w:color w:val="000000"/>
              </w:rPr>
              <w:lastRenderedPageBreak/>
              <w:t>I</w:t>
            </w:r>
            <w:r w:rsidR="00AF5C10">
              <w:rPr>
                <w:rFonts w:ascii="Times" w:hAnsi="Times" w:cs="Arial"/>
                <w:color w:val="000000"/>
              </w:rPr>
              <w:t>V (+</w:t>
            </w:r>
            <w:proofErr w:type="spellStart"/>
            <w:r w:rsidR="00AF5C10">
              <w:rPr>
                <w:rFonts w:ascii="Times" w:hAnsi="Times" w:cs="Arial"/>
                <w:color w:val="000000"/>
              </w:rPr>
              <w:t>ssRNA</w:t>
            </w:r>
            <w:proofErr w:type="spellEnd"/>
            <w:r w:rsidR="00AF5C10">
              <w:rPr>
                <w:rFonts w:ascii="Times" w:hAnsi="Times" w:cs="Arial"/>
                <w:color w:val="000000"/>
              </w:rPr>
              <w:t>)</w:t>
            </w:r>
          </w:p>
        </w:tc>
        <w:tc>
          <w:tcPr>
            <w:tcW w:w="1799" w:type="dxa"/>
          </w:tcPr>
          <w:p w14:paraId="15ABFBF0"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togaviridae</w:t>
            </w:r>
            <w:proofErr w:type="spellEnd"/>
          </w:p>
        </w:tc>
        <w:tc>
          <w:tcPr>
            <w:tcW w:w="1185" w:type="dxa"/>
          </w:tcPr>
          <w:p w14:paraId="01ECEFD9" w14:textId="77777777" w:rsidR="00612AC7" w:rsidRPr="00451A12" w:rsidRDefault="00612AC7" w:rsidP="00612AC7">
            <w:pPr>
              <w:rPr>
                <w:rFonts w:ascii="Times" w:hAnsi="Times" w:cs="Arial"/>
                <w:color w:val="000000"/>
              </w:rPr>
            </w:pPr>
            <w:r w:rsidRPr="00451A12">
              <w:rPr>
                <w:rFonts w:ascii="Times" w:hAnsi="Times" w:cs="Arial"/>
                <w:color w:val="000000"/>
              </w:rPr>
              <w:t>8924</w:t>
            </w:r>
          </w:p>
        </w:tc>
        <w:tc>
          <w:tcPr>
            <w:tcW w:w="1439" w:type="dxa"/>
          </w:tcPr>
          <w:p w14:paraId="79B9FA25" w14:textId="77777777" w:rsidR="00612AC7" w:rsidRPr="00451A12" w:rsidRDefault="00612AC7" w:rsidP="00612AC7">
            <w:pPr>
              <w:rPr>
                <w:rFonts w:ascii="Times" w:hAnsi="Times" w:cs="Arial"/>
                <w:color w:val="000000"/>
              </w:rPr>
            </w:pPr>
            <w:r>
              <w:rPr>
                <w:rFonts w:ascii="Times" w:hAnsi="Times" w:cs="Arial"/>
                <w:color w:val="000000"/>
              </w:rPr>
              <w:t>rubella</w:t>
            </w:r>
          </w:p>
        </w:tc>
        <w:tc>
          <w:tcPr>
            <w:tcW w:w="702" w:type="dxa"/>
          </w:tcPr>
          <w:p w14:paraId="6EBE64FD" w14:textId="48C79135" w:rsidR="00612AC7" w:rsidRPr="00451A12" w:rsidRDefault="00612AC7" w:rsidP="00612AC7">
            <w:pPr>
              <w:rPr>
                <w:rFonts w:ascii="Times" w:hAnsi="Times" w:cs="Arial"/>
                <w:color w:val="000000"/>
              </w:rPr>
            </w:pPr>
            <w:r>
              <w:rPr>
                <w:rFonts w:ascii="Times" w:hAnsi="Times" w:cs="Arial"/>
                <w:color w:val="000000"/>
              </w:rPr>
              <w:t>9.04</w:t>
            </w:r>
          </w:p>
        </w:tc>
        <w:tc>
          <w:tcPr>
            <w:tcW w:w="1068" w:type="dxa"/>
          </w:tcPr>
          <w:p w14:paraId="19351EF2" w14:textId="77777777" w:rsidR="00612AC7" w:rsidRPr="00451A12" w:rsidRDefault="00612AC7" w:rsidP="00612AC7">
            <w:pPr>
              <w:rPr>
                <w:rFonts w:ascii="Times" w:hAnsi="Times" w:cs="Arial"/>
                <w:color w:val="000000"/>
              </w:rPr>
            </w:pPr>
            <w:r w:rsidRPr="00451A12">
              <w:rPr>
                <w:rFonts w:ascii="Times" w:hAnsi="Times" w:cs="Arial"/>
                <w:color w:val="000000"/>
              </w:rPr>
              <w:t>1239</w:t>
            </w:r>
          </w:p>
        </w:tc>
        <w:tc>
          <w:tcPr>
            <w:tcW w:w="1158" w:type="dxa"/>
          </w:tcPr>
          <w:p w14:paraId="25F0E615" w14:textId="77777777" w:rsidR="00612AC7" w:rsidRPr="00451A12" w:rsidRDefault="00612AC7" w:rsidP="00612AC7">
            <w:pPr>
              <w:rPr>
                <w:rFonts w:ascii="Times" w:hAnsi="Times" w:cs="Arial"/>
                <w:color w:val="000000"/>
              </w:rPr>
            </w:pPr>
            <w:r w:rsidRPr="00451A12">
              <w:rPr>
                <w:rFonts w:ascii="Times" w:hAnsi="Times" w:cs="Arial"/>
                <w:color w:val="000000"/>
              </w:rPr>
              <w:t>137</w:t>
            </w:r>
          </w:p>
        </w:tc>
      </w:tr>
      <w:tr w:rsidR="00612AC7" w:rsidRPr="00451A12" w14:paraId="4A1275A7" w14:textId="77777777" w:rsidTr="00612AC7">
        <w:tc>
          <w:tcPr>
            <w:tcW w:w="1279" w:type="dxa"/>
          </w:tcPr>
          <w:p w14:paraId="0CE92FB6" w14:textId="2B1A8847" w:rsidR="00612AC7" w:rsidRPr="00451A12" w:rsidRDefault="00E70D9F" w:rsidP="00612AC7">
            <w:pPr>
              <w:rPr>
                <w:rFonts w:ascii="Times" w:hAnsi="Times" w:cs="Arial"/>
                <w:color w:val="000000"/>
              </w:rPr>
            </w:pPr>
            <w:r>
              <w:rPr>
                <w:rFonts w:ascii="Times" w:hAnsi="Times" w:cs="Arial"/>
                <w:color w:val="000000"/>
              </w:rPr>
              <w:t>V (-</w:t>
            </w:r>
            <w:proofErr w:type="spellStart"/>
            <w:r>
              <w:rPr>
                <w:rFonts w:ascii="Times" w:hAnsi="Times" w:cs="Arial"/>
                <w:color w:val="000000"/>
              </w:rPr>
              <w:t>ssRNA</w:t>
            </w:r>
            <w:proofErr w:type="spellEnd"/>
            <w:r>
              <w:rPr>
                <w:rFonts w:ascii="Times" w:hAnsi="Times" w:cs="Arial"/>
                <w:color w:val="000000"/>
              </w:rPr>
              <w:t>)</w:t>
            </w:r>
          </w:p>
        </w:tc>
        <w:tc>
          <w:tcPr>
            <w:tcW w:w="1799" w:type="dxa"/>
          </w:tcPr>
          <w:p w14:paraId="68D80612"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pneumoviridae</w:t>
            </w:r>
            <w:proofErr w:type="spellEnd"/>
          </w:p>
        </w:tc>
        <w:tc>
          <w:tcPr>
            <w:tcW w:w="1185" w:type="dxa"/>
          </w:tcPr>
          <w:p w14:paraId="426DE024" w14:textId="77777777" w:rsidR="00612AC7" w:rsidRPr="00451A12" w:rsidRDefault="00612AC7" w:rsidP="00612AC7">
            <w:pPr>
              <w:rPr>
                <w:rFonts w:ascii="Times" w:hAnsi="Times" w:cs="Arial"/>
                <w:color w:val="000000"/>
              </w:rPr>
            </w:pPr>
            <w:r w:rsidRPr="00451A12">
              <w:rPr>
                <w:rFonts w:ascii="Times" w:hAnsi="Times" w:cs="Arial"/>
                <w:color w:val="000000"/>
              </w:rPr>
              <w:t>22578</w:t>
            </w:r>
          </w:p>
        </w:tc>
        <w:tc>
          <w:tcPr>
            <w:tcW w:w="1439" w:type="dxa"/>
          </w:tcPr>
          <w:p w14:paraId="0C3CABBC" w14:textId="77777777" w:rsidR="00612AC7" w:rsidRPr="00451A12" w:rsidRDefault="00612AC7" w:rsidP="00612AC7">
            <w:pPr>
              <w:rPr>
                <w:rFonts w:ascii="Times" w:hAnsi="Times" w:cs="Arial"/>
                <w:color w:val="000000"/>
              </w:rPr>
            </w:pPr>
            <w:r>
              <w:rPr>
                <w:rFonts w:ascii="Times" w:hAnsi="Times" w:cs="Arial"/>
                <w:color w:val="000000"/>
              </w:rPr>
              <w:t>Cold-like</w:t>
            </w:r>
          </w:p>
        </w:tc>
        <w:tc>
          <w:tcPr>
            <w:tcW w:w="702" w:type="dxa"/>
          </w:tcPr>
          <w:p w14:paraId="0E94F8EE" w14:textId="33EAE675" w:rsidR="00612AC7" w:rsidRPr="00451A12" w:rsidRDefault="00612AC7" w:rsidP="00612AC7">
            <w:pPr>
              <w:rPr>
                <w:rFonts w:ascii="Times" w:hAnsi="Times" w:cs="Arial"/>
                <w:color w:val="000000"/>
              </w:rPr>
            </w:pPr>
            <w:r>
              <w:rPr>
                <w:rFonts w:ascii="Times" w:hAnsi="Times" w:cs="Arial"/>
                <w:color w:val="000000"/>
              </w:rPr>
              <w:t>20.18</w:t>
            </w:r>
          </w:p>
        </w:tc>
        <w:tc>
          <w:tcPr>
            <w:tcW w:w="1068" w:type="dxa"/>
          </w:tcPr>
          <w:p w14:paraId="041E8DB1" w14:textId="77777777" w:rsidR="00612AC7" w:rsidRPr="00451A12" w:rsidRDefault="00612AC7" w:rsidP="00612AC7">
            <w:pPr>
              <w:rPr>
                <w:rFonts w:ascii="Times" w:hAnsi="Times" w:cs="Arial"/>
                <w:color w:val="000000"/>
              </w:rPr>
            </w:pPr>
            <w:r w:rsidRPr="00451A12">
              <w:rPr>
                <w:rFonts w:ascii="Times" w:hAnsi="Times" w:cs="Arial"/>
                <w:color w:val="000000"/>
              </w:rPr>
              <w:t>1231</w:t>
            </w:r>
          </w:p>
        </w:tc>
        <w:tc>
          <w:tcPr>
            <w:tcW w:w="1158" w:type="dxa"/>
          </w:tcPr>
          <w:p w14:paraId="232E80DD" w14:textId="77777777" w:rsidR="00612AC7" w:rsidRPr="00451A12" w:rsidRDefault="00612AC7" w:rsidP="00612AC7">
            <w:pPr>
              <w:rPr>
                <w:rFonts w:ascii="Times" w:hAnsi="Times" w:cs="Arial"/>
                <w:color w:val="000000"/>
              </w:rPr>
            </w:pPr>
            <w:r w:rsidRPr="00451A12">
              <w:rPr>
                <w:rFonts w:ascii="Times" w:hAnsi="Times" w:cs="Arial"/>
                <w:color w:val="000000"/>
              </w:rPr>
              <w:t>61</w:t>
            </w:r>
          </w:p>
        </w:tc>
      </w:tr>
      <w:tr w:rsidR="00612AC7" w:rsidRPr="00451A12" w14:paraId="1829B14C" w14:textId="77777777" w:rsidTr="00612AC7">
        <w:tc>
          <w:tcPr>
            <w:tcW w:w="1279" w:type="dxa"/>
          </w:tcPr>
          <w:p w14:paraId="41385991" w14:textId="5597E81A" w:rsidR="00612AC7" w:rsidRPr="00451A12" w:rsidRDefault="00E70D9F" w:rsidP="00612AC7">
            <w:pPr>
              <w:rPr>
                <w:rFonts w:ascii="Times" w:hAnsi="Times" w:cs="Arial"/>
                <w:color w:val="000000"/>
              </w:rPr>
            </w:pPr>
            <w:r>
              <w:rPr>
                <w:rFonts w:ascii="Times" w:hAnsi="Times" w:cs="Arial"/>
                <w:color w:val="FF0000"/>
              </w:rPr>
              <w:t>II (ssDNA)</w:t>
            </w:r>
          </w:p>
        </w:tc>
        <w:tc>
          <w:tcPr>
            <w:tcW w:w="1799" w:type="dxa"/>
          </w:tcPr>
          <w:p w14:paraId="29D0D79C"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nanoviridae</w:t>
            </w:r>
            <w:proofErr w:type="spellEnd"/>
          </w:p>
        </w:tc>
        <w:tc>
          <w:tcPr>
            <w:tcW w:w="1185" w:type="dxa"/>
          </w:tcPr>
          <w:p w14:paraId="4BEC3D89" w14:textId="77777777" w:rsidR="00612AC7" w:rsidRPr="00451A12" w:rsidRDefault="00612AC7" w:rsidP="00612AC7">
            <w:pPr>
              <w:rPr>
                <w:rFonts w:ascii="Times" w:hAnsi="Times" w:cs="Arial"/>
                <w:color w:val="000000"/>
              </w:rPr>
            </w:pPr>
            <w:r w:rsidRPr="00451A12">
              <w:rPr>
                <w:rFonts w:ascii="Times" w:hAnsi="Times" w:cs="Arial"/>
                <w:color w:val="000000"/>
              </w:rPr>
              <w:t>3110</w:t>
            </w:r>
          </w:p>
        </w:tc>
        <w:tc>
          <w:tcPr>
            <w:tcW w:w="1439" w:type="dxa"/>
          </w:tcPr>
          <w:p w14:paraId="41017DA5" w14:textId="77777777" w:rsidR="00612AC7" w:rsidRPr="00451A12" w:rsidRDefault="00612AC7" w:rsidP="00612AC7">
            <w:pPr>
              <w:rPr>
                <w:rFonts w:ascii="Times" w:hAnsi="Times" w:cs="Arial"/>
                <w:color w:val="000000"/>
              </w:rPr>
            </w:pPr>
            <w:r>
              <w:rPr>
                <w:rFonts w:ascii="Times" w:hAnsi="Times" w:cs="Arial"/>
                <w:color w:val="000000"/>
              </w:rPr>
              <w:t>---</w:t>
            </w:r>
          </w:p>
        </w:tc>
        <w:tc>
          <w:tcPr>
            <w:tcW w:w="702" w:type="dxa"/>
          </w:tcPr>
          <w:p w14:paraId="713E0AB7" w14:textId="3FAFFFDE" w:rsidR="00612AC7" w:rsidRPr="00451A12" w:rsidRDefault="00612AC7" w:rsidP="00612AC7">
            <w:pPr>
              <w:rPr>
                <w:rFonts w:ascii="Times" w:hAnsi="Times" w:cs="Arial"/>
                <w:color w:val="000000"/>
              </w:rPr>
            </w:pPr>
            <w:r w:rsidRPr="00451A12">
              <w:rPr>
                <w:rFonts w:ascii="Times" w:hAnsi="Times" w:cs="Arial"/>
                <w:color w:val="000000"/>
              </w:rPr>
              <w:t>4.</w:t>
            </w:r>
            <w:r>
              <w:rPr>
                <w:rFonts w:ascii="Times" w:hAnsi="Times" w:cs="Arial"/>
                <w:color w:val="000000"/>
              </w:rPr>
              <w:t>20</w:t>
            </w:r>
          </w:p>
        </w:tc>
        <w:tc>
          <w:tcPr>
            <w:tcW w:w="1068" w:type="dxa"/>
          </w:tcPr>
          <w:p w14:paraId="742DFE45" w14:textId="77777777" w:rsidR="00612AC7" w:rsidRPr="00451A12" w:rsidRDefault="00612AC7" w:rsidP="00612AC7">
            <w:pPr>
              <w:rPr>
                <w:rFonts w:ascii="Times" w:hAnsi="Times" w:cs="Arial"/>
                <w:color w:val="000000"/>
              </w:rPr>
            </w:pPr>
            <w:r w:rsidRPr="00451A12">
              <w:rPr>
                <w:rFonts w:ascii="Times" w:hAnsi="Times" w:cs="Arial"/>
                <w:color w:val="000000"/>
              </w:rPr>
              <w:t>1183</w:t>
            </w:r>
          </w:p>
        </w:tc>
        <w:tc>
          <w:tcPr>
            <w:tcW w:w="1158" w:type="dxa"/>
          </w:tcPr>
          <w:p w14:paraId="23809D92" w14:textId="77777777" w:rsidR="00612AC7" w:rsidRPr="00451A12" w:rsidRDefault="00612AC7" w:rsidP="00612AC7">
            <w:pPr>
              <w:rPr>
                <w:rFonts w:ascii="Times" w:hAnsi="Times" w:cs="Arial"/>
                <w:color w:val="000000"/>
              </w:rPr>
            </w:pPr>
            <w:r w:rsidRPr="00451A12">
              <w:rPr>
                <w:rFonts w:ascii="Times" w:hAnsi="Times" w:cs="Arial"/>
                <w:color w:val="000000"/>
              </w:rPr>
              <w:t>282</w:t>
            </w:r>
          </w:p>
        </w:tc>
      </w:tr>
      <w:tr w:rsidR="00612AC7" w:rsidRPr="00451A12" w14:paraId="1BCF2F12" w14:textId="77777777" w:rsidTr="00612AC7">
        <w:tc>
          <w:tcPr>
            <w:tcW w:w="1279" w:type="dxa"/>
          </w:tcPr>
          <w:p w14:paraId="1283807C" w14:textId="5DF7B9FE" w:rsidR="00612AC7" w:rsidRPr="00451A12" w:rsidRDefault="00F45582"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59E4E0A6"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caliciviridae</w:t>
            </w:r>
            <w:proofErr w:type="spellEnd"/>
          </w:p>
        </w:tc>
        <w:tc>
          <w:tcPr>
            <w:tcW w:w="1185" w:type="dxa"/>
          </w:tcPr>
          <w:p w14:paraId="3C8B24B6" w14:textId="77777777" w:rsidR="00612AC7" w:rsidRPr="00451A12" w:rsidRDefault="00612AC7" w:rsidP="00612AC7">
            <w:pPr>
              <w:rPr>
                <w:rFonts w:ascii="Times" w:hAnsi="Times" w:cs="Arial"/>
                <w:color w:val="000000"/>
              </w:rPr>
            </w:pPr>
            <w:r w:rsidRPr="00451A12">
              <w:rPr>
                <w:rFonts w:ascii="Times" w:hAnsi="Times" w:cs="Arial"/>
                <w:color w:val="000000"/>
              </w:rPr>
              <w:t>32405</w:t>
            </w:r>
          </w:p>
        </w:tc>
        <w:tc>
          <w:tcPr>
            <w:tcW w:w="1439" w:type="dxa"/>
          </w:tcPr>
          <w:p w14:paraId="410C1CE1" w14:textId="77777777" w:rsidR="00612AC7" w:rsidRPr="00451A12" w:rsidRDefault="00612AC7" w:rsidP="00612AC7">
            <w:pPr>
              <w:rPr>
                <w:rFonts w:ascii="Times" w:hAnsi="Times" w:cs="Arial"/>
                <w:color w:val="000000"/>
              </w:rPr>
            </w:pPr>
            <w:r w:rsidRPr="00656615">
              <w:rPr>
                <w:rFonts w:ascii="Times" w:hAnsi="Times" w:cs="Arial"/>
                <w:color w:val="000000"/>
              </w:rPr>
              <w:t>gastroenteritis</w:t>
            </w:r>
          </w:p>
        </w:tc>
        <w:tc>
          <w:tcPr>
            <w:tcW w:w="702" w:type="dxa"/>
          </w:tcPr>
          <w:p w14:paraId="08BCB783" w14:textId="03A73705" w:rsidR="00612AC7" w:rsidRPr="00451A12" w:rsidRDefault="00612AC7" w:rsidP="00612AC7">
            <w:pPr>
              <w:rPr>
                <w:rFonts w:ascii="Times" w:hAnsi="Times" w:cs="Arial"/>
                <w:color w:val="000000"/>
              </w:rPr>
            </w:pPr>
            <w:r>
              <w:rPr>
                <w:rFonts w:ascii="Times" w:hAnsi="Times" w:cs="Arial"/>
                <w:color w:val="000000"/>
              </w:rPr>
              <w:t>3.67</w:t>
            </w:r>
          </w:p>
        </w:tc>
        <w:tc>
          <w:tcPr>
            <w:tcW w:w="1068" w:type="dxa"/>
          </w:tcPr>
          <w:p w14:paraId="4AD8D2EA" w14:textId="77777777" w:rsidR="00612AC7" w:rsidRPr="00451A12" w:rsidRDefault="00612AC7" w:rsidP="00612AC7">
            <w:pPr>
              <w:rPr>
                <w:rFonts w:ascii="Times" w:hAnsi="Times" w:cs="Arial"/>
                <w:color w:val="000000"/>
              </w:rPr>
            </w:pPr>
            <w:r w:rsidRPr="00451A12">
              <w:rPr>
                <w:rFonts w:ascii="Times" w:hAnsi="Times" w:cs="Arial"/>
                <w:color w:val="000000"/>
              </w:rPr>
              <w:t>1072</w:t>
            </w:r>
          </w:p>
        </w:tc>
        <w:tc>
          <w:tcPr>
            <w:tcW w:w="1158" w:type="dxa"/>
          </w:tcPr>
          <w:p w14:paraId="7B2028EE" w14:textId="77777777" w:rsidR="00612AC7" w:rsidRPr="00451A12" w:rsidRDefault="00612AC7" w:rsidP="00612AC7">
            <w:pPr>
              <w:rPr>
                <w:rFonts w:ascii="Times" w:hAnsi="Times" w:cs="Arial"/>
                <w:color w:val="000000"/>
              </w:rPr>
            </w:pPr>
            <w:r w:rsidRPr="00451A12">
              <w:rPr>
                <w:rFonts w:ascii="Times" w:hAnsi="Times" w:cs="Arial"/>
                <w:color w:val="000000"/>
              </w:rPr>
              <w:t>292</w:t>
            </w:r>
          </w:p>
        </w:tc>
      </w:tr>
      <w:tr w:rsidR="00612AC7" w:rsidRPr="00451A12" w14:paraId="3BA42DC7" w14:textId="77777777" w:rsidTr="00612AC7">
        <w:tc>
          <w:tcPr>
            <w:tcW w:w="1279" w:type="dxa"/>
          </w:tcPr>
          <w:p w14:paraId="764D7BB6" w14:textId="40F663F4" w:rsidR="00612AC7" w:rsidRPr="00451A12" w:rsidRDefault="000E3156" w:rsidP="00612AC7">
            <w:pPr>
              <w:rPr>
                <w:rFonts w:ascii="Times" w:hAnsi="Times" w:cs="Arial"/>
                <w:color w:val="000000"/>
              </w:rPr>
            </w:pPr>
            <w:r>
              <w:rPr>
                <w:rFonts w:ascii="Times" w:hAnsi="Times" w:cs="Arial"/>
                <w:color w:val="000000"/>
              </w:rPr>
              <w:t>V (-</w:t>
            </w:r>
            <w:proofErr w:type="spellStart"/>
            <w:r>
              <w:rPr>
                <w:rFonts w:ascii="Times" w:hAnsi="Times" w:cs="Arial"/>
                <w:color w:val="000000"/>
              </w:rPr>
              <w:t>ssRNA</w:t>
            </w:r>
            <w:proofErr w:type="spellEnd"/>
            <w:r>
              <w:rPr>
                <w:rFonts w:ascii="Times" w:hAnsi="Times" w:cs="Arial"/>
                <w:color w:val="000000"/>
              </w:rPr>
              <w:t>)</w:t>
            </w:r>
          </w:p>
        </w:tc>
        <w:tc>
          <w:tcPr>
            <w:tcW w:w="1799" w:type="dxa"/>
          </w:tcPr>
          <w:p w14:paraId="158FDB79"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paramyxoviridae</w:t>
            </w:r>
            <w:proofErr w:type="spellEnd"/>
          </w:p>
        </w:tc>
        <w:tc>
          <w:tcPr>
            <w:tcW w:w="1185" w:type="dxa"/>
          </w:tcPr>
          <w:p w14:paraId="4AE3693A" w14:textId="77777777" w:rsidR="00612AC7" w:rsidRPr="00451A12" w:rsidRDefault="00612AC7" w:rsidP="00612AC7">
            <w:pPr>
              <w:rPr>
                <w:rFonts w:ascii="Times" w:hAnsi="Times" w:cs="Arial"/>
                <w:color w:val="000000"/>
              </w:rPr>
            </w:pPr>
            <w:r w:rsidRPr="00451A12">
              <w:rPr>
                <w:rFonts w:ascii="Times" w:hAnsi="Times" w:cs="Arial"/>
                <w:color w:val="000000"/>
              </w:rPr>
              <w:t>29726</w:t>
            </w:r>
          </w:p>
        </w:tc>
        <w:tc>
          <w:tcPr>
            <w:tcW w:w="1439" w:type="dxa"/>
          </w:tcPr>
          <w:p w14:paraId="1148BFB9" w14:textId="77777777" w:rsidR="00612AC7" w:rsidRPr="00451A12" w:rsidRDefault="00612AC7" w:rsidP="00612AC7">
            <w:pPr>
              <w:rPr>
                <w:rFonts w:ascii="Times" w:hAnsi="Times" w:cs="Arial"/>
                <w:color w:val="000000"/>
              </w:rPr>
            </w:pPr>
            <w:r w:rsidRPr="00656615">
              <w:rPr>
                <w:rFonts w:ascii="Times" w:hAnsi="Times" w:cs="Arial"/>
                <w:color w:val="000000"/>
              </w:rPr>
              <w:t>measles</w:t>
            </w:r>
          </w:p>
        </w:tc>
        <w:tc>
          <w:tcPr>
            <w:tcW w:w="702" w:type="dxa"/>
          </w:tcPr>
          <w:p w14:paraId="2EEFD408" w14:textId="476556C4" w:rsidR="00612AC7" w:rsidRPr="00451A12" w:rsidRDefault="00612AC7" w:rsidP="00612AC7">
            <w:pPr>
              <w:rPr>
                <w:rFonts w:ascii="Times" w:hAnsi="Times" w:cs="Arial"/>
                <w:color w:val="000000"/>
              </w:rPr>
            </w:pPr>
            <w:r>
              <w:rPr>
                <w:rFonts w:ascii="Times" w:hAnsi="Times" w:cs="Arial"/>
                <w:color w:val="000000"/>
              </w:rPr>
              <w:t>3.08</w:t>
            </w:r>
          </w:p>
        </w:tc>
        <w:tc>
          <w:tcPr>
            <w:tcW w:w="1068" w:type="dxa"/>
          </w:tcPr>
          <w:p w14:paraId="41A5F6BF" w14:textId="77777777" w:rsidR="00612AC7" w:rsidRPr="00451A12" w:rsidRDefault="00612AC7" w:rsidP="00612AC7">
            <w:pPr>
              <w:rPr>
                <w:rFonts w:ascii="Times" w:hAnsi="Times" w:cs="Arial"/>
                <w:color w:val="000000"/>
              </w:rPr>
            </w:pPr>
            <w:r w:rsidRPr="00451A12">
              <w:rPr>
                <w:rFonts w:ascii="Times" w:hAnsi="Times" w:cs="Arial"/>
                <w:color w:val="000000"/>
              </w:rPr>
              <w:t>1008</w:t>
            </w:r>
          </w:p>
        </w:tc>
        <w:tc>
          <w:tcPr>
            <w:tcW w:w="1158" w:type="dxa"/>
          </w:tcPr>
          <w:p w14:paraId="16F7CDF0" w14:textId="77777777" w:rsidR="00612AC7" w:rsidRPr="00451A12" w:rsidRDefault="00612AC7" w:rsidP="00612AC7">
            <w:pPr>
              <w:rPr>
                <w:rFonts w:ascii="Times" w:hAnsi="Times" w:cs="Arial"/>
                <w:color w:val="000000"/>
              </w:rPr>
            </w:pPr>
            <w:r w:rsidRPr="00451A12">
              <w:rPr>
                <w:rFonts w:ascii="Times" w:hAnsi="Times" w:cs="Arial"/>
                <w:color w:val="000000"/>
              </w:rPr>
              <w:t>327</w:t>
            </w:r>
          </w:p>
        </w:tc>
      </w:tr>
      <w:tr w:rsidR="00612AC7" w:rsidRPr="00451A12" w14:paraId="4A14A86A" w14:textId="77777777" w:rsidTr="00612AC7">
        <w:tc>
          <w:tcPr>
            <w:tcW w:w="1279" w:type="dxa"/>
          </w:tcPr>
          <w:p w14:paraId="247D10F9" w14:textId="15BE6FDA" w:rsidR="00612AC7" w:rsidRPr="00451A12" w:rsidRDefault="000E3156" w:rsidP="00612AC7">
            <w:pPr>
              <w:rPr>
                <w:rFonts w:ascii="Times" w:hAnsi="Times" w:cs="Arial"/>
                <w:color w:val="000000"/>
              </w:rPr>
            </w:pPr>
            <w:r>
              <w:rPr>
                <w:rFonts w:ascii="Times" w:hAnsi="Times" w:cs="Arial"/>
                <w:color w:val="000000"/>
              </w:rPr>
              <w:t>IV (+</w:t>
            </w:r>
            <w:proofErr w:type="spellStart"/>
            <w:r>
              <w:rPr>
                <w:rFonts w:ascii="Times" w:hAnsi="Times" w:cs="Arial"/>
                <w:color w:val="000000"/>
              </w:rPr>
              <w:t>ssRNA</w:t>
            </w:r>
            <w:proofErr w:type="spellEnd"/>
            <w:r>
              <w:rPr>
                <w:rFonts w:ascii="Times" w:hAnsi="Times" w:cs="Arial"/>
                <w:color w:val="000000"/>
              </w:rPr>
              <w:t>)</w:t>
            </w:r>
          </w:p>
        </w:tc>
        <w:tc>
          <w:tcPr>
            <w:tcW w:w="1799" w:type="dxa"/>
          </w:tcPr>
          <w:p w14:paraId="6D00E696"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bromoviridae</w:t>
            </w:r>
            <w:proofErr w:type="spellEnd"/>
          </w:p>
        </w:tc>
        <w:tc>
          <w:tcPr>
            <w:tcW w:w="1185" w:type="dxa"/>
          </w:tcPr>
          <w:p w14:paraId="569B094B" w14:textId="77777777" w:rsidR="00612AC7" w:rsidRPr="00451A12" w:rsidRDefault="00612AC7" w:rsidP="00612AC7">
            <w:pPr>
              <w:rPr>
                <w:rFonts w:ascii="Times" w:hAnsi="Times" w:cs="Arial"/>
                <w:color w:val="000000"/>
              </w:rPr>
            </w:pPr>
            <w:r w:rsidRPr="00451A12">
              <w:rPr>
                <w:rFonts w:ascii="Times" w:hAnsi="Times" w:cs="Arial"/>
                <w:color w:val="000000"/>
              </w:rPr>
              <w:t>4677</w:t>
            </w:r>
          </w:p>
        </w:tc>
        <w:tc>
          <w:tcPr>
            <w:tcW w:w="1439" w:type="dxa"/>
          </w:tcPr>
          <w:p w14:paraId="14C06561" w14:textId="77777777" w:rsidR="00612AC7" w:rsidRPr="00451A12" w:rsidRDefault="00612AC7" w:rsidP="00612AC7">
            <w:pPr>
              <w:rPr>
                <w:rFonts w:ascii="Times" w:hAnsi="Times" w:cs="Arial"/>
                <w:color w:val="000000"/>
              </w:rPr>
            </w:pPr>
            <w:r>
              <w:rPr>
                <w:rFonts w:ascii="Times" w:hAnsi="Times" w:cs="Arial"/>
                <w:color w:val="000000"/>
              </w:rPr>
              <w:t>(plants)</w:t>
            </w:r>
          </w:p>
        </w:tc>
        <w:tc>
          <w:tcPr>
            <w:tcW w:w="702" w:type="dxa"/>
          </w:tcPr>
          <w:p w14:paraId="33FDF9A1" w14:textId="45D5BF15" w:rsidR="00612AC7" w:rsidRPr="00451A12" w:rsidRDefault="00612AC7" w:rsidP="00612AC7">
            <w:pPr>
              <w:rPr>
                <w:rFonts w:ascii="Times" w:hAnsi="Times" w:cs="Arial"/>
                <w:color w:val="000000"/>
              </w:rPr>
            </w:pPr>
            <w:r>
              <w:rPr>
                <w:rFonts w:ascii="Times" w:hAnsi="Times" w:cs="Arial"/>
                <w:color w:val="000000"/>
              </w:rPr>
              <w:t>1.99</w:t>
            </w:r>
          </w:p>
        </w:tc>
        <w:tc>
          <w:tcPr>
            <w:tcW w:w="1068" w:type="dxa"/>
          </w:tcPr>
          <w:p w14:paraId="315E6297" w14:textId="77777777" w:rsidR="00612AC7" w:rsidRPr="00451A12" w:rsidRDefault="00612AC7" w:rsidP="00612AC7">
            <w:pPr>
              <w:rPr>
                <w:rFonts w:ascii="Times" w:hAnsi="Times" w:cs="Arial"/>
                <w:color w:val="000000"/>
              </w:rPr>
            </w:pPr>
            <w:r w:rsidRPr="00451A12">
              <w:rPr>
                <w:rFonts w:ascii="Times" w:hAnsi="Times" w:cs="Arial"/>
                <w:color w:val="000000"/>
              </w:rPr>
              <w:t>764</w:t>
            </w:r>
          </w:p>
        </w:tc>
        <w:tc>
          <w:tcPr>
            <w:tcW w:w="1158" w:type="dxa"/>
          </w:tcPr>
          <w:p w14:paraId="0CF9112D" w14:textId="77777777" w:rsidR="00612AC7" w:rsidRPr="00451A12" w:rsidRDefault="00612AC7" w:rsidP="00612AC7">
            <w:pPr>
              <w:rPr>
                <w:rFonts w:ascii="Times" w:hAnsi="Times" w:cs="Arial"/>
                <w:color w:val="000000"/>
              </w:rPr>
            </w:pPr>
            <w:r w:rsidRPr="00451A12">
              <w:rPr>
                <w:rFonts w:ascii="Times" w:hAnsi="Times" w:cs="Arial"/>
                <w:color w:val="000000"/>
              </w:rPr>
              <w:t>384</w:t>
            </w:r>
          </w:p>
        </w:tc>
      </w:tr>
      <w:tr w:rsidR="00612AC7" w:rsidRPr="00451A12" w14:paraId="5DD2953E" w14:textId="77777777" w:rsidTr="00612AC7">
        <w:tc>
          <w:tcPr>
            <w:tcW w:w="1279" w:type="dxa"/>
          </w:tcPr>
          <w:p w14:paraId="158DC5C6" w14:textId="34106E02" w:rsidR="00612AC7" w:rsidRPr="00451A12" w:rsidRDefault="000E3156" w:rsidP="00612AC7">
            <w:pPr>
              <w:rPr>
                <w:rFonts w:ascii="Times" w:hAnsi="Times" w:cs="Arial"/>
                <w:color w:val="000000"/>
              </w:rPr>
            </w:pPr>
            <w:r>
              <w:rPr>
                <w:rFonts w:ascii="Times" w:hAnsi="Times" w:cs="Arial"/>
                <w:color w:val="000000"/>
              </w:rPr>
              <w:t>V (-</w:t>
            </w:r>
            <w:proofErr w:type="spellStart"/>
            <w:r>
              <w:rPr>
                <w:rFonts w:ascii="Times" w:hAnsi="Times" w:cs="Arial"/>
                <w:color w:val="000000"/>
              </w:rPr>
              <w:t>ssRNA</w:t>
            </w:r>
            <w:proofErr w:type="spellEnd"/>
            <w:r>
              <w:rPr>
                <w:rFonts w:ascii="Times" w:hAnsi="Times" w:cs="Arial"/>
                <w:color w:val="000000"/>
              </w:rPr>
              <w:t>)</w:t>
            </w:r>
          </w:p>
        </w:tc>
        <w:tc>
          <w:tcPr>
            <w:tcW w:w="1799" w:type="dxa"/>
          </w:tcPr>
          <w:p w14:paraId="7AE8F98B" w14:textId="77777777" w:rsidR="00612AC7" w:rsidRPr="00451A12" w:rsidRDefault="00612AC7" w:rsidP="00612AC7">
            <w:pPr>
              <w:rPr>
                <w:rFonts w:ascii="Times" w:hAnsi="Times" w:cs="Arial"/>
                <w:color w:val="000000"/>
              </w:rPr>
            </w:pPr>
            <w:proofErr w:type="spellStart"/>
            <w:r w:rsidRPr="00451A12">
              <w:rPr>
                <w:rFonts w:ascii="Times" w:hAnsi="Times" w:cs="Arial"/>
                <w:color w:val="000000"/>
              </w:rPr>
              <w:t>arenaviridae</w:t>
            </w:r>
            <w:proofErr w:type="spellEnd"/>
          </w:p>
        </w:tc>
        <w:tc>
          <w:tcPr>
            <w:tcW w:w="1185" w:type="dxa"/>
          </w:tcPr>
          <w:p w14:paraId="56BA47AD" w14:textId="77777777" w:rsidR="00612AC7" w:rsidRPr="00451A12" w:rsidRDefault="00612AC7" w:rsidP="00612AC7">
            <w:pPr>
              <w:rPr>
                <w:rFonts w:ascii="Times" w:hAnsi="Times" w:cs="Arial"/>
                <w:color w:val="000000"/>
              </w:rPr>
            </w:pPr>
            <w:r w:rsidRPr="00451A12">
              <w:rPr>
                <w:rFonts w:ascii="Times" w:hAnsi="Times" w:cs="Arial"/>
                <w:color w:val="000000"/>
              </w:rPr>
              <w:t>2639</w:t>
            </w:r>
          </w:p>
        </w:tc>
        <w:tc>
          <w:tcPr>
            <w:tcW w:w="1439" w:type="dxa"/>
          </w:tcPr>
          <w:p w14:paraId="435C8D31" w14:textId="6EEE2D4E" w:rsidR="00612AC7" w:rsidRPr="00451A12" w:rsidRDefault="00612AC7" w:rsidP="00612AC7">
            <w:pPr>
              <w:rPr>
                <w:rFonts w:ascii="Times" w:hAnsi="Times" w:cs="Arial"/>
                <w:color w:val="000000"/>
              </w:rPr>
            </w:pPr>
            <w:r>
              <w:rPr>
                <w:rFonts w:ascii="Times" w:hAnsi="Times" w:cs="Arial"/>
                <w:color w:val="000000"/>
              </w:rPr>
              <w:t>e.g. Lassa fever</w:t>
            </w:r>
          </w:p>
        </w:tc>
        <w:tc>
          <w:tcPr>
            <w:tcW w:w="702" w:type="dxa"/>
          </w:tcPr>
          <w:p w14:paraId="50A1665E" w14:textId="75591359" w:rsidR="00612AC7" w:rsidRPr="00451A12" w:rsidRDefault="00612AC7" w:rsidP="00612AC7">
            <w:pPr>
              <w:rPr>
                <w:rFonts w:ascii="Times" w:hAnsi="Times" w:cs="Arial"/>
                <w:color w:val="000000"/>
              </w:rPr>
            </w:pPr>
            <w:r>
              <w:rPr>
                <w:rFonts w:ascii="Times" w:hAnsi="Times" w:cs="Arial"/>
                <w:color w:val="000000"/>
              </w:rPr>
              <w:t>1.62</w:t>
            </w:r>
          </w:p>
        </w:tc>
        <w:tc>
          <w:tcPr>
            <w:tcW w:w="1068" w:type="dxa"/>
          </w:tcPr>
          <w:p w14:paraId="5AE10E9F" w14:textId="77777777" w:rsidR="00612AC7" w:rsidRPr="00451A12" w:rsidRDefault="00612AC7" w:rsidP="00612AC7">
            <w:pPr>
              <w:rPr>
                <w:rFonts w:ascii="Times" w:hAnsi="Times" w:cs="Arial"/>
                <w:color w:val="000000"/>
              </w:rPr>
            </w:pPr>
            <w:r w:rsidRPr="00451A12">
              <w:rPr>
                <w:rFonts w:ascii="Times" w:hAnsi="Times" w:cs="Arial"/>
                <w:color w:val="000000"/>
              </w:rPr>
              <w:t>758</w:t>
            </w:r>
          </w:p>
        </w:tc>
        <w:tc>
          <w:tcPr>
            <w:tcW w:w="1158" w:type="dxa"/>
          </w:tcPr>
          <w:p w14:paraId="06FAC7E0" w14:textId="77777777" w:rsidR="00612AC7" w:rsidRPr="00451A12" w:rsidRDefault="00612AC7" w:rsidP="00612AC7">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9F17989" w:rsidR="00314FF7" w:rsidRDefault="00314FF7" w:rsidP="00314FF7">
      <w:pPr>
        <w:rPr>
          <w:rFonts w:ascii="Times" w:hAnsi="Times" w:cs="Arial"/>
          <w:color w:val="FF0000"/>
        </w:rPr>
      </w:pPr>
      <w:r w:rsidRPr="00201F6A">
        <w:rPr>
          <w:rFonts w:ascii="Times" w:hAnsi="Times" w:cs="Arial"/>
          <w:color w:val="FF0000"/>
        </w:rPr>
        <w:t>Statistics of viruses known to infect humans, genomes sequenced, genetic diversity?</w:t>
      </w:r>
    </w:p>
    <w:p w14:paraId="3FD07149" w14:textId="2DA21625" w:rsidR="003671F2" w:rsidRPr="00201F6A" w:rsidRDefault="003671F2" w:rsidP="003671F2">
      <w:pPr>
        <w:rPr>
          <w:rFonts w:ascii="Times" w:hAnsi="Times" w:cs="Times New Roman"/>
        </w:rPr>
      </w:pPr>
      <w:r>
        <w:rPr>
          <w:rFonts w:ascii="Times" w:hAnsi="Times" w:cs="Times New Roman"/>
        </w:rPr>
        <w:t xml:space="preserve">* </w:t>
      </w:r>
      <w:proofErr w:type="spellStart"/>
      <w:r>
        <w:rPr>
          <w:rFonts w:ascii="Times" w:hAnsi="Times" w:cs="Times New Roman"/>
        </w:rPr>
        <w:t>Hepadnaviruses</w:t>
      </w:r>
      <w:proofErr w:type="spellEnd"/>
      <w:r>
        <w:rPr>
          <w:rFonts w:ascii="Times" w:hAnsi="Times" w:cs="Times New Roman"/>
        </w:rPr>
        <w:t xml:space="preserve"> have an RNA intermediate and thus are not strict DNA viruses.</w:t>
      </w:r>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3EB4CE3F" w:rsid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39592991" w14:textId="2C9C81FC" w:rsidR="00EB6888" w:rsidRDefault="00EB6888" w:rsidP="002C4F2D">
      <w:pPr>
        <w:rPr>
          <w:rFonts w:ascii="Times" w:hAnsi="Times" w:cs="Arial"/>
          <w:color w:val="000000"/>
        </w:rPr>
      </w:pPr>
    </w:p>
    <w:p w14:paraId="0B336004" w14:textId="428137E7" w:rsidR="00EB6888" w:rsidRPr="002C4F2D" w:rsidRDefault="00EB6888" w:rsidP="002C4F2D">
      <w:pPr>
        <w:rPr>
          <w:rFonts w:ascii="Times" w:hAnsi="Times" w:cs="Arial"/>
          <w:color w:val="000000"/>
        </w:rPr>
      </w:pPr>
      <w:r w:rsidRPr="00EB6888">
        <w:rPr>
          <w:rFonts w:ascii="Times" w:hAnsi="Times" w:cs="Arial"/>
          <w:color w:val="000000"/>
          <w:highlight w:val="yellow"/>
        </w:rPr>
        <w:t xml:space="preserve">Need to add </w:t>
      </w:r>
      <w:r w:rsidRPr="00EB6888">
        <w:rPr>
          <w:highlight w:val="yellow"/>
        </w:rPr>
        <w:t xml:space="preserve">dengue virus, </w:t>
      </w:r>
      <w:proofErr w:type="spellStart"/>
      <w:r w:rsidRPr="00EB6888">
        <w:rPr>
          <w:highlight w:val="yellow"/>
        </w:rPr>
        <w:t>hRSV</w:t>
      </w:r>
      <w:proofErr w:type="spellEnd"/>
      <w:r w:rsidRPr="00EB6888">
        <w:rPr>
          <w:highlight w:val="yellow"/>
        </w:rPr>
        <w:t xml:space="preserve"> or rabies virus</w:t>
      </w:r>
    </w:p>
    <w:p w14:paraId="74F4DCC2" w14:textId="77777777" w:rsidR="002C4F2D" w:rsidRPr="002C4F2D" w:rsidRDefault="002C4F2D" w:rsidP="002C4F2D">
      <w:pPr>
        <w:rPr>
          <w:rFonts w:ascii="Times" w:hAnsi="Times" w:cs="Arial"/>
          <w:color w:val="000000"/>
        </w:rPr>
      </w:pPr>
    </w:p>
    <w:tbl>
      <w:tblPr>
        <w:tblStyle w:val="TableGrid1"/>
        <w:tblW w:w="8903" w:type="dxa"/>
        <w:tblLook w:val="04A0" w:firstRow="1" w:lastRow="0" w:firstColumn="1" w:lastColumn="0" w:noHBand="0" w:noVBand="1"/>
      </w:tblPr>
      <w:tblGrid>
        <w:gridCol w:w="1736"/>
        <w:gridCol w:w="1641"/>
        <w:gridCol w:w="1557"/>
        <w:gridCol w:w="1474"/>
        <w:gridCol w:w="1507"/>
        <w:gridCol w:w="988"/>
      </w:tblGrid>
      <w:tr w:rsidR="00F67D23" w:rsidRPr="002C4F2D" w14:paraId="14AF9690" w14:textId="77777777" w:rsidTr="00FF3833">
        <w:tc>
          <w:tcPr>
            <w:tcW w:w="1736" w:type="dxa"/>
          </w:tcPr>
          <w:p w14:paraId="70C5F2EA" w14:textId="77777777" w:rsidR="002C4F2D" w:rsidRPr="002C4F2D" w:rsidRDefault="002C4F2D" w:rsidP="002C4F2D">
            <w:pPr>
              <w:rPr>
                <w:rFonts w:ascii="Times" w:hAnsi="Times"/>
                <w:b/>
              </w:rPr>
            </w:pPr>
            <w:r w:rsidRPr="002C4F2D">
              <w:rPr>
                <w:rFonts w:ascii="Times" w:hAnsi="Times"/>
                <w:b/>
              </w:rPr>
              <w:t>Virus (class)</w:t>
            </w:r>
          </w:p>
        </w:tc>
        <w:tc>
          <w:tcPr>
            <w:tcW w:w="1641" w:type="dxa"/>
          </w:tcPr>
          <w:p w14:paraId="7504DF2F" w14:textId="77777777" w:rsidR="002C4F2D" w:rsidRPr="002C4F2D" w:rsidRDefault="002C4F2D" w:rsidP="002C4F2D">
            <w:pPr>
              <w:rPr>
                <w:rFonts w:ascii="Times" w:hAnsi="Times"/>
                <w:b/>
              </w:rPr>
            </w:pPr>
            <w:r w:rsidRPr="002C4F2D">
              <w:rPr>
                <w:rFonts w:ascii="Times" w:hAnsi="Times"/>
                <w:b/>
              </w:rPr>
              <w:t>Infections</w:t>
            </w:r>
          </w:p>
        </w:tc>
        <w:tc>
          <w:tcPr>
            <w:tcW w:w="1557" w:type="dxa"/>
          </w:tcPr>
          <w:p w14:paraId="56F308BB" w14:textId="77777777" w:rsidR="002C4F2D" w:rsidRPr="002C4F2D" w:rsidRDefault="002C4F2D" w:rsidP="002C4F2D">
            <w:pPr>
              <w:rPr>
                <w:rFonts w:ascii="Times" w:hAnsi="Times"/>
                <w:b/>
              </w:rPr>
            </w:pPr>
            <w:r w:rsidRPr="002C4F2D">
              <w:rPr>
                <w:rFonts w:ascii="Times" w:hAnsi="Times"/>
                <w:b/>
              </w:rPr>
              <w:t>Morbidity</w:t>
            </w:r>
          </w:p>
        </w:tc>
        <w:tc>
          <w:tcPr>
            <w:tcW w:w="1474" w:type="dxa"/>
          </w:tcPr>
          <w:p w14:paraId="44A2D51C" w14:textId="77777777" w:rsidR="002C4F2D" w:rsidRPr="002C4F2D" w:rsidRDefault="002C4F2D" w:rsidP="002C4F2D">
            <w:pPr>
              <w:rPr>
                <w:rFonts w:ascii="Times" w:hAnsi="Times"/>
                <w:b/>
              </w:rPr>
            </w:pPr>
            <w:r w:rsidRPr="002C4F2D">
              <w:rPr>
                <w:rFonts w:ascii="Times" w:hAnsi="Times"/>
                <w:b/>
              </w:rPr>
              <w:t>Mortality</w:t>
            </w:r>
          </w:p>
        </w:tc>
        <w:tc>
          <w:tcPr>
            <w:tcW w:w="1507" w:type="dxa"/>
          </w:tcPr>
          <w:p w14:paraId="35D67195" w14:textId="77777777" w:rsidR="002C4F2D" w:rsidRPr="002C4F2D" w:rsidRDefault="002C4F2D" w:rsidP="002C4F2D">
            <w:pPr>
              <w:rPr>
                <w:rFonts w:ascii="Times" w:hAnsi="Times"/>
                <w:b/>
              </w:rPr>
            </w:pPr>
            <w:r w:rsidRPr="002C4F2D">
              <w:rPr>
                <w:rFonts w:ascii="Times" w:hAnsi="Times"/>
                <w:b/>
              </w:rPr>
              <w:t>Cost</w:t>
            </w:r>
          </w:p>
        </w:tc>
        <w:tc>
          <w:tcPr>
            <w:tcW w:w="988" w:type="dxa"/>
          </w:tcPr>
          <w:p w14:paraId="7ED035DF" w14:textId="77777777" w:rsidR="002C4F2D" w:rsidRPr="002C4F2D" w:rsidRDefault="002C4F2D" w:rsidP="00FF3833">
            <w:pPr>
              <w:ind w:left="116" w:hanging="116"/>
              <w:rPr>
                <w:rFonts w:ascii="Times" w:hAnsi="Times"/>
                <w:b/>
              </w:rPr>
            </w:pPr>
            <w:r w:rsidRPr="002C4F2D">
              <w:rPr>
                <w:rFonts w:ascii="Times" w:hAnsi="Times"/>
                <w:b/>
              </w:rPr>
              <w:t>Refs</w:t>
            </w:r>
          </w:p>
        </w:tc>
      </w:tr>
      <w:tr w:rsidR="00F67D23" w:rsidRPr="002C4F2D" w14:paraId="704C1B9A" w14:textId="77777777" w:rsidTr="00FF3833">
        <w:tc>
          <w:tcPr>
            <w:tcW w:w="1736" w:type="dxa"/>
          </w:tcPr>
          <w:p w14:paraId="2F2FD107" w14:textId="77777777" w:rsidR="002C4F2D" w:rsidRPr="002C4F2D" w:rsidRDefault="002C4F2D" w:rsidP="002C4F2D">
            <w:pPr>
              <w:rPr>
                <w:rFonts w:ascii="Times" w:hAnsi="Times"/>
              </w:rPr>
            </w:pPr>
            <w:r w:rsidRPr="002C4F2D">
              <w:rPr>
                <w:rFonts w:ascii="Times" w:hAnsi="Times"/>
              </w:rPr>
              <w:t>HSV-1/2</w:t>
            </w:r>
          </w:p>
        </w:tc>
        <w:tc>
          <w:tcPr>
            <w:tcW w:w="1641" w:type="dxa"/>
          </w:tcPr>
          <w:p w14:paraId="5872D4A8" w14:textId="77777777" w:rsidR="002C4F2D" w:rsidRPr="002C4F2D" w:rsidRDefault="002C4F2D" w:rsidP="002C4F2D">
            <w:pPr>
              <w:rPr>
                <w:rFonts w:ascii="Times" w:hAnsi="Times"/>
              </w:rPr>
            </w:pPr>
            <w:r w:rsidRPr="002C4F2D">
              <w:rPr>
                <w:rFonts w:ascii="Times" w:hAnsi="Times"/>
              </w:rPr>
              <w:t>3.7 B / ~700M</w:t>
            </w:r>
          </w:p>
        </w:tc>
        <w:tc>
          <w:tcPr>
            <w:tcW w:w="1557" w:type="dxa"/>
          </w:tcPr>
          <w:p w14:paraId="48550613" w14:textId="77777777" w:rsidR="002C4F2D" w:rsidRPr="002C4F2D" w:rsidRDefault="002C4F2D" w:rsidP="002C4F2D">
            <w:pPr>
              <w:rPr>
                <w:rFonts w:ascii="Times" w:hAnsi="Times"/>
              </w:rPr>
            </w:pPr>
            <w:r w:rsidRPr="002C4F2D">
              <w:rPr>
                <w:rFonts w:ascii="Times" w:hAnsi="Times"/>
              </w:rPr>
              <w:t>3M/</w:t>
            </w:r>
            <w:proofErr w:type="spellStart"/>
            <w:r w:rsidRPr="002C4F2D">
              <w:rPr>
                <w:rFonts w:ascii="Times" w:hAnsi="Times"/>
              </w:rPr>
              <w:t>yr</w:t>
            </w:r>
            <w:proofErr w:type="spellEnd"/>
            <w:r w:rsidRPr="002C4F2D">
              <w:rPr>
                <w:rFonts w:ascii="Times" w:hAnsi="Times"/>
              </w:rPr>
              <w:t xml:space="preserve"> (US)</w:t>
            </w:r>
          </w:p>
        </w:tc>
        <w:tc>
          <w:tcPr>
            <w:tcW w:w="1474" w:type="dxa"/>
          </w:tcPr>
          <w:p w14:paraId="00D6E6F7" w14:textId="77777777" w:rsidR="002C4F2D" w:rsidRPr="002C4F2D" w:rsidRDefault="002C4F2D" w:rsidP="002C4F2D">
            <w:pPr>
              <w:rPr>
                <w:rFonts w:ascii="Times" w:hAnsi="Times"/>
              </w:rPr>
            </w:pPr>
            <w:r w:rsidRPr="002C4F2D">
              <w:rPr>
                <w:rFonts w:ascii="Times" w:hAnsi="Times"/>
              </w:rPr>
              <w:t>low</w:t>
            </w:r>
          </w:p>
        </w:tc>
        <w:tc>
          <w:tcPr>
            <w:tcW w:w="1507" w:type="dxa"/>
          </w:tcPr>
          <w:p w14:paraId="4F673FF6" w14:textId="77777777" w:rsidR="002C4F2D" w:rsidRPr="002C4F2D" w:rsidRDefault="002C4F2D" w:rsidP="002C4F2D">
            <w:pPr>
              <w:rPr>
                <w:rFonts w:ascii="Times" w:hAnsi="Times"/>
              </w:rPr>
            </w:pPr>
            <w:r w:rsidRPr="002C4F2D">
              <w:rPr>
                <w:rFonts w:ascii="Times" w:hAnsi="Times"/>
              </w:rPr>
              <w:t>$540M (US)</w:t>
            </w:r>
          </w:p>
        </w:tc>
        <w:tc>
          <w:tcPr>
            <w:tcW w:w="988" w:type="dxa"/>
          </w:tcPr>
          <w:p w14:paraId="470D9CFB" w14:textId="7FB1E2C6" w:rsidR="002C4F2D" w:rsidRPr="002C4F2D" w:rsidRDefault="002C4F2D" w:rsidP="00B8648C">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UmVjTnVtPjE1NDwvUmVjTnVtPjxEaXNwbGF5VGV4dD4oNjAtNjQpPC9EaXNwbGF5VGV4dD48cmVj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B8648C">
              <w:rPr>
                <w:rFonts w:ascii="Times" w:hAnsi="Times"/>
              </w:rPr>
              <w:instrText xml:space="preserve"> ADDIN EN.CITE </w:instrText>
            </w:r>
            <w:r w:rsidR="00B8648C">
              <w:rPr>
                <w:rFonts w:ascii="Times" w:hAnsi="Times"/>
              </w:rPr>
              <w:fldChar w:fldCharType="begin">
                <w:fldData xml:space="preserve">PEVuZE5vdGU+PENpdGU+PEF1dGhvcj5Cb3BwYW5hPC9BdXRob3I+PFllYXI+MjAwNzwvWWVhcj48
UmVjTnVtPjE1NDwvUmVjTnVtPjxEaXNwbGF5VGV4dD4oNjAtNjQpPC9EaXNwbGF5VGV4dD48cmVj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sidR="00B8648C">
              <w:rPr>
                <w:rFonts w:ascii="Times" w:hAnsi="Times"/>
              </w:rPr>
              <w:instrText xml:space="preserve"> ADDIN EN.CITE.DATA </w:instrText>
            </w:r>
            <w:r w:rsidR="00B8648C">
              <w:rPr>
                <w:rFonts w:ascii="Times" w:hAnsi="Times"/>
              </w:rPr>
            </w:r>
            <w:r w:rsidR="00B8648C">
              <w:rPr>
                <w:rFonts w:ascii="Times" w:hAnsi="Times"/>
              </w:rPr>
              <w:fldChar w:fldCharType="end"/>
            </w:r>
            <w:r w:rsidRPr="002C4F2D">
              <w:rPr>
                <w:rFonts w:ascii="Times" w:hAnsi="Times"/>
              </w:rPr>
            </w:r>
            <w:r w:rsidRPr="002C4F2D">
              <w:rPr>
                <w:rFonts w:ascii="Times" w:hAnsi="Times"/>
              </w:rPr>
              <w:fldChar w:fldCharType="separate"/>
            </w:r>
            <w:r w:rsidR="00B8648C">
              <w:rPr>
                <w:rFonts w:ascii="Times" w:hAnsi="Times"/>
                <w:noProof/>
              </w:rPr>
              <w:t>(60-64)</w:t>
            </w:r>
            <w:r w:rsidRPr="002C4F2D">
              <w:rPr>
                <w:rFonts w:ascii="Times" w:hAnsi="Times"/>
              </w:rPr>
              <w:fldChar w:fldCharType="end"/>
            </w:r>
          </w:p>
        </w:tc>
      </w:tr>
      <w:tr w:rsidR="00F67D23" w:rsidRPr="002C4F2D" w14:paraId="49544A6B" w14:textId="77777777" w:rsidTr="00FF3833">
        <w:tc>
          <w:tcPr>
            <w:tcW w:w="1736" w:type="dxa"/>
          </w:tcPr>
          <w:p w14:paraId="32CBDBA8" w14:textId="77777777" w:rsidR="002C4F2D" w:rsidRPr="002C4F2D" w:rsidRDefault="002C4F2D" w:rsidP="002C4F2D">
            <w:pPr>
              <w:rPr>
                <w:rFonts w:ascii="Times" w:hAnsi="Times"/>
              </w:rPr>
            </w:pPr>
            <w:r w:rsidRPr="002C4F2D">
              <w:rPr>
                <w:rFonts w:ascii="Times" w:hAnsi="Times"/>
              </w:rPr>
              <w:t>HIV-1/2</w:t>
            </w:r>
          </w:p>
        </w:tc>
        <w:tc>
          <w:tcPr>
            <w:tcW w:w="1641" w:type="dxa"/>
          </w:tcPr>
          <w:p w14:paraId="51B6877C" w14:textId="77777777" w:rsidR="002C4F2D" w:rsidRPr="002C4F2D" w:rsidRDefault="002C4F2D" w:rsidP="002C4F2D">
            <w:pPr>
              <w:rPr>
                <w:rFonts w:ascii="Times" w:hAnsi="Times"/>
              </w:rPr>
            </w:pPr>
            <w:r w:rsidRPr="002C4F2D">
              <w:rPr>
                <w:rFonts w:ascii="Times" w:hAnsi="Times"/>
              </w:rPr>
              <w:t>36M (world)</w:t>
            </w:r>
          </w:p>
        </w:tc>
        <w:tc>
          <w:tcPr>
            <w:tcW w:w="1557" w:type="dxa"/>
          </w:tcPr>
          <w:p w14:paraId="62787683" w14:textId="77777777" w:rsidR="002C4F2D" w:rsidRPr="002C4F2D" w:rsidRDefault="002C4F2D" w:rsidP="002C4F2D">
            <w:pPr>
              <w:rPr>
                <w:rFonts w:ascii="Times" w:hAnsi="Times"/>
              </w:rPr>
            </w:pPr>
            <w:r w:rsidRPr="002C4F2D">
              <w:rPr>
                <w:rFonts w:ascii="Times" w:hAnsi="Times"/>
              </w:rPr>
              <w:t>2.1M/</w:t>
            </w:r>
            <w:proofErr w:type="spellStart"/>
            <w:r w:rsidRPr="002C4F2D">
              <w:rPr>
                <w:rFonts w:ascii="Times" w:hAnsi="Times"/>
              </w:rPr>
              <w:t>yr</w:t>
            </w:r>
            <w:proofErr w:type="spellEnd"/>
            <w:r w:rsidRPr="002C4F2D">
              <w:rPr>
                <w:rFonts w:ascii="Times" w:hAnsi="Times"/>
              </w:rPr>
              <w:t xml:space="preserve"> </w:t>
            </w:r>
            <w:proofErr w:type="spellStart"/>
            <w:r w:rsidRPr="002C4F2D">
              <w:rPr>
                <w:rFonts w:ascii="Times" w:hAnsi="Times"/>
              </w:rPr>
              <w:t>ww</w:t>
            </w:r>
            <w:proofErr w:type="spellEnd"/>
          </w:p>
        </w:tc>
        <w:tc>
          <w:tcPr>
            <w:tcW w:w="1474" w:type="dxa"/>
          </w:tcPr>
          <w:p w14:paraId="426770F5" w14:textId="77777777" w:rsidR="002C4F2D" w:rsidRPr="002C4F2D" w:rsidRDefault="002C4F2D"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
          <w:p w14:paraId="15653A07" w14:textId="77777777" w:rsidR="002C4F2D" w:rsidRPr="002C4F2D" w:rsidRDefault="002C4F2D" w:rsidP="002C4F2D">
            <w:pPr>
              <w:rPr>
                <w:rFonts w:ascii="Times" w:hAnsi="Times"/>
              </w:rPr>
            </w:pPr>
            <w:r w:rsidRPr="002C4F2D">
              <w:rPr>
                <w:rFonts w:ascii="Times" w:hAnsi="Times"/>
              </w:rPr>
              <w:t>$13.7B (US)</w:t>
            </w:r>
          </w:p>
        </w:tc>
        <w:tc>
          <w:tcPr>
            <w:tcW w:w="988" w:type="dxa"/>
          </w:tcPr>
          <w:p w14:paraId="676FDBE8" w14:textId="2745F3D9" w:rsidR="002C4F2D" w:rsidRPr="002C4F2D" w:rsidRDefault="002C4F2D" w:rsidP="00B8648C">
            <w:pPr>
              <w:ind w:left="116" w:hanging="116"/>
              <w:rPr>
                <w:rFonts w:ascii="Times" w:hAnsi="Times"/>
              </w:rPr>
            </w:pPr>
            <w:r w:rsidRPr="002C4F2D">
              <w:rPr>
                <w:rFonts w:ascii="Times" w:hAnsi="Times"/>
              </w:rPr>
              <w:fldChar w:fldCharType="begin"/>
            </w:r>
            <w:r w:rsidR="00B8648C">
              <w:rPr>
                <w:rFonts w:ascii="Times" w:hAnsi="Times"/>
              </w:rPr>
              <w:instrText xml:space="preserve"> ADDIN EN.CITE &lt;EndNote&gt;&lt;Cite&gt;&lt;Author&gt;Menzies&lt;/Author&gt;&lt;Year&gt;2011&lt;/Year&gt;&lt;RecNum&gt;138&lt;/RecNum&gt;&lt;DisplayText&gt;(65)&lt;/DisplayText&gt;&lt;record&gt;&lt;rec-number&gt;138&lt;/rec-number&gt;&lt;foreign-keys&gt;&lt;key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sidR="00B8648C">
              <w:rPr>
                <w:rFonts w:ascii="Times" w:hAnsi="Times"/>
                <w:noProof/>
              </w:rPr>
              <w:t>(65)</w:t>
            </w:r>
            <w:r w:rsidRPr="002C4F2D">
              <w:rPr>
                <w:rFonts w:ascii="Times" w:hAnsi="Times"/>
              </w:rPr>
              <w:fldChar w:fldCharType="end"/>
            </w:r>
          </w:p>
        </w:tc>
      </w:tr>
      <w:tr w:rsidR="00F67D23" w:rsidRPr="002C4F2D" w14:paraId="03358EE3" w14:textId="77777777" w:rsidTr="00FF3833">
        <w:tc>
          <w:tcPr>
            <w:tcW w:w="1736" w:type="dxa"/>
          </w:tcPr>
          <w:p w14:paraId="41B7BD5E" w14:textId="77777777" w:rsidR="002C4F2D" w:rsidRPr="002C4F2D" w:rsidRDefault="002C4F2D" w:rsidP="002C4F2D">
            <w:pPr>
              <w:rPr>
                <w:rFonts w:ascii="Times" w:hAnsi="Times"/>
              </w:rPr>
            </w:pPr>
            <w:r w:rsidRPr="002C4F2D">
              <w:rPr>
                <w:rFonts w:ascii="Times" w:hAnsi="Times"/>
              </w:rPr>
              <w:t>Influenza</w:t>
            </w:r>
          </w:p>
        </w:tc>
        <w:tc>
          <w:tcPr>
            <w:tcW w:w="1641" w:type="dxa"/>
          </w:tcPr>
          <w:p w14:paraId="40E89877" w14:textId="77777777" w:rsidR="002C4F2D" w:rsidRPr="002C4F2D" w:rsidRDefault="002C4F2D"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
          <w:p w14:paraId="362DD47D" w14:textId="77777777" w:rsidR="002C4F2D" w:rsidRPr="002C4F2D" w:rsidRDefault="002C4F2D"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
          <w:p w14:paraId="173D8F49" w14:textId="77777777" w:rsidR="002C4F2D" w:rsidRPr="002C4F2D" w:rsidRDefault="002C4F2D"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
          <w:p w14:paraId="2FAEAF20" w14:textId="77777777" w:rsidR="002C4F2D" w:rsidRPr="002C4F2D" w:rsidRDefault="002C4F2D" w:rsidP="002C4F2D">
            <w:pPr>
              <w:rPr>
                <w:rFonts w:ascii="Times" w:hAnsi="Times"/>
              </w:rPr>
            </w:pPr>
            <w:r w:rsidRPr="002C4F2D">
              <w:rPr>
                <w:rFonts w:ascii="Times" w:hAnsi="Times"/>
              </w:rPr>
              <w:t>$10-90B</w:t>
            </w:r>
          </w:p>
        </w:tc>
        <w:tc>
          <w:tcPr>
            <w:tcW w:w="988" w:type="dxa"/>
          </w:tcPr>
          <w:p w14:paraId="5B811CAA" w14:textId="79F7E704" w:rsidR="002C4F2D" w:rsidRPr="002C4F2D" w:rsidRDefault="002C4F2D" w:rsidP="00B8648C">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UmVjTnVtPjE1MDwvUmVjTnVtPjxEaXNwbGF5VGV4dD4oNjYtNjgpPC9EaXNwbGF5VGV4dD48cmVj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B8648C">
              <w:rPr>
                <w:rFonts w:ascii="Times" w:hAnsi="Times"/>
              </w:rPr>
              <w:instrText xml:space="preserve"> ADDIN EN.CITE </w:instrText>
            </w:r>
            <w:r w:rsidR="00B8648C">
              <w:rPr>
                <w:rFonts w:ascii="Times" w:hAnsi="Times"/>
              </w:rPr>
              <w:fldChar w:fldCharType="begin">
                <w:fldData xml:space="preserve">PEVuZE5vdGU+PENpdGU+PEF1dGhvcj5Kb2huc29uPC9BdXRob3I+PFllYXI+MjAwMjwvWWVhcj48
UmVjTnVtPjE1MDwvUmVjTnVtPjxEaXNwbGF5VGV4dD4oNjYtNjgpPC9EaXNwbGF5VGV4dD48cmVj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sidR="00B8648C">
              <w:rPr>
                <w:rFonts w:ascii="Times" w:hAnsi="Times"/>
              </w:rPr>
              <w:instrText xml:space="preserve"> ADDIN EN.CITE.DATA </w:instrText>
            </w:r>
            <w:r w:rsidR="00B8648C">
              <w:rPr>
                <w:rFonts w:ascii="Times" w:hAnsi="Times"/>
              </w:rPr>
            </w:r>
            <w:r w:rsidR="00B8648C">
              <w:rPr>
                <w:rFonts w:ascii="Times" w:hAnsi="Times"/>
              </w:rPr>
              <w:fldChar w:fldCharType="end"/>
            </w:r>
            <w:r w:rsidRPr="002C4F2D">
              <w:rPr>
                <w:rFonts w:ascii="Times" w:hAnsi="Times"/>
              </w:rPr>
            </w:r>
            <w:r w:rsidRPr="002C4F2D">
              <w:rPr>
                <w:rFonts w:ascii="Times" w:hAnsi="Times"/>
              </w:rPr>
              <w:fldChar w:fldCharType="separate"/>
            </w:r>
            <w:r w:rsidR="00B8648C">
              <w:rPr>
                <w:rFonts w:ascii="Times" w:hAnsi="Times"/>
                <w:noProof/>
              </w:rPr>
              <w:t>(66-68)</w:t>
            </w:r>
            <w:r w:rsidRPr="002C4F2D">
              <w:rPr>
                <w:rFonts w:ascii="Times" w:hAnsi="Times"/>
              </w:rPr>
              <w:fldChar w:fldCharType="end"/>
            </w:r>
          </w:p>
        </w:tc>
      </w:tr>
      <w:tr w:rsidR="00F67D23" w:rsidRPr="002C4F2D" w14:paraId="3093EE8D" w14:textId="77777777" w:rsidTr="00FF3833">
        <w:tc>
          <w:tcPr>
            <w:tcW w:w="1736" w:type="dxa"/>
          </w:tcPr>
          <w:p w14:paraId="38B747DF" w14:textId="77777777" w:rsidR="002C4F2D" w:rsidRPr="002C4F2D" w:rsidRDefault="002C4F2D" w:rsidP="002C4F2D">
            <w:pPr>
              <w:rPr>
                <w:rFonts w:ascii="Times" w:hAnsi="Times"/>
              </w:rPr>
            </w:pPr>
            <w:r w:rsidRPr="002C4F2D">
              <w:rPr>
                <w:rFonts w:ascii="Times" w:hAnsi="Times"/>
              </w:rPr>
              <w:t>Measles</w:t>
            </w:r>
          </w:p>
        </w:tc>
        <w:tc>
          <w:tcPr>
            <w:tcW w:w="1641" w:type="dxa"/>
          </w:tcPr>
          <w:p w14:paraId="6A4D12B3" w14:textId="77777777" w:rsidR="002C4F2D" w:rsidRPr="002C4F2D" w:rsidRDefault="002C4F2D" w:rsidP="002C4F2D">
            <w:pPr>
              <w:rPr>
                <w:rFonts w:ascii="Times" w:hAnsi="Times"/>
              </w:rPr>
            </w:pPr>
            <w:r w:rsidRPr="002C4F2D">
              <w:rPr>
                <w:rFonts w:ascii="Times" w:hAnsi="Times"/>
              </w:rPr>
              <w:t>&gt;20 M (</w:t>
            </w:r>
            <w:proofErr w:type="spellStart"/>
            <w:r w:rsidRPr="002C4F2D">
              <w:rPr>
                <w:rFonts w:ascii="Times" w:hAnsi="Times"/>
              </w:rPr>
              <w:t>ww</w:t>
            </w:r>
            <w:proofErr w:type="spellEnd"/>
            <w:r w:rsidRPr="002C4F2D">
              <w:rPr>
                <w:rFonts w:ascii="Times" w:hAnsi="Times"/>
              </w:rPr>
              <w:t>)</w:t>
            </w:r>
          </w:p>
        </w:tc>
        <w:tc>
          <w:tcPr>
            <w:tcW w:w="1557" w:type="dxa"/>
          </w:tcPr>
          <w:p w14:paraId="29D341F5" w14:textId="77777777" w:rsidR="002C4F2D" w:rsidRPr="002C4F2D" w:rsidRDefault="002C4F2D" w:rsidP="002C4F2D">
            <w:pPr>
              <w:rPr>
                <w:rFonts w:ascii="Times" w:hAnsi="Times"/>
              </w:rPr>
            </w:pPr>
            <w:r w:rsidRPr="002C4F2D">
              <w:rPr>
                <w:rFonts w:ascii="Times" w:hAnsi="Times"/>
              </w:rPr>
              <w:t xml:space="preserve">250k </w:t>
            </w:r>
            <w:proofErr w:type="spellStart"/>
            <w:r w:rsidRPr="002C4F2D">
              <w:rPr>
                <w:rFonts w:ascii="Times" w:hAnsi="Times"/>
              </w:rPr>
              <w:t>ww</w:t>
            </w:r>
            <w:proofErr w:type="spellEnd"/>
          </w:p>
        </w:tc>
        <w:tc>
          <w:tcPr>
            <w:tcW w:w="1474" w:type="dxa"/>
          </w:tcPr>
          <w:p w14:paraId="2896212F" w14:textId="77777777" w:rsidR="002C4F2D" w:rsidRPr="002C4F2D" w:rsidRDefault="002C4F2D"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
          <w:p w14:paraId="2283BF00" w14:textId="77777777" w:rsidR="002C4F2D" w:rsidRPr="002C4F2D" w:rsidRDefault="002C4F2D" w:rsidP="002C4F2D">
            <w:pPr>
              <w:rPr>
                <w:rFonts w:ascii="Times" w:hAnsi="Times"/>
              </w:rPr>
            </w:pPr>
            <w:r w:rsidRPr="002C4F2D">
              <w:rPr>
                <w:rFonts w:ascii="Times" w:hAnsi="Times"/>
              </w:rPr>
              <w:t>$3-7B (US)</w:t>
            </w:r>
          </w:p>
        </w:tc>
        <w:tc>
          <w:tcPr>
            <w:tcW w:w="988" w:type="dxa"/>
          </w:tcPr>
          <w:p w14:paraId="33431BF2" w14:textId="27D305AC" w:rsidR="002C4F2D" w:rsidRPr="002C4F2D" w:rsidRDefault="002C4F2D" w:rsidP="00B8648C">
            <w:pPr>
              <w:ind w:left="116" w:hanging="116"/>
              <w:rPr>
                <w:rFonts w:ascii="Times" w:hAnsi="Times"/>
              </w:rPr>
            </w:pPr>
            <w:r w:rsidRPr="002C4F2D">
              <w:rPr>
                <w:rFonts w:ascii="Times" w:hAnsi="Times"/>
              </w:rPr>
              <w:fldChar w:fldCharType="begin"/>
            </w:r>
            <w:r w:rsidR="00B8648C">
              <w:rPr>
                <w:rFonts w:ascii="Times" w:hAnsi="Times"/>
              </w:rPr>
              <w:instrText xml:space="preserve"> ADDIN EN.CITE &lt;EndNote&gt;&lt;Cite&gt;&lt;Author&gt;Patel&lt;/Author&gt;&lt;Year&gt;2016&lt;/Year&gt;&lt;RecNum&gt;137&lt;/RecNum&gt;&lt;DisplayText&gt;(69)&lt;/DisplayText&gt;&lt;record&gt;&lt;rec-number&gt;137&lt;/rec-number&gt;&lt;foreign-keys&gt;&lt;key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sidR="00B8648C">
              <w:rPr>
                <w:rFonts w:ascii="Times" w:hAnsi="Times"/>
                <w:noProof/>
              </w:rPr>
              <w:t>(69)</w:t>
            </w:r>
            <w:r w:rsidRPr="002C4F2D">
              <w:rPr>
                <w:rFonts w:ascii="Times" w:hAnsi="Times"/>
              </w:rPr>
              <w:fldChar w:fldCharType="end"/>
            </w:r>
          </w:p>
        </w:tc>
      </w:tr>
      <w:tr w:rsidR="00F67D23" w:rsidRPr="002C4F2D" w14:paraId="4F1A5E64" w14:textId="77777777" w:rsidTr="00FF3833">
        <w:tc>
          <w:tcPr>
            <w:tcW w:w="1736" w:type="dxa"/>
          </w:tcPr>
          <w:p w14:paraId="363376AF" w14:textId="77777777" w:rsidR="002C4F2D" w:rsidRPr="002C4F2D" w:rsidRDefault="002C4F2D" w:rsidP="002C4F2D">
            <w:pPr>
              <w:rPr>
                <w:rFonts w:ascii="Times" w:hAnsi="Times"/>
              </w:rPr>
            </w:pPr>
            <w:r w:rsidRPr="002C4F2D">
              <w:rPr>
                <w:rFonts w:ascii="Times" w:hAnsi="Times"/>
              </w:rPr>
              <w:t>Hepatitis C</w:t>
            </w:r>
          </w:p>
        </w:tc>
        <w:tc>
          <w:tcPr>
            <w:tcW w:w="1641" w:type="dxa"/>
          </w:tcPr>
          <w:p w14:paraId="6F5CDAC8" w14:textId="77777777" w:rsidR="002C4F2D" w:rsidRPr="002C4F2D" w:rsidRDefault="002C4F2D" w:rsidP="002C4F2D">
            <w:pPr>
              <w:rPr>
                <w:rFonts w:ascii="Times" w:hAnsi="Times"/>
              </w:rPr>
            </w:pPr>
            <w:r w:rsidRPr="002C4F2D">
              <w:rPr>
                <w:rFonts w:ascii="Times" w:hAnsi="Times"/>
              </w:rPr>
              <w:t>60-120M (</w:t>
            </w:r>
            <w:proofErr w:type="spellStart"/>
            <w:r w:rsidRPr="002C4F2D">
              <w:rPr>
                <w:rFonts w:ascii="Times" w:hAnsi="Times"/>
              </w:rPr>
              <w:t>ww</w:t>
            </w:r>
            <w:proofErr w:type="spellEnd"/>
            <w:r w:rsidRPr="002C4F2D">
              <w:rPr>
                <w:rFonts w:ascii="Times" w:hAnsi="Times"/>
              </w:rPr>
              <w:t>)</w:t>
            </w:r>
          </w:p>
        </w:tc>
        <w:tc>
          <w:tcPr>
            <w:tcW w:w="1557" w:type="dxa"/>
          </w:tcPr>
          <w:p w14:paraId="5842283C" w14:textId="77777777" w:rsidR="002C4F2D" w:rsidRPr="002C4F2D" w:rsidRDefault="002C4F2D" w:rsidP="002C4F2D">
            <w:pPr>
              <w:rPr>
                <w:rFonts w:ascii="Times" w:hAnsi="Times"/>
              </w:rPr>
            </w:pPr>
            <w:r w:rsidRPr="002C4F2D">
              <w:rPr>
                <w:rFonts w:ascii="Times" w:hAnsi="Times"/>
              </w:rPr>
              <w:t>4M</w:t>
            </w:r>
          </w:p>
        </w:tc>
        <w:tc>
          <w:tcPr>
            <w:tcW w:w="1474" w:type="dxa"/>
          </w:tcPr>
          <w:p w14:paraId="7D0E701E" w14:textId="77777777" w:rsidR="002C4F2D" w:rsidRPr="002C4F2D" w:rsidRDefault="002C4F2D" w:rsidP="002C4F2D">
            <w:pPr>
              <w:rPr>
                <w:rFonts w:ascii="Times" w:hAnsi="Times"/>
              </w:rPr>
            </w:pPr>
            <w:r w:rsidRPr="002C4F2D">
              <w:rPr>
                <w:rFonts w:ascii="Times" w:hAnsi="Times"/>
              </w:rPr>
              <w:t xml:space="preserve">500k </w:t>
            </w:r>
            <w:proofErr w:type="spellStart"/>
            <w:r w:rsidRPr="002C4F2D">
              <w:rPr>
                <w:rFonts w:ascii="Times" w:hAnsi="Times"/>
              </w:rPr>
              <w:t>ww</w:t>
            </w:r>
            <w:proofErr w:type="spellEnd"/>
          </w:p>
        </w:tc>
        <w:tc>
          <w:tcPr>
            <w:tcW w:w="1507" w:type="dxa"/>
          </w:tcPr>
          <w:p w14:paraId="2DF02570" w14:textId="77777777" w:rsidR="002C4F2D" w:rsidRPr="002C4F2D" w:rsidRDefault="002C4F2D"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
          <w:p w14:paraId="70D8FACC" w14:textId="40F982E5" w:rsidR="002C4F2D" w:rsidRPr="002C4F2D" w:rsidRDefault="002C4F2D" w:rsidP="00B8648C">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TnVtPjEyNTwvUmVjTnVtPjxEaXNwbGF5VGV4dD4oNzAsIDcxKTwvRGlzcGxheVRleHQ+PHJlY29y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B8648C">
              <w:rPr>
                <w:rFonts w:ascii="Times" w:hAnsi="Times"/>
              </w:rPr>
              <w:instrText xml:space="preserve"> ADDIN EN.CITE </w:instrText>
            </w:r>
            <w:r w:rsidR="00B8648C">
              <w:rPr>
                <w:rFonts w:ascii="Times" w:hAnsi="Times"/>
              </w:rPr>
              <w:fldChar w:fldCharType="begin">
                <w:fldData xml:space="preserve">PEVuZE5vdGU+PENpdGU+PEF1dGhvcj5Xb25nPC9BdXRob3I+PFllYXI+MjAwMDwvWWVhcj48UmVj
TnVtPjEyNTwvUmVjTnVtPjxEaXNwbGF5VGV4dD4oNzAsIDcxKTwvRGlzcGxheVRleHQ+PHJlY29y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sidR="00B8648C">
              <w:rPr>
                <w:rFonts w:ascii="Times" w:hAnsi="Times"/>
              </w:rPr>
              <w:instrText xml:space="preserve"> ADDIN EN.CITE.DATA </w:instrText>
            </w:r>
            <w:r w:rsidR="00B8648C">
              <w:rPr>
                <w:rFonts w:ascii="Times" w:hAnsi="Times"/>
              </w:rPr>
            </w:r>
            <w:r w:rsidR="00B8648C">
              <w:rPr>
                <w:rFonts w:ascii="Times" w:hAnsi="Times"/>
              </w:rPr>
              <w:fldChar w:fldCharType="end"/>
            </w:r>
            <w:r w:rsidRPr="002C4F2D">
              <w:rPr>
                <w:rFonts w:ascii="Times" w:hAnsi="Times"/>
              </w:rPr>
            </w:r>
            <w:r w:rsidRPr="002C4F2D">
              <w:rPr>
                <w:rFonts w:ascii="Times" w:hAnsi="Times"/>
              </w:rPr>
              <w:fldChar w:fldCharType="separate"/>
            </w:r>
            <w:r w:rsidR="00B8648C">
              <w:rPr>
                <w:rFonts w:ascii="Times" w:hAnsi="Times"/>
                <w:noProof/>
              </w:rPr>
              <w:t>(70, 71)</w:t>
            </w:r>
            <w:r w:rsidRPr="002C4F2D">
              <w:rPr>
                <w:rFonts w:ascii="Times" w:hAnsi="Times"/>
              </w:rPr>
              <w:fldChar w:fldCharType="end"/>
            </w:r>
          </w:p>
        </w:tc>
      </w:tr>
      <w:tr w:rsidR="00F67D23" w:rsidRPr="002C4F2D" w14:paraId="4A3B9AEA" w14:textId="77777777" w:rsidTr="00FF3833">
        <w:tc>
          <w:tcPr>
            <w:tcW w:w="1736" w:type="dxa"/>
          </w:tcPr>
          <w:p w14:paraId="41A40CF4" w14:textId="77777777" w:rsidR="002C4F2D" w:rsidRPr="002C4F2D" w:rsidRDefault="002C4F2D" w:rsidP="002C4F2D">
            <w:pPr>
              <w:rPr>
                <w:rFonts w:ascii="Times" w:hAnsi="Times"/>
              </w:rPr>
            </w:pPr>
            <w:r w:rsidRPr="002C4F2D">
              <w:rPr>
                <w:rFonts w:ascii="Times" w:hAnsi="Times"/>
              </w:rPr>
              <w:t>Hepatitis B</w:t>
            </w:r>
          </w:p>
        </w:tc>
        <w:tc>
          <w:tcPr>
            <w:tcW w:w="1641" w:type="dxa"/>
          </w:tcPr>
          <w:p w14:paraId="4D91B253" w14:textId="77777777" w:rsidR="002C4F2D" w:rsidRPr="002C4F2D" w:rsidRDefault="002C4F2D" w:rsidP="002C4F2D">
            <w:pPr>
              <w:rPr>
                <w:rFonts w:ascii="Times" w:hAnsi="Times"/>
              </w:rPr>
            </w:pPr>
            <w:r w:rsidRPr="002C4F2D">
              <w:rPr>
                <w:rFonts w:ascii="Times" w:hAnsi="Times"/>
              </w:rPr>
              <w:t xml:space="preserve">248 M </w:t>
            </w:r>
            <w:proofErr w:type="spellStart"/>
            <w:r w:rsidRPr="002C4F2D">
              <w:rPr>
                <w:rFonts w:ascii="Times" w:hAnsi="Times"/>
              </w:rPr>
              <w:t>ww</w:t>
            </w:r>
            <w:proofErr w:type="spellEnd"/>
            <w:r w:rsidRPr="002C4F2D">
              <w:rPr>
                <w:rFonts w:ascii="Times" w:hAnsi="Times"/>
              </w:rPr>
              <w:t>/</w:t>
            </w:r>
            <w:proofErr w:type="spellStart"/>
            <w:r w:rsidRPr="002C4F2D">
              <w:rPr>
                <w:rFonts w:ascii="Times" w:hAnsi="Times"/>
              </w:rPr>
              <w:t>yr</w:t>
            </w:r>
            <w:proofErr w:type="spellEnd"/>
            <w:r w:rsidRPr="002C4F2D">
              <w:rPr>
                <w:rFonts w:ascii="Times" w:hAnsi="Times"/>
              </w:rPr>
              <w:t xml:space="preserve">, ~2.5 B </w:t>
            </w:r>
            <w:proofErr w:type="spellStart"/>
            <w:r w:rsidRPr="002C4F2D">
              <w:rPr>
                <w:rFonts w:ascii="Times" w:hAnsi="Times"/>
              </w:rPr>
              <w:t>ww</w:t>
            </w:r>
            <w:proofErr w:type="spellEnd"/>
            <w:r w:rsidRPr="002C4F2D">
              <w:rPr>
                <w:rFonts w:ascii="Times" w:hAnsi="Times"/>
              </w:rPr>
              <w:t xml:space="preserve"> total</w:t>
            </w:r>
          </w:p>
        </w:tc>
        <w:tc>
          <w:tcPr>
            <w:tcW w:w="1557" w:type="dxa"/>
          </w:tcPr>
          <w:p w14:paraId="6972F124" w14:textId="77777777" w:rsidR="002C4F2D" w:rsidRPr="002C4F2D" w:rsidRDefault="002C4F2D" w:rsidP="002C4F2D">
            <w:pPr>
              <w:rPr>
                <w:rFonts w:ascii="Times" w:hAnsi="Times"/>
              </w:rPr>
            </w:pPr>
            <w:r w:rsidRPr="002C4F2D">
              <w:rPr>
                <w:rFonts w:ascii="Times" w:hAnsi="Times"/>
              </w:rPr>
              <w:t xml:space="preserve">350M </w:t>
            </w:r>
            <w:proofErr w:type="spellStart"/>
            <w:r w:rsidRPr="002C4F2D">
              <w:rPr>
                <w:rFonts w:ascii="Times" w:hAnsi="Times"/>
              </w:rPr>
              <w:t>ww</w:t>
            </w:r>
            <w:proofErr w:type="spellEnd"/>
            <w:r w:rsidRPr="002C4F2D">
              <w:rPr>
                <w:rFonts w:ascii="Times" w:hAnsi="Times"/>
              </w:rPr>
              <w:t xml:space="preserve"> total</w:t>
            </w:r>
          </w:p>
        </w:tc>
        <w:tc>
          <w:tcPr>
            <w:tcW w:w="1474" w:type="dxa"/>
          </w:tcPr>
          <w:p w14:paraId="7999EDDB" w14:textId="77777777" w:rsidR="002C4F2D" w:rsidRPr="002C4F2D" w:rsidRDefault="002C4F2D" w:rsidP="002C4F2D">
            <w:pPr>
              <w:rPr>
                <w:rFonts w:ascii="Times" w:hAnsi="Times"/>
              </w:rPr>
            </w:pPr>
            <w:r w:rsidRPr="002C4F2D">
              <w:rPr>
                <w:rFonts w:ascii="Times" w:hAnsi="Times"/>
              </w:rPr>
              <w:t xml:space="preserve">600k </w:t>
            </w:r>
            <w:proofErr w:type="spellStart"/>
            <w:r w:rsidRPr="002C4F2D">
              <w:rPr>
                <w:rFonts w:ascii="Times" w:hAnsi="Times"/>
              </w:rPr>
              <w:t>ww</w:t>
            </w:r>
            <w:proofErr w:type="spellEnd"/>
          </w:p>
        </w:tc>
        <w:tc>
          <w:tcPr>
            <w:tcW w:w="1507" w:type="dxa"/>
          </w:tcPr>
          <w:p w14:paraId="2146ED76" w14:textId="77777777" w:rsidR="002C4F2D" w:rsidRPr="002C4F2D" w:rsidRDefault="002C4F2D" w:rsidP="002C4F2D">
            <w:pPr>
              <w:rPr>
                <w:rFonts w:ascii="Times" w:hAnsi="Times"/>
              </w:rPr>
            </w:pPr>
            <w:r w:rsidRPr="002C4F2D">
              <w:rPr>
                <w:rFonts w:ascii="Times" w:hAnsi="Times"/>
              </w:rPr>
              <w:t>$1B (US)</w:t>
            </w:r>
          </w:p>
        </w:tc>
        <w:tc>
          <w:tcPr>
            <w:tcW w:w="988" w:type="dxa"/>
          </w:tcPr>
          <w:p w14:paraId="391087EE" w14:textId="70A3B643" w:rsidR="002C4F2D" w:rsidRPr="002C4F2D" w:rsidRDefault="002C4F2D" w:rsidP="00B8648C">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UmVjTnVtPjEyMzwvUmVjTnVtPjxEaXNwbGF5VGV4dD4oNzItNzQpPC9EaXNwbGF5VGV4dD48cmVj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B8648C">
              <w:rPr>
                <w:rFonts w:ascii="Times" w:hAnsi="Times"/>
              </w:rPr>
              <w:instrText xml:space="preserve"> ADDIN EN.CITE </w:instrText>
            </w:r>
            <w:r w:rsidR="00B8648C">
              <w:rPr>
                <w:rFonts w:ascii="Times" w:hAnsi="Times"/>
              </w:rPr>
              <w:fldChar w:fldCharType="begin">
                <w:fldData xml:space="preserve">PEVuZE5vdGU+PENpdGU+PEF1dGhvcj5NYXluYXJkPC9BdXRob3I+PFllYXI+MTk5MDwvWWVhcj48
UmVjTnVtPjEyMzwvUmVjTnVtPjxEaXNwbGF5VGV4dD4oNzItNzQpPC9EaXNwbGF5VGV4dD48cmVj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sidR="00B8648C">
              <w:rPr>
                <w:rFonts w:ascii="Times" w:hAnsi="Times"/>
              </w:rPr>
              <w:instrText xml:space="preserve"> ADDIN EN.CITE.DATA </w:instrText>
            </w:r>
            <w:r w:rsidR="00B8648C">
              <w:rPr>
                <w:rFonts w:ascii="Times" w:hAnsi="Times"/>
              </w:rPr>
            </w:r>
            <w:r w:rsidR="00B8648C">
              <w:rPr>
                <w:rFonts w:ascii="Times" w:hAnsi="Times"/>
              </w:rPr>
              <w:fldChar w:fldCharType="end"/>
            </w:r>
            <w:r w:rsidRPr="002C4F2D">
              <w:rPr>
                <w:rFonts w:ascii="Times" w:hAnsi="Times"/>
              </w:rPr>
            </w:r>
            <w:r w:rsidRPr="002C4F2D">
              <w:rPr>
                <w:rFonts w:ascii="Times" w:hAnsi="Times"/>
              </w:rPr>
              <w:fldChar w:fldCharType="separate"/>
            </w:r>
            <w:r w:rsidR="00B8648C">
              <w:rPr>
                <w:rFonts w:ascii="Times" w:hAnsi="Times"/>
                <w:noProof/>
              </w:rPr>
              <w:t>(72-74)</w:t>
            </w:r>
            <w:r w:rsidRPr="002C4F2D">
              <w:rPr>
                <w:rFonts w:ascii="Times" w:hAnsi="Times"/>
              </w:rPr>
              <w:fldChar w:fldCharType="end"/>
            </w:r>
          </w:p>
        </w:tc>
      </w:tr>
      <w:tr w:rsidR="00F67D23" w:rsidRPr="002C4F2D" w14:paraId="400C44AD" w14:textId="77777777" w:rsidTr="00FF3833">
        <w:tc>
          <w:tcPr>
            <w:tcW w:w="1736" w:type="dxa"/>
          </w:tcPr>
          <w:p w14:paraId="6BB2DA99" w14:textId="77777777" w:rsidR="002C4F2D" w:rsidRPr="002C4F2D" w:rsidRDefault="002C4F2D" w:rsidP="002C4F2D">
            <w:pPr>
              <w:rPr>
                <w:rFonts w:ascii="Times" w:hAnsi="Times"/>
              </w:rPr>
            </w:pPr>
            <w:r w:rsidRPr="002C4F2D">
              <w:rPr>
                <w:rFonts w:ascii="Times" w:hAnsi="Times"/>
              </w:rPr>
              <w:t>Zika</w:t>
            </w:r>
          </w:p>
        </w:tc>
        <w:tc>
          <w:tcPr>
            <w:tcW w:w="1641" w:type="dxa"/>
          </w:tcPr>
          <w:p w14:paraId="47790662" w14:textId="77777777" w:rsidR="002C4F2D" w:rsidRPr="002C4F2D" w:rsidRDefault="002C4F2D" w:rsidP="002C4F2D">
            <w:pPr>
              <w:rPr>
                <w:rFonts w:ascii="Times" w:hAnsi="Times"/>
              </w:rPr>
            </w:pPr>
            <w:r w:rsidRPr="002C4F2D">
              <w:rPr>
                <w:rFonts w:ascii="Times" w:hAnsi="Times"/>
              </w:rPr>
              <w:t xml:space="preserve">740k S </w:t>
            </w:r>
            <w:proofErr w:type="spellStart"/>
            <w:r w:rsidRPr="002C4F2D">
              <w:rPr>
                <w:rFonts w:ascii="Times" w:hAnsi="Times"/>
              </w:rPr>
              <w:t>Amer</w:t>
            </w:r>
            <w:proofErr w:type="spellEnd"/>
          </w:p>
        </w:tc>
        <w:tc>
          <w:tcPr>
            <w:tcW w:w="1557" w:type="dxa"/>
          </w:tcPr>
          <w:p w14:paraId="08F6BF89" w14:textId="77777777" w:rsidR="002C4F2D" w:rsidRPr="002C4F2D" w:rsidRDefault="002C4F2D"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
          <w:p w14:paraId="7D1EADC1" w14:textId="77777777" w:rsidR="002C4F2D" w:rsidRPr="002C4F2D" w:rsidRDefault="002C4F2D" w:rsidP="002C4F2D">
            <w:pPr>
              <w:rPr>
                <w:rFonts w:ascii="Times" w:hAnsi="Times"/>
              </w:rPr>
            </w:pPr>
            <w:r w:rsidRPr="002C4F2D">
              <w:rPr>
                <w:rFonts w:ascii="Times" w:hAnsi="Times"/>
              </w:rPr>
              <w:t>low</w:t>
            </w:r>
          </w:p>
        </w:tc>
        <w:tc>
          <w:tcPr>
            <w:tcW w:w="1507" w:type="dxa"/>
          </w:tcPr>
          <w:p w14:paraId="1CFCADCA" w14:textId="4E4BB0A4" w:rsidR="002C4F2D" w:rsidRPr="002C4F2D" w:rsidRDefault="006017A8">
            <w:pPr>
              <w:jc w:val="center"/>
              <w:rPr>
                <w:rFonts w:ascii="Times" w:hAnsi="Times"/>
              </w:rPr>
              <w:pPrChange w:id="477" w:author="Goodacre, Norman *" w:date="2018-03-29T22:39:00Z">
                <w:pPr/>
              </w:pPrChange>
            </w:pPr>
            <w:ins w:id="478" w:author="Goodacre, Norman *" w:date="2018-03-29T22:39:00Z">
              <w:r>
                <w:rPr>
                  <w:rFonts w:ascii="Times" w:hAnsi="Times"/>
                </w:rPr>
                <w:t xml:space="preserve">$18B </w:t>
              </w:r>
              <w:proofErr w:type="spellStart"/>
              <w:r>
                <w:rPr>
                  <w:rFonts w:ascii="Times" w:hAnsi="Times"/>
                </w:rPr>
                <w:t>ww</w:t>
              </w:r>
            </w:ins>
            <w:proofErr w:type="spellEnd"/>
          </w:p>
        </w:tc>
        <w:tc>
          <w:tcPr>
            <w:tcW w:w="988" w:type="dxa"/>
          </w:tcPr>
          <w:p w14:paraId="24A3EEC8" w14:textId="26BF85C7" w:rsidR="002C4F2D" w:rsidRPr="002C4F2D" w:rsidRDefault="002C4F2D" w:rsidP="00B8648C">
            <w:pPr>
              <w:ind w:left="116" w:hanging="116"/>
              <w:rPr>
                <w:rFonts w:ascii="Times" w:hAnsi="Times"/>
              </w:rPr>
            </w:pPr>
            <w:r w:rsidRPr="002C4F2D">
              <w:rPr>
                <w:rFonts w:ascii="Times" w:hAnsi="Times"/>
              </w:rPr>
              <w:fldChar w:fldCharType="begin"/>
            </w:r>
            <w:r w:rsidR="00B8648C">
              <w:rPr>
                <w:rFonts w:ascii="Times" w:hAnsi="Times"/>
              </w:rPr>
              <w:instrText xml:space="preserve"> ADDIN EN.CITE &lt;EndNote&gt;&lt;Cite&gt;&lt;Author&gt;Fischer&lt;/Author&gt;&lt;Year&gt;2016&lt;/Year&gt;&lt;RecNum&gt;126&lt;/RecNum&gt;&lt;DisplayText&gt;(75)&lt;/DisplayText&gt;&lt;record&gt;&lt;rec-number&gt;126&lt;/rec-number&gt;&lt;foreign-keys&gt;&lt;key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sidR="00B8648C">
              <w:rPr>
                <w:rFonts w:ascii="Times" w:hAnsi="Times"/>
                <w:noProof/>
              </w:rPr>
              <w:t>(75)</w:t>
            </w:r>
            <w:r w:rsidRPr="002C4F2D">
              <w:rPr>
                <w:rFonts w:ascii="Times" w:hAnsi="Times"/>
              </w:rPr>
              <w:fldChar w:fldCharType="end"/>
            </w:r>
          </w:p>
        </w:tc>
      </w:tr>
      <w:tr w:rsidR="006017A8" w:rsidRPr="002C4F2D" w14:paraId="07B1DDC0" w14:textId="77777777" w:rsidTr="00FF3833">
        <w:tc>
          <w:tcPr>
            <w:tcW w:w="1736" w:type="dxa"/>
          </w:tcPr>
          <w:p w14:paraId="31B36868" w14:textId="77777777" w:rsidR="006017A8" w:rsidRPr="002C4F2D" w:rsidRDefault="006017A8" w:rsidP="006017A8">
            <w:pPr>
              <w:rPr>
                <w:rFonts w:ascii="Times" w:hAnsi="Times"/>
              </w:rPr>
            </w:pPr>
            <w:r w:rsidRPr="002C4F2D">
              <w:rPr>
                <w:rFonts w:ascii="Times" w:hAnsi="Times"/>
              </w:rPr>
              <w:t>MERS-</w:t>
            </w:r>
            <w:proofErr w:type="spellStart"/>
            <w:r w:rsidRPr="002C4F2D">
              <w:rPr>
                <w:rFonts w:ascii="Times" w:hAnsi="Times"/>
              </w:rPr>
              <w:t>CoV</w:t>
            </w:r>
            <w:proofErr w:type="spellEnd"/>
          </w:p>
        </w:tc>
        <w:tc>
          <w:tcPr>
            <w:tcW w:w="1641" w:type="dxa"/>
          </w:tcPr>
          <w:p w14:paraId="4AB9232A" w14:textId="6942841E" w:rsidR="006017A8" w:rsidRPr="002C4F2D" w:rsidRDefault="006017A8" w:rsidP="006017A8">
            <w:pPr>
              <w:rPr>
                <w:rFonts w:ascii="Times" w:hAnsi="Times"/>
              </w:rPr>
            </w:pPr>
            <w:ins w:id="479" w:author="Goodacre, Norman *" w:date="2018-03-29T22:39:00Z">
              <w:r w:rsidRPr="002C4F2D">
                <w:rPr>
                  <w:rFonts w:ascii="Times" w:hAnsi="Times"/>
                </w:rPr>
                <w:t>2067</w:t>
              </w:r>
              <w:r>
                <w:rPr>
                  <w:rFonts w:ascii="Times" w:hAnsi="Times"/>
                </w:rPr>
                <w:t xml:space="preserve"> </w:t>
              </w:r>
              <w:proofErr w:type="spellStart"/>
              <w:r>
                <w:rPr>
                  <w:rFonts w:ascii="Times" w:hAnsi="Times"/>
                </w:rPr>
                <w:t>ww</w:t>
              </w:r>
              <w:proofErr w:type="spellEnd"/>
              <w:r>
                <w:rPr>
                  <w:rFonts w:ascii="Times" w:hAnsi="Times"/>
                </w:rPr>
                <w:t xml:space="preserve"> total</w:t>
              </w:r>
            </w:ins>
            <w:del w:id="480" w:author="Goodacre, Norman *" w:date="2018-03-29T22:39:00Z">
              <w:r w:rsidRPr="002C4F2D" w:rsidDel="006601B3">
                <w:rPr>
                  <w:rFonts w:ascii="Times" w:hAnsi="Times"/>
                </w:rPr>
                <w:delText>2067</w:delText>
              </w:r>
            </w:del>
          </w:p>
        </w:tc>
        <w:tc>
          <w:tcPr>
            <w:tcW w:w="1557" w:type="dxa"/>
          </w:tcPr>
          <w:p w14:paraId="3B86E3BD" w14:textId="37D35774" w:rsidR="006017A8" w:rsidRPr="002C4F2D" w:rsidRDefault="006017A8" w:rsidP="006017A8">
            <w:pPr>
              <w:rPr>
                <w:rFonts w:ascii="Times" w:hAnsi="Times"/>
              </w:rPr>
            </w:pPr>
            <w:ins w:id="481" w:author="Goodacre, Norman *" w:date="2018-03-29T22:39:00Z">
              <w:r>
                <w:rPr>
                  <w:rFonts w:ascii="Times" w:hAnsi="Times"/>
                </w:rPr>
                <w:t xml:space="preserve">1179 </w:t>
              </w:r>
              <w:proofErr w:type="spellStart"/>
              <w:r>
                <w:rPr>
                  <w:rFonts w:ascii="Times" w:hAnsi="Times"/>
                </w:rPr>
                <w:t>ww</w:t>
              </w:r>
              <w:proofErr w:type="spellEnd"/>
              <w:r>
                <w:rPr>
                  <w:rFonts w:ascii="Times" w:hAnsi="Times"/>
                </w:rPr>
                <w:t xml:space="preserve"> total</w:t>
              </w:r>
            </w:ins>
          </w:p>
        </w:tc>
        <w:tc>
          <w:tcPr>
            <w:tcW w:w="1474" w:type="dxa"/>
          </w:tcPr>
          <w:p w14:paraId="40DBAF90" w14:textId="35BB7CA2" w:rsidR="006017A8" w:rsidRPr="002C4F2D" w:rsidRDefault="006017A8" w:rsidP="006017A8">
            <w:pPr>
              <w:rPr>
                <w:rFonts w:ascii="Times" w:hAnsi="Times"/>
              </w:rPr>
            </w:pPr>
            <w:ins w:id="482" w:author="Goodacre, Norman *" w:date="2018-03-29T22:39:00Z">
              <w:r w:rsidRPr="002C4F2D">
                <w:rPr>
                  <w:rFonts w:ascii="Times" w:hAnsi="Times"/>
                </w:rPr>
                <w:t xml:space="preserve">720 </w:t>
              </w:r>
              <w:proofErr w:type="spellStart"/>
              <w:r>
                <w:rPr>
                  <w:rFonts w:ascii="Times" w:hAnsi="Times"/>
                </w:rPr>
                <w:t>ww</w:t>
              </w:r>
              <w:proofErr w:type="spellEnd"/>
              <w:r>
                <w:rPr>
                  <w:rFonts w:ascii="Times" w:hAnsi="Times"/>
                </w:rPr>
                <w:t xml:space="preserve"> </w:t>
              </w:r>
              <w:r w:rsidRPr="002C4F2D">
                <w:rPr>
                  <w:rFonts w:ascii="Times" w:hAnsi="Times"/>
                </w:rPr>
                <w:t>total</w:t>
              </w:r>
            </w:ins>
            <w:del w:id="483" w:author="Goodacre, Norman *" w:date="2018-03-29T22:39:00Z">
              <w:r w:rsidRPr="002C4F2D" w:rsidDel="006601B3">
                <w:rPr>
                  <w:rFonts w:ascii="Times" w:hAnsi="Times"/>
                </w:rPr>
                <w:delText>720 total</w:delText>
              </w:r>
            </w:del>
          </w:p>
        </w:tc>
        <w:tc>
          <w:tcPr>
            <w:tcW w:w="1507" w:type="dxa"/>
          </w:tcPr>
          <w:p w14:paraId="46EB025A" w14:textId="77777777" w:rsidR="006017A8" w:rsidRPr="002C4F2D" w:rsidRDefault="006017A8" w:rsidP="006017A8">
            <w:pPr>
              <w:rPr>
                <w:rFonts w:ascii="Times" w:hAnsi="Times"/>
              </w:rPr>
            </w:pPr>
            <w:r w:rsidRPr="002C4F2D">
              <w:rPr>
                <w:rFonts w:ascii="Times" w:hAnsi="Times"/>
              </w:rPr>
              <w:t xml:space="preserve">$15-20B </w:t>
            </w:r>
          </w:p>
        </w:tc>
        <w:tc>
          <w:tcPr>
            <w:tcW w:w="988" w:type="dxa"/>
          </w:tcPr>
          <w:p w14:paraId="40C604C5" w14:textId="4E0F00B3" w:rsidR="006017A8" w:rsidRPr="002C4F2D" w:rsidRDefault="006017A8" w:rsidP="006017A8">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TnVtPjE0NTwvUmVjTnVtPjxEaXNwbGF5VGV4dD4oNzYpPC9EaXNwbGF5VGV4dD48cmVjb3JkPjxy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 </w:instrText>
            </w:r>
            <w:r>
              <w:rPr>
                <w:rFonts w:ascii="Times" w:hAnsi="Times"/>
              </w:rPr>
              <w:fldChar w:fldCharType="begin">
                <w:fldData xml:space="preserve">PEVuZE5vdGU+PENpdGU+PEF1dGhvcj5UYW5nPC9BdXRob3I+PFllYXI+MjAxNDwvWWVhcj48UmVj
TnVtPjE0NTwvUmVjTnVtPjxEaXNwbGF5VGV4dD4oNzYpPC9EaXNwbGF5VGV4dD48cmVjb3JkPjxy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(76)</w:t>
            </w:r>
            <w:r w:rsidRPr="002C4F2D">
              <w:rPr>
                <w:rFonts w:ascii="Times" w:hAnsi="Times"/>
              </w:rPr>
              <w:fldChar w:fldCharType="end"/>
            </w:r>
          </w:p>
        </w:tc>
      </w:tr>
      <w:tr w:rsidR="006017A8" w:rsidRPr="002C4F2D" w14:paraId="2E36D454" w14:textId="77777777" w:rsidTr="00FF3833">
        <w:tc>
          <w:tcPr>
            <w:tcW w:w="1736" w:type="dxa"/>
          </w:tcPr>
          <w:p w14:paraId="4D94BC9B" w14:textId="77777777" w:rsidR="006017A8" w:rsidRPr="002C4F2D" w:rsidRDefault="006017A8" w:rsidP="006017A8">
            <w:pPr>
              <w:rPr>
                <w:rFonts w:ascii="Times" w:hAnsi="Times"/>
              </w:rPr>
            </w:pPr>
            <w:r w:rsidRPr="002C4F2D">
              <w:rPr>
                <w:rFonts w:ascii="Times" w:hAnsi="Times"/>
              </w:rPr>
              <w:t>SARS-</w:t>
            </w:r>
            <w:proofErr w:type="spellStart"/>
            <w:r w:rsidRPr="002C4F2D">
              <w:rPr>
                <w:rFonts w:ascii="Times" w:hAnsi="Times"/>
              </w:rPr>
              <w:t>CoV</w:t>
            </w:r>
            <w:proofErr w:type="spellEnd"/>
          </w:p>
        </w:tc>
        <w:tc>
          <w:tcPr>
            <w:tcW w:w="1641" w:type="dxa"/>
          </w:tcPr>
          <w:p w14:paraId="5E146671" w14:textId="74A93049" w:rsidR="006017A8" w:rsidRPr="002C4F2D" w:rsidRDefault="006017A8" w:rsidP="006017A8">
            <w:pPr>
              <w:rPr>
                <w:rFonts w:ascii="Times" w:hAnsi="Times"/>
              </w:rPr>
            </w:pPr>
            <w:del w:id="484" w:author="Goodacre, Norman *" w:date="2018-03-29T22:39:00Z">
              <w:r w:rsidRPr="002C4F2D" w:rsidDel="006601B3">
                <w:rPr>
                  <w:rFonts w:ascii="Times" w:hAnsi="Times"/>
                </w:rPr>
                <w:delText>8098</w:delText>
              </w:r>
            </w:del>
          </w:p>
        </w:tc>
        <w:tc>
          <w:tcPr>
            <w:tcW w:w="1557" w:type="dxa"/>
          </w:tcPr>
          <w:p w14:paraId="4FAAD89D" w14:textId="19AE4DC5" w:rsidR="006017A8" w:rsidRPr="002C4F2D" w:rsidRDefault="006017A8" w:rsidP="006017A8">
            <w:pPr>
              <w:rPr>
                <w:rFonts w:ascii="Times" w:hAnsi="Times"/>
              </w:rPr>
            </w:pPr>
            <w:ins w:id="485" w:author="Goodacre, Norman *" w:date="2018-03-29T22:39:00Z">
              <w:r w:rsidRPr="002C4F2D">
                <w:rPr>
                  <w:rFonts w:ascii="Times" w:hAnsi="Times"/>
                </w:rPr>
                <w:t>8098</w:t>
              </w:r>
              <w:r>
                <w:rPr>
                  <w:rFonts w:ascii="Times" w:hAnsi="Times"/>
                </w:rPr>
                <w:t xml:space="preserve"> </w:t>
              </w:r>
              <w:proofErr w:type="spellStart"/>
              <w:r>
                <w:rPr>
                  <w:rFonts w:ascii="Times" w:hAnsi="Times"/>
                </w:rPr>
                <w:t>ww</w:t>
              </w:r>
              <w:proofErr w:type="spellEnd"/>
              <w:r>
                <w:rPr>
                  <w:rFonts w:ascii="Times" w:hAnsi="Times"/>
                </w:rPr>
                <w:t xml:space="preserve"> total</w:t>
              </w:r>
            </w:ins>
          </w:p>
        </w:tc>
        <w:tc>
          <w:tcPr>
            <w:tcW w:w="1474" w:type="dxa"/>
          </w:tcPr>
          <w:p w14:paraId="6844D786" w14:textId="089D2C89" w:rsidR="006017A8" w:rsidRPr="002C4F2D" w:rsidRDefault="006017A8" w:rsidP="006017A8">
            <w:pPr>
              <w:rPr>
                <w:rFonts w:ascii="Times" w:hAnsi="Times"/>
              </w:rPr>
            </w:pPr>
            <w:ins w:id="486" w:author="Goodacre, Norman *" w:date="2018-03-29T22:39:00Z">
              <w:r w:rsidRPr="002C4F2D">
                <w:rPr>
                  <w:rFonts w:ascii="Times" w:hAnsi="Times"/>
                </w:rPr>
                <w:t xml:space="preserve">774 </w:t>
              </w:r>
              <w:proofErr w:type="spellStart"/>
              <w:r>
                <w:rPr>
                  <w:rFonts w:ascii="Times" w:hAnsi="Times"/>
                </w:rPr>
                <w:t>ww</w:t>
              </w:r>
              <w:proofErr w:type="spellEnd"/>
              <w:r>
                <w:rPr>
                  <w:rFonts w:ascii="Times" w:hAnsi="Times"/>
                </w:rPr>
                <w:t xml:space="preserve"> </w:t>
              </w:r>
              <w:r w:rsidRPr="002C4F2D">
                <w:rPr>
                  <w:rFonts w:ascii="Times" w:hAnsi="Times"/>
                </w:rPr>
                <w:t>total</w:t>
              </w:r>
            </w:ins>
            <w:del w:id="487" w:author="Goodacre, Norman *" w:date="2018-03-29T22:39:00Z">
              <w:r w:rsidRPr="002C4F2D" w:rsidDel="006601B3">
                <w:rPr>
                  <w:rFonts w:ascii="Times" w:hAnsi="Times"/>
                </w:rPr>
                <w:delText>774 total</w:delText>
              </w:r>
            </w:del>
          </w:p>
        </w:tc>
        <w:tc>
          <w:tcPr>
            <w:tcW w:w="1507" w:type="dxa"/>
          </w:tcPr>
          <w:p w14:paraId="340D1D60" w14:textId="77777777" w:rsidR="006017A8" w:rsidRPr="002C4F2D" w:rsidRDefault="006017A8" w:rsidP="006017A8">
            <w:pPr>
              <w:rPr>
                <w:rFonts w:ascii="Times" w:hAnsi="Times"/>
              </w:rPr>
            </w:pPr>
            <w:r w:rsidRPr="002C4F2D">
              <w:rPr>
                <w:rFonts w:ascii="Times" w:hAnsi="Times"/>
              </w:rPr>
              <w:t xml:space="preserve">$40B </w:t>
            </w:r>
            <w:proofErr w:type="spellStart"/>
            <w:r w:rsidRPr="002C4F2D">
              <w:rPr>
                <w:rFonts w:ascii="Times" w:hAnsi="Times"/>
              </w:rPr>
              <w:t>ww</w:t>
            </w:r>
            <w:proofErr w:type="spellEnd"/>
          </w:p>
        </w:tc>
        <w:tc>
          <w:tcPr>
            <w:tcW w:w="988" w:type="dxa"/>
          </w:tcPr>
          <w:p w14:paraId="762CC2B7" w14:textId="0579CF34" w:rsidR="006017A8" w:rsidRPr="002C4F2D" w:rsidRDefault="006017A8" w:rsidP="006017A8">
            <w:pPr>
              <w:ind w:left="116" w:hanging="116"/>
              <w:rPr>
                <w:rFonts w:ascii="Times" w:hAnsi="Times"/>
              </w:rPr>
            </w:pPr>
            <w:r w:rsidRPr="002C4F2D">
              <w:rPr>
                <w:rFonts w:ascii="Times" w:eastAsia="Times New Roman" w:hAnsi="Times"/>
                <w:color w:val="222222"/>
                <w:shd w:val="clear" w:color="auto" w:fill="FFFFFF"/>
              </w:rPr>
              <w:fldChar w:fldCharType="begin"/>
            </w:r>
            <w:r>
              <w:rPr>
                <w:rFonts w:ascii="Times" w:eastAsia="Times New Roman" w:hAnsi="Times"/>
                <w:color w:val="222222"/>
                <w:shd w:val="clear" w:color="auto" w:fill="FFFFFF"/>
              </w:rPr>
              <w:instrText xml:space="preserve"> ADDIN EN.CITE &lt;EndNote&gt;&lt;Cite&gt;&lt;Author&gt;Oberholtzer&lt;/Author&gt;&lt;Year&gt;2004&lt;/Year&gt;&lt;RecNum&gt;143&lt;/RecNum&gt;&lt;DisplayText&gt;(77, 78)&lt;/DisplayText&gt;&lt;record&gt;&lt;rec-number&gt;143&lt;/rec-number&gt;&lt;foreign-keys&gt;&lt;key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Pr>
                <w:rFonts w:ascii="Times" w:eastAsia="Times New Roman" w:hAnsi="Times"/>
                <w:noProof/>
                <w:color w:val="222222"/>
                <w:shd w:val="clear" w:color="auto" w:fill="FFFFFF"/>
              </w:rPr>
              <w:t>(77, 78)</w:t>
            </w:r>
            <w:r w:rsidRPr="002C4F2D">
              <w:rPr>
                <w:rFonts w:ascii="Times" w:eastAsia="Times New Roman" w:hAnsi="Times"/>
                <w:color w:val="222222"/>
                <w:shd w:val="clear" w:color="auto" w:fill="FFFFFF"/>
              </w:rPr>
              <w:fldChar w:fldCharType="end"/>
            </w:r>
          </w:p>
        </w:tc>
      </w:tr>
      <w:tr w:rsidR="00F67D23" w:rsidRPr="002C4F2D" w14:paraId="64249403" w14:textId="77777777" w:rsidTr="00FF3833">
        <w:tc>
          <w:tcPr>
            <w:tcW w:w="1736" w:type="dxa"/>
          </w:tcPr>
          <w:p w14:paraId="087C58EF" w14:textId="77777777" w:rsidR="002C4F2D" w:rsidRPr="002C4F2D" w:rsidRDefault="002C4F2D" w:rsidP="002C4F2D">
            <w:pPr>
              <w:rPr>
                <w:rFonts w:ascii="Times" w:hAnsi="Times"/>
              </w:rPr>
            </w:pPr>
            <w:r w:rsidRPr="002C4F2D">
              <w:rPr>
                <w:rFonts w:ascii="Times" w:hAnsi="Times"/>
              </w:rPr>
              <w:t>Common cold (rhinovirus)</w:t>
            </w:r>
          </w:p>
        </w:tc>
        <w:tc>
          <w:tcPr>
            <w:tcW w:w="1641" w:type="dxa"/>
          </w:tcPr>
          <w:p w14:paraId="256C8811" w14:textId="77777777" w:rsidR="002C4F2D" w:rsidRPr="002C4F2D" w:rsidRDefault="002C4F2D" w:rsidP="002C4F2D">
            <w:pPr>
              <w:rPr>
                <w:rFonts w:ascii="Times" w:hAnsi="Times"/>
              </w:rPr>
            </w:pPr>
            <w:r w:rsidRPr="002C4F2D">
              <w:rPr>
                <w:rFonts w:ascii="Times" w:hAnsi="Times"/>
              </w:rPr>
              <w:t xml:space="preserve">1B Cold/year (US) </w:t>
            </w:r>
          </w:p>
          <w:p w14:paraId="4FACB357" w14:textId="77777777" w:rsidR="002C4F2D" w:rsidRPr="002C4F2D" w:rsidRDefault="002C4F2D" w:rsidP="002C4F2D">
            <w:pPr>
              <w:rPr>
                <w:rFonts w:ascii="Times" w:hAnsi="Times"/>
              </w:rPr>
            </w:pPr>
          </w:p>
        </w:tc>
        <w:tc>
          <w:tcPr>
            <w:tcW w:w="1557" w:type="dxa"/>
          </w:tcPr>
          <w:p w14:paraId="2F68EF2B" w14:textId="77777777" w:rsidR="002C4F2D" w:rsidRPr="002C4F2D" w:rsidRDefault="002C4F2D" w:rsidP="002C4F2D">
            <w:pPr>
              <w:rPr>
                <w:rFonts w:ascii="Times" w:hAnsi="Times"/>
              </w:rPr>
            </w:pPr>
            <w:r w:rsidRPr="002C4F2D">
              <w:rPr>
                <w:rFonts w:ascii="Times" w:hAnsi="Times"/>
              </w:rPr>
              <w:t>10-40% of common colds</w:t>
            </w:r>
          </w:p>
        </w:tc>
        <w:tc>
          <w:tcPr>
            <w:tcW w:w="1474" w:type="dxa"/>
          </w:tcPr>
          <w:p w14:paraId="67AC00F0" w14:textId="77777777" w:rsidR="002C4F2D" w:rsidRPr="002C4F2D" w:rsidRDefault="002C4F2D" w:rsidP="002C4F2D">
            <w:pPr>
              <w:rPr>
                <w:rFonts w:ascii="Times" w:hAnsi="Times"/>
              </w:rPr>
            </w:pPr>
            <w:r w:rsidRPr="002C4F2D">
              <w:rPr>
                <w:rFonts w:ascii="Times" w:hAnsi="Times"/>
              </w:rPr>
              <w:t>low</w:t>
            </w:r>
          </w:p>
        </w:tc>
        <w:tc>
          <w:tcPr>
            <w:tcW w:w="1507" w:type="dxa"/>
          </w:tcPr>
          <w:p w14:paraId="4CACD97E" w14:textId="77777777" w:rsidR="002C4F2D" w:rsidRPr="002C4F2D" w:rsidRDefault="002C4F2D" w:rsidP="002C4F2D">
            <w:pPr>
              <w:rPr>
                <w:rFonts w:ascii="Times" w:hAnsi="Times"/>
              </w:rPr>
            </w:pPr>
            <w:r w:rsidRPr="002C4F2D">
              <w:rPr>
                <w:rFonts w:ascii="Times" w:hAnsi="Times"/>
              </w:rPr>
              <w:t>$20B (US)</w:t>
            </w:r>
          </w:p>
        </w:tc>
        <w:tc>
          <w:tcPr>
            <w:tcW w:w="988" w:type="dxa"/>
          </w:tcPr>
          <w:p w14:paraId="1E209C9A" w14:textId="4C341683" w:rsidR="002C4F2D" w:rsidRPr="002C4F2D" w:rsidRDefault="002C4F2D" w:rsidP="00B8648C">
            <w:pPr>
              <w:ind w:left="116" w:hanging="116"/>
              <w:rPr>
                <w:rFonts w:ascii="Times" w:hAnsi="Times"/>
              </w:rPr>
            </w:pPr>
            <w:r w:rsidRPr="002C4F2D">
              <w:rPr>
                <w:rFonts w:ascii="Times" w:hAnsi="Times"/>
              </w:rPr>
              <w:fldChar w:fldCharType="begin"/>
            </w:r>
            <w:r w:rsidR="00B8648C">
              <w:rPr>
                <w:rFonts w:ascii="Times" w:hAnsi="Times"/>
              </w:rPr>
              <w:instrText xml:space="preserve"> ADDIN EN.CITE &lt;EndNote&gt;&lt;Cite&gt;&lt;Author&gt;Simasek&lt;/Author&gt;&lt;Year&gt;2007&lt;/Year&gt;&lt;RecNum&gt;141&lt;/RecNum&gt;&lt;DisplayText&gt;(79)&lt;/DisplayText&gt;&lt;record&gt;&lt;rec-number&gt;141&lt;/rec-number&gt;&lt;foreign-keys&gt;&lt;key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sidR="00B8648C">
              <w:rPr>
                <w:rFonts w:ascii="Times" w:hAnsi="Times"/>
                <w:noProof/>
              </w:rPr>
              <w:t>(79)</w:t>
            </w:r>
            <w:r w:rsidRPr="002C4F2D">
              <w:rPr>
                <w:rFonts w:ascii="Times" w:hAnsi="Times"/>
              </w:rPr>
              <w:fldChar w:fldCharType="end"/>
            </w:r>
          </w:p>
        </w:tc>
      </w:tr>
      <w:tr w:rsidR="00F67D23" w:rsidRPr="002C4F2D" w14:paraId="4B61CCC5" w14:textId="77777777" w:rsidTr="00FF3833">
        <w:tc>
          <w:tcPr>
            <w:tcW w:w="1736" w:type="dxa"/>
          </w:tcPr>
          <w:p w14:paraId="6A4F2FA6" w14:textId="77777777" w:rsidR="002C4F2D" w:rsidRPr="002C4F2D" w:rsidRDefault="002C4F2D" w:rsidP="002C4F2D">
            <w:pPr>
              <w:rPr>
                <w:rFonts w:ascii="Times" w:hAnsi="Times"/>
              </w:rPr>
            </w:pPr>
            <w:r w:rsidRPr="002C4F2D">
              <w:rPr>
                <w:rFonts w:ascii="Times" w:hAnsi="Times"/>
              </w:rPr>
              <w:t>Norovirus (gastroenteritis)</w:t>
            </w:r>
          </w:p>
        </w:tc>
        <w:tc>
          <w:tcPr>
            <w:tcW w:w="1641" w:type="dxa"/>
          </w:tcPr>
          <w:p w14:paraId="7AE3D71B" w14:textId="77777777" w:rsidR="002C4F2D" w:rsidRPr="002C4F2D" w:rsidRDefault="002C4F2D" w:rsidP="002C4F2D">
            <w:pPr>
              <w:rPr>
                <w:rFonts w:ascii="Times" w:hAnsi="Times"/>
              </w:rPr>
            </w:pPr>
            <w:r w:rsidRPr="002C4F2D">
              <w:rPr>
                <w:rFonts w:ascii="Times" w:hAnsi="Times"/>
              </w:rPr>
              <w:t>19-21M (US); 685M (</w:t>
            </w:r>
            <w:proofErr w:type="spellStart"/>
            <w:r w:rsidRPr="002C4F2D">
              <w:rPr>
                <w:rFonts w:ascii="Times" w:hAnsi="Times"/>
              </w:rPr>
              <w:t>ww</w:t>
            </w:r>
            <w:proofErr w:type="spellEnd"/>
            <w:r w:rsidRPr="002C4F2D">
              <w:rPr>
                <w:rFonts w:ascii="Times" w:hAnsi="Times"/>
              </w:rPr>
              <w:t>)</w:t>
            </w:r>
          </w:p>
        </w:tc>
        <w:tc>
          <w:tcPr>
            <w:tcW w:w="1557" w:type="dxa"/>
          </w:tcPr>
          <w:p w14:paraId="11C024EB" w14:textId="77777777" w:rsidR="002C4F2D" w:rsidRPr="002C4F2D" w:rsidRDefault="002C4F2D" w:rsidP="002C4F2D">
            <w:pPr>
              <w:rPr>
                <w:rFonts w:ascii="Times" w:hAnsi="Times"/>
              </w:rPr>
            </w:pPr>
            <w:r w:rsidRPr="002C4F2D">
              <w:rPr>
                <w:rFonts w:ascii="Times" w:hAnsi="Times"/>
              </w:rPr>
              <w:t xml:space="preserve">699M </w:t>
            </w:r>
            <w:proofErr w:type="spellStart"/>
            <w:r w:rsidRPr="002C4F2D">
              <w:rPr>
                <w:rFonts w:ascii="Times" w:hAnsi="Times"/>
              </w:rPr>
              <w:t>ww</w:t>
            </w:r>
            <w:proofErr w:type="spellEnd"/>
          </w:p>
        </w:tc>
        <w:tc>
          <w:tcPr>
            <w:tcW w:w="1474" w:type="dxa"/>
          </w:tcPr>
          <w:p w14:paraId="1354F376" w14:textId="77777777" w:rsidR="002C4F2D" w:rsidRPr="002C4F2D" w:rsidRDefault="002C4F2D" w:rsidP="002C4F2D">
            <w:pPr>
              <w:rPr>
                <w:rFonts w:ascii="Times" w:hAnsi="Times"/>
              </w:rPr>
            </w:pPr>
            <w:r w:rsidRPr="002C4F2D">
              <w:rPr>
                <w:rFonts w:ascii="Times" w:hAnsi="Times"/>
              </w:rPr>
              <w:t xml:space="preserve">570-800 (US); 200K children </w:t>
            </w:r>
            <w:proofErr w:type="spellStart"/>
            <w:r w:rsidRPr="002C4F2D">
              <w:rPr>
                <w:rFonts w:ascii="Times" w:hAnsi="Times"/>
              </w:rPr>
              <w:t>ww</w:t>
            </w:r>
            <w:proofErr w:type="spellEnd"/>
          </w:p>
          <w:p w14:paraId="3D0CB029" w14:textId="77777777" w:rsidR="002C4F2D" w:rsidRPr="002C4F2D" w:rsidRDefault="002C4F2D" w:rsidP="002C4F2D">
            <w:pPr>
              <w:rPr>
                <w:rFonts w:ascii="Times" w:hAnsi="Times"/>
              </w:rPr>
            </w:pPr>
            <w:r w:rsidRPr="002C4F2D">
              <w:rPr>
                <w:rFonts w:ascii="Times" w:hAnsi="Times"/>
              </w:rPr>
              <w:t xml:space="preserve">219K </w:t>
            </w:r>
            <w:proofErr w:type="spellStart"/>
            <w:r w:rsidRPr="002C4F2D">
              <w:rPr>
                <w:rFonts w:ascii="Times" w:hAnsi="Times"/>
              </w:rPr>
              <w:t>ww</w:t>
            </w:r>
            <w:proofErr w:type="spellEnd"/>
          </w:p>
        </w:tc>
        <w:tc>
          <w:tcPr>
            <w:tcW w:w="1507" w:type="dxa"/>
          </w:tcPr>
          <w:p w14:paraId="2ACEFAE0" w14:textId="77777777" w:rsidR="002C4F2D" w:rsidRPr="002C4F2D" w:rsidRDefault="002C4F2D" w:rsidP="002C4F2D">
            <w:pPr>
              <w:rPr>
                <w:rFonts w:ascii="Times" w:hAnsi="Times"/>
              </w:rPr>
            </w:pPr>
            <w:r w:rsidRPr="002C4F2D">
              <w:rPr>
                <w:rFonts w:ascii="Times" w:hAnsi="Times"/>
              </w:rPr>
              <w:t xml:space="preserve">$4.2B (indirect); $60.3B total </w:t>
            </w:r>
            <w:proofErr w:type="spellStart"/>
            <w:r w:rsidRPr="002C4F2D">
              <w:rPr>
                <w:rFonts w:ascii="Times" w:hAnsi="Times"/>
              </w:rPr>
              <w:t>ww</w:t>
            </w:r>
            <w:proofErr w:type="spellEnd"/>
          </w:p>
        </w:tc>
        <w:tc>
          <w:tcPr>
            <w:tcW w:w="988" w:type="dxa"/>
          </w:tcPr>
          <w:p w14:paraId="617B1F04" w14:textId="3715B8F1" w:rsidR="002C4F2D" w:rsidRPr="002C4F2D" w:rsidRDefault="002C4F2D" w:rsidP="00B8648C">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UmVjTnVtPjEzOTwvUmVjTnVtPjxEaXNwbGF5VGV4dD4oODAsIDgxKTwvRGlzcGxheVRleHQ+PHJl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B8648C">
              <w:rPr>
                <w:rFonts w:ascii="Times" w:hAnsi="Times"/>
              </w:rPr>
              <w:instrText xml:space="preserve"> ADDIN EN.CITE </w:instrText>
            </w:r>
            <w:r w:rsidR="00B8648C">
              <w:rPr>
                <w:rFonts w:ascii="Times" w:hAnsi="Times"/>
              </w:rPr>
              <w:fldChar w:fldCharType="begin">
                <w:fldData xml:space="preserve">PEVuZE5vdGU+PENpdGU+PEF1dGhvcj5CYXJ0c2NoPC9BdXRob3I+PFllYXI+MjAxNjwvWWVhcj48
UmVjTnVtPjEzOTwvUmVjTnVtPjxEaXNwbGF5VGV4dD4oODAsIDgxKTwvRGlzcGxheVRleHQ+PHJl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sidR="00B8648C">
              <w:rPr>
                <w:rFonts w:ascii="Times" w:hAnsi="Times"/>
              </w:rPr>
              <w:instrText xml:space="preserve"> ADDIN EN.CITE.DATA </w:instrText>
            </w:r>
            <w:r w:rsidR="00B8648C">
              <w:rPr>
                <w:rFonts w:ascii="Times" w:hAnsi="Times"/>
              </w:rPr>
            </w:r>
            <w:r w:rsidR="00B8648C">
              <w:rPr>
                <w:rFonts w:ascii="Times" w:hAnsi="Times"/>
              </w:rPr>
              <w:fldChar w:fldCharType="end"/>
            </w:r>
            <w:r w:rsidRPr="002C4F2D">
              <w:rPr>
                <w:rFonts w:ascii="Times" w:hAnsi="Times"/>
              </w:rPr>
            </w:r>
            <w:r w:rsidRPr="002C4F2D">
              <w:rPr>
                <w:rFonts w:ascii="Times" w:hAnsi="Times"/>
              </w:rPr>
              <w:fldChar w:fldCharType="separate"/>
            </w:r>
            <w:r w:rsidR="00B8648C">
              <w:rPr>
                <w:rFonts w:ascii="Times" w:hAnsi="Times"/>
                <w:noProof/>
              </w:rPr>
              <w:t>(80, 81)</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w:t>
      </w:r>
      <w:proofErr w:type="gramStart"/>
      <w:r w:rsidRPr="00FF3833">
        <w:rPr>
          <w:rFonts w:ascii="Times" w:hAnsi="Times" w:cs="Times New Roman"/>
          <w:sz w:val="22"/>
          <w:szCs w:val="22"/>
        </w:rPr>
        <w:t>K,M</w:t>
      </w:r>
      <w:proofErr w:type="gramEnd"/>
      <w:r w:rsidRPr="00FF3833">
        <w:rPr>
          <w:rFonts w:ascii="Times" w:hAnsi="Times" w:cs="Times New Roman"/>
          <w:sz w:val="22"/>
          <w:szCs w:val="22"/>
        </w:rPr>
        <w:t>,B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57DAAF08" w14:textId="77777777" w:rsidR="006017A8" w:rsidRPr="00467083" w:rsidRDefault="006017A8" w:rsidP="006017A8">
      <w:pPr>
        <w:spacing w:after="120"/>
        <w:rPr>
          <w:ins w:id="488" w:author="Goodacre, Norman *" w:date="2018-03-29T22:39:00Z"/>
          <w:rFonts w:ascii="Times" w:eastAsia="Times New Roman" w:hAnsi="Times" w:cs="Times New Roman"/>
          <w:b/>
        </w:rPr>
      </w:pPr>
      <w:ins w:id="489" w:author="Goodacre, Norman *" w:date="2018-03-29T22:39:00Z">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xml:space="preserve">: Overview of host-pathogen </w:t>
        </w:r>
        <w:r>
          <w:rPr>
            <w:rFonts w:ascii="Times" w:eastAsia="Times New Roman" w:hAnsi="Times" w:cs="Times New Roman"/>
            <w:b/>
          </w:rPr>
          <w:t xml:space="preserve">and other protein-protein interaction </w:t>
        </w:r>
        <w:r w:rsidRPr="00B77521">
          <w:rPr>
            <w:rFonts w:ascii="Times" w:eastAsia="Times New Roman" w:hAnsi="Times" w:cs="Times New Roman"/>
            <w:b/>
          </w:rPr>
          <w:t>databases that provide human-virus protein interactions.</w:t>
        </w:r>
        <w:r>
          <w:rPr>
            <w:rFonts w:ascii="Times" w:eastAsia="Times New Roman" w:hAnsi="Times" w:cs="Times New Roman"/>
            <w:b/>
          </w:rPr>
          <w:t xml:space="preserve"> PHI-PPIs were drawn from databases shown in </w:t>
        </w:r>
        <w:r w:rsidRPr="00F132DE">
          <w:rPr>
            <w:rFonts w:ascii="Times" w:eastAsia="Times New Roman" w:hAnsi="Times" w:cs="Times New Roman"/>
            <w:b/>
          </w:rPr>
          <w:t>bold</w:t>
        </w:r>
        <w:r>
          <w:rPr>
            <w:rFonts w:ascii="Times" w:eastAsia="Times New Roman" w:hAnsi="Times" w:cs="Times New Roman"/>
            <w:b/>
          </w:rPr>
          <w:t xml:space="preserve">.  </w:t>
        </w:r>
      </w:ins>
    </w:p>
    <w:tbl>
      <w:tblPr>
        <w:tblStyle w:val="TableGrid"/>
        <w:tblW w:w="10188" w:type="dxa"/>
        <w:tblLayout w:type="fixed"/>
        <w:tblLook w:val="04A0" w:firstRow="1" w:lastRow="0" w:firstColumn="1" w:lastColumn="0" w:noHBand="0" w:noVBand="1"/>
      </w:tblPr>
      <w:tblGrid>
        <w:gridCol w:w="1368"/>
        <w:gridCol w:w="990"/>
        <w:gridCol w:w="1170"/>
        <w:gridCol w:w="2970"/>
        <w:gridCol w:w="1530"/>
        <w:gridCol w:w="1530"/>
        <w:gridCol w:w="630"/>
      </w:tblGrid>
      <w:tr w:rsidR="006017A8" w:rsidRPr="003A0C84" w14:paraId="28091796" w14:textId="77777777" w:rsidTr="00C27EC1">
        <w:trPr>
          <w:trHeight w:val="300"/>
          <w:ins w:id="490" w:author="Goodacre, Norman *" w:date="2018-03-29T22:39:00Z"/>
        </w:trPr>
        <w:tc>
          <w:tcPr>
            <w:tcW w:w="1368" w:type="dxa"/>
            <w:hideMark/>
          </w:tcPr>
          <w:p w14:paraId="7B79B4CC" w14:textId="77777777" w:rsidR="006017A8" w:rsidRPr="00B77521" w:rsidRDefault="006017A8" w:rsidP="00C27EC1">
            <w:pPr>
              <w:jc w:val="center"/>
              <w:rPr>
                <w:ins w:id="491" w:author="Goodacre, Norman *" w:date="2018-03-29T22:39:00Z"/>
                <w:rFonts w:ascii="Times" w:eastAsia="Times New Roman" w:hAnsi="Times" w:cs="Times New Roman"/>
                <w:b/>
                <w:sz w:val="20"/>
                <w:szCs w:val="20"/>
              </w:rPr>
            </w:pPr>
            <w:ins w:id="492" w:author="Goodacre, Norman *" w:date="2018-03-29T22:39:00Z">
              <w:r w:rsidRPr="00B77521">
                <w:rPr>
                  <w:rFonts w:ascii="Times" w:eastAsia="Times New Roman" w:hAnsi="Times" w:cs="Times New Roman"/>
                  <w:b/>
                  <w:sz w:val="20"/>
                  <w:szCs w:val="20"/>
                </w:rPr>
                <w:t>database</w:t>
              </w:r>
            </w:ins>
          </w:p>
        </w:tc>
        <w:tc>
          <w:tcPr>
            <w:tcW w:w="990" w:type="dxa"/>
          </w:tcPr>
          <w:p w14:paraId="0719EFB9" w14:textId="77777777" w:rsidR="006017A8" w:rsidRPr="00B77521" w:rsidRDefault="006017A8" w:rsidP="00C27EC1">
            <w:pPr>
              <w:rPr>
                <w:ins w:id="493" w:author="Goodacre, Norman *" w:date="2018-03-29T22:39:00Z"/>
                <w:rFonts w:ascii="Times" w:eastAsia="Times New Roman" w:hAnsi="Times" w:cs="Times New Roman"/>
                <w:b/>
                <w:sz w:val="20"/>
                <w:szCs w:val="20"/>
              </w:rPr>
            </w:pPr>
            <w:ins w:id="494" w:author="Goodacre, Norman *" w:date="2018-03-29T22:39:00Z">
              <w:r>
                <w:rPr>
                  <w:rFonts w:ascii="Times" w:eastAsia="Times New Roman" w:hAnsi="Times" w:cs="Times New Roman"/>
                  <w:b/>
                  <w:sz w:val="20"/>
                  <w:szCs w:val="20"/>
                </w:rPr>
                <w:t>database type</w:t>
              </w:r>
            </w:ins>
          </w:p>
        </w:tc>
        <w:tc>
          <w:tcPr>
            <w:tcW w:w="1170" w:type="dxa"/>
            <w:hideMark/>
          </w:tcPr>
          <w:p w14:paraId="090E3832" w14:textId="77777777" w:rsidR="006017A8" w:rsidRPr="00B77521" w:rsidRDefault="006017A8" w:rsidP="00C27EC1">
            <w:pPr>
              <w:rPr>
                <w:ins w:id="495" w:author="Goodacre, Norman *" w:date="2018-03-29T22:39:00Z"/>
                <w:rFonts w:ascii="Times" w:eastAsia="Times New Roman" w:hAnsi="Times" w:cs="Times New Roman"/>
                <w:b/>
                <w:sz w:val="20"/>
                <w:szCs w:val="20"/>
              </w:rPr>
            </w:pPr>
            <w:ins w:id="496" w:author="Goodacre, Norman *" w:date="2018-03-29T22:39:00Z">
              <w:r w:rsidRPr="00B77521">
                <w:rPr>
                  <w:rFonts w:ascii="Times" w:eastAsia="Times New Roman" w:hAnsi="Times" w:cs="Times New Roman"/>
                  <w:b/>
                  <w:sz w:val="20"/>
                  <w:szCs w:val="20"/>
                </w:rPr>
                <w:t>pathogens</w:t>
              </w:r>
            </w:ins>
          </w:p>
        </w:tc>
        <w:tc>
          <w:tcPr>
            <w:tcW w:w="2970" w:type="dxa"/>
            <w:hideMark/>
          </w:tcPr>
          <w:p w14:paraId="018E7B2F" w14:textId="77777777" w:rsidR="006017A8" w:rsidRPr="00B77521" w:rsidRDefault="006017A8" w:rsidP="00C27EC1">
            <w:pPr>
              <w:rPr>
                <w:ins w:id="497" w:author="Goodacre, Norman *" w:date="2018-03-29T22:39:00Z"/>
                <w:rFonts w:ascii="Times" w:eastAsia="Times New Roman" w:hAnsi="Times" w:cs="Times New Roman"/>
                <w:b/>
                <w:sz w:val="20"/>
                <w:szCs w:val="20"/>
              </w:rPr>
            </w:pPr>
            <w:ins w:id="498" w:author="Goodacre, Norman *" w:date="2018-03-29T22:39:00Z">
              <w:r w:rsidRPr="00B77521">
                <w:rPr>
                  <w:rFonts w:ascii="Times" w:eastAsia="Times New Roman" w:hAnsi="Times" w:cs="Times New Roman"/>
                  <w:b/>
                  <w:sz w:val="20"/>
                  <w:szCs w:val="20"/>
                </w:rPr>
                <w:t>webpage</w:t>
              </w:r>
            </w:ins>
          </w:p>
        </w:tc>
        <w:tc>
          <w:tcPr>
            <w:tcW w:w="1530" w:type="dxa"/>
          </w:tcPr>
          <w:p w14:paraId="52186336" w14:textId="2CB6DA80" w:rsidR="006017A8" w:rsidRDefault="006017A8" w:rsidP="00C27EC1">
            <w:pPr>
              <w:rPr>
                <w:ins w:id="499" w:author="Goodacre, Norman *" w:date="2018-03-29T22:39:00Z"/>
                <w:rFonts w:ascii="Times" w:eastAsia="Times New Roman" w:hAnsi="Times" w:cs="Times New Roman"/>
                <w:b/>
                <w:sz w:val="20"/>
                <w:szCs w:val="20"/>
              </w:rPr>
            </w:pPr>
            <w:ins w:id="500" w:author="Goodacre, Norman *" w:date="2018-03-29T22:39:00Z">
              <w:r>
                <w:rPr>
                  <w:rFonts w:ascii="Times" w:eastAsia="Times New Roman" w:hAnsi="Times" w:cs="Times New Roman"/>
                  <w:b/>
                  <w:sz w:val="20"/>
                  <w:szCs w:val="20"/>
                </w:rPr>
                <w:t>Physical PPIs</w:t>
              </w:r>
            </w:ins>
            <w:ins w:id="501" w:author="Goodacre, Norman *" w:date="2018-03-29T23:08:00Z">
              <w:r w:rsidR="00D34804">
                <w:rPr>
                  <w:rFonts w:ascii="Times" w:eastAsia="Times New Roman" w:hAnsi="Times" w:cs="Times New Roman"/>
                  <w:b/>
                  <w:sz w:val="20"/>
                  <w:szCs w:val="20"/>
                </w:rPr>
                <w:t>*</w:t>
              </w:r>
            </w:ins>
            <w:ins w:id="502" w:author="Goodacre, Norman *" w:date="2018-03-29T22:39:00Z">
              <w:r>
                <w:rPr>
                  <w:rFonts w:ascii="Times" w:eastAsia="Times New Roman" w:hAnsi="Times" w:cs="Times New Roman"/>
                  <w:b/>
                  <w:sz w:val="20"/>
                  <w:szCs w:val="20"/>
                </w:rPr>
                <w:t xml:space="preserve"> (</w:t>
              </w:r>
              <w:proofErr w:type="gramStart"/>
              <w:r>
                <w:rPr>
                  <w:rFonts w:ascii="Times" w:eastAsia="Times New Roman" w:hAnsi="Times" w:cs="Times New Roman"/>
                  <w:b/>
                  <w:sz w:val="20"/>
                  <w:szCs w:val="20"/>
                </w:rPr>
                <w:t>March,</w:t>
              </w:r>
              <w:proofErr w:type="gramEnd"/>
              <w:r>
                <w:rPr>
                  <w:rFonts w:ascii="Times" w:eastAsia="Times New Roman" w:hAnsi="Times" w:cs="Times New Roman"/>
                  <w:b/>
                  <w:sz w:val="20"/>
                  <w:szCs w:val="20"/>
                </w:rPr>
                <w:t xml:space="preserve"> 2018)</w:t>
              </w:r>
            </w:ins>
          </w:p>
        </w:tc>
        <w:tc>
          <w:tcPr>
            <w:tcW w:w="1530" w:type="dxa"/>
          </w:tcPr>
          <w:p w14:paraId="0CA2DDBF" w14:textId="59F3ABE0" w:rsidR="006017A8" w:rsidRDefault="006017A8" w:rsidP="00C27EC1">
            <w:pPr>
              <w:rPr>
                <w:ins w:id="503" w:author="Goodacre, Norman *" w:date="2018-03-29T22:39:00Z"/>
                <w:rFonts w:ascii="Times" w:eastAsia="Times New Roman" w:hAnsi="Times" w:cs="Times New Roman"/>
                <w:b/>
                <w:sz w:val="20"/>
                <w:szCs w:val="20"/>
              </w:rPr>
            </w:pPr>
            <w:ins w:id="504" w:author="Goodacre, Norman *" w:date="2018-03-29T22:39:00Z">
              <w:r>
                <w:rPr>
                  <w:rFonts w:ascii="Times" w:eastAsia="Times New Roman" w:hAnsi="Times" w:cs="Times New Roman"/>
                  <w:b/>
                  <w:sz w:val="20"/>
                  <w:szCs w:val="20"/>
                </w:rPr>
                <w:t>Direct PPIs</w:t>
              </w:r>
            </w:ins>
            <w:ins w:id="505" w:author="Goodacre, Norman *" w:date="2018-03-29T23:08:00Z">
              <w:r w:rsidR="00D34804">
                <w:rPr>
                  <w:rFonts w:ascii="Times" w:eastAsia="Times New Roman" w:hAnsi="Times" w:cs="Times New Roman"/>
                  <w:b/>
                  <w:sz w:val="20"/>
                  <w:szCs w:val="20"/>
                </w:rPr>
                <w:t>**</w:t>
              </w:r>
            </w:ins>
            <w:ins w:id="506" w:author="Goodacre, Norman *" w:date="2018-03-29T22:39:00Z">
              <w:r>
                <w:rPr>
                  <w:rFonts w:ascii="Times" w:eastAsia="Times New Roman" w:hAnsi="Times" w:cs="Times New Roman"/>
                  <w:b/>
                  <w:sz w:val="20"/>
                  <w:szCs w:val="20"/>
                </w:rPr>
                <w:t xml:space="preserve"> (</w:t>
              </w:r>
              <w:proofErr w:type="gramStart"/>
              <w:r>
                <w:rPr>
                  <w:rFonts w:ascii="Times" w:eastAsia="Times New Roman" w:hAnsi="Times" w:cs="Times New Roman"/>
                  <w:b/>
                  <w:sz w:val="20"/>
                  <w:szCs w:val="20"/>
                </w:rPr>
                <w:t>March,</w:t>
              </w:r>
              <w:proofErr w:type="gramEnd"/>
              <w:r>
                <w:rPr>
                  <w:rFonts w:ascii="Times" w:eastAsia="Times New Roman" w:hAnsi="Times" w:cs="Times New Roman"/>
                  <w:b/>
                  <w:sz w:val="20"/>
                  <w:szCs w:val="20"/>
                </w:rPr>
                <w:t xml:space="preserve"> 2018)</w:t>
              </w:r>
            </w:ins>
          </w:p>
        </w:tc>
        <w:tc>
          <w:tcPr>
            <w:tcW w:w="630" w:type="dxa"/>
            <w:hideMark/>
          </w:tcPr>
          <w:p w14:paraId="5F21A022" w14:textId="77777777" w:rsidR="006017A8" w:rsidRPr="00B77521" w:rsidRDefault="006017A8" w:rsidP="00C27EC1">
            <w:pPr>
              <w:rPr>
                <w:ins w:id="507" w:author="Goodacre, Norman *" w:date="2018-03-29T22:39:00Z"/>
                <w:rFonts w:ascii="Times" w:eastAsia="Times New Roman" w:hAnsi="Times" w:cs="Times New Roman"/>
                <w:b/>
                <w:sz w:val="20"/>
                <w:szCs w:val="20"/>
              </w:rPr>
            </w:pPr>
            <w:ins w:id="508" w:author="Goodacre, Norman *" w:date="2018-03-29T22:39:00Z">
              <w:r>
                <w:rPr>
                  <w:rFonts w:ascii="Times" w:eastAsia="Times New Roman" w:hAnsi="Times" w:cs="Times New Roman"/>
                  <w:b/>
                  <w:sz w:val="20"/>
                  <w:szCs w:val="20"/>
                </w:rPr>
                <w:t>Ref.</w:t>
              </w:r>
            </w:ins>
          </w:p>
        </w:tc>
      </w:tr>
      <w:tr w:rsidR="006017A8" w:rsidRPr="003A0C84" w14:paraId="1F78F00C" w14:textId="77777777" w:rsidTr="00C27EC1">
        <w:trPr>
          <w:trHeight w:val="300"/>
          <w:ins w:id="509" w:author="Goodacre, Norman *" w:date="2018-03-29T22:39:00Z"/>
        </w:trPr>
        <w:tc>
          <w:tcPr>
            <w:tcW w:w="1368" w:type="dxa"/>
            <w:hideMark/>
          </w:tcPr>
          <w:p w14:paraId="7FDAAA28" w14:textId="77777777" w:rsidR="006017A8" w:rsidRPr="00B77521" w:rsidRDefault="006017A8" w:rsidP="00C27EC1">
            <w:pPr>
              <w:jc w:val="center"/>
              <w:rPr>
                <w:ins w:id="510" w:author="Goodacre, Norman *" w:date="2018-03-29T22:39:00Z"/>
                <w:rFonts w:ascii="Times" w:eastAsia="Times New Roman" w:hAnsi="Times" w:cs="Times New Roman"/>
                <w:sz w:val="20"/>
                <w:szCs w:val="20"/>
              </w:rPr>
            </w:pPr>
            <w:proofErr w:type="spellStart"/>
            <w:ins w:id="511" w:author="Goodacre, Norman *" w:date="2018-03-29T22:39:00Z">
              <w:r w:rsidRPr="00B77521">
                <w:rPr>
                  <w:rFonts w:ascii="Times" w:eastAsia="Times New Roman" w:hAnsi="Times" w:cs="Times New Roman"/>
                  <w:sz w:val="20"/>
                  <w:szCs w:val="20"/>
                </w:rPr>
                <w:t>HCVPro</w:t>
              </w:r>
              <w:proofErr w:type="spellEnd"/>
            </w:ins>
          </w:p>
        </w:tc>
        <w:tc>
          <w:tcPr>
            <w:tcW w:w="990" w:type="dxa"/>
          </w:tcPr>
          <w:p w14:paraId="02BECA7A" w14:textId="77777777" w:rsidR="006017A8" w:rsidRPr="00B77521" w:rsidRDefault="006017A8" w:rsidP="00C27EC1">
            <w:pPr>
              <w:rPr>
                <w:ins w:id="512" w:author="Goodacre, Norman *" w:date="2018-03-29T22:39:00Z"/>
                <w:rFonts w:ascii="Times" w:eastAsia="Times New Roman" w:hAnsi="Times" w:cs="Times New Roman"/>
                <w:sz w:val="20"/>
                <w:szCs w:val="20"/>
              </w:rPr>
            </w:pPr>
            <w:ins w:id="513" w:author="Goodacre, Norman *" w:date="2018-03-29T22:39:00Z">
              <w:r>
                <w:rPr>
                  <w:rFonts w:ascii="Times" w:eastAsia="Times New Roman" w:hAnsi="Times" w:cs="Times New Roman"/>
                  <w:sz w:val="20"/>
                  <w:szCs w:val="20"/>
                </w:rPr>
                <w:t>PHI</w:t>
              </w:r>
            </w:ins>
          </w:p>
        </w:tc>
        <w:tc>
          <w:tcPr>
            <w:tcW w:w="1170" w:type="dxa"/>
            <w:hideMark/>
          </w:tcPr>
          <w:p w14:paraId="6C6A6D3B" w14:textId="77777777" w:rsidR="006017A8" w:rsidRPr="00B77521" w:rsidRDefault="006017A8" w:rsidP="00C27EC1">
            <w:pPr>
              <w:rPr>
                <w:ins w:id="514" w:author="Goodacre, Norman *" w:date="2018-03-29T22:39:00Z"/>
                <w:rFonts w:ascii="Times" w:eastAsia="Times New Roman" w:hAnsi="Times" w:cs="Times New Roman"/>
                <w:sz w:val="20"/>
                <w:szCs w:val="20"/>
              </w:rPr>
            </w:pPr>
            <w:ins w:id="515" w:author="Goodacre, Norman *" w:date="2018-03-29T22:39:00Z">
              <w:r w:rsidRPr="00B77521">
                <w:rPr>
                  <w:rFonts w:ascii="Times" w:eastAsia="Times New Roman" w:hAnsi="Times" w:cs="Times New Roman"/>
                  <w:sz w:val="20"/>
                  <w:szCs w:val="20"/>
                </w:rPr>
                <w:t>only HCV</w:t>
              </w:r>
            </w:ins>
          </w:p>
        </w:tc>
        <w:tc>
          <w:tcPr>
            <w:tcW w:w="2970" w:type="dxa"/>
            <w:hideMark/>
          </w:tcPr>
          <w:p w14:paraId="49ED5224" w14:textId="77777777" w:rsidR="006017A8" w:rsidRPr="000903AE" w:rsidRDefault="006017A8" w:rsidP="00C27EC1">
            <w:pPr>
              <w:rPr>
                <w:ins w:id="516" w:author="Goodacre, Norman *" w:date="2018-03-29T22:39:00Z"/>
                <w:rFonts w:ascii="Times" w:eastAsia="Times New Roman" w:hAnsi="Times" w:cs="Times New Roman"/>
                <w:sz w:val="18"/>
                <w:szCs w:val="18"/>
              </w:rPr>
            </w:pPr>
            <w:ins w:id="517" w:author="Goodacre, Norman *" w:date="2018-03-29T22:39:00Z">
              <w:r w:rsidRPr="000903AE">
                <w:rPr>
                  <w:rFonts w:ascii="Times" w:eastAsia="Times New Roman" w:hAnsi="Times" w:cs="Times New Roman"/>
                  <w:sz w:val="18"/>
                  <w:szCs w:val="18"/>
                </w:rPr>
                <w:t>http://www.cbrc.kaust.edu.sa/hcvpro/</w:t>
              </w:r>
            </w:ins>
          </w:p>
        </w:tc>
        <w:tc>
          <w:tcPr>
            <w:tcW w:w="1530" w:type="dxa"/>
          </w:tcPr>
          <w:p w14:paraId="30751A9A" w14:textId="77777777" w:rsidR="006017A8" w:rsidRDefault="006017A8" w:rsidP="00C27EC1">
            <w:pPr>
              <w:rPr>
                <w:ins w:id="518" w:author="Goodacre, Norman *" w:date="2018-03-29T22:39:00Z"/>
                <w:rFonts w:ascii="Times" w:eastAsia="Times New Roman" w:hAnsi="Times" w:cs="Times New Roman"/>
                <w:sz w:val="20"/>
                <w:szCs w:val="20"/>
              </w:rPr>
            </w:pPr>
            <w:ins w:id="519" w:author="Goodacre, Norman *" w:date="2018-03-29T22:39:00Z">
              <w:r>
                <w:rPr>
                  <w:rFonts w:ascii="Times" w:eastAsia="Times New Roman" w:hAnsi="Times" w:cs="Times New Roman"/>
                  <w:sz w:val="20"/>
                  <w:szCs w:val="20"/>
                </w:rPr>
                <w:t>618</w:t>
              </w:r>
            </w:ins>
          </w:p>
        </w:tc>
        <w:tc>
          <w:tcPr>
            <w:tcW w:w="1530" w:type="dxa"/>
          </w:tcPr>
          <w:p w14:paraId="178A5286" w14:textId="77777777" w:rsidR="006017A8" w:rsidRDefault="006017A8" w:rsidP="00C27EC1">
            <w:pPr>
              <w:rPr>
                <w:ins w:id="520" w:author="Goodacre, Norman *" w:date="2018-03-29T22:39:00Z"/>
                <w:rFonts w:ascii="Times" w:eastAsia="Times New Roman" w:hAnsi="Times" w:cs="Times New Roman"/>
                <w:sz w:val="20"/>
                <w:szCs w:val="20"/>
              </w:rPr>
            </w:pPr>
            <w:ins w:id="521" w:author="Goodacre, Norman *" w:date="2018-03-29T22:39:00Z">
              <w:r>
                <w:rPr>
                  <w:rFonts w:ascii="Times" w:eastAsia="Times New Roman" w:hAnsi="Times" w:cs="Times New Roman"/>
                  <w:sz w:val="20"/>
                  <w:szCs w:val="20"/>
                </w:rPr>
                <w:t>565</w:t>
              </w:r>
            </w:ins>
          </w:p>
        </w:tc>
        <w:tc>
          <w:tcPr>
            <w:tcW w:w="630" w:type="dxa"/>
            <w:hideMark/>
          </w:tcPr>
          <w:p w14:paraId="308CAA95" w14:textId="77777777" w:rsidR="006017A8" w:rsidRPr="00B77521" w:rsidRDefault="006017A8" w:rsidP="00C27EC1">
            <w:pPr>
              <w:rPr>
                <w:ins w:id="522" w:author="Goodacre, Norman *" w:date="2018-03-29T22:39:00Z"/>
                <w:rFonts w:ascii="Times" w:eastAsia="Times New Roman" w:hAnsi="Times" w:cs="Times New Roman"/>
                <w:sz w:val="20"/>
                <w:szCs w:val="20"/>
              </w:rPr>
            </w:pPr>
            <w:ins w:id="523"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&lt;EndNote&gt;&lt;Cite&gt;&lt;Author&gt;Kwofie&lt;/Author&gt;&lt;Year&gt;2011&lt;/Year&gt;&lt;RecNum&gt;46&lt;/RecNum&gt;&lt;DisplayText&gt;(14)&lt;/DisplayText&gt;&lt;record&gt;&lt;rec-number&gt;46&lt;/rec-number&gt;&lt;foreign-keys&gt;&lt;key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(14)</w:t>
              </w:r>
              <w:r>
                <w:rPr>
                  <w:rFonts w:ascii="Times" w:eastAsia="Times New Roman" w:hAnsi="Times" w:cs="Times New Roman"/>
                  <w:sz w:val="20"/>
                  <w:szCs w:val="20"/>
                </w:rPr>
                <w:fldChar w:fldCharType="end"/>
              </w:r>
            </w:ins>
          </w:p>
        </w:tc>
      </w:tr>
      <w:tr w:rsidR="006017A8" w:rsidRPr="003A0C84" w14:paraId="61F45B01" w14:textId="77777777" w:rsidTr="00C27EC1">
        <w:trPr>
          <w:trHeight w:val="600"/>
          <w:ins w:id="524" w:author="Goodacre, Norman *" w:date="2018-03-29T22:39:00Z"/>
        </w:trPr>
        <w:tc>
          <w:tcPr>
            <w:tcW w:w="1368" w:type="dxa"/>
            <w:hideMark/>
          </w:tcPr>
          <w:p w14:paraId="7D9DAEA2" w14:textId="77777777" w:rsidR="006017A8" w:rsidRPr="00B77521" w:rsidRDefault="006017A8" w:rsidP="00C27EC1">
            <w:pPr>
              <w:jc w:val="center"/>
              <w:rPr>
                <w:ins w:id="525" w:author="Goodacre, Norman *" w:date="2018-03-29T22:39:00Z"/>
                <w:rFonts w:ascii="Times" w:eastAsia="Times New Roman" w:hAnsi="Times" w:cs="Times New Roman"/>
                <w:sz w:val="20"/>
                <w:szCs w:val="20"/>
              </w:rPr>
            </w:pPr>
            <w:ins w:id="526" w:author="Goodacre, Norman *" w:date="2018-03-29T22:39:00Z">
              <w:r w:rsidRPr="00B77521">
                <w:rPr>
                  <w:rFonts w:ascii="Times" w:eastAsia="Times New Roman" w:hAnsi="Times" w:cs="Times New Roman"/>
                  <w:sz w:val="20"/>
                  <w:szCs w:val="20"/>
                </w:rPr>
                <w:lastRenderedPageBreak/>
                <w:t>HIV-1 @NCBI</w:t>
              </w:r>
            </w:ins>
          </w:p>
        </w:tc>
        <w:tc>
          <w:tcPr>
            <w:tcW w:w="990" w:type="dxa"/>
          </w:tcPr>
          <w:p w14:paraId="2541787C" w14:textId="77777777" w:rsidR="006017A8" w:rsidRPr="00B77521" w:rsidRDefault="006017A8" w:rsidP="00C27EC1">
            <w:pPr>
              <w:rPr>
                <w:ins w:id="527" w:author="Goodacre, Norman *" w:date="2018-03-29T22:39:00Z"/>
                <w:rFonts w:ascii="Times" w:eastAsia="Times New Roman" w:hAnsi="Times" w:cs="Times New Roman"/>
                <w:sz w:val="20"/>
                <w:szCs w:val="20"/>
              </w:rPr>
            </w:pPr>
            <w:ins w:id="528" w:author="Goodacre, Norman *" w:date="2018-03-29T22:39:00Z">
              <w:r>
                <w:rPr>
                  <w:rFonts w:ascii="Times" w:eastAsia="Times New Roman" w:hAnsi="Times" w:cs="Times New Roman"/>
                  <w:sz w:val="20"/>
                  <w:szCs w:val="20"/>
                </w:rPr>
                <w:t>PHI</w:t>
              </w:r>
            </w:ins>
          </w:p>
        </w:tc>
        <w:tc>
          <w:tcPr>
            <w:tcW w:w="1170" w:type="dxa"/>
            <w:hideMark/>
          </w:tcPr>
          <w:p w14:paraId="5BB7FBCC" w14:textId="77777777" w:rsidR="006017A8" w:rsidRPr="00B77521" w:rsidRDefault="006017A8" w:rsidP="00C27EC1">
            <w:pPr>
              <w:rPr>
                <w:ins w:id="529" w:author="Goodacre, Norman *" w:date="2018-03-29T22:39:00Z"/>
                <w:rFonts w:ascii="Times" w:eastAsia="Times New Roman" w:hAnsi="Times" w:cs="Times New Roman"/>
                <w:sz w:val="20"/>
                <w:szCs w:val="20"/>
              </w:rPr>
            </w:pPr>
            <w:ins w:id="530" w:author="Goodacre, Norman *" w:date="2018-03-29T22:39:00Z">
              <w:r w:rsidRPr="00B77521">
                <w:rPr>
                  <w:rFonts w:ascii="Times" w:eastAsia="Times New Roman" w:hAnsi="Times" w:cs="Times New Roman"/>
                  <w:sz w:val="20"/>
                  <w:szCs w:val="20"/>
                </w:rPr>
                <w:t>only HIV</w:t>
              </w:r>
            </w:ins>
          </w:p>
        </w:tc>
        <w:tc>
          <w:tcPr>
            <w:tcW w:w="2970" w:type="dxa"/>
            <w:hideMark/>
          </w:tcPr>
          <w:p w14:paraId="3C439747" w14:textId="77777777" w:rsidR="006017A8" w:rsidRPr="000903AE" w:rsidRDefault="006017A8" w:rsidP="00C27EC1">
            <w:pPr>
              <w:rPr>
                <w:ins w:id="531" w:author="Goodacre, Norman *" w:date="2018-03-29T22:39:00Z"/>
                <w:rFonts w:ascii="Times" w:eastAsia="Times New Roman" w:hAnsi="Times" w:cs="Times New Roman"/>
                <w:sz w:val="18"/>
                <w:szCs w:val="18"/>
              </w:rPr>
            </w:pPr>
            <w:ins w:id="532" w:author="Goodacre, Norman *" w:date="2018-03-29T22:39:00Z">
              <w:r w:rsidRPr="000903AE">
                <w:rPr>
                  <w:rFonts w:ascii="Times" w:eastAsia="Times New Roman" w:hAnsi="Times" w:cs="Times New Roman"/>
                  <w:sz w:val="18"/>
                  <w:szCs w:val="18"/>
                </w:rPr>
                <w:t>https://www.ncbi.nlm.nih.gov/genome/viruses/retroviruses/hiv-1/interactions/</w:t>
              </w:r>
            </w:ins>
          </w:p>
        </w:tc>
        <w:tc>
          <w:tcPr>
            <w:tcW w:w="1530" w:type="dxa"/>
          </w:tcPr>
          <w:p w14:paraId="080F544A" w14:textId="77777777" w:rsidR="006017A8" w:rsidRDefault="006017A8" w:rsidP="00C27EC1">
            <w:pPr>
              <w:rPr>
                <w:ins w:id="533" w:author="Goodacre, Norman *" w:date="2018-03-29T22:39:00Z"/>
                <w:rFonts w:ascii="Times" w:eastAsia="Times New Roman" w:hAnsi="Times" w:cs="Times New Roman"/>
                <w:sz w:val="20"/>
                <w:szCs w:val="20"/>
              </w:rPr>
            </w:pPr>
            <w:ins w:id="534" w:author="Goodacre, Norman *" w:date="2018-03-29T22:39:00Z">
              <w:r>
                <w:rPr>
                  <w:rFonts w:ascii="Times" w:eastAsia="Times New Roman" w:hAnsi="Times" w:cs="Times New Roman"/>
                  <w:sz w:val="20"/>
                  <w:szCs w:val="20"/>
                </w:rPr>
                <w:t>6,824</w:t>
              </w:r>
            </w:ins>
          </w:p>
        </w:tc>
        <w:tc>
          <w:tcPr>
            <w:tcW w:w="1530" w:type="dxa"/>
          </w:tcPr>
          <w:p w14:paraId="4F215806" w14:textId="77777777" w:rsidR="006017A8" w:rsidRDefault="006017A8" w:rsidP="00C27EC1">
            <w:pPr>
              <w:rPr>
                <w:ins w:id="535" w:author="Goodacre, Norman *" w:date="2018-03-29T22:39:00Z"/>
                <w:rFonts w:ascii="Times" w:eastAsia="Times New Roman" w:hAnsi="Times" w:cs="Times New Roman"/>
                <w:sz w:val="20"/>
                <w:szCs w:val="20"/>
              </w:rPr>
            </w:pPr>
            <w:ins w:id="536" w:author="Goodacre, Norman *" w:date="2018-03-29T22:39:00Z">
              <w:r>
                <w:rPr>
                  <w:rFonts w:ascii="Times" w:eastAsia="Times New Roman" w:hAnsi="Times" w:cs="Times New Roman"/>
                  <w:sz w:val="20"/>
                  <w:szCs w:val="20"/>
                </w:rPr>
                <w:t>1,594</w:t>
              </w:r>
            </w:ins>
          </w:p>
        </w:tc>
        <w:tc>
          <w:tcPr>
            <w:tcW w:w="630" w:type="dxa"/>
            <w:hideMark/>
          </w:tcPr>
          <w:p w14:paraId="4D3AC069" w14:textId="77777777" w:rsidR="006017A8" w:rsidRPr="00B77521" w:rsidRDefault="006017A8" w:rsidP="00C27EC1">
            <w:pPr>
              <w:rPr>
                <w:ins w:id="537" w:author="Goodacre, Norman *" w:date="2018-03-29T22:39:00Z"/>
                <w:rFonts w:ascii="Times" w:eastAsia="Times New Roman" w:hAnsi="Times" w:cs="Times New Roman"/>
                <w:sz w:val="20"/>
                <w:szCs w:val="20"/>
              </w:rPr>
            </w:pPr>
            <w:ins w:id="538" w:author="Goodacre, Norman *" w:date="2018-03-29T22:39:00Z">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(15)</w:t>
              </w:r>
              <w:r>
                <w:rPr>
                  <w:rFonts w:ascii="Times" w:eastAsia="Times New Roman" w:hAnsi="Times" w:cs="Times New Roman"/>
                  <w:sz w:val="20"/>
                  <w:szCs w:val="20"/>
                </w:rPr>
                <w:fldChar w:fldCharType="end"/>
              </w:r>
            </w:ins>
          </w:p>
        </w:tc>
      </w:tr>
      <w:tr w:rsidR="006017A8" w:rsidRPr="003A0C84" w14:paraId="7BE56893" w14:textId="77777777" w:rsidTr="00C27EC1">
        <w:trPr>
          <w:trHeight w:val="300"/>
          <w:ins w:id="539" w:author="Goodacre, Norman *" w:date="2018-03-29T22:39:00Z"/>
        </w:trPr>
        <w:tc>
          <w:tcPr>
            <w:tcW w:w="1368" w:type="dxa"/>
            <w:hideMark/>
          </w:tcPr>
          <w:p w14:paraId="76540D8D" w14:textId="77777777" w:rsidR="006017A8" w:rsidRPr="00B77521" w:rsidRDefault="006017A8" w:rsidP="00C27EC1">
            <w:pPr>
              <w:jc w:val="center"/>
              <w:rPr>
                <w:ins w:id="540" w:author="Goodacre, Norman *" w:date="2018-03-29T22:39:00Z"/>
                <w:rFonts w:ascii="Times" w:eastAsia="Times New Roman" w:hAnsi="Times" w:cs="Times New Roman"/>
                <w:sz w:val="20"/>
                <w:szCs w:val="20"/>
              </w:rPr>
            </w:pPr>
            <w:ins w:id="541" w:author="Goodacre, Norman *" w:date="2018-03-29T22:39:00Z">
              <w:r w:rsidRPr="00B77521">
                <w:rPr>
                  <w:rFonts w:ascii="Times" w:eastAsia="Times New Roman" w:hAnsi="Times" w:cs="Times New Roman"/>
                  <w:sz w:val="20"/>
                  <w:szCs w:val="20"/>
                </w:rPr>
                <w:t>PHIDIAS</w:t>
              </w:r>
            </w:ins>
          </w:p>
        </w:tc>
        <w:tc>
          <w:tcPr>
            <w:tcW w:w="990" w:type="dxa"/>
          </w:tcPr>
          <w:p w14:paraId="1198D269" w14:textId="77777777" w:rsidR="006017A8" w:rsidRPr="00B77521" w:rsidRDefault="006017A8" w:rsidP="00C27EC1">
            <w:pPr>
              <w:rPr>
                <w:ins w:id="542" w:author="Goodacre, Norman *" w:date="2018-03-29T22:39:00Z"/>
                <w:rFonts w:ascii="Times" w:eastAsia="Times New Roman" w:hAnsi="Times" w:cs="Times New Roman"/>
                <w:sz w:val="20"/>
                <w:szCs w:val="20"/>
              </w:rPr>
            </w:pPr>
            <w:ins w:id="543" w:author="Goodacre, Norman *" w:date="2018-03-29T22:39:00Z">
              <w:r>
                <w:rPr>
                  <w:rFonts w:ascii="Times" w:eastAsia="Times New Roman" w:hAnsi="Times" w:cs="Times New Roman"/>
                  <w:sz w:val="20"/>
                  <w:szCs w:val="20"/>
                </w:rPr>
                <w:t>PHI</w:t>
              </w:r>
            </w:ins>
          </w:p>
        </w:tc>
        <w:tc>
          <w:tcPr>
            <w:tcW w:w="1170" w:type="dxa"/>
            <w:hideMark/>
          </w:tcPr>
          <w:p w14:paraId="2ECCC71C" w14:textId="77777777" w:rsidR="006017A8" w:rsidRPr="00B77521" w:rsidRDefault="006017A8" w:rsidP="00C27EC1">
            <w:pPr>
              <w:rPr>
                <w:ins w:id="544" w:author="Goodacre, Norman *" w:date="2018-03-29T22:39:00Z"/>
                <w:rFonts w:ascii="Times" w:eastAsia="Times New Roman" w:hAnsi="Times" w:cs="Times New Roman"/>
                <w:sz w:val="20"/>
                <w:szCs w:val="20"/>
              </w:rPr>
            </w:pPr>
          </w:p>
        </w:tc>
        <w:tc>
          <w:tcPr>
            <w:tcW w:w="2970" w:type="dxa"/>
            <w:hideMark/>
          </w:tcPr>
          <w:p w14:paraId="00FF4329" w14:textId="77777777" w:rsidR="006017A8" w:rsidRPr="000903AE" w:rsidRDefault="006017A8" w:rsidP="00C27EC1">
            <w:pPr>
              <w:rPr>
                <w:ins w:id="545" w:author="Goodacre, Norman *" w:date="2018-03-29T22:39:00Z"/>
                <w:rFonts w:ascii="Times" w:eastAsia="Times New Roman" w:hAnsi="Times" w:cs="Times New Roman"/>
                <w:sz w:val="18"/>
                <w:szCs w:val="18"/>
              </w:rPr>
            </w:pPr>
            <w:ins w:id="546" w:author="Goodacre, Norman *" w:date="2018-03-29T22:39:00Z">
              <w:r w:rsidRPr="000903AE">
                <w:rPr>
                  <w:rFonts w:ascii="Times" w:eastAsia="Times New Roman" w:hAnsi="Times" w:cs="Times New Roman"/>
                  <w:sz w:val="18"/>
                  <w:szCs w:val="18"/>
                </w:rPr>
                <w:t>http://www.phidias.us</w:t>
              </w:r>
            </w:ins>
          </w:p>
        </w:tc>
        <w:tc>
          <w:tcPr>
            <w:tcW w:w="1530" w:type="dxa"/>
          </w:tcPr>
          <w:p w14:paraId="5BC02208" w14:textId="5D32BF34" w:rsidR="006017A8" w:rsidRDefault="006017A8" w:rsidP="00C27EC1">
            <w:pPr>
              <w:rPr>
                <w:ins w:id="547" w:author="Goodacre, Norman *" w:date="2018-03-29T22:39:00Z"/>
                <w:rFonts w:ascii="Times" w:eastAsia="Times New Roman" w:hAnsi="Times" w:cs="Times New Roman"/>
                <w:sz w:val="20"/>
                <w:szCs w:val="20"/>
              </w:rPr>
            </w:pPr>
            <w:ins w:id="548" w:author="Goodacre, Norman *" w:date="2018-03-29T22:39:00Z">
              <w:r>
                <w:rPr>
                  <w:rFonts w:ascii="Times" w:eastAsia="Times New Roman" w:hAnsi="Times" w:cs="Times New Roman"/>
                  <w:sz w:val="20"/>
                  <w:szCs w:val="20"/>
                </w:rPr>
                <w:t>*</w:t>
              </w:r>
            </w:ins>
            <w:ins w:id="549" w:author="Goodacre, Norman *" w:date="2018-03-29T23:08:00Z">
              <w:r w:rsidR="00D34804">
                <w:rPr>
                  <w:rFonts w:ascii="Times" w:eastAsia="Times New Roman" w:hAnsi="Times" w:cs="Times New Roman"/>
                  <w:sz w:val="20"/>
                  <w:szCs w:val="20"/>
                </w:rPr>
                <w:t>**</w:t>
              </w:r>
            </w:ins>
          </w:p>
        </w:tc>
        <w:tc>
          <w:tcPr>
            <w:tcW w:w="1530" w:type="dxa"/>
          </w:tcPr>
          <w:p w14:paraId="74E67834" w14:textId="2EDC00BE" w:rsidR="006017A8" w:rsidRDefault="006017A8" w:rsidP="00C27EC1">
            <w:pPr>
              <w:rPr>
                <w:ins w:id="550" w:author="Goodacre, Norman *" w:date="2018-03-29T22:39:00Z"/>
                <w:rFonts w:ascii="Times" w:eastAsia="Times New Roman" w:hAnsi="Times" w:cs="Times New Roman"/>
                <w:sz w:val="20"/>
                <w:szCs w:val="20"/>
              </w:rPr>
            </w:pPr>
            <w:ins w:id="551" w:author="Goodacre, Norman *" w:date="2018-03-29T22:39:00Z">
              <w:r>
                <w:rPr>
                  <w:rFonts w:ascii="Times" w:eastAsia="Times New Roman" w:hAnsi="Times" w:cs="Times New Roman"/>
                  <w:sz w:val="20"/>
                  <w:szCs w:val="20"/>
                </w:rPr>
                <w:t>*</w:t>
              </w:r>
            </w:ins>
            <w:ins w:id="552" w:author="Goodacre, Norman *" w:date="2018-03-29T23:08:00Z">
              <w:r w:rsidR="00D34804">
                <w:rPr>
                  <w:rFonts w:ascii="Times" w:eastAsia="Times New Roman" w:hAnsi="Times" w:cs="Times New Roman"/>
                  <w:sz w:val="20"/>
                  <w:szCs w:val="20"/>
                </w:rPr>
                <w:t>***</w:t>
              </w:r>
            </w:ins>
          </w:p>
        </w:tc>
        <w:tc>
          <w:tcPr>
            <w:tcW w:w="630" w:type="dxa"/>
            <w:hideMark/>
          </w:tcPr>
          <w:p w14:paraId="489E4C64" w14:textId="77777777" w:rsidR="006017A8" w:rsidRPr="00B77521" w:rsidRDefault="006017A8" w:rsidP="00C27EC1">
            <w:pPr>
              <w:rPr>
                <w:ins w:id="553" w:author="Goodacre, Norman *" w:date="2018-03-29T22:39:00Z"/>
                <w:rFonts w:ascii="Times" w:eastAsia="Times New Roman" w:hAnsi="Times" w:cs="Times New Roman"/>
                <w:sz w:val="20"/>
                <w:szCs w:val="20"/>
              </w:rPr>
            </w:pPr>
            <w:ins w:id="554"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&lt;EndNote&gt;&lt;Cite&gt;&lt;Author&gt;Xiang&lt;/Author&gt;&lt;Year&gt;2007&lt;/Year&gt;&lt;RecNum&gt;55&lt;/RecNum&gt;&lt;DisplayText&gt;(18)&lt;/DisplayText&gt;&lt;record&gt;&lt;rec-number&gt;55&lt;/rec-number&gt;&lt;foreign-keys&gt;&lt;key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ins>
          </w:p>
        </w:tc>
      </w:tr>
      <w:tr w:rsidR="006017A8" w:rsidRPr="003A0C84" w14:paraId="22A1C3DC" w14:textId="77777777" w:rsidTr="00C27EC1">
        <w:trPr>
          <w:trHeight w:val="300"/>
          <w:ins w:id="555" w:author="Goodacre, Norman *" w:date="2018-03-29T22:39:00Z"/>
        </w:trPr>
        <w:tc>
          <w:tcPr>
            <w:tcW w:w="1368" w:type="dxa"/>
            <w:hideMark/>
          </w:tcPr>
          <w:p w14:paraId="2AE9BDD9" w14:textId="77777777" w:rsidR="006017A8" w:rsidRPr="00B77521" w:rsidRDefault="006017A8" w:rsidP="00C27EC1">
            <w:pPr>
              <w:jc w:val="center"/>
              <w:rPr>
                <w:ins w:id="556" w:author="Goodacre, Norman *" w:date="2018-03-29T22:39:00Z"/>
                <w:rFonts w:ascii="Times" w:eastAsia="Times New Roman" w:hAnsi="Times" w:cs="Times New Roman"/>
                <w:sz w:val="20"/>
                <w:szCs w:val="20"/>
              </w:rPr>
            </w:pPr>
            <w:commentRangeStart w:id="557"/>
            <w:ins w:id="558" w:author="Goodacre, Norman *" w:date="2018-03-29T22:39:00Z">
              <w:r w:rsidRPr="00B77521">
                <w:rPr>
                  <w:rFonts w:ascii="Times" w:eastAsia="Times New Roman" w:hAnsi="Times" w:cs="Times New Roman"/>
                  <w:sz w:val="20"/>
                  <w:szCs w:val="20"/>
                </w:rPr>
                <w:t>PHISTO</w:t>
              </w:r>
              <w:commentRangeEnd w:id="557"/>
              <w:r>
                <w:rPr>
                  <w:rStyle w:val="CommentReference"/>
                </w:rPr>
                <w:commentReference w:id="557"/>
              </w:r>
            </w:ins>
          </w:p>
        </w:tc>
        <w:tc>
          <w:tcPr>
            <w:tcW w:w="990" w:type="dxa"/>
          </w:tcPr>
          <w:p w14:paraId="6424FDC7" w14:textId="77777777" w:rsidR="006017A8" w:rsidRPr="00B77521" w:rsidRDefault="006017A8" w:rsidP="00C27EC1">
            <w:pPr>
              <w:rPr>
                <w:ins w:id="559" w:author="Goodacre, Norman *" w:date="2018-03-29T22:39:00Z"/>
                <w:rFonts w:ascii="Times" w:eastAsia="Times New Roman" w:hAnsi="Times" w:cs="Times New Roman"/>
                <w:sz w:val="20"/>
                <w:szCs w:val="20"/>
              </w:rPr>
            </w:pPr>
            <w:ins w:id="560" w:author="Goodacre, Norman *" w:date="2018-03-29T22:39:00Z">
              <w:r>
                <w:rPr>
                  <w:rFonts w:ascii="Times" w:eastAsia="Times New Roman" w:hAnsi="Times" w:cs="Times New Roman"/>
                  <w:sz w:val="20"/>
                  <w:szCs w:val="20"/>
                </w:rPr>
                <w:t>PHI</w:t>
              </w:r>
            </w:ins>
          </w:p>
        </w:tc>
        <w:tc>
          <w:tcPr>
            <w:tcW w:w="1170" w:type="dxa"/>
            <w:hideMark/>
          </w:tcPr>
          <w:p w14:paraId="7A28B439" w14:textId="77777777" w:rsidR="006017A8" w:rsidRPr="00B77521" w:rsidRDefault="006017A8" w:rsidP="00C27EC1">
            <w:pPr>
              <w:rPr>
                <w:ins w:id="561" w:author="Goodacre, Norman *" w:date="2018-03-29T22:39:00Z"/>
                <w:rFonts w:ascii="Times" w:eastAsia="Times New Roman" w:hAnsi="Times" w:cs="Times New Roman"/>
                <w:sz w:val="20"/>
                <w:szCs w:val="20"/>
              </w:rPr>
            </w:pPr>
          </w:p>
        </w:tc>
        <w:tc>
          <w:tcPr>
            <w:tcW w:w="2970" w:type="dxa"/>
            <w:hideMark/>
          </w:tcPr>
          <w:p w14:paraId="0696F55B" w14:textId="77777777" w:rsidR="006017A8" w:rsidRPr="000903AE" w:rsidRDefault="006017A8" w:rsidP="00C27EC1">
            <w:pPr>
              <w:rPr>
                <w:ins w:id="562" w:author="Goodacre, Norman *" w:date="2018-03-29T22:39:00Z"/>
                <w:rFonts w:ascii="Times" w:eastAsia="Times New Roman" w:hAnsi="Times" w:cs="Times New Roman"/>
                <w:sz w:val="18"/>
                <w:szCs w:val="18"/>
              </w:rPr>
            </w:pPr>
            <w:ins w:id="563" w:author="Goodacre, Norman *" w:date="2018-03-29T22:39:00Z">
              <w:r w:rsidRPr="000903AE">
                <w:rPr>
                  <w:rFonts w:ascii="Times" w:eastAsia="Times New Roman" w:hAnsi="Times" w:cs="Times New Roman"/>
                  <w:sz w:val="18"/>
                  <w:szCs w:val="18"/>
                </w:rPr>
                <w:t>http://www.phisto.org</w:t>
              </w:r>
            </w:ins>
          </w:p>
        </w:tc>
        <w:tc>
          <w:tcPr>
            <w:tcW w:w="1530" w:type="dxa"/>
          </w:tcPr>
          <w:p w14:paraId="684F6744" w14:textId="77777777" w:rsidR="006017A8" w:rsidRDefault="006017A8" w:rsidP="00C27EC1">
            <w:pPr>
              <w:rPr>
                <w:ins w:id="564" w:author="Goodacre, Norman *" w:date="2018-03-29T22:39:00Z"/>
                <w:rFonts w:ascii="Times" w:eastAsia="Times New Roman" w:hAnsi="Times" w:cs="Times New Roman"/>
                <w:sz w:val="20"/>
                <w:szCs w:val="20"/>
              </w:rPr>
            </w:pPr>
            <w:ins w:id="565" w:author="Goodacre, Norman *" w:date="2018-03-29T22:39:00Z">
              <w:r>
                <w:rPr>
                  <w:rFonts w:ascii="Times" w:eastAsia="Times New Roman" w:hAnsi="Times" w:cs="Times New Roman"/>
                  <w:sz w:val="20"/>
                  <w:szCs w:val="20"/>
                </w:rPr>
                <w:t>-</w:t>
              </w:r>
            </w:ins>
          </w:p>
        </w:tc>
        <w:tc>
          <w:tcPr>
            <w:tcW w:w="1530" w:type="dxa"/>
          </w:tcPr>
          <w:p w14:paraId="49399948" w14:textId="77777777" w:rsidR="006017A8" w:rsidRDefault="006017A8" w:rsidP="00C27EC1">
            <w:pPr>
              <w:rPr>
                <w:ins w:id="566" w:author="Goodacre, Norman *" w:date="2018-03-29T22:39:00Z"/>
                <w:rFonts w:ascii="Times" w:eastAsia="Times New Roman" w:hAnsi="Times" w:cs="Times New Roman"/>
                <w:sz w:val="20"/>
                <w:szCs w:val="20"/>
              </w:rPr>
            </w:pPr>
            <w:ins w:id="567" w:author="Goodacre, Norman *" w:date="2018-03-29T22:39:00Z">
              <w:r>
                <w:rPr>
                  <w:rFonts w:ascii="Times" w:eastAsia="Times New Roman" w:hAnsi="Times" w:cs="Times New Roman"/>
                  <w:sz w:val="20"/>
                  <w:szCs w:val="20"/>
                </w:rPr>
                <w:t>-</w:t>
              </w:r>
            </w:ins>
          </w:p>
        </w:tc>
        <w:tc>
          <w:tcPr>
            <w:tcW w:w="630" w:type="dxa"/>
            <w:hideMark/>
          </w:tcPr>
          <w:p w14:paraId="41BA497B" w14:textId="77777777" w:rsidR="006017A8" w:rsidRPr="00B77521" w:rsidRDefault="006017A8" w:rsidP="00C27EC1">
            <w:pPr>
              <w:rPr>
                <w:ins w:id="568" w:author="Goodacre, Norman *" w:date="2018-03-29T22:39:00Z"/>
                <w:rFonts w:ascii="Times" w:eastAsia="Times New Roman" w:hAnsi="Times" w:cs="Times New Roman"/>
                <w:sz w:val="20"/>
                <w:szCs w:val="20"/>
              </w:rPr>
            </w:pPr>
            <w:ins w:id="569"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Tekir&lt;/Author&gt;&lt;Year&gt;2013&lt;/Year&gt;&lt;RecNum&gt;61&lt;/RecNum&gt;&lt;DisplayText&gt;(20)&lt;/DisplayText&gt;&lt;record&gt;&lt;rec-number&gt;61&lt;/rec-number&gt;&lt;foreign-keys&gt;&lt;key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ins>
          </w:p>
        </w:tc>
      </w:tr>
      <w:tr w:rsidR="006017A8" w:rsidRPr="003A0C84" w14:paraId="289AA9ED" w14:textId="77777777" w:rsidTr="00C27EC1">
        <w:trPr>
          <w:trHeight w:val="332"/>
          <w:ins w:id="570" w:author="Goodacre, Norman *" w:date="2018-03-29T22:39:00Z"/>
        </w:trPr>
        <w:tc>
          <w:tcPr>
            <w:tcW w:w="1368" w:type="dxa"/>
            <w:hideMark/>
          </w:tcPr>
          <w:p w14:paraId="32E39009" w14:textId="77777777" w:rsidR="006017A8" w:rsidRPr="000903AE" w:rsidRDefault="006017A8" w:rsidP="00C27EC1">
            <w:pPr>
              <w:jc w:val="center"/>
              <w:rPr>
                <w:ins w:id="571" w:author="Goodacre, Norman *" w:date="2018-03-29T22:39:00Z"/>
                <w:rFonts w:ascii="Times" w:eastAsia="Times New Roman" w:hAnsi="Times" w:cs="Times New Roman"/>
                <w:b/>
                <w:sz w:val="20"/>
                <w:szCs w:val="20"/>
              </w:rPr>
            </w:pPr>
            <w:ins w:id="572" w:author="Goodacre, Norman *" w:date="2018-03-29T22:39:00Z">
              <w:r w:rsidRPr="000903AE">
                <w:rPr>
                  <w:rFonts w:ascii="Times" w:eastAsia="Times New Roman" w:hAnsi="Times" w:cs="Times New Roman"/>
                  <w:b/>
                  <w:sz w:val="20"/>
                  <w:szCs w:val="20"/>
                </w:rPr>
                <w:t>HPIDB</w:t>
              </w:r>
            </w:ins>
          </w:p>
        </w:tc>
        <w:tc>
          <w:tcPr>
            <w:tcW w:w="990" w:type="dxa"/>
          </w:tcPr>
          <w:p w14:paraId="5F197D30" w14:textId="77777777" w:rsidR="006017A8" w:rsidRPr="000903AE" w:rsidRDefault="006017A8" w:rsidP="00C27EC1">
            <w:pPr>
              <w:rPr>
                <w:ins w:id="573" w:author="Goodacre, Norman *" w:date="2018-03-29T22:39:00Z"/>
                <w:rFonts w:ascii="Times" w:eastAsia="Times New Roman" w:hAnsi="Times" w:cs="Times New Roman"/>
                <w:b/>
                <w:sz w:val="20"/>
                <w:szCs w:val="20"/>
              </w:rPr>
            </w:pPr>
            <w:ins w:id="574" w:author="Goodacre, Norman *" w:date="2018-03-29T22:39:00Z">
              <w:r w:rsidRPr="000903AE">
                <w:rPr>
                  <w:rFonts w:ascii="Times" w:eastAsia="Times New Roman" w:hAnsi="Times" w:cs="Times New Roman"/>
                  <w:b/>
                  <w:sz w:val="20"/>
                  <w:szCs w:val="20"/>
                </w:rPr>
                <w:t>PHI</w:t>
              </w:r>
            </w:ins>
          </w:p>
        </w:tc>
        <w:tc>
          <w:tcPr>
            <w:tcW w:w="1170" w:type="dxa"/>
            <w:hideMark/>
          </w:tcPr>
          <w:p w14:paraId="6FE4850F" w14:textId="77777777" w:rsidR="006017A8" w:rsidRPr="000903AE" w:rsidRDefault="006017A8" w:rsidP="00C27EC1">
            <w:pPr>
              <w:rPr>
                <w:ins w:id="575" w:author="Goodacre, Norman *" w:date="2018-03-29T22:39:00Z"/>
                <w:rFonts w:ascii="Times" w:eastAsia="Times New Roman" w:hAnsi="Times" w:cs="Times New Roman"/>
                <w:b/>
                <w:sz w:val="20"/>
                <w:szCs w:val="20"/>
              </w:rPr>
            </w:pPr>
          </w:p>
        </w:tc>
        <w:tc>
          <w:tcPr>
            <w:tcW w:w="2970" w:type="dxa"/>
            <w:hideMark/>
          </w:tcPr>
          <w:p w14:paraId="2CD17C7F" w14:textId="77777777" w:rsidR="006017A8" w:rsidRPr="000903AE" w:rsidRDefault="006017A8" w:rsidP="00C27EC1">
            <w:pPr>
              <w:rPr>
                <w:ins w:id="576" w:author="Goodacre, Norman *" w:date="2018-03-29T22:39:00Z"/>
                <w:rFonts w:ascii="Times" w:eastAsia="Times New Roman" w:hAnsi="Times" w:cs="Times New Roman"/>
                <w:b/>
                <w:sz w:val="18"/>
                <w:szCs w:val="18"/>
              </w:rPr>
            </w:pPr>
            <w:ins w:id="577" w:author="Goodacre, Norman *" w:date="2018-03-29T22:39:00Z">
              <w:r w:rsidRPr="000903AE">
                <w:rPr>
                  <w:rFonts w:ascii="Times" w:eastAsia="Times New Roman" w:hAnsi="Times" w:cs="Times New Roman"/>
                  <w:b/>
                  <w:sz w:val="18"/>
                  <w:szCs w:val="18"/>
                </w:rPr>
                <w:t>http://www.agbase.msstate.edu/hpi/main.html</w:t>
              </w:r>
            </w:ins>
          </w:p>
        </w:tc>
        <w:tc>
          <w:tcPr>
            <w:tcW w:w="1530" w:type="dxa"/>
          </w:tcPr>
          <w:p w14:paraId="7BA1EB46" w14:textId="77777777" w:rsidR="006017A8" w:rsidRPr="000903AE" w:rsidRDefault="006017A8" w:rsidP="00C27EC1">
            <w:pPr>
              <w:rPr>
                <w:ins w:id="578" w:author="Goodacre, Norman *" w:date="2018-03-29T22:39:00Z"/>
                <w:rFonts w:ascii="Times" w:eastAsia="Times New Roman" w:hAnsi="Times" w:cs="Times New Roman"/>
                <w:b/>
                <w:sz w:val="20"/>
                <w:szCs w:val="20"/>
              </w:rPr>
            </w:pPr>
            <w:ins w:id="579" w:author="Goodacre, Norman *" w:date="2018-03-29T22:39:00Z">
              <w:r w:rsidRPr="000903AE">
                <w:rPr>
                  <w:rFonts w:ascii="Times" w:eastAsia="Times New Roman" w:hAnsi="Times" w:cs="Times New Roman"/>
                  <w:b/>
                  <w:sz w:val="20"/>
                  <w:szCs w:val="20"/>
                </w:rPr>
                <w:t>19,681</w:t>
              </w:r>
            </w:ins>
          </w:p>
        </w:tc>
        <w:tc>
          <w:tcPr>
            <w:tcW w:w="1530" w:type="dxa"/>
          </w:tcPr>
          <w:p w14:paraId="0DCBE627" w14:textId="77777777" w:rsidR="006017A8" w:rsidRPr="000903AE" w:rsidRDefault="006017A8" w:rsidP="00C27EC1">
            <w:pPr>
              <w:rPr>
                <w:ins w:id="580" w:author="Goodacre, Norman *" w:date="2018-03-29T22:39:00Z"/>
                <w:rFonts w:ascii="Times" w:eastAsia="Times New Roman" w:hAnsi="Times" w:cs="Times New Roman"/>
                <w:b/>
                <w:sz w:val="20"/>
                <w:szCs w:val="20"/>
              </w:rPr>
            </w:pPr>
            <w:ins w:id="581" w:author="Goodacre, Norman *" w:date="2018-03-29T22:39:00Z">
              <w:r w:rsidRPr="000903AE">
                <w:rPr>
                  <w:rFonts w:ascii="Times" w:eastAsia="Times New Roman" w:hAnsi="Times" w:cs="Times New Roman"/>
                  <w:b/>
                  <w:sz w:val="20"/>
                  <w:szCs w:val="20"/>
                </w:rPr>
                <w:t>10,628</w:t>
              </w:r>
            </w:ins>
          </w:p>
        </w:tc>
        <w:tc>
          <w:tcPr>
            <w:tcW w:w="630" w:type="dxa"/>
            <w:hideMark/>
          </w:tcPr>
          <w:p w14:paraId="6249143F" w14:textId="77777777" w:rsidR="006017A8" w:rsidRPr="00B77521" w:rsidRDefault="006017A8" w:rsidP="00C27EC1">
            <w:pPr>
              <w:rPr>
                <w:ins w:id="582" w:author="Goodacre, Norman *" w:date="2018-03-29T22:39:00Z"/>
                <w:rFonts w:ascii="Times" w:eastAsia="Times New Roman" w:hAnsi="Times" w:cs="Times New Roman"/>
                <w:sz w:val="20"/>
                <w:szCs w:val="20"/>
              </w:rPr>
            </w:pPr>
            <w:ins w:id="583"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&lt;EndNote&gt;&lt;Cite&gt;&lt;Author&gt;Kumar&lt;/Author&gt;&lt;Year&gt;2010&lt;/Year&gt;&lt;RecNum&gt;62&lt;/RecNum&gt;&lt;DisplayText&gt;(19)&lt;/DisplayText&gt;&lt;record&gt;&lt;rec-number&gt;62&lt;/rec-number&gt;&lt;foreign-keys&gt;&lt;key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ins>
          </w:p>
        </w:tc>
      </w:tr>
      <w:tr w:rsidR="006017A8" w:rsidRPr="003A0C84" w14:paraId="1237372F" w14:textId="77777777" w:rsidTr="00C27EC1">
        <w:trPr>
          <w:trHeight w:val="300"/>
          <w:ins w:id="584" w:author="Goodacre, Norman *" w:date="2018-03-29T22:39:00Z"/>
        </w:trPr>
        <w:tc>
          <w:tcPr>
            <w:tcW w:w="1368" w:type="dxa"/>
            <w:hideMark/>
          </w:tcPr>
          <w:p w14:paraId="5075B84C" w14:textId="77777777" w:rsidR="006017A8" w:rsidRPr="00B77521" w:rsidRDefault="006017A8" w:rsidP="00C27EC1">
            <w:pPr>
              <w:jc w:val="center"/>
              <w:rPr>
                <w:ins w:id="585" w:author="Goodacre, Norman *" w:date="2018-03-29T22:39:00Z"/>
                <w:rFonts w:ascii="Times" w:eastAsia="Times New Roman" w:hAnsi="Times" w:cs="Times New Roman"/>
                <w:sz w:val="20"/>
                <w:szCs w:val="20"/>
              </w:rPr>
            </w:pPr>
            <w:proofErr w:type="spellStart"/>
            <w:ins w:id="586" w:author="Goodacre, Norman *" w:date="2018-03-29T22:39:00Z">
              <w:r w:rsidRPr="00B77521">
                <w:rPr>
                  <w:rFonts w:ascii="Times" w:eastAsia="Times New Roman" w:hAnsi="Times" w:cs="Times New Roman"/>
                  <w:sz w:val="20"/>
                  <w:szCs w:val="20"/>
                </w:rPr>
                <w:t>VirHostNet</w:t>
              </w:r>
              <w:proofErr w:type="spellEnd"/>
            </w:ins>
          </w:p>
        </w:tc>
        <w:tc>
          <w:tcPr>
            <w:tcW w:w="990" w:type="dxa"/>
          </w:tcPr>
          <w:p w14:paraId="4F2C1539" w14:textId="77777777" w:rsidR="006017A8" w:rsidRPr="00B77521" w:rsidRDefault="006017A8" w:rsidP="00C27EC1">
            <w:pPr>
              <w:rPr>
                <w:ins w:id="587" w:author="Goodacre, Norman *" w:date="2018-03-29T22:39:00Z"/>
                <w:rFonts w:ascii="Times" w:eastAsia="Times New Roman" w:hAnsi="Times" w:cs="Times New Roman"/>
                <w:sz w:val="20"/>
                <w:szCs w:val="20"/>
              </w:rPr>
            </w:pPr>
            <w:ins w:id="588" w:author="Goodacre, Norman *" w:date="2018-03-29T22:39:00Z">
              <w:r>
                <w:rPr>
                  <w:rFonts w:ascii="Times" w:eastAsia="Times New Roman" w:hAnsi="Times" w:cs="Times New Roman"/>
                  <w:sz w:val="20"/>
                  <w:szCs w:val="20"/>
                </w:rPr>
                <w:t>PHI</w:t>
              </w:r>
            </w:ins>
          </w:p>
        </w:tc>
        <w:tc>
          <w:tcPr>
            <w:tcW w:w="1170" w:type="dxa"/>
            <w:hideMark/>
          </w:tcPr>
          <w:p w14:paraId="69370ED6" w14:textId="77777777" w:rsidR="006017A8" w:rsidRPr="00B77521" w:rsidRDefault="006017A8" w:rsidP="00C27EC1">
            <w:pPr>
              <w:rPr>
                <w:ins w:id="589" w:author="Goodacre, Norman *" w:date="2018-03-29T22:39:00Z"/>
                <w:rFonts w:ascii="Times" w:eastAsia="Times New Roman" w:hAnsi="Times" w:cs="Times New Roman"/>
                <w:sz w:val="20"/>
                <w:szCs w:val="20"/>
              </w:rPr>
            </w:pPr>
          </w:p>
        </w:tc>
        <w:tc>
          <w:tcPr>
            <w:tcW w:w="2970" w:type="dxa"/>
            <w:hideMark/>
          </w:tcPr>
          <w:p w14:paraId="00410D80" w14:textId="77777777" w:rsidR="006017A8" w:rsidRPr="000903AE" w:rsidRDefault="006017A8" w:rsidP="00C27EC1">
            <w:pPr>
              <w:rPr>
                <w:ins w:id="590" w:author="Goodacre, Norman *" w:date="2018-03-29T22:39:00Z"/>
                <w:rFonts w:ascii="Times" w:eastAsia="Times New Roman" w:hAnsi="Times" w:cs="Times New Roman"/>
                <w:sz w:val="18"/>
                <w:szCs w:val="18"/>
              </w:rPr>
            </w:pPr>
            <w:ins w:id="591" w:author="Goodacre, Norman *" w:date="2018-03-29T22:39:00Z">
              <w:r w:rsidRPr="000903AE">
                <w:rPr>
                  <w:rFonts w:ascii="Times" w:eastAsia="Times New Roman" w:hAnsi="Times" w:cs="Times New Roman"/>
                  <w:sz w:val="18"/>
                  <w:szCs w:val="18"/>
                </w:rPr>
                <w:t>http://virhostnet.prabi.fr</w:t>
              </w:r>
            </w:ins>
          </w:p>
        </w:tc>
        <w:tc>
          <w:tcPr>
            <w:tcW w:w="1530" w:type="dxa"/>
          </w:tcPr>
          <w:p w14:paraId="5AAF8E3D" w14:textId="77777777" w:rsidR="006017A8" w:rsidRDefault="006017A8" w:rsidP="00C27EC1">
            <w:pPr>
              <w:rPr>
                <w:ins w:id="592" w:author="Goodacre, Norman *" w:date="2018-03-29T22:39:00Z"/>
                <w:rFonts w:ascii="Times" w:eastAsia="Times New Roman" w:hAnsi="Times" w:cs="Times New Roman"/>
                <w:sz w:val="20"/>
                <w:szCs w:val="20"/>
              </w:rPr>
            </w:pPr>
            <w:ins w:id="593" w:author="Goodacre, Norman *" w:date="2018-03-29T22:39:00Z">
              <w:r>
                <w:rPr>
                  <w:rFonts w:ascii="Times" w:eastAsia="Times New Roman" w:hAnsi="Times" w:cs="Times New Roman"/>
                  <w:sz w:val="20"/>
                  <w:szCs w:val="20"/>
                </w:rPr>
                <w:t>28,814</w:t>
              </w:r>
            </w:ins>
          </w:p>
        </w:tc>
        <w:tc>
          <w:tcPr>
            <w:tcW w:w="1530" w:type="dxa"/>
          </w:tcPr>
          <w:p w14:paraId="1BF0907B" w14:textId="77777777" w:rsidR="006017A8" w:rsidRDefault="006017A8" w:rsidP="00C27EC1">
            <w:pPr>
              <w:rPr>
                <w:ins w:id="594" w:author="Goodacre, Norman *" w:date="2018-03-29T22:39:00Z"/>
                <w:rFonts w:ascii="Times" w:eastAsia="Times New Roman" w:hAnsi="Times" w:cs="Times New Roman"/>
                <w:sz w:val="20"/>
                <w:szCs w:val="20"/>
              </w:rPr>
            </w:pPr>
            <w:ins w:id="595" w:author="Goodacre, Norman *" w:date="2018-03-29T22:39:00Z">
              <w:r>
                <w:rPr>
                  <w:rFonts w:ascii="Times" w:eastAsia="Times New Roman" w:hAnsi="Times" w:cs="Times New Roman"/>
                  <w:sz w:val="20"/>
                  <w:szCs w:val="20"/>
                </w:rPr>
                <w:t>**</w:t>
              </w:r>
            </w:ins>
          </w:p>
        </w:tc>
        <w:tc>
          <w:tcPr>
            <w:tcW w:w="630" w:type="dxa"/>
            <w:hideMark/>
          </w:tcPr>
          <w:p w14:paraId="76E38A22" w14:textId="77777777" w:rsidR="006017A8" w:rsidRPr="00B77521" w:rsidRDefault="006017A8" w:rsidP="00C27EC1">
            <w:pPr>
              <w:rPr>
                <w:ins w:id="596" w:author="Goodacre, Norman *" w:date="2018-03-29T22:39:00Z"/>
                <w:rFonts w:ascii="Times" w:eastAsia="Times New Roman" w:hAnsi="Times" w:cs="Times New Roman"/>
                <w:sz w:val="20"/>
                <w:szCs w:val="20"/>
              </w:rPr>
            </w:pPr>
            <w:ins w:id="597"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&lt;EndNote&gt;&lt;Cite&gt;&lt;Author&gt;Guirimand&lt;/Author&gt;&lt;Year&gt;2015&lt;/Year&gt;&lt;RecNum&gt;70&lt;/RecNum&gt;&lt;DisplayText&gt;(16)&lt;/DisplayText&gt;&lt;record&gt;&lt;rec-number&gt;70&lt;/rec-number&gt;&lt;foreign-keys&gt;&lt;key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(16)</w:t>
              </w:r>
              <w:r>
                <w:rPr>
                  <w:rFonts w:ascii="Times" w:eastAsia="Times New Roman" w:hAnsi="Times" w:cs="Times New Roman"/>
                  <w:sz w:val="20"/>
                  <w:szCs w:val="20"/>
                </w:rPr>
                <w:fldChar w:fldCharType="end"/>
              </w:r>
            </w:ins>
          </w:p>
        </w:tc>
      </w:tr>
      <w:tr w:rsidR="006017A8" w:rsidRPr="003A0C84" w14:paraId="4B518DA3" w14:textId="77777777" w:rsidTr="00C27EC1">
        <w:trPr>
          <w:trHeight w:val="300"/>
          <w:ins w:id="598" w:author="Goodacre, Norman *" w:date="2018-03-29T22:39:00Z"/>
        </w:trPr>
        <w:tc>
          <w:tcPr>
            <w:tcW w:w="1368" w:type="dxa"/>
            <w:hideMark/>
          </w:tcPr>
          <w:p w14:paraId="6B4CD13A" w14:textId="77777777" w:rsidR="006017A8" w:rsidRPr="000903AE" w:rsidRDefault="006017A8" w:rsidP="00C27EC1">
            <w:pPr>
              <w:jc w:val="center"/>
              <w:rPr>
                <w:ins w:id="599" w:author="Goodacre, Norman *" w:date="2018-03-29T22:39:00Z"/>
                <w:rFonts w:ascii="Times" w:eastAsia="Times New Roman" w:hAnsi="Times" w:cs="Times New Roman"/>
                <w:b/>
                <w:sz w:val="20"/>
                <w:szCs w:val="20"/>
              </w:rPr>
            </w:pPr>
            <w:proofErr w:type="spellStart"/>
            <w:ins w:id="600" w:author="Goodacre, Norman *" w:date="2018-03-29T22:39:00Z">
              <w:r w:rsidRPr="000903AE">
                <w:rPr>
                  <w:rFonts w:ascii="Times" w:eastAsia="Times New Roman" w:hAnsi="Times" w:cs="Times New Roman"/>
                  <w:b/>
                  <w:sz w:val="20"/>
                  <w:szCs w:val="20"/>
                </w:rPr>
                <w:t>VirusMentha</w:t>
              </w:r>
              <w:proofErr w:type="spellEnd"/>
            </w:ins>
          </w:p>
        </w:tc>
        <w:tc>
          <w:tcPr>
            <w:tcW w:w="990" w:type="dxa"/>
          </w:tcPr>
          <w:p w14:paraId="7D037F06" w14:textId="77777777" w:rsidR="006017A8" w:rsidRPr="000903AE" w:rsidRDefault="006017A8" w:rsidP="00C27EC1">
            <w:pPr>
              <w:rPr>
                <w:ins w:id="601" w:author="Goodacre, Norman *" w:date="2018-03-29T22:39:00Z"/>
                <w:rFonts w:ascii="Times" w:eastAsia="Times New Roman" w:hAnsi="Times" w:cs="Times New Roman"/>
                <w:b/>
                <w:sz w:val="20"/>
                <w:szCs w:val="20"/>
              </w:rPr>
            </w:pPr>
            <w:ins w:id="602" w:author="Goodacre, Norman *" w:date="2018-03-29T22:39:00Z">
              <w:r w:rsidRPr="000903AE">
                <w:rPr>
                  <w:rFonts w:ascii="Times" w:eastAsia="Times New Roman" w:hAnsi="Times" w:cs="Times New Roman"/>
                  <w:b/>
                  <w:sz w:val="20"/>
                  <w:szCs w:val="20"/>
                </w:rPr>
                <w:t>PHI</w:t>
              </w:r>
            </w:ins>
          </w:p>
        </w:tc>
        <w:tc>
          <w:tcPr>
            <w:tcW w:w="1170" w:type="dxa"/>
            <w:hideMark/>
          </w:tcPr>
          <w:p w14:paraId="0A2D0B2F" w14:textId="77777777" w:rsidR="006017A8" w:rsidRPr="000903AE" w:rsidRDefault="006017A8" w:rsidP="00C27EC1">
            <w:pPr>
              <w:rPr>
                <w:ins w:id="603" w:author="Goodacre, Norman *" w:date="2018-03-29T22:39:00Z"/>
                <w:rFonts w:ascii="Times" w:eastAsia="Times New Roman" w:hAnsi="Times" w:cs="Times New Roman"/>
                <w:b/>
                <w:sz w:val="20"/>
                <w:szCs w:val="20"/>
              </w:rPr>
            </w:pPr>
          </w:p>
        </w:tc>
        <w:tc>
          <w:tcPr>
            <w:tcW w:w="2970" w:type="dxa"/>
            <w:hideMark/>
          </w:tcPr>
          <w:p w14:paraId="7D12C33E" w14:textId="77777777" w:rsidR="006017A8" w:rsidRPr="000903AE" w:rsidRDefault="006017A8" w:rsidP="00C27EC1">
            <w:pPr>
              <w:rPr>
                <w:ins w:id="604" w:author="Goodacre, Norman *" w:date="2018-03-29T22:39:00Z"/>
                <w:rFonts w:ascii="Times" w:eastAsia="Times New Roman" w:hAnsi="Times" w:cs="Times New Roman"/>
                <w:b/>
                <w:sz w:val="18"/>
                <w:szCs w:val="18"/>
              </w:rPr>
            </w:pPr>
            <w:ins w:id="605" w:author="Goodacre, Norman *" w:date="2018-03-29T22:39:00Z">
              <w:r w:rsidRPr="000903AE">
                <w:rPr>
                  <w:rFonts w:ascii="Times" w:eastAsia="Times New Roman" w:hAnsi="Times" w:cs="Times New Roman"/>
                  <w:b/>
                  <w:sz w:val="18"/>
                  <w:szCs w:val="18"/>
                </w:rPr>
                <w:t>http://virusmentha.uniroma2.it</w:t>
              </w:r>
            </w:ins>
          </w:p>
        </w:tc>
        <w:tc>
          <w:tcPr>
            <w:tcW w:w="1530" w:type="dxa"/>
          </w:tcPr>
          <w:p w14:paraId="53D91211" w14:textId="77777777" w:rsidR="006017A8" w:rsidRPr="000903AE" w:rsidRDefault="006017A8" w:rsidP="00C27EC1">
            <w:pPr>
              <w:rPr>
                <w:ins w:id="606" w:author="Goodacre, Norman *" w:date="2018-03-29T22:39:00Z"/>
                <w:rFonts w:ascii="Times" w:eastAsia="Times New Roman" w:hAnsi="Times" w:cs="Times New Roman"/>
                <w:b/>
                <w:sz w:val="20"/>
                <w:szCs w:val="20"/>
              </w:rPr>
            </w:pPr>
            <w:ins w:id="607" w:author="Goodacre, Norman *" w:date="2018-03-29T22:39:00Z">
              <w:r w:rsidRPr="000903AE">
                <w:rPr>
                  <w:rFonts w:ascii="Times" w:eastAsia="Times New Roman" w:hAnsi="Times" w:cs="Times New Roman"/>
                  <w:b/>
                  <w:sz w:val="20"/>
                  <w:szCs w:val="20"/>
                </w:rPr>
                <w:t>10,692</w:t>
              </w:r>
            </w:ins>
          </w:p>
        </w:tc>
        <w:tc>
          <w:tcPr>
            <w:tcW w:w="1530" w:type="dxa"/>
          </w:tcPr>
          <w:p w14:paraId="4996E96C" w14:textId="77777777" w:rsidR="006017A8" w:rsidRPr="000903AE" w:rsidRDefault="006017A8" w:rsidP="00C27EC1">
            <w:pPr>
              <w:rPr>
                <w:ins w:id="608" w:author="Goodacre, Norman *" w:date="2018-03-29T22:39:00Z"/>
                <w:rFonts w:ascii="Times" w:eastAsia="Times New Roman" w:hAnsi="Times" w:cs="Times New Roman"/>
                <w:b/>
                <w:sz w:val="20"/>
                <w:szCs w:val="20"/>
              </w:rPr>
            </w:pPr>
            <w:ins w:id="609" w:author="Goodacre, Norman *" w:date="2018-03-29T22:39:00Z">
              <w:r w:rsidRPr="000903AE">
                <w:rPr>
                  <w:rFonts w:ascii="Times" w:eastAsia="Times New Roman" w:hAnsi="Times" w:cs="Times New Roman"/>
                  <w:b/>
                  <w:sz w:val="20"/>
                  <w:szCs w:val="20"/>
                </w:rPr>
                <w:t>5,863</w:t>
              </w:r>
            </w:ins>
          </w:p>
        </w:tc>
        <w:tc>
          <w:tcPr>
            <w:tcW w:w="630" w:type="dxa"/>
            <w:hideMark/>
          </w:tcPr>
          <w:p w14:paraId="3D85A682" w14:textId="77777777" w:rsidR="006017A8" w:rsidRPr="00B77521" w:rsidRDefault="006017A8" w:rsidP="00C27EC1">
            <w:pPr>
              <w:rPr>
                <w:ins w:id="610" w:author="Goodacre, Norman *" w:date="2018-03-29T22:39:00Z"/>
                <w:rFonts w:ascii="Times" w:eastAsia="Times New Roman" w:hAnsi="Times" w:cs="Times New Roman"/>
                <w:sz w:val="20"/>
                <w:szCs w:val="20"/>
              </w:rPr>
            </w:pPr>
            <w:ins w:id="611" w:author="Goodacre, Norman *" w:date="2018-03-29T22:39:00Z">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&lt;EndNote&gt;&lt;Cite&gt;&lt;Author&gt;Calderone&lt;/Author&gt;&lt;Year&gt;2015&lt;/Year&gt;&lt;RecNum&gt;71&lt;/RecNum&gt;&lt;DisplayText&gt;(17)&lt;/DisplayText&gt;&lt;record&gt;&lt;rec-number&gt;71&lt;/rec-number&gt;&lt;foreign-keys&gt;&lt;key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(17)</w:t>
              </w:r>
              <w:r>
                <w:rPr>
                  <w:rFonts w:ascii="Times" w:eastAsia="Times New Roman" w:hAnsi="Times" w:cs="Times New Roman"/>
                  <w:sz w:val="20"/>
                  <w:szCs w:val="20"/>
                </w:rPr>
                <w:fldChar w:fldCharType="end"/>
              </w:r>
            </w:ins>
          </w:p>
        </w:tc>
      </w:tr>
      <w:tr w:rsidR="006017A8" w:rsidRPr="003A0C84" w14:paraId="3618EFF0" w14:textId="77777777" w:rsidTr="00C27EC1">
        <w:trPr>
          <w:trHeight w:val="300"/>
          <w:ins w:id="612" w:author="Goodacre, Norman *" w:date="2018-03-29T22:39:00Z"/>
        </w:trPr>
        <w:tc>
          <w:tcPr>
            <w:tcW w:w="1368" w:type="dxa"/>
          </w:tcPr>
          <w:p w14:paraId="12B379D7" w14:textId="77777777" w:rsidR="006017A8" w:rsidRPr="00B77521" w:rsidRDefault="006017A8" w:rsidP="00C27EC1">
            <w:pPr>
              <w:jc w:val="center"/>
              <w:rPr>
                <w:ins w:id="613" w:author="Goodacre, Norman *" w:date="2018-03-29T22:39:00Z"/>
                <w:rFonts w:ascii="Times" w:eastAsia="Times New Roman" w:hAnsi="Times" w:cs="Times New Roman"/>
                <w:sz w:val="20"/>
                <w:szCs w:val="20"/>
              </w:rPr>
            </w:pPr>
            <w:proofErr w:type="spellStart"/>
            <w:ins w:id="614" w:author="Goodacre, Norman *" w:date="2018-03-29T22:39:00Z">
              <w:r w:rsidRPr="009F42C1">
                <w:rPr>
                  <w:rFonts w:ascii="Times" w:eastAsia="Times New Roman" w:hAnsi="Times" w:cs="Times New Roman"/>
                  <w:sz w:val="20"/>
                  <w:szCs w:val="20"/>
                </w:rPr>
                <w:t>DenHunt</w:t>
              </w:r>
              <w:proofErr w:type="spellEnd"/>
            </w:ins>
          </w:p>
        </w:tc>
        <w:tc>
          <w:tcPr>
            <w:tcW w:w="990" w:type="dxa"/>
          </w:tcPr>
          <w:p w14:paraId="0A55D57F" w14:textId="77777777" w:rsidR="006017A8" w:rsidRPr="00B77521" w:rsidRDefault="006017A8" w:rsidP="00C27EC1">
            <w:pPr>
              <w:rPr>
                <w:ins w:id="615" w:author="Goodacre, Norman *" w:date="2018-03-29T22:39:00Z"/>
                <w:rFonts w:ascii="Times" w:eastAsia="Times New Roman" w:hAnsi="Times" w:cs="Times New Roman"/>
                <w:sz w:val="20"/>
                <w:szCs w:val="20"/>
              </w:rPr>
            </w:pPr>
            <w:ins w:id="616" w:author="Goodacre, Norman *" w:date="2018-03-29T22:39:00Z">
              <w:r>
                <w:rPr>
                  <w:rFonts w:ascii="Times" w:eastAsia="Times New Roman" w:hAnsi="Times" w:cs="Times New Roman"/>
                  <w:sz w:val="20"/>
                  <w:szCs w:val="20"/>
                </w:rPr>
                <w:t>PHI</w:t>
              </w:r>
            </w:ins>
          </w:p>
        </w:tc>
        <w:tc>
          <w:tcPr>
            <w:tcW w:w="1170" w:type="dxa"/>
          </w:tcPr>
          <w:p w14:paraId="19EC18F2" w14:textId="77777777" w:rsidR="006017A8" w:rsidRPr="00B77521" w:rsidRDefault="006017A8" w:rsidP="00C27EC1">
            <w:pPr>
              <w:rPr>
                <w:ins w:id="617" w:author="Goodacre, Norman *" w:date="2018-03-29T22:39:00Z"/>
                <w:rFonts w:ascii="Times" w:eastAsia="Times New Roman" w:hAnsi="Times" w:cs="Times New Roman"/>
                <w:sz w:val="20"/>
                <w:szCs w:val="20"/>
              </w:rPr>
            </w:pPr>
          </w:p>
        </w:tc>
        <w:tc>
          <w:tcPr>
            <w:tcW w:w="2970" w:type="dxa"/>
          </w:tcPr>
          <w:p w14:paraId="1185AB0C" w14:textId="77777777" w:rsidR="006017A8" w:rsidRPr="000903AE" w:rsidRDefault="006017A8" w:rsidP="00C27EC1">
            <w:pPr>
              <w:rPr>
                <w:ins w:id="618" w:author="Goodacre, Norman *" w:date="2018-03-29T22:39:00Z"/>
                <w:rFonts w:ascii="Times" w:eastAsia="Times New Roman" w:hAnsi="Times" w:cs="Times New Roman"/>
                <w:sz w:val="18"/>
                <w:szCs w:val="18"/>
              </w:rPr>
            </w:pPr>
            <w:ins w:id="619" w:author="Goodacre, Norman *" w:date="2018-03-29T22:39:00Z">
              <w:r w:rsidRPr="000903AE">
                <w:rPr>
                  <w:rFonts w:ascii="Times" w:eastAsia="Times New Roman" w:hAnsi="Times" w:cs="Times New Roman"/>
                  <w:sz w:val="18"/>
                  <w:szCs w:val="18"/>
                </w:rPr>
                <w:t>http://proline.biochem.iisc.ernet.in/DenHunt/)</w:t>
              </w:r>
            </w:ins>
          </w:p>
        </w:tc>
        <w:tc>
          <w:tcPr>
            <w:tcW w:w="1530" w:type="dxa"/>
          </w:tcPr>
          <w:p w14:paraId="4FFFA880" w14:textId="77777777" w:rsidR="006017A8" w:rsidRDefault="006017A8" w:rsidP="00C27EC1">
            <w:pPr>
              <w:rPr>
                <w:ins w:id="620" w:author="Goodacre, Norman *" w:date="2018-03-29T22:39:00Z"/>
                <w:rFonts w:ascii="Times" w:eastAsia="Times New Roman" w:hAnsi="Times" w:cs="Times New Roman"/>
                <w:sz w:val="20"/>
                <w:szCs w:val="20"/>
              </w:rPr>
            </w:pPr>
            <w:ins w:id="621" w:author="Goodacre, Norman *" w:date="2018-03-29T22:39:00Z">
              <w:r>
                <w:rPr>
                  <w:rFonts w:ascii="Times" w:eastAsia="Times New Roman" w:hAnsi="Times" w:cs="Times New Roman"/>
                  <w:sz w:val="20"/>
                  <w:szCs w:val="20"/>
                </w:rPr>
                <w:t>1,064</w:t>
              </w:r>
            </w:ins>
          </w:p>
        </w:tc>
        <w:tc>
          <w:tcPr>
            <w:tcW w:w="1530" w:type="dxa"/>
          </w:tcPr>
          <w:p w14:paraId="1DF018BC" w14:textId="77777777" w:rsidR="006017A8" w:rsidRDefault="006017A8" w:rsidP="00C27EC1">
            <w:pPr>
              <w:rPr>
                <w:ins w:id="622" w:author="Goodacre, Norman *" w:date="2018-03-29T22:39:00Z"/>
                <w:rFonts w:ascii="Times" w:eastAsia="Times New Roman" w:hAnsi="Times" w:cs="Times New Roman"/>
                <w:sz w:val="20"/>
                <w:szCs w:val="20"/>
              </w:rPr>
            </w:pPr>
            <w:ins w:id="623" w:author="Goodacre, Norman *" w:date="2018-03-29T22:39:00Z">
              <w:r>
                <w:rPr>
                  <w:rFonts w:ascii="Times" w:eastAsia="Times New Roman" w:hAnsi="Times" w:cs="Times New Roman"/>
                  <w:sz w:val="20"/>
                  <w:szCs w:val="20"/>
                </w:rPr>
                <w:t>682</w:t>
              </w:r>
            </w:ins>
          </w:p>
        </w:tc>
        <w:tc>
          <w:tcPr>
            <w:tcW w:w="630" w:type="dxa"/>
          </w:tcPr>
          <w:p w14:paraId="1EF19CCC" w14:textId="77777777" w:rsidR="006017A8" w:rsidRDefault="006017A8" w:rsidP="00C27EC1">
            <w:pPr>
              <w:rPr>
                <w:ins w:id="624" w:author="Goodacre, Norman *" w:date="2018-03-29T22:39:00Z"/>
                <w:rFonts w:ascii="Times" w:eastAsia="Times New Roman" w:hAnsi="Times" w:cs="Times New Roman"/>
                <w:sz w:val="20"/>
                <w:szCs w:val="20"/>
              </w:rPr>
            </w:pPr>
          </w:p>
        </w:tc>
      </w:tr>
      <w:tr w:rsidR="006017A8" w:rsidRPr="003A0C84" w14:paraId="5DC29E7B" w14:textId="77777777" w:rsidTr="00C27EC1">
        <w:trPr>
          <w:trHeight w:val="300"/>
          <w:ins w:id="625" w:author="Goodacre, Norman *" w:date="2018-03-29T22:39:00Z"/>
        </w:trPr>
        <w:tc>
          <w:tcPr>
            <w:tcW w:w="1368" w:type="dxa"/>
          </w:tcPr>
          <w:p w14:paraId="75B99C02" w14:textId="77777777" w:rsidR="006017A8" w:rsidRPr="009F42C1" w:rsidRDefault="006017A8" w:rsidP="00C27EC1">
            <w:pPr>
              <w:jc w:val="center"/>
              <w:rPr>
                <w:ins w:id="626" w:author="Goodacre, Norman *" w:date="2018-03-29T22:39:00Z"/>
                <w:rFonts w:ascii="Times" w:eastAsia="Times New Roman" w:hAnsi="Times" w:cs="Times New Roman"/>
                <w:sz w:val="20"/>
                <w:szCs w:val="20"/>
              </w:rPr>
            </w:pPr>
            <w:proofErr w:type="spellStart"/>
            <w:ins w:id="627" w:author="Goodacre, Norman *" w:date="2018-03-29T22:39:00Z">
              <w:r w:rsidRPr="009F42C1">
                <w:rPr>
                  <w:rFonts w:ascii="Times" w:eastAsia="Times New Roman" w:hAnsi="Times" w:cs="Times New Roman"/>
                  <w:sz w:val="20"/>
                  <w:szCs w:val="20"/>
                </w:rPr>
                <w:t>DenvInt</w:t>
              </w:r>
              <w:proofErr w:type="spellEnd"/>
            </w:ins>
          </w:p>
        </w:tc>
        <w:tc>
          <w:tcPr>
            <w:tcW w:w="990" w:type="dxa"/>
          </w:tcPr>
          <w:p w14:paraId="6CA2E00D" w14:textId="77777777" w:rsidR="006017A8" w:rsidRPr="00B77521" w:rsidRDefault="006017A8" w:rsidP="00C27EC1">
            <w:pPr>
              <w:rPr>
                <w:ins w:id="628" w:author="Goodacre, Norman *" w:date="2018-03-29T22:39:00Z"/>
                <w:rFonts w:ascii="Times" w:eastAsia="Times New Roman" w:hAnsi="Times" w:cs="Times New Roman"/>
                <w:sz w:val="20"/>
                <w:szCs w:val="20"/>
              </w:rPr>
            </w:pPr>
            <w:ins w:id="629" w:author="Goodacre, Norman *" w:date="2018-03-29T22:39:00Z">
              <w:r>
                <w:rPr>
                  <w:rFonts w:ascii="Times" w:eastAsia="Times New Roman" w:hAnsi="Times" w:cs="Times New Roman"/>
                  <w:sz w:val="20"/>
                  <w:szCs w:val="20"/>
                </w:rPr>
                <w:t>PHI</w:t>
              </w:r>
            </w:ins>
          </w:p>
        </w:tc>
        <w:tc>
          <w:tcPr>
            <w:tcW w:w="1170" w:type="dxa"/>
          </w:tcPr>
          <w:p w14:paraId="3F7A3F25" w14:textId="77777777" w:rsidR="006017A8" w:rsidRPr="00B77521" w:rsidRDefault="006017A8" w:rsidP="00C27EC1">
            <w:pPr>
              <w:rPr>
                <w:ins w:id="630" w:author="Goodacre, Norman *" w:date="2018-03-29T22:39:00Z"/>
                <w:rFonts w:ascii="Times" w:eastAsia="Times New Roman" w:hAnsi="Times" w:cs="Times New Roman"/>
                <w:sz w:val="20"/>
                <w:szCs w:val="20"/>
              </w:rPr>
            </w:pPr>
          </w:p>
        </w:tc>
        <w:tc>
          <w:tcPr>
            <w:tcW w:w="2970" w:type="dxa"/>
          </w:tcPr>
          <w:p w14:paraId="4FD541FC" w14:textId="77777777" w:rsidR="006017A8" w:rsidRPr="000903AE" w:rsidRDefault="006017A8" w:rsidP="00C27EC1">
            <w:pPr>
              <w:rPr>
                <w:ins w:id="631" w:author="Goodacre, Norman *" w:date="2018-03-29T22:39:00Z"/>
                <w:rFonts w:ascii="Times" w:eastAsia="Times New Roman" w:hAnsi="Times" w:cs="Times New Roman"/>
                <w:sz w:val="18"/>
                <w:szCs w:val="18"/>
              </w:rPr>
            </w:pPr>
            <w:ins w:id="632" w:author="Goodacre, Norman *" w:date="2018-03-29T22:39:00Z">
              <w:r w:rsidRPr="000903AE">
                <w:rPr>
                  <w:rFonts w:ascii="Times" w:eastAsia="Times New Roman" w:hAnsi="Times" w:cs="Times New Roman"/>
                  <w:sz w:val="18"/>
                  <w:szCs w:val="18"/>
                </w:rPr>
                <w:t>https://denvint.000webhostapp.com</w:t>
              </w:r>
            </w:ins>
          </w:p>
        </w:tc>
        <w:tc>
          <w:tcPr>
            <w:tcW w:w="1530" w:type="dxa"/>
          </w:tcPr>
          <w:p w14:paraId="43514EB1" w14:textId="77777777" w:rsidR="006017A8" w:rsidRDefault="006017A8" w:rsidP="00C27EC1">
            <w:pPr>
              <w:rPr>
                <w:ins w:id="633" w:author="Goodacre, Norman *" w:date="2018-03-29T22:39:00Z"/>
                <w:rFonts w:ascii="Times" w:eastAsia="Times New Roman" w:hAnsi="Times" w:cs="Times New Roman"/>
                <w:sz w:val="20"/>
                <w:szCs w:val="20"/>
              </w:rPr>
            </w:pPr>
            <w:ins w:id="634" w:author="Goodacre, Norman *" w:date="2018-03-29T22:39:00Z">
              <w:r>
                <w:rPr>
                  <w:rFonts w:ascii="Times" w:eastAsia="Times New Roman" w:hAnsi="Times" w:cs="Times New Roman"/>
                  <w:sz w:val="20"/>
                  <w:szCs w:val="20"/>
                </w:rPr>
                <w:t>784</w:t>
              </w:r>
            </w:ins>
          </w:p>
        </w:tc>
        <w:tc>
          <w:tcPr>
            <w:tcW w:w="1530" w:type="dxa"/>
          </w:tcPr>
          <w:p w14:paraId="2144B697" w14:textId="77777777" w:rsidR="006017A8" w:rsidRDefault="006017A8" w:rsidP="00C27EC1">
            <w:pPr>
              <w:rPr>
                <w:ins w:id="635" w:author="Goodacre, Norman *" w:date="2018-03-29T22:39:00Z"/>
                <w:rFonts w:ascii="Times" w:eastAsia="Times New Roman" w:hAnsi="Times" w:cs="Times New Roman"/>
                <w:sz w:val="20"/>
                <w:szCs w:val="20"/>
              </w:rPr>
            </w:pPr>
            <w:ins w:id="636" w:author="Goodacre, Norman *" w:date="2018-03-29T22:39:00Z">
              <w:r>
                <w:rPr>
                  <w:rFonts w:ascii="Times" w:eastAsia="Times New Roman" w:hAnsi="Times" w:cs="Times New Roman"/>
                  <w:sz w:val="20"/>
                  <w:szCs w:val="20"/>
                </w:rPr>
                <w:t>784</w:t>
              </w:r>
            </w:ins>
          </w:p>
        </w:tc>
        <w:tc>
          <w:tcPr>
            <w:tcW w:w="630" w:type="dxa"/>
          </w:tcPr>
          <w:p w14:paraId="641D93F9" w14:textId="77777777" w:rsidR="006017A8" w:rsidRDefault="006017A8" w:rsidP="00C27EC1">
            <w:pPr>
              <w:rPr>
                <w:ins w:id="637" w:author="Goodacre, Norman *" w:date="2018-03-29T22:39:00Z"/>
                <w:rFonts w:ascii="Times" w:eastAsia="Times New Roman" w:hAnsi="Times" w:cs="Times New Roman"/>
                <w:sz w:val="20"/>
                <w:szCs w:val="20"/>
              </w:rPr>
            </w:pPr>
          </w:p>
        </w:tc>
      </w:tr>
      <w:tr w:rsidR="006017A8" w:rsidRPr="003A0C84" w14:paraId="63D7156B" w14:textId="77777777" w:rsidTr="00C27EC1">
        <w:trPr>
          <w:trHeight w:val="300"/>
          <w:ins w:id="638" w:author="Goodacre, Norman *" w:date="2018-03-29T22:39:00Z"/>
        </w:trPr>
        <w:tc>
          <w:tcPr>
            <w:tcW w:w="1368" w:type="dxa"/>
          </w:tcPr>
          <w:p w14:paraId="0E46CB86" w14:textId="77777777" w:rsidR="006017A8" w:rsidRPr="000903AE" w:rsidRDefault="006017A8" w:rsidP="00C27EC1">
            <w:pPr>
              <w:jc w:val="center"/>
              <w:rPr>
                <w:ins w:id="639" w:author="Goodacre, Norman *" w:date="2018-03-29T22:39:00Z"/>
                <w:rFonts w:ascii="Times" w:eastAsia="Times New Roman" w:hAnsi="Times" w:cs="Times New Roman"/>
                <w:b/>
                <w:sz w:val="20"/>
                <w:szCs w:val="20"/>
              </w:rPr>
            </w:pPr>
            <w:proofErr w:type="spellStart"/>
            <w:ins w:id="640" w:author="Goodacre, Norman *" w:date="2018-03-29T22:39:00Z">
              <w:r w:rsidRPr="000903AE">
                <w:rPr>
                  <w:rFonts w:ascii="Times" w:eastAsia="Times New Roman" w:hAnsi="Times" w:cs="Times New Roman"/>
                  <w:b/>
                  <w:sz w:val="20"/>
                  <w:szCs w:val="20"/>
                </w:rPr>
                <w:t>BioGRID</w:t>
              </w:r>
              <w:proofErr w:type="spellEnd"/>
            </w:ins>
          </w:p>
        </w:tc>
        <w:tc>
          <w:tcPr>
            <w:tcW w:w="990" w:type="dxa"/>
          </w:tcPr>
          <w:p w14:paraId="4CFA8A4D" w14:textId="77777777" w:rsidR="006017A8" w:rsidRPr="000903AE" w:rsidRDefault="006017A8" w:rsidP="00C27EC1">
            <w:pPr>
              <w:rPr>
                <w:ins w:id="641" w:author="Goodacre, Norman *" w:date="2018-03-29T22:39:00Z"/>
                <w:rFonts w:ascii="Times" w:eastAsia="Times New Roman" w:hAnsi="Times" w:cs="Times New Roman"/>
                <w:b/>
                <w:sz w:val="20"/>
                <w:szCs w:val="20"/>
              </w:rPr>
            </w:pPr>
            <w:ins w:id="642" w:author="Goodacre, Norman *" w:date="2018-03-29T22:39:00Z">
              <w:r w:rsidRPr="000903AE">
                <w:rPr>
                  <w:rFonts w:ascii="Times" w:eastAsia="Times New Roman" w:hAnsi="Times" w:cs="Times New Roman"/>
                  <w:b/>
                  <w:sz w:val="20"/>
                  <w:szCs w:val="20"/>
                </w:rPr>
                <w:t>PPI</w:t>
              </w:r>
            </w:ins>
          </w:p>
        </w:tc>
        <w:tc>
          <w:tcPr>
            <w:tcW w:w="1170" w:type="dxa"/>
          </w:tcPr>
          <w:p w14:paraId="429895C6" w14:textId="77777777" w:rsidR="006017A8" w:rsidRPr="000903AE" w:rsidRDefault="006017A8" w:rsidP="00C27EC1">
            <w:pPr>
              <w:rPr>
                <w:ins w:id="643" w:author="Goodacre, Norman *" w:date="2018-03-29T22:39:00Z"/>
                <w:rFonts w:ascii="Times" w:eastAsia="Times New Roman" w:hAnsi="Times" w:cs="Times New Roman"/>
                <w:b/>
                <w:sz w:val="20"/>
                <w:szCs w:val="20"/>
              </w:rPr>
            </w:pPr>
          </w:p>
        </w:tc>
        <w:tc>
          <w:tcPr>
            <w:tcW w:w="2970" w:type="dxa"/>
          </w:tcPr>
          <w:p w14:paraId="72B692AF" w14:textId="77777777" w:rsidR="006017A8" w:rsidRPr="000903AE" w:rsidRDefault="006017A8" w:rsidP="00C27EC1">
            <w:pPr>
              <w:rPr>
                <w:ins w:id="644" w:author="Goodacre, Norman *" w:date="2018-03-29T22:39:00Z"/>
                <w:rFonts w:ascii="Times" w:eastAsia="Times New Roman" w:hAnsi="Times" w:cs="Times New Roman"/>
                <w:b/>
                <w:sz w:val="18"/>
                <w:szCs w:val="18"/>
              </w:rPr>
            </w:pPr>
            <w:ins w:id="645" w:author="Goodacre, Norman *" w:date="2018-03-29T22:39:00Z">
              <w:r w:rsidRPr="000903AE">
                <w:rPr>
                  <w:rFonts w:ascii="Times" w:eastAsia="Times New Roman" w:hAnsi="Times" w:cs="Times New Roman"/>
                  <w:b/>
                  <w:sz w:val="18"/>
                  <w:szCs w:val="18"/>
                </w:rPr>
                <w:t>https://thebiogrid.org/</w:t>
              </w:r>
            </w:ins>
          </w:p>
        </w:tc>
        <w:tc>
          <w:tcPr>
            <w:tcW w:w="1530" w:type="dxa"/>
          </w:tcPr>
          <w:p w14:paraId="612647E5" w14:textId="77777777" w:rsidR="006017A8" w:rsidRPr="000903AE" w:rsidRDefault="006017A8" w:rsidP="00C27EC1">
            <w:pPr>
              <w:rPr>
                <w:ins w:id="646" w:author="Goodacre, Norman *" w:date="2018-03-29T22:39:00Z"/>
                <w:rFonts w:ascii="Times" w:eastAsia="Times New Roman" w:hAnsi="Times" w:cs="Times New Roman"/>
                <w:b/>
                <w:sz w:val="20"/>
                <w:szCs w:val="20"/>
              </w:rPr>
            </w:pPr>
            <w:ins w:id="647" w:author="Goodacre, Norman *" w:date="2018-03-29T22:39:00Z">
              <w:r w:rsidRPr="000903AE">
                <w:rPr>
                  <w:rFonts w:ascii="Times" w:eastAsia="Times New Roman" w:hAnsi="Times" w:cs="Times New Roman"/>
                  <w:b/>
                  <w:sz w:val="20"/>
                  <w:szCs w:val="20"/>
                </w:rPr>
                <w:t>2,427</w:t>
              </w:r>
            </w:ins>
          </w:p>
        </w:tc>
        <w:tc>
          <w:tcPr>
            <w:tcW w:w="1530" w:type="dxa"/>
          </w:tcPr>
          <w:p w14:paraId="14A11401" w14:textId="77777777" w:rsidR="006017A8" w:rsidRPr="000903AE" w:rsidRDefault="006017A8" w:rsidP="00C27EC1">
            <w:pPr>
              <w:rPr>
                <w:ins w:id="648" w:author="Goodacre, Norman *" w:date="2018-03-29T22:39:00Z"/>
                <w:rFonts w:ascii="Times" w:eastAsia="Times New Roman" w:hAnsi="Times" w:cs="Times New Roman"/>
                <w:b/>
                <w:sz w:val="20"/>
                <w:szCs w:val="20"/>
              </w:rPr>
            </w:pPr>
            <w:ins w:id="649" w:author="Goodacre, Norman *" w:date="2018-03-29T22:39:00Z">
              <w:r w:rsidRPr="000903AE">
                <w:rPr>
                  <w:rFonts w:ascii="Times" w:eastAsia="Times New Roman" w:hAnsi="Times" w:cs="Times New Roman"/>
                  <w:b/>
                  <w:sz w:val="20"/>
                  <w:szCs w:val="20"/>
                </w:rPr>
                <w:t>1,936</w:t>
              </w:r>
            </w:ins>
          </w:p>
        </w:tc>
        <w:tc>
          <w:tcPr>
            <w:tcW w:w="630" w:type="dxa"/>
          </w:tcPr>
          <w:p w14:paraId="02892EDA" w14:textId="77777777" w:rsidR="006017A8" w:rsidRDefault="006017A8" w:rsidP="00C27EC1">
            <w:pPr>
              <w:rPr>
                <w:ins w:id="650" w:author="Goodacre, Norman *" w:date="2018-03-29T22:39:00Z"/>
                <w:rFonts w:ascii="Times" w:eastAsia="Times New Roman" w:hAnsi="Times" w:cs="Times New Roman"/>
                <w:sz w:val="20"/>
                <w:szCs w:val="20"/>
              </w:rPr>
            </w:pPr>
          </w:p>
        </w:tc>
      </w:tr>
      <w:tr w:rsidR="006017A8" w:rsidRPr="003A0C84" w14:paraId="430F4DFE" w14:textId="77777777" w:rsidTr="00C27EC1">
        <w:trPr>
          <w:trHeight w:val="300"/>
          <w:ins w:id="651" w:author="Goodacre, Norman *" w:date="2018-03-29T22:39:00Z"/>
        </w:trPr>
        <w:tc>
          <w:tcPr>
            <w:tcW w:w="1368" w:type="dxa"/>
          </w:tcPr>
          <w:p w14:paraId="4D5D9ADD" w14:textId="77777777" w:rsidR="006017A8" w:rsidRPr="000903AE" w:rsidRDefault="006017A8" w:rsidP="00C27EC1">
            <w:pPr>
              <w:jc w:val="center"/>
              <w:rPr>
                <w:ins w:id="652" w:author="Goodacre, Norman *" w:date="2018-03-29T22:39:00Z"/>
                <w:rFonts w:ascii="Times" w:eastAsia="Times New Roman" w:hAnsi="Times" w:cs="Times New Roman"/>
                <w:b/>
                <w:sz w:val="20"/>
                <w:szCs w:val="20"/>
              </w:rPr>
            </w:pPr>
            <w:ins w:id="653" w:author="Goodacre, Norman *" w:date="2018-03-29T22:39:00Z">
              <w:r w:rsidRPr="000903AE">
                <w:rPr>
                  <w:rFonts w:ascii="Times" w:eastAsia="Times New Roman" w:hAnsi="Times" w:cs="Times New Roman"/>
                  <w:b/>
                  <w:sz w:val="20"/>
                  <w:szCs w:val="20"/>
                </w:rPr>
                <w:t>DIP</w:t>
              </w:r>
            </w:ins>
          </w:p>
        </w:tc>
        <w:tc>
          <w:tcPr>
            <w:tcW w:w="990" w:type="dxa"/>
          </w:tcPr>
          <w:p w14:paraId="1B0AFDD5" w14:textId="77777777" w:rsidR="006017A8" w:rsidRPr="000903AE" w:rsidRDefault="006017A8" w:rsidP="00C27EC1">
            <w:pPr>
              <w:rPr>
                <w:ins w:id="654" w:author="Goodacre, Norman *" w:date="2018-03-29T22:39:00Z"/>
                <w:rFonts w:ascii="Times" w:eastAsia="Times New Roman" w:hAnsi="Times" w:cs="Times New Roman"/>
                <w:b/>
                <w:sz w:val="20"/>
                <w:szCs w:val="20"/>
              </w:rPr>
            </w:pPr>
            <w:ins w:id="655" w:author="Goodacre, Norman *" w:date="2018-03-29T22:39:00Z">
              <w:r w:rsidRPr="000903AE">
                <w:rPr>
                  <w:rFonts w:ascii="Times" w:eastAsia="Times New Roman" w:hAnsi="Times" w:cs="Times New Roman"/>
                  <w:b/>
                  <w:sz w:val="20"/>
                  <w:szCs w:val="20"/>
                </w:rPr>
                <w:t>PPI</w:t>
              </w:r>
            </w:ins>
          </w:p>
        </w:tc>
        <w:tc>
          <w:tcPr>
            <w:tcW w:w="1170" w:type="dxa"/>
          </w:tcPr>
          <w:p w14:paraId="0FB89D4A" w14:textId="77777777" w:rsidR="006017A8" w:rsidRPr="000903AE" w:rsidRDefault="006017A8" w:rsidP="00C27EC1">
            <w:pPr>
              <w:rPr>
                <w:ins w:id="656" w:author="Goodacre, Norman *" w:date="2018-03-29T22:39:00Z"/>
                <w:rFonts w:ascii="Times" w:eastAsia="Times New Roman" w:hAnsi="Times" w:cs="Times New Roman"/>
                <w:b/>
                <w:sz w:val="20"/>
                <w:szCs w:val="20"/>
              </w:rPr>
            </w:pPr>
          </w:p>
        </w:tc>
        <w:tc>
          <w:tcPr>
            <w:tcW w:w="2970" w:type="dxa"/>
          </w:tcPr>
          <w:p w14:paraId="3876C93E" w14:textId="77777777" w:rsidR="006017A8" w:rsidRPr="000903AE" w:rsidRDefault="006017A8" w:rsidP="00C27EC1">
            <w:pPr>
              <w:rPr>
                <w:ins w:id="657" w:author="Goodacre, Norman *" w:date="2018-03-29T22:39:00Z"/>
                <w:rFonts w:ascii="Times" w:eastAsia="Times New Roman" w:hAnsi="Times" w:cs="Times New Roman"/>
                <w:b/>
                <w:sz w:val="18"/>
                <w:szCs w:val="18"/>
              </w:rPr>
            </w:pPr>
            <w:ins w:id="658" w:author="Goodacre, Norman *" w:date="2018-03-29T22:39:00Z">
              <w:r w:rsidRPr="000903AE">
                <w:rPr>
                  <w:rFonts w:ascii="Times" w:eastAsia="Times New Roman" w:hAnsi="Times" w:cs="Times New Roman"/>
                  <w:b/>
                  <w:sz w:val="18"/>
                  <w:szCs w:val="18"/>
                </w:rPr>
                <w:t>http://dip.mbi.ucla.edu/dip/</w:t>
              </w:r>
            </w:ins>
          </w:p>
        </w:tc>
        <w:tc>
          <w:tcPr>
            <w:tcW w:w="1530" w:type="dxa"/>
          </w:tcPr>
          <w:p w14:paraId="4013338E" w14:textId="77777777" w:rsidR="006017A8" w:rsidRPr="000903AE" w:rsidRDefault="006017A8" w:rsidP="00C27EC1">
            <w:pPr>
              <w:rPr>
                <w:ins w:id="659" w:author="Goodacre, Norman *" w:date="2018-03-29T22:39:00Z"/>
                <w:rFonts w:ascii="Times" w:eastAsia="Times New Roman" w:hAnsi="Times" w:cs="Times New Roman"/>
                <w:b/>
                <w:sz w:val="20"/>
                <w:szCs w:val="20"/>
              </w:rPr>
            </w:pPr>
            <w:ins w:id="660" w:author="Goodacre, Norman *" w:date="2018-03-29T22:39:00Z">
              <w:r w:rsidRPr="000903AE">
                <w:rPr>
                  <w:rFonts w:ascii="Times" w:eastAsia="Times New Roman" w:hAnsi="Times" w:cs="Times New Roman"/>
                  <w:b/>
                  <w:sz w:val="20"/>
                  <w:szCs w:val="20"/>
                </w:rPr>
                <w:t>519</w:t>
              </w:r>
            </w:ins>
          </w:p>
        </w:tc>
        <w:tc>
          <w:tcPr>
            <w:tcW w:w="1530" w:type="dxa"/>
          </w:tcPr>
          <w:p w14:paraId="3BAD94DF" w14:textId="77777777" w:rsidR="006017A8" w:rsidRPr="000903AE" w:rsidRDefault="006017A8" w:rsidP="00C27EC1">
            <w:pPr>
              <w:rPr>
                <w:ins w:id="661" w:author="Goodacre, Norman *" w:date="2018-03-29T22:39:00Z"/>
                <w:rFonts w:ascii="Times" w:eastAsia="Times New Roman" w:hAnsi="Times" w:cs="Times New Roman"/>
                <w:b/>
                <w:sz w:val="20"/>
                <w:szCs w:val="20"/>
              </w:rPr>
            </w:pPr>
            <w:ins w:id="662" w:author="Goodacre, Norman *" w:date="2018-03-29T22:39:00Z">
              <w:r w:rsidRPr="000903AE">
                <w:rPr>
                  <w:rFonts w:ascii="Times" w:eastAsia="Times New Roman" w:hAnsi="Times" w:cs="Times New Roman"/>
                  <w:b/>
                  <w:sz w:val="20"/>
                  <w:szCs w:val="20"/>
                </w:rPr>
                <w:t>430</w:t>
              </w:r>
            </w:ins>
          </w:p>
        </w:tc>
        <w:tc>
          <w:tcPr>
            <w:tcW w:w="630" w:type="dxa"/>
          </w:tcPr>
          <w:p w14:paraId="0D34F107" w14:textId="77777777" w:rsidR="006017A8" w:rsidRDefault="006017A8" w:rsidP="00C27EC1">
            <w:pPr>
              <w:rPr>
                <w:ins w:id="663" w:author="Goodacre, Norman *" w:date="2018-03-29T22:39:00Z"/>
                <w:rFonts w:ascii="Times" w:eastAsia="Times New Roman" w:hAnsi="Times" w:cs="Times New Roman"/>
                <w:sz w:val="20"/>
                <w:szCs w:val="20"/>
              </w:rPr>
            </w:pPr>
          </w:p>
        </w:tc>
      </w:tr>
      <w:tr w:rsidR="006017A8" w:rsidRPr="003A0C84" w14:paraId="1A518947" w14:textId="77777777" w:rsidTr="00C27EC1">
        <w:trPr>
          <w:trHeight w:val="300"/>
          <w:ins w:id="664" w:author="Goodacre, Norman *" w:date="2018-03-29T22:39:00Z"/>
        </w:trPr>
        <w:tc>
          <w:tcPr>
            <w:tcW w:w="1368" w:type="dxa"/>
          </w:tcPr>
          <w:p w14:paraId="3D2FE8CF" w14:textId="77777777" w:rsidR="006017A8" w:rsidRPr="000903AE" w:rsidRDefault="006017A8" w:rsidP="00C27EC1">
            <w:pPr>
              <w:jc w:val="center"/>
              <w:rPr>
                <w:ins w:id="665" w:author="Goodacre, Norman *" w:date="2018-03-29T22:39:00Z"/>
                <w:rFonts w:ascii="Times" w:eastAsia="Times New Roman" w:hAnsi="Times" w:cs="Times New Roman"/>
                <w:b/>
                <w:sz w:val="20"/>
                <w:szCs w:val="20"/>
              </w:rPr>
            </w:pPr>
            <w:proofErr w:type="spellStart"/>
            <w:ins w:id="666" w:author="Goodacre, Norman *" w:date="2018-03-29T22:39:00Z">
              <w:r w:rsidRPr="000903AE">
                <w:rPr>
                  <w:rFonts w:ascii="Times" w:eastAsia="Times New Roman" w:hAnsi="Times" w:cs="Times New Roman"/>
                  <w:b/>
                  <w:sz w:val="20"/>
                  <w:szCs w:val="20"/>
                </w:rPr>
                <w:t>IntAct</w:t>
              </w:r>
              <w:proofErr w:type="spellEnd"/>
            </w:ins>
          </w:p>
        </w:tc>
        <w:tc>
          <w:tcPr>
            <w:tcW w:w="990" w:type="dxa"/>
          </w:tcPr>
          <w:p w14:paraId="72031760" w14:textId="77777777" w:rsidR="006017A8" w:rsidRPr="000903AE" w:rsidRDefault="006017A8" w:rsidP="00C27EC1">
            <w:pPr>
              <w:rPr>
                <w:ins w:id="667" w:author="Goodacre, Norman *" w:date="2018-03-29T22:39:00Z"/>
                <w:rFonts w:ascii="Times" w:eastAsia="Times New Roman" w:hAnsi="Times" w:cs="Times New Roman"/>
                <w:b/>
                <w:sz w:val="20"/>
                <w:szCs w:val="20"/>
              </w:rPr>
            </w:pPr>
            <w:ins w:id="668" w:author="Goodacre, Norman *" w:date="2018-03-29T22:39:00Z">
              <w:r w:rsidRPr="000903AE">
                <w:rPr>
                  <w:rFonts w:ascii="Times" w:eastAsia="Times New Roman" w:hAnsi="Times" w:cs="Times New Roman"/>
                  <w:b/>
                  <w:sz w:val="20"/>
                  <w:szCs w:val="20"/>
                </w:rPr>
                <w:t>PPI</w:t>
              </w:r>
            </w:ins>
          </w:p>
        </w:tc>
        <w:tc>
          <w:tcPr>
            <w:tcW w:w="1170" w:type="dxa"/>
          </w:tcPr>
          <w:p w14:paraId="7BA4B755" w14:textId="77777777" w:rsidR="006017A8" w:rsidRPr="000903AE" w:rsidRDefault="006017A8" w:rsidP="00C27EC1">
            <w:pPr>
              <w:rPr>
                <w:ins w:id="669" w:author="Goodacre, Norman *" w:date="2018-03-29T22:39:00Z"/>
                <w:rFonts w:ascii="Times" w:eastAsia="Times New Roman" w:hAnsi="Times" w:cs="Times New Roman"/>
                <w:b/>
                <w:sz w:val="20"/>
                <w:szCs w:val="20"/>
              </w:rPr>
            </w:pPr>
          </w:p>
        </w:tc>
        <w:tc>
          <w:tcPr>
            <w:tcW w:w="2970" w:type="dxa"/>
          </w:tcPr>
          <w:p w14:paraId="791A22A6" w14:textId="77777777" w:rsidR="006017A8" w:rsidRPr="000903AE" w:rsidRDefault="006017A8" w:rsidP="00C27EC1">
            <w:pPr>
              <w:rPr>
                <w:ins w:id="670" w:author="Goodacre, Norman *" w:date="2018-03-29T22:39:00Z"/>
                <w:rFonts w:ascii="Times" w:eastAsia="Times New Roman" w:hAnsi="Times" w:cs="Times New Roman"/>
                <w:b/>
                <w:sz w:val="18"/>
                <w:szCs w:val="18"/>
              </w:rPr>
            </w:pPr>
            <w:ins w:id="671" w:author="Goodacre, Norman *" w:date="2018-03-29T22:39:00Z">
              <w:r w:rsidRPr="000903AE">
                <w:rPr>
                  <w:rFonts w:ascii="Times" w:eastAsia="Times New Roman" w:hAnsi="Times" w:cs="Times New Roman"/>
                  <w:b/>
                  <w:sz w:val="18"/>
                  <w:szCs w:val="18"/>
                </w:rPr>
                <w:t>https://www.ebi.ac.uk/intact/</w:t>
              </w:r>
            </w:ins>
          </w:p>
        </w:tc>
        <w:tc>
          <w:tcPr>
            <w:tcW w:w="1530" w:type="dxa"/>
          </w:tcPr>
          <w:p w14:paraId="7AB0345C" w14:textId="77777777" w:rsidR="006017A8" w:rsidRPr="000903AE" w:rsidRDefault="006017A8" w:rsidP="00C27EC1">
            <w:pPr>
              <w:rPr>
                <w:ins w:id="672" w:author="Goodacre, Norman *" w:date="2018-03-29T22:39:00Z"/>
                <w:rFonts w:ascii="Times" w:eastAsia="Times New Roman" w:hAnsi="Times" w:cs="Times New Roman"/>
                <w:b/>
                <w:sz w:val="20"/>
                <w:szCs w:val="20"/>
              </w:rPr>
            </w:pPr>
            <w:ins w:id="673" w:author="Goodacre, Norman *" w:date="2018-03-29T22:39:00Z">
              <w:r w:rsidRPr="000903AE">
                <w:rPr>
                  <w:rFonts w:ascii="Times" w:eastAsia="Times New Roman" w:hAnsi="Times" w:cs="Times New Roman"/>
                  <w:b/>
                  <w:sz w:val="20"/>
                  <w:szCs w:val="20"/>
                </w:rPr>
                <w:t>14,282</w:t>
              </w:r>
            </w:ins>
          </w:p>
        </w:tc>
        <w:tc>
          <w:tcPr>
            <w:tcW w:w="1530" w:type="dxa"/>
          </w:tcPr>
          <w:p w14:paraId="54D5A994" w14:textId="77777777" w:rsidR="006017A8" w:rsidRPr="000903AE" w:rsidRDefault="006017A8" w:rsidP="00C27EC1">
            <w:pPr>
              <w:rPr>
                <w:ins w:id="674" w:author="Goodacre, Norman *" w:date="2018-03-29T22:39:00Z"/>
                <w:rFonts w:ascii="Times" w:eastAsia="Times New Roman" w:hAnsi="Times" w:cs="Times New Roman"/>
                <w:b/>
                <w:sz w:val="20"/>
                <w:szCs w:val="20"/>
              </w:rPr>
            </w:pPr>
            <w:ins w:id="675" w:author="Goodacre, Norman *" w:date="2018-03-29T22:39:00Z">
              <w:r w:rsidRPr="000903AE">
                <w:rPr>
                  <w:rFonts w:ascii="Times" w:eastAsia="Times New Roman" w:hAnsi="Times" w:cs="Times New Roman"/>
                  <w:b/>
                  <w:sz w:val="20"/>
                  <w:szCs w:val="20"/>
                </w:rPr>
                <w:t>5,934</w:t>
              </w:r>
            </w:ins>
          </w:p>
        </w:tc>
        <w:tc>
          <w:tcPr>
            <w:tcW w:w="630" w:type="dxa"/>
          </w:tcPr>
          <w:p w14:paraId="23D76BDB" w14:textId="77777777" w:rsidR="006017A8" w:rsidRDefault="006017A8" w:rsidP="00C27EC1">
            <w:pPr>
              <w:rPr>
                <w:ins w:id="676" w:author="Goodacre, Norman *" w:date="2018-03-29T22:39:00Z"/>
                <w:rFonts w:ascii="Times" w:eastAsia="Times New Roman" w:hAnsi="Times" w:cs="Times New Roman"/>
                <w:sz w:val="20"/>
                <w:szCs w:val="20"/>
              </w:rPr>
            </w:pPr>
          </w:p>
        </w:tc>
      </w:tr>
      <w:tr w:rsidR="006017A8" w:rsidRPr="003A0C84" w14:paraId="58BE3EF9" w14:textId="77777777" w:rsidTr="00C27EC1">
        <w:trPr>
          <w:trHeight w:val="300"/>
          <w:ins w:id="677" w:author="Goodacre, Norman *" w:date="2018-03-29T22:39:00Z"/>
        </w:trPr>
        <w:tc>
          <w:tcPr>
            <w:tcW w:w="1368" w:type="dxa"/>
          </w:tcPr>
          <w:p w14:paraId="450C1EAB" w14:textId="77777777" w:rsidR="006017A8" w:rsidRPr="000903AE" w:rsidRDefault="006017A8" w:rsidP="00C27EC1">
            <w:pPr>
              <w:jc w:val="center"/>
              <w:rPr>
                <w:ins w:id="678" w:author="Goodacre, Norman *" w:date="2018-03-29T22:39:00Z"/>
                <w:rFonts w:ascii="Times" w:eastAsia="Times New Roman" w:hAnsi="Times" w:cs="Times New Roman"/>
                <w:b/>
                <w:sz w:val="20"/>
                <w:szCs w:val="20"/>
              </w:rPr>
            </w:pPr>
            <w:ins w:id="679" w:author="Goodacre, Norman *" w:date="2018-03-29T22:39:00Z">
              <w:r w:rsidRPr="000903AE">
                <w:rPr>
                  <w:rFonts w:ascii="Times" w:eastAsia="Times New Roman" w:hAnsi="Times" w:cs="Times New Roman"/>
                  <w:b/>
                  <w:sz w:val="20"/>
                  <w:szCs w:val="20"/>
                </w:rPr>
                <w:t>MINT</w:t>
              </w:r>
            </w:ins>
          </w:p>
        </w:tc>
        <w:tc>
          <w:tcPr>
            <w:tcW w:w="990" w:type="dxa"/>
          </w:tcPr>
          <w:p w14:paraId="7D015099" w14:textId="77777777" w:rsidR="006017A8" w:rsidRPr="000903AE" w:rsidRDefault="006017A8" w:rsidP="00C27EC1">
            <w:pPr>
              <w:rPr>
                <w:ins w:id="680" w:author="Goodacre, Norman *" w:date="2018-03-29T22:39:00Z"/>
                <w:rFonts w:ascii="Times" w:eastAsia="Times New Roman" w:hAnsi="Times" w:cs="Times New Roman"/>
                <w:b/>
                <w:sz w:val="20"/>
                <w:szCs w:val="20"/>
              </w:rPr>
            </w:pPr>
            <w:ins w:id="681" w:author="Goodacre, Norman *" w:date="2018-03-29T22:39:00Z">
              <w:r w:rsidRPr="000903AE">
                <w:rPr>
                  <w:rFonts w:ascii="Times" w:eastAsia="Times New Roman" w:hAnsi="Times" w:cs="Times New Roman"/>
                  <w:b/>
                  <w:sz w:val="20"/>
                  <w:szCs w:val="20"/>
                </w:rPr>
                <w:t>PPI</w:t>
              </w:r>
            </w:ins>
          </w:p>
        </w:tc>
        <w:tc>
          <w:tcPr>
            <w:tcW w:w="1170" w:type="dxa"/>
          </w:tcPr>
          <w:p w14:paraId="367DEC8D" w14:textId="77777777" w:rsidR="006017A8" w:rsidRPr="000903AE" w:rsidRDefault="006017A8" w:rsidP="00C27EC1">
            <w:pPr>
              <w:rPr>
                <w:ins w:id="682" w:author="Goodacre, Norman *" w:date="2018-03-29T22:39:00Z"/>
                <w:rFonts w:ascii="Times" w:eastAsia="Times New Roman" w:hAnsi="Times" w:cs="Times New Roman"/>
                <w:b/>
                <w:sz w:val="20"/>
                <w:szCs w:val="20"/>
              </w:rPr>
            </w:pPr>
          </w:p>
        </w:tc>
        <w:tc>
          <w:tcPr>
            <w:tcW w:w="2970" w:type="dxa"/>
          </w:tcPr>
          <w:p w14:paraId="17E8B784" w14:textId="77777777" w:rsidR="006017A8" w:rsidRPr="000903AE" w:rsidRDefault="006017A8" w:rsidP="00C27EC1">
            <w:pPr>
              <w:rPr>
                <w:ins w:id="683" w:author="Goodacre, Norman *" w:date="2018-03-29T22:39:00Z"/>
                <w:rFonts w:ascii="Times" w:eastAsia="Times New Roman" w:hAnsi="Times" w:cs="Times New Roman"/>
                <w:b/>
                <w:sz w:val="18"/>
                <w:szCs w:val="18"/>
              </w:rPr>
            </w:pPr>
            <w:ins w:id="684" w:author="Goodacre, Norman *" w:date="2018-03-29T22:39:00Z">
              <w:r w:rsidRPr="000903AE">
                <w:rPr>
                  <w:rFonts w:ascii="Times" w:eastAsia="Times New Roman" w:hAnsi="Times" w:cs="Times New Roman"/>
                  <w:b/>
                  <w:sz w:val="18"/>
                  <w:szCs w:val="18"/>
                </w:rPr>
                <w:t>https://mint.bio.uniroma2.it/</w:t>
              </w:r>
            </w:ins>
          </w:p>
        </w:tc>
        <w:tc>
          <w:tcPr>
            <w:tcW w:w="1530" w:type="dxa"/>
          </w:tcPr>
          <w:p w14:paraId="55D4F1B5" w14:textId="77777777" w:rsidR="006017A8" w:rsidRPr="000903AE" w:rsidRDefault="006017A8" w:rsidP="00C27EC1">
            <w:pPr>
              <w:rPr>
                <w:ins w:id="685" w:author="Goodacre, Norman *" w:date="2018-03-29T22:39:00Z"/>
                <w:rFonts w:ascii="Times" w:eastAsia="Times New Roman" w:hAnsi="Times" w:cs="Times New Roman"/>
                <w:b/>
                <w:sz w:val="20"/>
                <w:szCs w:val="20"/>
              </w:rPr>
            </w:pPr>
            <w:ins w:id="686" w:author="Goodacre, Norman *" w:date="2018-03-29T22:39:00Z">
              <w:r w:rsidRPr="000903AE">
                <w:rPr>
                  <w:rFonts w:ascii="Times" w:eastAsia="Times New Roman" w:hAnsi="Times" w:cs="Times New Roman"/>
                  <w:b/>
                  <w:sz w:val="20"/>
                  <w:szCs w:val="20"/>
                </w:rPr>
                <w:t>6,400</w:t>
              </w:r>
            </w:ins>
          </w:p>
        </w:tc>
        <w:tc>
          <w:tcPr>
            <w:tcW w:w="1530" w:type="dxa"/>
          </w:tcPr>
          <w:p w14:paraId="654993C7" w14:textId="77777777" w:rsidR="006017A8" w:rsidRPr="000903AE" w:rsidRDefault="006017A8" w:rsidP="00C27EC1">
            <w:pPr>
              <w:rPr>
                <w:ins w:id="687" w:author="Goodacre, Norman *" w:date="2018-03-29T22:39:00Z"/>
                <w:rFonts w:ascii="Times" w:eastAsia="Times New Roman" w:hAnsi="Times" w:cs="Times New Roman"/>
                <w:b/>
                <w:sz w:val="20"/>
                <w:szCs w:val="20"/>
              </w:rPr>
            </w:pPr>
            <w:ins w:id="688" w:author="Goodacre, Norman *" w:date="2018-03-29T22:39:00Z">
              <w:r w:rsidRPr="000903AE">
                <w:rPr>
                  <w:rFonts w:ascii="Times" w:eastAsia="Times New Roman" w:hAnsi="Times" w:cs="Times New Roman"/>
                  <w:b/>
                  <w:sz w:val="20"/>
                  <w:szCs w:val="20"/>
                </w:rPr>
                <w:t>2,530</w:t>
              </w:r>
            </w:ins>
          </w:p>
        </w:tc>
        <w:tc>
          <w:tcPr>
            <w:tcW w:w="630" w:type="dxa"/>
          </w:tcPr>
          <w:p w14:paraId="52B73021" w14:textId="77777777" w:rsidR="006017A8" w:rsidRDefault="006017A8" w:rsidP="00C27EC1">
            <w:pPr>
              <w:rPr>
                <w:ins w:id="689" w:author="Goodacre, Norman *" w:date="2018-03-29T22:39:00Z"/>
                <w:rFonts w:ascii="Times" w:eastAsia="Times New Roman" w:hAnsi="Times" w:cs="Times New Roman"/>
                <w:sz w:val="20"/>
                <w:szCs w:val="20"/>
              </w:rPr>
            </w:pPr>
          </w:p>
        </w:tc>
      </w:tr>
    </w:tbl>
    <w:p w14:paraId="37D0ADA9" w14:textId="20724FBA" w:rsidR="00D34804" w:rsidRPr="00D34804" w:rsidRDefault="00D34804" w:rsidP="006017A8">
      <w:pPr>
        <w:rPr>
          <w:ins w:id="690" w:author="Goodacre, Norman *" w:date="2018-03-29T23:09:00Z"/>
          <w:rFonts w:ascii="Times" w:hAnsi="Times"/>
          <w:noProof/>
          <w:sz w:val="18"/>
          <w:szCs w:val="18"/>
          <w:rPrChange w:id="691" w:author="Goodacre, Norman *" w:date="2018-03-29T23:10:00Z">
            <w:rPr>
              <w:ins w:id="692" w:author="Goodacre, Norman *" w:date="2018-03-29T23:09:00Z"/>
              <w:rFonts w:ascii="Times" w:hAnsi="Times"/>
              <w:noProof/>
            </w:rPr>
          </w:rPrChange>
        </w:rPr>
      </w:pPr>
      <w:ins w:id="693" w:author="Goodacre, Norman *" w:date="2018-03-29T23:09:00Z">
        <w:r w:rsidRPr="00D34804">
          <w:rPr>
            <w:rFonts w:ascii="Times" w:hAnsi="Times"/>
            <w:noProof/>
            <w:sz w:val="18"/>
            <w:szCs w:val="18"/>
            <w:rPrChange w:id="694" w:author="Goodacre, Norman *" w:date="2018-03-29T23:10:00Z">
              <w:rPr>
                <w:rFonts w:ascii="Times" w:hAnsi="Times"/>
                <w:noProof/>
              </w:rPr>
            </w:rPrChange>
          </w:rPr>
          <w:t xml:space="preserve">* “Physical PPIs” refers to </w:t>
        </w:r>
      </w:ins>
      <w:ins w:id="695" w:author="Goodacre, Norman *" w:date="2018-03-29T23:10:00Z">
        <w:r w:rsidRPr="00D34804">
          <w:rPr>
            <w:rFonts w:ascii="Times" w:hAnsi="Times"/>
            <w:noProof/>
            <w:sz w:val="18"/>
            <w:szCs w:val="18"/>
            <w:rPrChange w:id="696" w:author="Goodacre, Norman *" w:date="2018-03-29T23:10:00Z">
              <w:rPr>
                <w:rFonts w:ascii="Times" w:hAnsi="Times"/>
                <w:noProof/>
              </w:rPr>
            </w:rPrChange>
          </w:rPr>
          <w:t>PPIs for which there is experimental evidence of a physical interaction, but absence of evidence for a direct interaction using PSI-MS controlled vocabularies</w:t>
        </w:r>
      </w:ins>
    </w:p>
    <w:p w14:paraId="4ED86B8F" w14:textId="0F5A76E4" w:rsidR="00D34804" w:rsidRPr="00D34804" w:rsidRDefault="00D34804" w:rsidP="006017A8">
      <w:pPr>
        <w:rPr>
          <w:ins w:id="697" w:author="Goodacre, Norman *" w:date="2018-03-29T23:08:00Z"/>
          <w:rFonts w:ascii="Times" w:hAnsi="Times"/>
          <w:noProof/>
          <w:sz w:val="18"/>
          <w:szCs w:val="18"/>
          <w:rPrChange w:id="698" w:author="Goodacre, Norman *" w:date="2018-03-29T23:10:00Z">
            <w:rPr>
              <w:ins w:id="699" w:author="Goodacre, Norman *" w:date="2018-03-29T23:08:00Z"/>
              <w:rFonts w:ascii="Times" w:hAnsi="Times"/>
              <w:noProof/>
            </w:rPr>
          </w:rPrChange>
        </w:rPr>
      </w:pPr>
      <w:ins w:id="700" w:author="Goodacre, Norman *" w:date="2018-03-29T23:08:00Z">
        <w:r w:rsidRPr="00D34804">
          <w:rPr>
            <w:rFonts w:ascii="Times" w:hAnsi="Times"/>
            <w:noProof/>
            <w:sz w:val="18"/>
            <w:szCs w:val="18"/>
            <w:rPrChange w:id="701" w:author="Goodacre, Norman *" w:date="2018-03-29T23:10:00Z">
              <w:rPr>
                <w:rFonts w:ascii="Times" w:hAnsi="Times"/>
                <w:noProof/>
              </w:rPr>
            </w:rPrChange>
          </w:rPr>
          <w:t>** “Direct PPIs</w:t>
        </w:r>
      </w:ins>
      <w:ins w:id="702" w:author="Goodacre, Norman *" w:date="2018-03-29T23:09:00Z">
        <w:r w:rsidRPr="00D34804">
          <w:rPr>
            <w:rFonts w:ascii="Times" w:hAnsi="Times"/>
            <w:noProof/>
            <w:sz w:val="18"/>
            <w:szCs w:val="18"/>
            <w:rPrChange w:id="703" w:author="Goodacre, Norman *" w:date="2018-03-29T23:10:00Z">
              <w:rPr>
                <w:rFonts w:ascii="Times" w:hAnsi="Times"/>
                <w:noProof/>
              </w:rPr>
            </w:rPrChange>
          </w:rPr>
          <w:t>” refers to PPIs for which there is experimental evidence of a physical, direct interaction using PSI-MS controlled vocabularies</w:t>
        </w:r>
      </w:ins>
    </w:p>
    <w:p w14:paraId="1582C042" w14:textId="4CC579A4" w:rsidR="006017A8" w:rsidRPr="00D34804" w:rsidRDefault="006017A8" w:rsidP="006017A8">
      <w:pPr>
        <w:rPr>
          <w:ins w:id="704" w:author="Goodacre, Norman *" w:date="2018-03-29T22:39:00Z"/>
          <w:rFonts w:ascii="Times" w:hAnsi="Times"/>
          <w:noProof/>
          <w:sz w:val="18"/>
          <w:szCs w:val="18"/>
          <w:rPrChange w:id="705" w:author="Goodacre, Norman *" w:date="2018-03-29T23:10:00Z">
            <w:rPr>
              <w:ins w:id="706" w:author="Goodacre, Norman *" w:date="2018-03-29T22:39:00Z"/>
              <w:rFonts w:ascii="Times" w:hAnsi="Times"/>
              <w:noProof/>
            </w:rPr>
          </w:rPrChange>
        </w:rPr>
      </w:pPr>
      <w:ins w:id="707" w:author="Goodacre, Norman *" w:date="2018-03-29T22:39:00Z">
        <w:r w:rsidRPr="00D34804">
          <w:rPr>
            <w:rFonts w:ascii="Times" w:hAnsi="Times"/>
            <w:noProof/>
            <w:sz w:val="18"/>
            <w:szCs w:val="18"/>
            <w:rPrChange w:id="708" w:author="Goodacre, Norman *" w:date="2018-03-29T23:10:00Z">
              <w:rPr>
                <w:rFonts w:ascii="Times" w:hAnsi="Times"/>
                <w:noProof/>
              </w:rPr>
            </w:rPrChange>
          </w:rPr>
          <w:t>*</w:t>
        </w:r>
      </w:ins>
      <w:ins w:id="709" w:author="Goodacre, Norman *" w:date="2018-03-29T23:08:00Z">
        <w:r w:rsidR="00D34804" w:rsidRPr="00D34804">
          <w:rPr>
            <w:rFonts w:ascii="Times" w:hAnsi="Times"/>
            <w:noProof/>
            <w:sz w:val="18"/>
            <w:szCs w:val="18"/>
            <w:rPrChange w:id="710" w:author="Goodacre, Norman *" w:date="2018-03-29T23:10:00Z">
              <w:rPr>
                <w:rFonts w:ascii="Times" w:hAnsi="Times"/>
                <w:noProof/>
              </w:rPr>
            </w:rPrChange>
          </w:rPr>
          <w:t>**</w:t>
        </w:r>
      </w:ins>
      <w:ins w:id="711" w:author="Goodacre, Norman *" w:date="2018-03-29T22:39:00Z">
        <w:r w:rsidRPr="00D34804">
          <w:rPr>
            <w:rFonts w:ascii="Times" w:hAnsi="Times"/>
            <w:noProof/>
            <w:sz w:val="18"/>
            <w:szCs w:val="18"/>
            <w:rPrChange w:id="712" w:author="Goodacre, Norman *" w:date="2018-03-29T23:10:00Z">
              <w:rPr>
                <w:rFonts w:ascii="Times" w:hAnsi="Times"/>
                <w:noProof/>
              </w:rPr>
            </w:rPrChange>
          </w:rPr>
          <w:t xml:space="preserve"> PPI information and evidence requires manual extraction or text-mining</w:t>
        </w:r>
      </w:ins>
    </w:p>
    <w:p w14:paraId="72E3D9DE" w14:textId="4E492248" w:rsidR="00B21B63" w:rsidRPr="00467083" w:rsidDel="006017A8" w:rsidRDefault="006017A8" w:rsidP="006017A8">
      <w:pPr>
        <w:spacing w:after="120"/>
        <w:rPr>
          <w:del w:id="713" w:author="Goodacre, Norman *" w:date="2018-03-29T22:39:00Z"/>
          <w:rFonts w:ascii="Times" w:eastAsia="Times New Roman" w:hAnsi="Times" w:cs="Times New Roman"/>
          <w:b/>
        </w:rPr>
      </w:pPr>
      <w:ins w:id="714" w:author="Goodacre, Norman *" w:date="2018-03-29T22:39:00Z">
        <w:r w:rsidRPr="00D34804">
          <w:rPr>
            <w:rFonts w:ascii="Times" w:hAnsi="Times" w:cs="Arial"/>
            <w:b/>
            <w:color w:val="000000"/>
            <w:sz w:val="18"/>
            <w:szCs w:val="18"/>
            <w:rPrChange w:id="715" w:author="Goodacre, Norman *" w:date="2018-03-29T23:10:00Z">
              <w:rPr>
                <w:rFonts w:ascii="Times" w:hAnsi="Times" w:cs="Arial"/>
                <w:b/>
                <w:color w:val="000000"/>
              </w:rPr>
            </w:rPrChange>
          </w:rPr>
          <w:t>*</w:t>
        </w:r>
        <w:r w:rsidRPr="00D34804">
          <w:rPr>
            <w:rFonts w:ascii="Times" w:hAnsi="Times" w:cs="Arial"/>
            <w:color w:val="000000"/>
            <w:sz w:val="18"/>
            <w:szCs w:val="18"/>
            <w:rPrChange w:id="716" w:author="Goodacre, Norman *" w:date="2018-03-29T23:10:00Z">
              <w:rPr>
                <w:rFonts w:ascii="Times" w:hAnsi="Times" w:cs="Arial"/>
                <w:color w:val="000000"/>
              </w:rPr>
            </w:rPrChange>
          </w:rPr>
          <w:t>*</w:t>
        </w:r>
      </w:ins>
      <w:ins w:id="717" w:author="Goodacre, Norman *" w:date="2018-03-29T23:08:00Z">
        <w:r w:rsidR="00D34804" w:rsidRPr="00D34804">
          <w:rPr>
            <w:rFonts w:ascii="Times" w:hAnsi="Times" w:cs="Arial"/>
            <w:color w:val="000000"/>
            <w:sz w:val="18"/>
            <w:szCs w:val="18"/>
            <w:rPrChange w:id="718" w:author="Goodacre, Norman *" w:date="2018-03-29T23:10:00Z">
              <w:rPr>
                <w:rFonts w:ascii="Times" w:hAnsi="Times" w:cs="Arial"/>
                <w:color w:val="000000"/>
              </w:rPr>
            </w:rPrChange>
          </w:rPr>
          <w:t>**</w:t>
        </w:r>
      </w:ins>
      <w:ins w:id="719" w:author="Goodacre, Norman *" w:date="2018-03-29T22:39:00Z">
        <w:r w:rsidRPr="00D34804">
          <w:rPr>
            <w:rFonts w:ascii="Times" w:hAnsi="Times" w:cs="Arial"/>
            <w:color w:val="000000"/>
            <w:sz w:val="18"/>
            <w:szCs w:val="18"/>
            <w:rPrChange w:id="720" w:author="Goodacre, Norman *" w:date="2018-03-29T23:10:00Z">
              <w:rPr>
                <w:rFonts w:ascii="Times" w:hAnsi="Times" w:cs="Arial"/>
                <w:color w:val="000000"/>
              </w:rPr>
            </w:rPrChange>
          </w:rPr>
          <w:t xml:space="preserve"> evidence of direct interactions available through PSICQUIC</w:t>
        </w:r>
      </w:ins>
      <w:del w:id="721" w:author="Goodacre, Norman *" w:date="2018-03-29T22:39:00Z">
        <w:r w:rsidR="00B21B63" w:rsidRPr="00D34804" w:rsidDel="006017A8">
          <w:rPr>
            <w:rFonts w:ascii="Times" w:eastAsia="Times New Roman" w:hAnsi="Times" w:cs="Times New Roman"/>
            <w:b/>
            <w:sz w:val="18"/>
            <w:szCs w:val="18"/>
            <w:rPrChange w:id="722" w:author="Goodacre, Norman *" w:date="2018-03-29T23:10:00Z">
              <w:rPr>
                <w:rFonts w:ascii="Times" w:eastAsia="Times New Roman" w:hAnsi="Times" w:cs="Times New Roman"/>
                <w:b/>
              </w:rPr>
            </w:rPrChange>
          </w:rPr>
          <w:delText>Table</w:delText>
        </w:r>
        <w:r w:rsidR="00B21B63" w:rsidRPr="00B77521" w:rsidDel="006017A8">
          <w:rPr>
            <w:rFonts w:ascii="Times" w:eastAsia="Times New Roman" w:hAnsi="Times" w:cs="Times New Roman"/>
            <w:b/>
          </w:rPr>
          <w:delText xml:space="preserve"> </w:delText>
        </w:r>
        <w:r w:rsidR="00B21B63" w:rsidDel="006017A8">
          <w:rPr>
            <w:rFonts w:ascii="Times" w:eastAsia="Times New Roman" w:hAnsi="Times" w:cs="Times New Roman"/>
            <w:b/>
          </w:rPr>
          <w:delText>3</w:delText>
        </w:r>
        <w:r w:rsidR="00B21B63" w:rsidRPr="00B77521" w:rsidDel="006017A8">
          <w:rPr>
            <w:rFonts w:ascii="Times" w:eastAsia="Times New Roman" w:hAnsi="Times" w:cs="Times New Roman"/>
            <w:b/>
          </w:rPr>
          <w:delText>: Overview of host-pathogen databases that provide human host-virus protein interactions.</w:delText>
        </w:r>
      </w:del>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rsidDel="006017A8" w14:paraId="599C7770" w14:textId="68C15940" w:rsidTr="005A194B">
        <w:trPr>
          <w:trHeight w:val="300"/>
          <w:del w:id="723" w:author="Goodacre, Norman *" w:date="2018-03-29T22:39:00Z"/>
        </w:trPr>
        <w:tc>
          <w:tcPr>
            <w:tcW w:w="1273" w:type="dxa"/>
            <w:hideMark/>
          </w:tcPr>
          <w:p w14:paraId="2A2A0D90" w14:textId="5E250F2A" w:rsidR="00B21B63" w:rsidRPr="00B77521" w:rsidDel="006017A8" w:rsidRDefault="00B21B63" w:rsidP="00B21B63">
            <w:pPr>
              <w:jc w:val="center"/>
              <w:rPr>
                <w:del w:id="724" w:author="Goodacre, Norman *" w:date="2018-03-29T22:39:00Z"/>
                <w:rFonts w:ascii="Times" w:eastAsia="Times New Roman" w:hAnsi="Times" w:cs="Times New Roman"/>
                <w:b/>
                <w:sz w:val="20"/>
                <w:szCs w:val="20"/>
              </w:rPr>
            </w:pPr>
            <w:del w:id="725" w:author="Goodacre, Norman *" w:date="2018-03-29T22:39:00Z">
              <w:r w:rsidRPr="00B77521" w:rsidDel="006017A8">
                <w:rPr>
                  <w:rFonts w:ascii="Times" w:eastAsia="Times New Roman" w:hAnsi="Times" w:cs="Times New Roman"/>
                  <w:b/>
                  <w:sz w:val="20"/>
                  <w:szCs w:val="20"/>
                </w:rPr>
                <w:delText>database</w:delText>
              </w:r>
            </w:del>
          </w:p>
        </w:tc>
        <w:tc>
          <w:tcPr>
            <w:tcW w:w="1083" w:type="dxa"/>
            <w:hideMark/>
          </w:tcPr>
          <w:p w14:paraId="2A572727" w14:textId="4EC3964C" w:rsidR="00B21B63" w:rsidRPr="00B77521" w:rsidDel="006017A8" w:rsidRDefault="00B21B63" w:rsidP="00B21B63">
            <w:pPr>
              <w:rPr>
                <w:del w:id="726" w:author="Goodacre, Norman *" w:date="2018-03-29T22:39:00Z"/>
                <w:rFonts w:ascii="Times" w:eastAsia="Times New Roman" w:hAnsi="Times" w:cs="Times New Roman"/>
                <w:b/>
                <w:sz w:val="20"/>
                <w:szCs w:val="20"/>
              </w:rPr>
            </w:pPr>
            <w:del w:id="727" w:author="Goodacre, Norman *" w:date="2018-03-29T22:39:00Z">
              <w:r w:rsidRPr="00B77521" w:rsidDel="006017A8">
                <w:rPr>
                  <w:rFonts w:ascii="Times" w:eastAsia="Times New Roman" w:hAnsi="Times" w:cs="Times New Roman"/>
                  <w:b/>
                  <w:sz w:val="20"/>
                  <w:szCs w:val="20"/>
                </w:rPr>
                <w:delText>pathogens</w:delText>
              </w:r>
            </w:del>
          </w:p>
        </w:tc>
        <w:tc>
          <w:tcPr>
            <w:tcW w:w="5852" w:type="dxa"/>
            <w:hideMark/>
          </w:tcPr>
          <w:p w14:paraId="6C85D4D6" w14:textId="4069CBDC" w:rsidR="00B21B63" w:rsidRPr="00B77521" w:rsidDel="006017A8" w:rsidRDefault="00B21B63" w:rsidP="00B21B63">
            <w:pPr>
              <w:rPr>
                <w:del w:id="728" w:author="Goodacre, Norman *" w:date="2018-03-29T22:39:00Z"/>
                <w:rFonts w:ascii="Times" w:eastAsia="Times New Roman" w:hAnsi="Times" w:cs="Times New Roman"/>
                <w:b/>
                <w:sz w:val="20"/>
                <w:szCs w:val="20"/>
              </w:rPr>
            </w:pPr>
            <w:del w:id="729" w:author="Goodacre, Norman *" w:date="2018-03-29T22:39:00Z">
              <w:r w:rsidRPr="00B77521" w:rsidDel="006017A8">
                <w:rPr>
                  <w:rFonts w:ascii="Times" w:eastAsia="Times New Roman" w:hAnsi="Times" w:cs="Times New Roman"/>
                  <w:b/>
                  <w:sz w:val="20"/>
                  <w:szCs w:val="20"/>
                </w:rPr>
                <w:delText>webpage</w:delText>
              </w:r>
            </w:del>
          </w:p>
        </w:tc>
        <w:tc>
          <w:tcPr>
            <w:tcW w:w="648" w:type="dxa"/>
            <w:hideMark/>
          </w:tcPr>
          <w:p w14:paraId="6543157E" w14:textId="68463738" w:rsidR="00B21B63" w:rsidRPr="00B77521" w:rsidDel="006017A8" w:rsidRDefault="00B21B63" w:rsidP="00B21B63">
            <w:pPr>
              <w:rPr>
                <w:del w:id="730" w:author="Goodacre, Norman *" w:date="2018-03-29T22:39:00Z"/>
                <w:rFonts w:ascii="Times" w:eastAsia="Times New Roman" w:hAnsi="Times" w:cs="Times New Roman"/>
                <w:b/>
                <w:sz w:val="20"/>
                <w:szCs w:val="20"/>
              </w:rPr>
            </w:pPr>
            <w:del w:id="731" w:author="Goodacre, Norman *" w:date="2018-03-29T22:39:00Z">
              <w:r w:rsidDel="006017A8">
                <w:rPr>
                  <w:rFonts w:ascii="Times" w:eastAsia="Times New Roman" w:hAnsi="Times" w:cs="Times New Roman"/>
                  <w:b/>
                  <w:sz w:val="20"/>
                  <w:szCs w:val="20"/>
                </w:rPr>
                <w:delText>Ref.</w:delText>
              </w:r>
            </w:del>
          </w:p>
        </w:tc>
      </w:tr>
      <w:tr w:rsidR="00B21B63" w:rsidRPr="003A0C84" w:rsidDel="006017A8" w14:paraId="35D8A5DA" w14:textId="08A8E82A" w:rsidTr="005A194B">
        <w:trPr>
          <w:trHeight w:val="300"/>
          <w:del w:id="732" w:author="Goodacre, Norman *" w:date="2018-03-29T22:39:00Z"/>
        </w:trPr>
        <w:tc>
          <w:tcPr>
            <w:tcW w:w="1273" w:type="dxa"/>
            <w:hideMark/>
          </w:tcPr>
          <w:p w14:paraId="629ED668" w14:textId="5C89DA65" w:rsidR="00B21B63" w:rsidRPr="00B77521" w:rsidDel="006017A8" w:rsidRDefault="00B21B63" w:rsidP="00B21B63">
            <w:pPr>
              <w:jc w:val="center"/>
              <w:rPr>
                <w:del w:id="733" w:author="Goodacre, Norman *" w:date="2018-03-29T22:39:00Z"/>
                <w:rFonts w:ascii="Times" w:eastAsia="Times New Roman" w:hAnsi="Times" w:cs="Times New Roman"/>
                <w:sz w:val="20"/>
                <w:szCs w:val="20"/>
              </w:rPr>
            </w:pPr>
            <w:del w:id="734" w:author="Goodacre, Norman *" w:date="2018-03-29T22:39:00Z">
              <w:r w:rsidRPr="00B77521" w:rsidDel="006017A8">
                <w:rPr>
                  <w:rFonts w:ascii="Times" w:eastAsia="Times New Roman" w:hAnsi="Times" w:cs="Times New Roman"/>
                  <w:sz w:val="20"/>
                  <w:szCs w:val="20"/>
                </w:rPr>
                <w:delText>HCVPro</w:delText>
              </w:r>
            </w:del>
          </w:p>
        </w:tc>
        <w:tc>
          <w:tcPr>
            <w:tcW w:w="1083" w:type="dxa"/>
            <w:hideMark/>
          </w:tcPr>
          <w:p w14:paraId="02944201" w14:textId="2F8C2EFB" w:rsidR="00B21B63" w:rsidRPr="00B77521" w:rsidDel="006017A8" w:rsidRDefault="00B21B63" w:rsidP="00B21B63">
            <w:pPr>
              <w:rPr>
                <w:del w:id="735" w:author="Goodacre, Norman *" w:date="2018-03-29T22:39:00Z"/>
                <w:rFonts w:ascii="Times" w:eastAsia="Times New Roman" w:hAnsi="Times" w:cs="Times New Roman"/>
                <w:sz w:val="20"/>
                <w:szCs w:val="20"/>
              </w:rPr>
            </w:pPr>
            <w:del w:id="736" w:author="Goodacre, Norman *" w:date="2018-03-29T22:39:00Z">
              <w:r w:rsidRPr="00B77521" w:rsidDel="006017A8">
                <w:rPr>
                  <w:rFonts w:ascii="Times" w:eastAsia="Times New Roman" w:hAnsi="Times" w:cs="Times New Roman"/>
                  <w:sz w:val="20"/>
                  <w:szCs w:val="20"/>
                </w:rPr>
                <w:delText>only HCV</w:delText>
              </w:r>
            </w:del>
          </w:p>
        </w:tc>
        <w:tc>
          <w:tcPr>
            <w:tcW w:w="5852" w:type="dxa"/>
            <w:hideMark/>
          </w:tcPr>
          <w:p w14:paraId="0CB4DB43" w14:textId="2FF3284E" w:rsidR="00B21B63" w:rsidRPr="00B77521" w:rsidDel="006017A8" w:rsidRDefault="00B21B63" w:rsidP="00B21B63">
            <w:pPr>
              <w:rPr>
                <w:del w:id="737" w:author="Goodacre, Norman *" w:date="2018-03-29T22:39:00Z"/>
                <w:rFonts w:ascii="Times" w:eastAsia="Times New Roman" w:hAnsi="Times" w:cs="Times New Roman"/>
                <w:sz w:val="20"/>
                <w:szCs w:val="20"/>
              </w:rPr>
            </w:pPr>
            <w:del w:id="738" w:author="Goodacre, Norman *" w:date="2018-03-29T22:39:00Z">
              <w:r w:rsidRPr="00B77521" w:rsidDel="006017A8">
                <w:rPr>
                  <w:rFonts w:ascii="Times" w:eastAsia="Times New Roman" w:hAnsi="Times" w:cs="Times New Roman"/>
                  <w:sz w:val="20"/>
                  <w:szCs w:val="20"/>
                </w:rPr>
                <w:delText>http://www.cbrc.kaust.edu.sa/hcvpro/</w:delText>
              </w:r>
            </w:del>
          </w:p>
        </w:tc>
        <w:tc>
          <w:tcPr>
            <w:tcW w:w="648" w:type="dxa"/>
            <w:hideMark/>
          </w:tcPr>
          <w:p w14:paraId="114C43FB" w14:textId="493EC8C4" w:rsidR="00B21B63" w:rsidRPr="00B77521" w:rsidDel="006017A8" w:rsidRDefault="00B21B63" w:rsidP="00A05800">
            <w:pPr>
              <w:rPr>
                <w:del w:id="739" w:author="Goodacre, Norman *" w:date="2018-03-29T22:39:00Z"/>
                <w:rFonts w:ascii="Times" w:eastAsia="Times New Roman" w:hAnsi="Times" w:cs="Times New Roman"/>
                <w:sz w:val="20"/>
                <w:szCs w:val="20"/>
              </w:rPr>
            </w:pPr>
            <w:del w:id="740"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&lt;EndNote&gt;&lt;Cite&gt;&lt;Author&gt;Kwofie&lt;/Author&gt;&lt;Year&gt;2011&lt;/Year&gt;&lt;RecNum&gt;46&lt;/RecNum&gt;&lt;DisplayText&gt;(14)&lt;/DisplayText&gt;&lt;record&gt;&lt;rec-number&gt;46&lt;/rec-number&gt;&lt;foreign-keys&gt;&lt;key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(14)</w:delText>
              </w:r>
              <w:r w:rsidDel="006017A8">
                <w:rPr>
                  <w:rFonts w:ascii="Times" w:eastAsia="Times New Roman" w:hAnsi="Times" w:cs="Times New Roman"/>
                  <w:sz w:val="20"/>
                  <w:szCs w:val="20"/>
                </w:rPr>
                <w:fldChar w:fldCharType="end"/>
              </w:r>
            </w:del>
          </w:p>
        </w:tc>
      </w:tr>
      <w:tr w:rsidR="00B21B63" w:rsidRPr="003A0C84" w:rsidDel="006017A8" w14:paraId="5FC47D5D" w14:textId="3EF362BF" w:rsidTr="005A194B">
        <w:trPr>
          <w:trHeight w:val="600"/>
          <w:del w:id="741" w:author="Goodacre, Norman *" w:date="2018-03-29T22:39:00Z"/>
        </w:trPr>
        <w:tc>
          <w:tcPr>
            <w:tcW w:w="1273" w:type="dxa"/>
            <w:hideMark/>
          </w:tcPr>
          <w:p w14:paraId="535F7732" w14:textId="52DF4862" w:rsidR="00B21B63" w:rsidRPr="00B77521" w:rsidDel="006017A8" w:rsidRDefault="00B21B63" w:rsidP="00B21B63">
            <w:pPr>
              <w:jc w:val="center"/>
              <w:rPr>
                <w:del w:id="742" w:author="Goodacre, Norman *" w:date="2018-03-29T22:39:00Z"/>
                <w:rFonts w:ascii="Times" w:eastAsia="Times New Roman" w:hAnsi="Times" w:cs="Times New Roman"/>
                <w:sz w:val="20"/>
                <w:szCs w:val="20"/>
              </w:rPr>
            </w:pPr>
            <w:del w:id="743" w:author="Goodacre, Norman *" w:date="2018-03-29T22:39:00Z">
              <w:r w:rsidRPr="00B77521" w:rsidDel="006017A8">
                <w:rPr>
                  <w:rFonts w:ascii="Times" w:eastAsia="Times New Roman" w:hAnsi="Times" w:cs="Times New Roman"/>
                  <w:sz w:val="20"/>
                  <w:szCs w:val="20"/>
                </w:rPr>
                <w:delText>HIV-1 @NCBI</w:delText>
              </w:r>
            </w:del>
          </w:p>
        </w:tc>
        <w:tc>
          <w:tcPr>
            <w:tcW w:w="1083" w:type="dxa"/>
            <w:hideMark/>
          </w:tcPr>
          <w:p w14:paraId="106C96FA" w14:textId="5AE8A91F" w:rsidR="00B21B63" w:rsidRPr="00B77521" w:rsidDel="006017A8" w:rsidRDefault="00B21B63" w:rsidP="00B21B63">
            <w:pPr>
              <w:rPr>
                <w:del w:id="744" w:author="Goodacre, Norman *" w:date="2018-03-29T22:39:00Z"/>
                <w:rFonts w:ascii="Times" w:eastAsia="Times New Roman" w:hAnsi="Times" w:cs="Times New Roman"/>
                <w:sz w:val="20"/>
                <w:szCs w:val="20"/>
              </w:rPr>
            </w:pPr>
            <w:del w:id="745" w:author="Goodacre, Norman *" w:date="2018-03-29T22:39:00Z">
              <w:r w:rsidRPr="00B77521" w:rsidDel="006017A8">
                <w:rPr>
                  <w:rFonts w:ascii="Times" w:eastAsia="Times New Roman" w:hAnsi="Times" w:cs="Times New Roman"/>
                  <w:sz w:val="20"/>
                  <w:szCs w:val="20"/>
                </w:rPr>
                <w:delText>only HIV</w:delText>
              </w:r>
            </w:del>
          </w:p>
        </w:tc>
        <w:tc>
          <w:tcPr>
            <w:tcW w:w="5852" w:type="dxa"/>
            <w:hideMark/>
          </w:tcPr>
          <w:p w14:paraId="30E8B82F" w14:textId="494F61BC" w:rsidR="00B21B63" w:rsidRPr="00B77521" w:rsidDel="006017A8" w:rsidRDefault="00B21B63" w:rsidP="00B21B63">
            <w:pPr>
              <w:rPr>
                <w:del w:id="746" w:author="Goodacre, Norman *" w:date="2018-03-29T22:39:00Z"/>
                <w:rFonts w:ascii="Times" w:eastAsia="Times New Roman" w:hAnsi="Times" w:cs="Times New Roman"/>
                <w:sz w:val="20"/>
                <w:szCs w:val="20"/>
              </w:rPr>
            </w:pPr>
            <w:del w:id="747" w:author="Goodacre, Norman *" w:date="2018-03-29T22:39:00Z">
              <w:r w:rsidRPr="00B77521" w:rsidDel="006017A8">
                <w:rPr>
                  <w:rFonts w:ascii="Times" w:eastAsia="Times New Roman" w:hAnsi="Times" w:cs="Times New Roman"/>
                  <w:sz w:val="20"/>
                  <w:szCs w:val="20"/>
                </w:rPr>
                <w:delText>https://www.ncbi.nlm.nih.gov/genome/viruses/retroviruses/hiv-1/interactions/</w:delText>
              </w:r>
            </w:del>
          </w:p>
        </w:tc>
        <w:tc>
          <w:tcPr>
            <w:tcW w:w="648" w:type="dxa"/>
            <w:hideMark/>
          </w:tcPr>
          <w:p w14:paraId="6AEEA1DD" w14:textId="0A5D78E3" w:rsidR="00B21B63" w:rsidRPr="00B77521" w:rsidDel="006017A8" w:rsidRDefault="00B21B63" w:rsidP="00A05800">
            <w:pPr>
              <w:rPr>
                <w:del w:id="748" w:author="Goodacre, Norman *" w:date="2018-03-29T22:39:00Z"/>
                <w:rFonts w:ascii="Times" w:eastAsia="Times New Roman" w:hAnsi="Times" w:cs="Times New Roman"/>
                <w:sz w:val="20"/>
                <w:szCs w:val="20"/>
              </w:rPr>
            </w:pPr>
            <w:del w:id="749" w:author="Goodacre, Norman *" w:date="2018-03-29T22:39:00Z">
              <w:r w:rsidDel="006017A8">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A05800" w:rsidDel="006017A8">
                <w:rPr>
                  <w:rFonts w:ascii="Times" w:eastAsia="Times New Roman" w:hAnsi="Times" w:cs="Times New Roman"/>
                  <w:sz w:val="20"/>
                  <w:szCs w:val="20"/>
                </w:rPr>
                <w:delInstrText xml:space="preserve"> ADDIN EN.CITE </w:delInstrText>
              </w:r>
              <w:r w:rsidR="00A05800" w:rsidDel="006017A8">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PjxSZWNOdW0+NTI8L1JlY051bT48RGlzcGxheVRleHQ+KDE1KTwvRGlzcGxheVRleHQ+PHJlY29y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A05800" w:rsidDel="006017A8">
                <w:rPr>
                  <w:rFonts w:ascii="Times" w:eastAsia="Times New Roman" w:hAnsi="Times" w:cs="Times New Roman"/>
                  <w:sz w:val="20"/>
                  <w:szCs w:val="20"/>
                </w:rPr>
                <w:delInstrText xml:space="preserve"> ADDIN EN.CITE.DATA </w:delInstrText>
              </w:r>
              <w:r w:rsidR="00A05800" w:rsidDel="006017A8">
                <w:rPr>
                  <w:rFonts w:ascii="Times" w:eastAsia="Times New Roman" w:hAnsi="Times" w:cs="Times New Roman"/>
                  <w:sz w:val="20"/>
                  <w:szCs w:val="20"/>
                </w:rPr>
              </w:r>
              <w:r w:rsidR="00A05800" w:rsidDel="006017A8">
                <w:rPr>
                  <w:rFonts w:ascii="Times" w:eastAsia="Times New Roman" w:hAnsi="Times" w:cs="Times New Roman"/>
                  <w:sz w:val="20"/>
                  <w:szCs w:val="20"/>
                </w:rPr>
                <w:fldChar w:fldCharType="end"/>
              </w:r>
              <w:r w:rsidDel="006017A8">
                <w:rPr>
                  <w:rFonts w:ascii="Times" w:eastAsia="Times New Roman" w:hAnsi="Times" w:cs="Times New Roman"/>
                  <w:sz w:val="20"/>
                  <w:szCs w:val="20"/>
                </w:rPr>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(15)</w:delText>
              </w:r>
              <w:r w:rsidDel="006017A8">
                <w:rPr>
                  <w:rFonts w:ascii="Times" w:eastAsia="Times New Roman" w:hAnsi="Times" w:cs="Times New Roman"/>
                  <w:sz w:val="20"/>
                  <w:szCs w:val="20"/>
                </w:rPr>
                <w:fldChar w:fldCharType="end"/>
              </w:r>
            </w:del>
          </w:p>
        </w:tc>
      </w:tr>
      <w:tr w:rsidR="00B21B63" w:rsidRPr="003A0C84" w:rsidDel="006017A8" w14:paraId="2A945A94" w14:textId="04CC125D" w:rsidTr="005A194B">
        <w:trPr>
          <w:trHeight w:val="300"/>
          <w:del w:id="750" w:author="Goodacre, Norman *" w:date="2018-03-29T22:39:00Z"/>
        </w:trPr>
        <w:tc>
          <w:tcPr>
            <w:tcW w:w="1273" w:type="dxa"/>
            <w:hideMark/>
          </w:tcPr>
          <w:p w14:paraId="100A5026" w14:textId="1A2021C4" w:rsidR="00B21B63" w:rsidRPr="00B77521" w:rsidDel="006017A8" w:rsidRDefault="00B21B63" w:rsidP="00B21B63">
            <w:pPr>
              <w:jc w:val="center"/>
              <w:rPr>
                <w:del w:id="751" w:author="Goodacre, Norman *" w:date="2018-03-29T22:39:00Z"/>
                <w:rFonts w:ascii="Times" w:eastAsia="Times New Roman" w:hAnsi="Times" w:cs="Times New Roman"/>
                <w:sz w:val="20"/>
                <w:szCs w:val="20"/>
              </w:rPr>
            </w:pPr>
            <w:del w:id="752" w:author="Goodacre, Norman *" w:date="2018-03-29T22:39:00Z">
              <w:r w:rsidRPr="00B77521" w:rsidDel="006017A8">
                <w:rPr>
                  <w:rFonts w:ascii="Times" w:eastAsia="Times New Roman" w:hAnsi="Times" w:cs="Times New Roman"/>
                  <w:sz w:val="20"/>
                  <w:szCs w:val="20"/>
                </w:rPr>
                <w:delText>PHIDIAS</w:delText>
              </w:r>
            </w:del>
          </w:p>
        </w:tc>
        <w:tc>
          <w:tcPr>
            <w:tcW w:w="1083" w:type="dxa"/>
            <w:hideMark/>
          </w:tcPr>
          <w:p w14:paraId="76B182D7" w14:textId="5DBC10A7" w:rsidR="00B21B63" w:rsidRPr="00B77521" w:rsidDel="006017A8" w:rsidRDefault="00B21B63" w:rsidP="00B21B63">
            <w:pPr>
              <w:rPr>
                <w:del w:id="753" w:author="Goodacre, Norman *" w:date="2018-03-29T22:39:00Z"/>
                <w:rFonts w:ascii="Times" w:eastAsia="Times New Roman" w:hAnsi="Times" w:cs="Times New Roman"/>
                <w:sz w:val="20"/>
                <w:szCs w:val="20"/>
              </w:rPr>
            </w:pPr>
          </w:p>
        </w:tc>
        <w:tc>
          <w:tcPr>
            <w:tcW w:w="5852" w:type="dxa"/>
            <w:hideMark/>
          </w:tcPr>
          <w:p w14:paraId="12F5656C" w14:textId="12D7B634" w:rsidR="00B21B63" w:rsidRPr="00B77521" w:rsidDel="006017A8" w:rsidRDefault="00B21B63" w:rsidP="00B21B63">
            <w:pPr>
              <w:rPr>
                <w:del w:id="754" w:author="Goodacre, Norman *" w:date="2018-03-29T22:39:00Z"/>
                <w:rFonts w:ascii="Times" w:eastAsia="Times New Roman" w:hAnsi="Times" w:cs="Times New Roman"/>
                <w:sz w:val="20"/>
                <w:szCs w:val="20"/>
              </w:rPr>
            </w:pPr>
            <w:del w:id="755" w:author="Goodacre, Norman *" w:date="2018-03-29T22:39:00Z">
              <w:r w:rsidRPr="00B77521" w:rsidDel="006017A8">
                <w:rPr>
                  <w:rFonts w:ascii="Times" w:eastAsia="Times New Roman" w:hAnsi="Times" w:cs="Times New Roman"/>
                  <w:sz w:val="20"/>
                  <w:szCs w:val="20"/>
                </w:rPr>
                <w:delText>http://www.phidias.us</w:delText>
              </w:r>
            </w:del>
          </w:p>
        </w:tc>
        <w:tc>
          <w:tcPr>
            <w:tcW w:w="648" w:type="dxa"/>
            <w:hideMark/>
          </w:tcPr>
          <w:p w14:paraId="6B40A8B0" w14:textId="7040E632" w:rsidR="00B21B63" w:rsidRPr="00B77521" w:rsidDel="006017A8" w:rsidRDefault="00B21B63" w:rsidP="00A05800">
            <w:pPr>
              <w:rPr>
                <w:del w:id="756" w:author="Goodacre, Norman *" w:date="2018-03-29T22:39:00Z"/>
                <w:rFonts w:ascii="Times" w:eastAsia="Times New Roman" w:hAnsi="Times" w:cs="Times New Roman"/>
                <w:sz w:val="20"/>
                <w:szCs w:val="20"/>
              </w:rPr>
            </w:pPr>
            <w:del w:id="757"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&lt;EndNote&gt;&lt;Cite&gt;&lt;Author&gt;Xiang&lt;/Author&gt;&lt;Year&gt;2007&lt;/Year&gt;&lt;RecNum&gt;55&lt;/RecNum&gt;&lt;DisplayText&gt;(18)&lt;/DisplayText&gt;&lt;record&gt;&lt;rec-number&gt;55&lt;/rec-number&gt;&lt;foreign-keys&gt;&lt;key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(18)</w:delText>
              </w:r>
              <w:r w:rsidDel="006017A8">
                <w:rPr>
                  <w:rFonts w:ascii="Times" w:eastAsia="Times New Roman" w:hAnsi="Times" w:cs="Times New Roman"/>
                  <w:sz w:val="20"/>
                  <w:szCs w:val="20"/>
                </w:rPr>
                <w:fldChar w:fldCharType="end"/>
              </w:r>
            </w:del>
          </w:p>
        </w:tc>
      </w:tr>
      <w:tr w:rsidR="00B21B63" w:rsidRPr="003A0C84" w:rsidDel="006017A8" w14:paraId="0EA72F02" w14:textId="1745760B" w:rsidTr="005A194B">
        <w:trPr>
          <w:trHeight w:val="300"/>
          <w:del w:id="758" w:author="Goodacre, Norman *" w:date="2018-03-29T22:39:00Z"/>
        </w:trPr>
        <w:tc>
          <w:tcPr>
            <w:tcW w:w="1273" w:type="dxa"/>
            <w:hideMark/>
          </w:tcPr>
          <w:p w14:paraId="1863B64F" w14:textId="45519FCD" w:rsidR="00B21B63" w:rsidRPr="00B77521" w:rsidDel="006017A8" w:rsidRDefault="00B21B63" w:rsidP="00B21B63">
            <w:pPr>
              <w:jc w:val="center"/>
              <w:rPr>
                <w:del w:id="759" w:author="Goodacre, Norman *" w:date="2018-03-29T22:39:00Z"/>
                <w:rFonts w:ascii="Times" w:eastAsia="Times New Roman" w:hAnsi="Times" w:cs="Times New Roman"/>
                <w:sz w:val="20"/>
                <w:szCs w:val="20"/>
              </w:rPr>
            </w:pPr>
            <w:del w:id="760" w:author="Goodacre, Norman *" w:date="2018-03-29T22:39:00Z">
              <w:r w:rsidRPr="00B77521" w:rsidDel="006017A8">
                <w:rPr>
                  <w:rFonts w:ascii="Times" w:eastAsia="Times New Roman" w:hAnsi="Times" w:cs="Times New Roman"/>
                  <w:sz w:val="20"/>
                  <w:szCs w:val="20"/>
                </w:rPr>
                <w:delText>PHISTO</w:delText>
              </w:r>
            </w:del>
          </w:p>
        </w:tc>
        <w:tc>
          <w:tcPr>
            <w:tcW w:w="1083" w:type="dxa"/>
            <w:hideMark/>
          </w:tcPr>
          <w:p w14:paraId="4455C6AC" w14:textId="676C638C" w:rsidR="00B21B63" w:rsidRPr="00B77521" w:rsidDel="006017A8" w:rsidRDefault="00B21B63" w:rsidP="00B21B63">
            <w:pPr>
              <w:rPr>
                <w:del w:id="761" w:author="Goodacre, Norman *" w:date="2018-03-29T22:39:00Z"/>
                <w:rFonts w:ascii="Times" w:eastAsia="Times New Roman" w:hAnsi="Times" w:cs="Times New Roman"/>
                <w:sz w:val="20"/>
                <w:szCs w:val="20"/>
              </w:rPr>
            </w:pPr>
          </w:p>
        </w:tc>
        <w:tc>
          <w:tcPr>
            <w:tcW w:w="5852" w:type="dxa"/>
            <w:hideMark/>
          </w:tcPr>
          <w:p w14:paraId="29B38363" w14:textId="4433D72A" w:rsidR="00B21B63" w:rsidRPr="00B77521" w:rsidDel="006017A8" w:rsidRDefault="00B21B63" w:rsidP="00B21B63">
            <w:pPr>
              <w:rPr>
                <w:del w:id="762" w:author="Goodacre, Norman *" w:date="2018-03-29T22:39:00Z"/>
                <w:rFonts w:ascii="Times" w:eastAsia="Times New Roman" w:hAnsi="Times" w:cs="Times New Roman"/>
                <w:sz w:val="20"/>
                <w:szCs w:val="20"/>
              </w:rPr>
            </w:pPr>
            <w:del w:id="763" w:author="Goodacre, Norman *" w:date="2018-03-29T22:39:00Z">
              <w:r w:rsidRPr="00B77521" w:rsidDel="006017A8">
                <w:rPr>
                  <w:rFonts w:ascii="Times" w:eastAsia="Times New Roman" w:hAnsi="Times" w:cs="Times New Roman"/>
                  <w:sz w:val="20"/>
                  <w:szCs w:val="20"/>
                </w:rPr>
                <w:delText>http://www.phisto.org</w:delText>
              </w:r>
            </w:del>
          </w:p>
        </w:tc>
        <w:tc>
          <w:tcPr>
            <w:tcW w:w="648" w:type="dxa"/>
            <w:hideMark/>
          </w:tcPr>
          <w:p w14:paraId="66C42AB4" w14:textId="4F23461C" w:rsidR="00B21B63" w:rsidRPr="00B77521" w:rsidDel="006017A8" w:rsidRDefault="00B21B63" w:rsidP="00A05800">
            <w:pPr>
              <w:rPr>
                <w:del w:id="764" w:author="Goodacre, Norman *" w:date="2018-03-29T22:39:00Z"/>
                <w:rFonts w:ascii="Times" w:eastAsia="Times New Roman" w:hAnsi="Times" w:cs="Times New Roman"/>
                <w:sz w:val="20"/>
                <w:szCs w:val="20"/>
              </w:rPr>
            </w:pPr>
            <w:del w:id="765"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&lt;EndNote&gt;&lt;Cite&gt;&lt;Author&gt;Durmus Tekir&lt;/Author&gt;&lt;Year&gt;2013&lt;/Year&gt;&lt;RecNum&gt;61&lt;/RecNum&gt;&lt;DisplayText&gt;(20)&lt;/DisplayText&gt;&lt;record&gt;&lt;rec-number&gt;61&lt;/rec-number&gt;&lt;foreign-keys&gt;&lt;key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(20)</w:delText>
              </w:r>
              <w:r w:rsidDel="006017A8">
                <w:rPr>
                  <w:rFonts w:ascii="Times" w:eastAsia="Times New Roman" w:hAnsi="Times" w:cs="Times New Roman"/>
                  <w:sz w:val="20"/>
                  <w:szCs w:val="20"/>
                </w:rPr>
                <w:fldChar w:fldCharType="end"/>
              </w:r>
            </w:del>
          </w:p>
        </w:tc>
      </w:tr>
      <w:tr w:rsidR="00B21B63" w:rsidRPr="003A0C84" w:rsidDel="006017A8" w14:paraId="5425D871" w14:textId="2CA2D592" w:rsidTr="005A194B">
        <w:trPr>
          <w:trHeight w:val="332"/>
          <w:del w:id="766" w:author="Goodacre, Norman *" w:date="2018-03-29T22:39:00Z"/>
        </w:trPr>
        <w:tc>
          <w:tcPr>
            <w:tcW w:w="1273" w:type="dxa"/>
            <w:hideMark/>
          </w:tcPr>
          <w:p w14:paraId="3EC31D9E" w14:textId="5ECE3D9D" w:rsidR="00B21B63" w:rsidRPr="00B77521" w:rsidDel="006017A8" w:rsidRDefault="00B21B63" w:rsidP="00B21B63">
            <w:pPr>
              <w:jc w:val="center"/>
              <w:rPr>
                <w:del w:id="767" w:author="Goodacre, Norman *" w:date="2018-03-29T22:39:00Z"/>
                <w:rFonts w:ascii="Times" w:eastAsia="Times New Roman" w:hAnsi="Times" w:cs="Times New Roman"/>
                <w:sz w:val="20"/>
                <w:szCs w:val="20"/>
              </w:rPr>
            </w:pPr>
            <w:del w:id="768" w:author="Goodacre, Norman *" w:date="2018-03-29T22:39:00Z">
              <w:r w:rsidRPr="00B77521" w:rsidDel="006017A8">
                <w:rPr>
                  <w:rFonts w:ascii="Times" w:eastAsia="Times New Roman" w:hAnsi="Times" w:cs="Times New Roman"/>
                  <w:sz w:val="20"/>
                  <w:szCs w:val="20"/>
                </w:rPr>
                <w:delText>HPIDB</w:delText>
              </w:r>
            </w:del>
          </w:p>
        </w:tc>
        <w:tc>
          <w:tcPr>
            <w:tcW w:w="1083" w:type="dxa"/>
            <w:hideMark/>
          </w:tcPr>
          <w:p w14:paraId="5E541196" w14:textId="291EA407" w:rsidR="00B21B63" w:rsidRPr="00B77521" w:rsidDel="006017A8" w:rsidRDefault="00B21B63" w:rsidP="00B21B63">
            <w:pPr>
              <w:rPr>
                <w:del w:id="769" w:author="Goodacre, Norman *" w:date="2018-03-29T22:39:00Z"/>
                <w:rFonts w:ascii="Times" w:eastAsia="Times New Roman" w:hAnsi="Times" w:cs="Times New Roman"/>
                <w:sz w:val="20"/>
                <w:szCs w:val="20"/>
              </w:rPr>
            </w:pPr>
          </w:p>
        </w:tc>
        <w:tc>
          <w:tcPr>
            <w:tcW w:w="5852" w:type="dxa"/>
            <w:hideMark/>
          </w:tcPr>
          <w:p w14:paraId="5A338381" w14:textId="17875AEA" w:rsidR="00B21B63" w:rsidRPr="00B77521" w:rsidDel="006017A8" w:rsidRDefault="00B21B63" w:rsidP="00B21B63">
            <w:pPr>
              <w:rPr>
                <w:del w:id="770" w:author="Goodacre, Norman *" w:date="2018-03-29T22:39:00Z"/>
                <w:rFonts w:ascii="Times" w:eastAsia="Times New Roman" w:hAnsi="Times" w:cs="Times New Roman"/>
                <w:sz w:val="20"/>
                <w:szCs w:val="20"/>
              </w:rPr>
            </w:pPr>
            <w:del w:id="771" w:author="Goodacre, Norman *" w:date="2018-03-29T22:39:00Z">
              <w:r w:rsidRPr="00B77521" w:rsidDel="006017A8">
                <w:rPr>
                  <w:rFonts w:ascii="Times" w:eastAsia="Times New Roman" w:hAnsi="Times" w:cs="Times New Roman"/>
                  <w:sz w:val="20"/>
                  <w:szCs w:val="20"/>
                </w:rPr>
                <w:delText>http://www.agbase.msstate.edu/hpi/main.html</w:delText>
              </w:r>
            </w:del>
          </w:p>
        </w:tc>
        <w:tc>
          <w:tcPr>
            <w:tcW w:w="648" w:type="dxa"/>
            <w:hideMark/>
          </w:tcPr>
          <w:p w14:paraId="0548C7CE" w14:textId="37FAD3F9" w:rsidR="00B21B63" w:rsidRPr="00B77521" w:rsidDel="006017A8" w:rsidRDefault="00B21B63" w:rsidP="00A05800">
            <w:pPr>
              <w:rPr>
                <w:del w:id="772" w:author="Goodacre, Norman *" w:date="2018-03-29T22:39:00Z"/>
                <w:rFonts w:ascii="Times" w:eastAsia="Times New Roman" w:hAnsi="Times" w:cs="Times New Roman"/>
                <w:sz w:val="20"/>
                <w:szCs w:val="20"/>
              </w:rPr>
            </w:pPr>
            <w:del w:id="773"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&lt;EndNote&gt;&lt;Cite&gt;&lt;Author&gt;Kumar&lt;/Author&gt;&lt;Year&gt;2010&lt;/Year&gt;&lt;RecNum&gt;62&lt;/RecNum&gt;&lt;DisplayText&gt;(19)&lt;/DisplayText&gt;&lt;record&gt;&lt;rec-number&gt;62&lt;/rec-number&gt;&lt;foreign-keys&gt;&lt;key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(19)</w:delText>
              </w:r>
              <w:r w:rsidDel="006017A8">
                <w:rPr>
                  <w:rFonts w:ascii="Times" w:eastAsia="Times New Roman" w:hAnsi="Times" w:cs="Times New Roman"/>
                  <w:sz w:val="20"/>
                  <w:szCs w:val="20"/>
                </w:rPr>
                <w:fldChar w:fldCharType="end"/>
              </w:r>
            </w:del>
          </w:p>
        </w:tc>
      </w:tr>
      <w:tr w:rsidR="00B21B63" w:rsidRPr="003A0C84" w:rsidDel="006017A8" w14:paraId="6D599B25" w14:textId="009CD97E" w:rsidTr="005A194B">
        <w:trPr>
          <w:trHeight w:val="300"/>
          <w:del w:id="774" w:author="Goodacre, Norman *" w:date="2018-03-29T22:39:00Z"/>
        </w:trPr>
        <w:tc>
          <w:tcPr>
            <w:tcW w:w="1273" w:type="dxa"/>
            <w:hideMark/>
          </w:tcPr>
          <w:p w14:paraId="4AED4024" w14:textId="7DE7FAE8" w:rsidR="00B21B63" w:rsidRPr="00B77521" w:rsidDel="006017A8" w:rsidRDefault="00B21B63" w:rsidP="00B21B63">
            <w:pPr>
              <w:jc w:val="center"/>
              <w:rPr>
                <w:del w:id="775" w:author="Goodacre, Norman *" w:date="2018-03-29T22:39:00Z"/>
                <w:rFonts w:ascii="Times" w:eastAsia="Times New Roman" w:hAnsi="Times" w:cs="Times New Roman"/>
                <w:sz w:val="20"/>
                <w:szCs w:val="20"/>
              </w:rPr>
            </w:pPr>
            <w:del w:id="776" w:author="Goodacre, Norman *" w:date="2018-03-29T22:39:00Z">
              <w:r w:rsidRPr="00B77521" w:rsidDel="006017A8">
                <w:rPr>
                  <w:rFonts w:ascii="Times" w:eastAsia="Times New Roman" w:hAnsi="Times" w:cs="Times New Roman"/>
                  <w:sz w:val="20"/>
                  <w:szCs w:val="20"/>
                </w:rPr>
                <w:delText>VirHostNet</w:delText>
              </w:r>
            </w:del>
          </w:p>
        </w:tc>
        <w:tc>
          <w:tcPr>
            <w:tcW w:w="1083" w:type="dxa"/>
            <w:hideMark/>
          </w:tcPr>
          <w:p w14:paraId="0AC27DCC" w14:textId="47919150" w:rsidR="00B21B63" w:rsidRPr="00B77521" w:rsidDel="006017A8" w:rsidRDefault="00B21B63" w:rsidP="00B21B63">
            <w:pPr>
              <w:rPr>
                <w:del w:id="777" w:author="Goodacre, Norman *" w:date="2018-03-29T22:39:00Z"/>
                <w:rFonts w:ascii="Times" w:eastAsia="Times New Roman" w:hAnsi="Times" w:cs="Times New Roman"/>
                <w:sz w:val="20"/>
                <w:szCs w:val="20"/>
              </w:rPr>
            </w:pPr>
          </w:p>
        </w:tc>
        <w:tc>
          <w:tcPr>
            <w:tcW w:w="5852" w:type="dxa"/>
            <w:hideMark/>
          </w:tcPr>
          <w:p w14:paraId="6260B0FB" w14:textId="36808DCB" w:rsidR="00B21B63" w:rsidRPr="00B77521" w:rsidDel="006017A8" w:rsidRDefault="00B21B63" w:rsidP="00B21B63">
            <w:pPr>
              <w:rPr>
                <w:del w:id="778" w:author="Goodacre, Norman *" w:date="2018-03-29T22:39:00Z"/>
                <w:rFonts w:ascii="Times" w:eastAsia="Times New Roman" w:hAnsi="Times" w:cs="Times New Roman"/>
                <w:sz w:val="20"/>
                <w:szCs w:val="20"/>
              </w:rPr>
            </w:pPr>
            <w:del w:id="779" w:author="Goodacre, Norman *" w:date="2018-03-29T22:39:00Z">
              <w:r w:rsidRPr="00B77521" w:rsidDel="006017A8">
                <w:rPr>
                  <w:rFonts w:ascii="Times" w:eastAsia="Times New Roman" w:hAnsi="Times" w:cs="Times New Roman"/>
                  <w:sz w:val="20"/>
                  <w:szCs w:val="20"/>
                </w:rPr>
                <w:delText>http://virhostnet.prabi.fr</w:delText>
              </w:r>
            </w:del>
          </w:p>
        </w:tc>
        <w:tc>
          <w:tcPr>
            <w:tcW w:w="648" w:type="dxa"/>
            <w:hideMark/>
          </w:tcPr>
          <w:p w14:paraId="32727E07" w14:textId="4E71D8F4" w:rsidR="00B21B63" w:rsidRPr="00B77521" w:rsidDel="006017A8" w:rsidRDefault="00B21B63" w:rsidP="00A05800">
            <w:pPr>
              <w:rPr>
                <w:del w:id="780" w:author="Goodacre, Norman *" w:date="2018-03-29T22:39:00Z"/>
                <w:rFonts w:ascii="Times" w:eastAsia="Times New Roman" w:hAnsi="Times" w:cs="Times New Roman"/>
                <w:sz w:val="20"/>
                <w:szCs w:val="20"/>
              </w:rPr>
            </w:pPr>
            <w:del w:id="781"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&lt;EndNote&gt;&lt;Cite&gt;&lt;Author&gt;Guirimand&lt;/Author&gt;&lt;Year&gt;2015&lt;/Year&gt;&lt;RecNum&gt;70&lt;/RecNum&gt;&lt;DisplayText&gt;(16)&lt;/DisplayText&gt;&lt;record&gt;&lt;rec-number&gt;70&lt;/rec-number&gt;&lt;foreign-keys&gt;&lt;key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(16)</w:delText>
              </w:r>
              <w:r w:rsidDel="006017A8">
                <w:rPr>
                  <w:rFonts w:ascii="Times" w:eastAsia="Times New Roman" w:hAnsi="Times" w:cs="Times New Roman"/>
                  <w:sz w:val="20"/>
                  <w:szCs w:val="20"/>
                </w:rPr>
                <w:fldChar w:fldCharType="end"/>
              </w:r>
            </w:del>
          </w:p>
        </w:tc>
      </w:tr>
      <w:tr w:rsidR="00B21B63" w:rsidRPr="003A0C84" w:rsidDel="006017A8" w14:paraId="74B4673F" w14:textId="7E80D7E9" w:rsidTr="005A194B">
        <w:trPr>
          <w:trHeight w:val="300"/>
          <w:del w:id="782" w:author="Goodacre, Norman *" w:date="2018-03-29T22:39:00Z"/>
        </w:trPr>
        <w:tc>
          <w:tcPr>
            <w:tcW w:w="1273" w:type="dxa"/>
            <w:hideMark/>
          </w:tcPr>
          <w:p w14:paraId="21A1DB05" w14:textId="1C5069E1" w:rsidR="00B21B63" w:rsidRPr="00B77521" w:rsidDel="006017A8" w:rsidRDefault="00B21B63" w:rsidP="00B21B63">
            <w:pPr>
              <w:jc w:val="center"/>
              <w:rPr>
                <w:del w:id="783" w:author="Goodacre, Norman *" w:date="2018-03-29T22:39:00Z"/>
                <w:rFonts w:ascii="Times" w:eastAsia="Times New Roman" w:hAnsi="Times" w:cs="Times New Roman"/>
                <w:sz w:val="20"/>
                <w:szCs w:val="20"/>
              </w:rPr>
            </w:pPr>
            <w:del w:id="784" w:author="Goodacre, Norman *" w:date="2018-03-29T22:39:00Z">
              <w:r w:rsidRPr="00B77521" w:rsidDel="006017A8">
                <w:rPr>
                  <w:rFonts w:ascii="Times" w:eastAsia="Times New Roman" w:hAnsi="Times" w:cs="Times New Roman"/>
                  <w:sz w:val="20"/>
                  <w:szCs w:val="20"/>
                </w:rPr>
                <w:delText>VirusMentha</w:delText>
              </w:r>
            </w:del>
          </w:p>
        </w:tc>
        <w:tc>
          <w:tcPr>
            <w:tcW w:w="1083" w:type="dxa"/>
            <w:hideMark/>
          </w:tcPr>
          <w:p w14:paraId="595C1CF7" w14:textId="53FA8B92" w:rsidR="00B21B63" w:rsidRPr="00B77521" w:rsidDel="006017A8" w:rsidRDefault="00B21B63" w:rsidP="00B21B63">
            <w:pPr>
              <w:rPr>
                <w:del w:id="785" w:author="Goodacre, Norman *" w:date="2018-03-29T22:39:00Z"/>
                <w:rFonts w:ascii="Times" w:eastAsia="Times New Roman" w:hAnsi="Times" w:cs="Times New Roman"/>
                <w:sz w:val="20"/>
                <w:szCs w:val="20"/>
              </w:rPr>
            </w:pPr>
          </w:p>
        </w:tc>
        <w:tc>
          <w:tcPr>
            <w:tcW w:w="5852" w:type="dxa"/>
            <w:hideMark/>
          </w:tcPr>
          <w:p w14:paraId="3DD01AE1" w14:textId="4DC9332C" w:rsidR="00B21B63" w:rsidRPr="00B77521" w:rsidDel="006017A8" w:rsidRDefault="00B21B63" w:rsidP="00B21B63">
            <w:pPr>
              <w:rPr>
                <w:del w:id="786" w:author="Goodacre, Norman *" w:date="2018-03-29T22:39:00Z"/>
                <w:rFonts w:ascii="Times" w:eastAsia="Times New Roman" w:hAnsi="Times" w:cs="Times New Roman"/>
                <w:sz w:val="20"/>
                <w:szCs w:val="20"/>
              </w:rPr>
            </w:pPr>
            <w:del w:id="787" w:author="Goodacre, Norman *" w:date="2018-03-29T22:39:00Z">
              <w:r w:rsidRPr="00B77521" w:rsidDel="006017A8">
                <w:rPr>
                  <w:rFonts w:ascii="Times" w:eastAsia="Times New Roman" w:hAnsi="Times" w:cs="Times New Roman"/>
                  <w:sz w:val="20"/>
                  <w:szCs w:val="20"/>
                </w:rPr>
                <w:delText>http://virusmentha.uniroma2.it</w:delText>
              </w:r>
            </w:del>
          </w:p>
        </w:tc>
        <w:tc>
          <w:tcPr>
            <w:tcW w:w="648" w:type="dxa"/>
            <w:hideMark/>
          </w:tcPr>
          <w:p w14:paraId="73A3F9D5" w14:textId="36DE055F" w:rsidR="00B21B63" w:rsidRPr="00B77521" w:rsidDel="006017A8" w:rsidRDefault="00B21B63" w:rsidP="00A05800">
            <w:pPr>
              <w:rPr>
                <w:del w:id="788" w:author="Goodacre, Norman *" w:date="2018-03-29T22:39:00Z"/>
                <w:rFonts w:ascii="Times" w:eastAsia="Times New Roman" w:hAnsi="Times" w:cs="Times New Roman"/>
                <w:sz w:val="20"/>
                <w:szCs w:val="20"/>
              </w:rPr>
            </w:pPr>
            <w:del w:id="789" w:author="Goodacre, Norman *" w:date="2018-03-29T22:39:00Z">
              <w:r w:rsidDel="006017A8">
                <w:rPr>
                  <w:rFonts w:ascii="Times" w:eastAsia="Times New Roman" w:hAnsi="Times" w:cs="Times New Roman"/>
                  <w:sz w:val="20"/>
                  <w:szCs w:val="20"/>
                </w:rPr>
                <w:fldChar w:fldCharType="begin"/>
              </w:r>
              <w:r w:rsidR="00A05800" w:rsidDel="006017A8">
                <w:rPr>
                  <w:rFonts w:ascii="Times" w:eastAsia="Times New Roman" w:hAnsi="Times" w:cs="Times New Roman"/>
                  <w:sz w:val="20"/>
                  <w:szCs w:val="20"/>
                </w:rPr>
                <w:delInstrText xml:space="preserve"> ADDIN EN.CITE &lt;EndNote&gt;&lt;Cite&gt;&lt;Author&gt;Calderone&lt;/Author&gt;&lt;Year&gt;2015&lt;/Year&gt;&lt;RecNum&gt;71&lt;/RecNum&gt;&lt;DisplayText&gt;(17)&lt;/DisplayText&gt;&lt;record&gt;&lt;rec-number&gt;71&lt;/rec-number&gt;&lt;foreign-keys&gt;&lt;key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delInstrText>
              </w:r>
              <w:r w:rsidDel="006017A8">
                <w:rPr>
                  <w:rFonts w:ascii="Times" w:eastAsia="Times New Roman" w:hAnsi="Times" w:cs="Times New Roman"/>
                  <w:sz w:val="20"/>
                  <w:szCs w:val="20"/>
                </w:rPr>
                <w:fldChar w:fldCharType="separate"/>
              </w:r>
              <w:r w:rsidR="00A05800" w:rsidDel="006017A8">
                <w:rPr>
                  <w:rFonts w:ascii="Times" w:eastAsia="Times New Roman" w:hAnsi="Times" w:cs="Times New Roman"/>
                  <w:noProof/>
                  <w:sz w:val="20"/>
                  <w:szCs w:val="20"/>
                </w:rPr>
                <w:delText>(17)</w:delText>
              </w:r>
              <w:r w:rsidDel="006017A8">
                <w:rPr>
                  <w:rFonts w:ascii="Times" w:eastAsia="Times New Roman" w:hAnsi="Times" w:cs="Times New Roman"/>
                  <w:sz w:val="20"/>
                  <w:szCs w:val="20"/>
                </w:rPr>
                <w:fldChar w:fldCharType="end"/>
              </w:r>
            </w:del>
          </w:p>
        </w:tc>
      </w:tr>
      <w:tr w:rsidR="009F42C1" w:rsidRPr="003A0C84" w:rsidDel="006017A8" w14:paraId="232771FD" w14:textId="38E927DA" w:rsidTr="005A194B">
        <w:trPr>
          <w:trHeight w:val="300"/>
          <w:del w:id="790" w:author="Goodacre, Norman *" w:date="2018-03-29T22:39:00Z"/>
        </w:trPr>
        <w:tc>
          <w:tcPr>
            <w:tcW w:w="1273" w:type="dxa"/>
          </w:tcPr>
          <w:p w14:paraId="79E8966A" w14:textId="75546F0F" w:rsidR="009F42C1" w:rsidRPr="00B77521" w:rsidDel="006017A8" w:rsidRDefault="009F42C1" w:rsidP="00B21B63">
            <w:pPr>
              <w:jc w:val="center"/>
              <w:rPr>
                <w:del w:id="791" w:author="Goodacre, Norman *" w:date="2018-03-29T22:39:00Z"/>
                <w:rFonts w:ascii="Times" w:eastAsia="Times New Roman" w:hAnsi="Times" w:cs="Times New Roman"/>
                <w:sz w:val="20"/>
                <w:szCs w:val="20"/>
              </w:rPr>
            </w:pPr>
            <w:del w:id="792" w:author="Goodacre, Norman *" w:date="2018-03-29T22:39:00Z">
              <w:r w:rsidRPr="009F42C1" w:rsidDel="006017A8">
                <w:rPr>
                  <w:rFonts w:ascii="Times" w:eastAsia="Times New Roman" w:hAnsi="Times" w:cs="Times New Roman"/>
                  <w:sz w:val="20"/>
                  <w:szCs w:val="20"/>
                </w:rPr>
                <w:delText>DenHunt</w:delText>
              </w:r>
            </w:del>
          </w:p>
        </w:tc>
        <w:tc>
          <w:tcPr>
            <w:tcW w:w="1083" w:type="dxa"/>
          </w:tcPr>
          <w:p w14:paraId="6ADF5252" w14:textId="43358697" w:rsidR="009F42C1" w:rsidRPr="00B77521" w:rsidDel="006017A8" w:rsidRDefault="009F42C1" w:rsidP="00B21B63">
            <w:pPr>
              <w:rPr>
                <w:del w:id="793" w:author="Goodacre, Norman *" w:date="2018-03-29T22:39:00Z"/>
                <w:rFonts w:ascii="Times" w:eastAsia="Times New Roman" w:hAnsi="Times" w:cs="Times New Roman"/>
                <w:sz w:val="20"/>
                <w:szCs w:val="20"/>
              </w:rPr>
            </w:pPr>
          </w:p>
        </w:tc>
        <w:tc>
          <w:tcPr>
            <w:tcW w:w="5852" w:type="dxa"/>
          </w:tcPr>
          <w:p w14:paraId="146610B3" w14:textId="7B802456" w:rsidR="009F42C1" w:rsidRPr="00B77521" w:rsidDel="006017A8" w:rsidRDefault="009F42C1" w:rsidP="00B21B63">
            <w:pPr>
              <w:rPr>
                <w:del w:id="794" w:author="Goodacre, Norman *" w:date="2018-03-29T22:39:00Z"/>
                <w:rFonts w:ascii="Times" w:eastAsia="Times New Roman" w:hAnsi="Times" w:cs="Times New Roman"/>
                <w:sz w:val="20"/>
                <w:szCs w:val="20"/>
              </w:rPr>
            </w:pPr>
            <w:del w:id="795" w:author="Goodacre, Norman *" w:date="2018-03-29T22:39:00Z">
              <w:r w:rsidRPr="009F42C1" w:rsidDel="006017A8">
                <w:rPr>
                  <w:rFonts w:ascii="Times" w:eastAsia="Times New Roman" w:hAnsi="Times" w:cs="Times New Roman"/>
                  <w:sz w:val="20"/>
                  <w:szCs w:val="20"/>
                </w:rPr>
                <w:delText>http://proline.biochem.iisc.ernet.in/DenHunt/)</w:delText>
              </w:r>
            </w:del>
          </w:p>
        </w:tc>
        <w:tc>
          <w:tcPr>
            <w:tcW w:w="648" w:type="dxa"/>
          </w:tcPr>
          <w:p w14:paraId="2A9B4EB6" w14:textId="7DFEF425" w:rsidR="009F42C1" w:rsidDel="006017A8" w:rsidRDefault="009F42C1" w:rsidP="00B21B63">
            <w:pPr>
              <w:rPr>
                <w:del w:id="796" w:author="Goodacre, Norman *" w:date="2018-03-29T22:39:00Z"/>
                <w:rFonts w:ascii="Times" w:eastAsia="Times New Roman" w:hAnsi="Times" w:cs="Times New Roman"/>
                <w:sz w:val="20"/>
                <w:szCs w:val="20"/>
              </w:rPr>
            </w:pPr>
          </w:p>
        </w:tc>
      </w:tr>
      <w:tr w:rsidR="009F42C1" w:rsidRPr="003A0C84" w:rsidDel="006017A8" w14:paraId="4E9A7919" w14:textId="35FFF247" w:rsidTr="005A194B">
        <w:trPr>
          <w:trHeight w:val="300"/>
          <w:del w:id="797" w:author="Goodacre, Norman *" w:date="2018-03-29T22:39:00Z"/>
        </w:trPr>
        <w:tc>
          <w:tcPr>
            <w:tcW w:w="1273" w:type="dxa"/>
          </w:tcPr>
          <w:p w14:paraId="4CD7E149" w14:textId="63AAAC23" w:rsidR="009F42C1" w:rsidRPr="009F42C1" w:rsidDel="006017A8" w:rsidRDefault="009F42C1" w:rsidP="00B21B63">
            <w:pPr>
              <w:jc w:val="center"/>
              <w:rPr>
                <w:del w:id="798" w:author="Goodacre, Norman *" w:date="2018-03-29T22:39:00Z"/>
                <w:rFonts w:ascii="Times" w:eastAsia="Times New Roman" w:hAnsi="Times" w:cs="Times New Roman"/>
                <w:sz w:val="20"/>
                <w:szCs w:val="20"/>
              </w:rPr>
            </w:pPr>
            <w:del w:id="799" w:author="Goodacre, Norman *" w:date="2018-03-29T22:39:00Z">
              <w:r w:rsidRPr="009F42C1" w:rsidDel="006017A8">
                <w:rPr>
                  <w:rFonts w:ascii="Times" w:eastAsia="Times New Roman" w:hAnsi="Times" w:cs="Times New Roman"/>
                  <w:sz w:val="20"/>
                  <w:szCs w:val="20"/>
                </w:rPr>
                <w:delText>DenvInt</w:delText>
              </w:r>
            </w:del>
          </w:p>
        </w:tc>
        <w:tc>
          <w:tcPr>
            <w:tcW w:w="1083" w:type="dxa"/>
          </w:tcPr>
          <w:p w14:paraId="10EA84AA" w14:textId="259AA1AB" w:rsidR="009F42C1" w:rsidRPr="00B77521" w:rsidDel="006017A8" w:rsidRDefault="009F42C1" w:rsidP="00B21B63">
            <w:pPr>
              <w:rPr>
                <w:del w:id="800" w:author="Goodacre, Norman *" w:date="2018-03-29T22:39:00Z"/>
                <w:rFonts w:ascii="Times" w:eastAsia="Times New Roman" w:hAnsi="Times" w:cs="Times New Roman"/>
                <w:sz w:val="20"/>
                <w:szCs w:val="20"/>
              </w:rPr>
            </w:pPr>
          </w:p>
        </w:tc>
        <w:tc>
          <w:tcPr>
            <w:tcW w:w="5852" w:type="dxa"/>
          </w:tcPr>
          <w:p w14:paraId="0FF02AC1" w14:textId="79F4693B" w:rsidR="009F42C1" w:rsidRPr="009F42C1" w:rsidDel="006017A8" w:rsidRDefault="009F42C1" w:rsidP="00B21B63">
            <w:pPr>
              <w:rPr>
                <w:del w:id="801" w:author="Goodacre, Norman *" w:date="2018-03-29T22:39:00Z"/>
                <w:rFonts w:ascii="Times" w:eastAsia="Times New Roman" w:hAnsi="Times" w:cs="Times New Roman"/>
                <w:sz w:val="20"/>
                <w:szCs w:val="20"/>
              </w:rPr>
            </w:pPr>
            <w:del w:id="802" w:author="Goodacre, Norman *" w:date="2018-03-29T22:39:00Z">
              <w:r w:rsidRPr="009F42C1" w:rsidDel="006017A8">
                <w:rPr>
                  <w:rFonts w:ascii="Times" w:eastAsia="Times New Roman" w:hAnsi="Times" w:cs="Times New Roman"/>
                  <w:sz w:val="20"/>
                  <w:szCs w:val="20"/>
                </w:rPr>
                <w:delText>https://denvint.000webhostapp.com</w:delText>
              </w:r>
            </w:del>
          </w:p>
        </w:tc>
        <w:tc>
          <w:tcPr>
            <w:tcW w:w="648" w:type="dxa"/>
          </w:tcPr>
          <w:p w14:paraId="0BA4DC0C" w14:textId="3075E5DC" w:rsidR="009F42C1" w:rsidDel="006017A8" w:rsidRDefault="009F42C1" w:rsidP="00B21B63">
            <w:pPr>
              <w:rPr>
                <w:del w:id="803" w:author="Goodacre, Norman *" w:date="2018-03-29T22:39:00Z"/>
                <w:rFonts w:ascii="Times" w:eastAsia="Times New Roman" w:hAnsi="Times" w:cs="Times New Roman"/>
                <w:sz w:val="20"/>
                <w:szCs w:val="20"/>
              </w:rPr>
            </w:pPr>
          </w:p>
        </w:tc>
      </w:tr>
    </w:tbl>
    <w:p w14:paraId="47E9DA4A" w14:textId="36FE60F7" w:rsidR="00B21B63" w:rsidDel="006017A8" w:rsidRDefault="00B21B63" w:rsidP="00B21B63">
      <w:pPr>
        <w:rPr>
          <w:del w:id="804" w:author="Goodacre, Norman *" w:date="2018-03-29T22:39:00Z"/>
          <w:rFonts w:ascii="Times" w:hAnsi="Times"/>
          <w:noProof/>
        </w:rPr>
      </w:pPr>
    </w:p>
    <w:p w14:paraId="71683334" w14:textId="77777777" w:rsidR="00B21B63" w:rsidRDefault="00B21B63" w:rsidP="00B21B63">
      <w:pPr>
        <w:rPr>
          <w:rFonts w:ascii="Times" w:hAnsi="Times" w:cs="Arial"/>
          <w:b/>
          <w:color w:val="000000"/>
        </w:rPr>
      </w:pPr>
    </w:p>
    <w:p w14:paraId="77ECD64B" w14:textId="24375ADF" w:rsidR="006017A8" w:rsidRPr="009514F9" w:rsidRDefault="006017A8" w:rsidP="006017A8">
      <w:pPr>
        <w:rPr>
          <w:ins w:id="805" w:author="Goodacre, Norman *" w:date="2018-03-29T22:40:00Z"/>
          <w:rFonts w:ascii="Times" w:hAnsi="Times"/>
          <w:b/>
          <w:noProof/>
        </w:rPr>
      </w:pPr>
      <w:ins w:id="806" w:author="Goodacre, Norman *" w:date="2018-03-29T22:40:00Z">
        <w:r>
          <w:rPr>
            <w:rFonts w:ascii="Times" w:hAnsi="Times"/>
            <w:b/>
            <w:noProof/>
          </w:rPr>
          <w:t>Table 4</w:t>
        </w:r>
        <w:r w:rsidRPr="009514F9">
          <w:rPr>
            <w:rFonts w:ascii="Times" w:hAnsi="Times"/>
            <w:b/>
            <w:noProof/>
          </w:rPr>
          <w:t xml:space="preserve">: Number of host-virus </w:t>
        </w:r>
        <w:r>
          <w:rPr>
            <w:rFonts w:ascii="Times" w:hAnsi="Times"/>
            <w:b/>
            <w:noProof/>
          </w:rPr>
          <w:t xml:space="preserve">protein-protein </w:t>
        </w:r>
        <w:r w:rsidRPr="009514F9">
          <w:rPr>
            <w:rFonts w:ascii="Times" w:hAnsi="Times"/>
            <w:b/>
            <w:noProof/>
          </w:rPr>
          <w:t xml:space="preserve">interactions of </w:t>
        </w:r>
        <w:r>
          <w:rPr>
            <w:rFonts w:ascii="Times" w:hAnsi="Times"/>
            <w:b/>
            <w:noProof/>
          </w:rPr>
          <w:t xml:space="preserve">major human </w:t>
        </w:r>
        <w:r w:rsidRPr="009514F9">
          <w:rPr>
            <w:rFonts w:ascii="Times" w:hAnsi="Times"/>
            <w:b/>
            <w:noProof/>
          </w:rPr>
          <w:t>virus families.</w:t>
        </w:r>
        <w:r>
          <w:rPr>
            <w:rFonts w:ascii="Times" w:hAnsi="Times"/>
            <w:b/>
            <w:noProof/>
          </w:rPr>
          <w:t xml:space="preserve"> Interaction numbers are </w:t>
        </w:r>
      </w:ins>
      <w:ins w:id="807" w:author="Goodacre, Norman *" w:date="2018-03-29T22:45:00Z">
        <w:r>
          <w:rPr>
            <w:rFonts w:ascii="Times" w:hAnsi="Times"/>
            <w:b/>
            <w:noProof/>
          </w:rPr>
          <w:t xml:space="preserve">pooled </w:t>
        </w:r>
      </w:ins>
      <w:ins w:id="808" w:author="Goodacre, Norman *" w:date="2018-03-29T22:40:00Z">
        <w:r>
          <w:rPr>
            <w:rFonts w:ascii="Times" w:hAnsi="Times"/>
            <w:b/>
            <w:noProof/>
          </w:rPr>
          <w:t xml:space="preserve">from BioGRID, DIP, </w:t>
        </w:r>
      </w:ins>
      <w:ins w:id="809" w:author="Goodacre, Norman *" w:date="2018-03-29T22:45:00Z">
        <w:r>
          <w:rPr>
            <w:rFonts w:ascii="Times" w:hAnsi="Times"/>
            <w:b/>
            <w:noProof/>
          </w:rPr>
          <w:t xml:space="preserve">HPIDB, </w:t>
        </w:r>
      </w:ins>
      <w:ins w:id="810" w:author="Goodacre, Norman *" w:date="2018-03-29T22:40:00Z">
        <w:r>
          <w:rPr>
            <w:rFonts w:ascii="Times" w:hAnsi="Times"/>
            <w:b/>
            <w:noProof/>
          </w:rPr>
          <w:t xml:space="preserve">IntAct, </w:t>
        </w:r>
      </w:ins>
      <w:ins w:id="811" w:author="Goodacre, Norman *" w:date="2018-03-29T22:46:00Z">
        <w:r>
          <w:rPr>
            <w:rFonts w:ascii="Times" w:hAnsi="Times"/>
            <w:b/>
            <w:noProof/>
          </w:rPr>
          <w:t xml:space="preserve">MINT, and </w:t>
        </w:r>
        <w:commentRangeStart w:id="812"/>
        <w:r>
          <w:rPr>
            <w:rFonts w:ascii="Times" w:hAnsi="Times"/>
            <w:b/>
            <w:noProof/>
          </w:rPr>
          <w:t>VirusMentha</w:t>
        </w:r>
        <w:commentRangeEnd w:id="812"/>
        <w:r>
          <w:rPr>
            <w:rStyle w:val="CommentReference"/>
          </w:rPr>
          <w:commentReference w:id="812"/>
        </w:r>
        <w:r>
          <w:rPr>
            <w:rFonts w:ascii="Times" w:hAnsi="Times"/>
            <w:b/>
            <w:noProof/>
          </w:rPr>
          <w:t xml:space="preserve">. </w:t>
        </w:r>
      </w:ins>
    </w:p>
    <w:p w14:paraId="53E5F96D" w14:textId="77777777" w:rsidR="006017A8" w:rsidRDefault="006017A8" w:rsidP="006017A8">
      <w:pPr>
        <w:rPr>
          <w:ins w:id="813" w:author="Goodacre, Norman *" w:date="2018-03-29T22:40:00Z"/>
          <w:rFonts w:ascii="Times" w:hAnsi="Times"/>
          <w:noProof/>
        </w:rPr>
      </w:pPr>
    </w:p>
    <w:tbl>
      <w:tblPr>
        <w:tblStyle w:val="TableGrid"/>
        <w:tblW w:w="0" w:type="auto"/>
        <w:tblLayout w:type="fixed"/>
        <w:tblLook w:val="04A0" w:firstRow="1" w:lastRow="0" w:firstColumn="1" w:lastColumn="0" w:noHBand="0" w:noVBand="1"/>
      </w:tblPr>
      <w:tblGrid>
        <w:gridCol w:w="1975"/>
        <w:gridCol w:w="1463"/>
        <w:gridCol w:w="5310"/>
      </w:tblGrid>
      <w:tr w:rsidR="006017A8" w:rsidRPr="00D555BC" w14:paraId="642B259F" w14:textId="77777777" w:rsidTr="00C27EC1">
        <w:trPr>
          <w:trHeight w:val="280"/>
          <w:ins w:id="814" w:author="Goodacre, Norman *" w:date="2018-03-29T22:40:00Z"/>
        </w:trPr>
        <w:tc>
          <w:tcPr>
            <w:tcW w:w="1975" w:type="dxa"/>
            <w:noWrap/>
            <w:hideMark/>
          </w:tcPr>
          <w:p w14:paraId="389E9FF1" w14:textId="77777777" w:rsidR="006017A8" w:rsidRPr="009514F9" w:rsidRDefault="006017A8" w:rsidP="00C27EC1">
            <w:pPr>
              <w:jc w:val="center"/>
              <w:rPr>
                <w:ins w:id="815" w:author="Goodacre, Norman *" w:date="2018-03-29T22:40:00Z"/>
                <w:rFonts w:ascii="Times" w:hAnsi="Times"/>
                <w:b/>
                <w:noProof/>
              </w:rPr>
            </w:pPr>
            <w:ins w:id="816" w:author="Goodacre, Norman *" w:date="2018-03-29T22:40:00Z">
              <w:r w:rsidRPr="009514F9">
                <w:rPr>
                  <w:rFonts w:ascii="Times" w:hAnsi="Times"/>
                  <w:b/>
                  <w:noProof/>
                </w:rPr>
                <w:t>viral family</w:t>
              </w:r>
            </w:ins>
          </w:p>
        </w:tc>
        <w:tc>
          <w:tcPr>
            <w:tcW w:w="1463" w:type="dxa"/>
            <w:noWrap/>
            <w:hideMark/>
          </w:tcPr>
          <w:p w14:paraId="386AB61F" w14:textId="68E01105" w:rsidR="006017A8" w:rsidRPr="009514F9" w:rsidRDefault="006017A8" w:rsidP="00C27EC1">
            <w:pPr>
              <w:jc w:val="center"/>
              <w:rPr>
                <w:ins w:id="817" w:author="Goodacre, Norman *" w:date="2018-03-29T22:40:00Z"/>
                <w:rFonts w:ascii="Times" w:hAnsi="Times"/>
                <w:b/>
                <w:noProof/>
              </w:rPr>
            </w:pPr>
            <w:ins w:id="818" w:author="Goodacre, Norman *" w:date="2018-03-29T22:40:00Z">
              <w:r w:rsidRPr="00D555BC">
                <w:rPr>
                  <w:rFonts w:ascii="Times" w:hAnsi="Times"/>
                  <w:b/>
                  <w:noProof/>
                </w:rPr>
                <w:t xml:space="preserve"># </w:t>
              </w:r>
            </w:ins>
            <w:ins w:id="819" w:author="Goodacre, Norman *" w:date="2018-03-29T22:41:00Z">
              <w:r>
                <w:rPr>
                  <w:rFonts w:ascii="Times" w:hAnsi="Times"/>
                  <w:b/>
                  <w:noProof/>
                </w:rPr>
                <w:t>virus-human PPIs</w:t>
              </w:r>
            </w:ins>
            <w:ins w:id="820" w:author="Goodacre, Norman *" w:date="2018-03-29T22:40:00Z">
              <w:r>
                <w:rPr>
                  <w:rFonts w:ascii="Times" w:hAnsi="Times"/>
                  <w:b/>
                  <w:noProof/>
                </w:rPr>
                <w:t xml:space="preserve"> (physical / direct)</w:t>
              </w:r>
              <w:r w:rsidRPr="009514F9">
                <w:rPr>
                  <w:rFonts w:ascii="Times" w:hAnsi="Times"/>
                  <w:b/>
                  <w:noProof/>
                </w:rPr>
                <w:t xml:space="preserve"> </w:t>
              </w:r>
            </w:ins>
          </w:p>
        </w:tc>
        <w:tc>
          <w:tcPr>
            <w:tcW w:w="5310" w:type="dxa"/>
            <w:noWrap/>
            <w:hideMark/>
          </w:tcPr>
          <w:p w14:paraId="70D9875E" w14:textId="71909A20" w:rsidR="006017A8" w:rsidRPr="009514F9" w:rsidRDefault="006017A8" w:rsidP="00C27EC1">
            <w:pPr>
              <w:jc w:val="center"/>
              <w:rPr>
                <w:ins w:id="821" w:author="Goodacre, Norman *" w:date="2018-03-29T22:40:00Z"/>
                <w:rFonts w:ascii="Times" w:hAnsi="Times"/>
                <w:b/>
                <w:noProof/>
              </w:rPr>
            </w:pPr>
            <w:ins w:id="822" w:author="Goodacre, Norman *" w:date="2018-03-29T22:43:00Z">
              <w:r>
                <w:rPr>
                  <w:rFonts w:ascii="Times" w:hAnsi="Times"/>
                  <w:b/>
                  <w:noProof/>
                </w:rPr>
                <w:t>representative virus-human PPIs (</w:t>
              </w:r>
            </w:ins>
            <w:ins w:id="823" w:author="Goodacre, Norman *" w:date="2018-03-29T22:40:00Z">
              <w:r>
                <w:rPr>
                  <w:rFonts w:ascii="Times" w:hAnsi="Times"/>
                  <w:b/>
                  <w:noProof/>
                </w:rPr>
                <w:t>physical / direct)</w:t>
              </w:r>
            </w:ins>
          </w:p>
        </w:tc>
      </w:tr>
      <w:tr w:rsidR="006017A8" w:rsidRPr="00D555BC" w14:paraId="0405B336" w14:textId="77777777" w:rsidTr="00C27EC1">
        <w:trPr>
          <w:trHeight w:val="280"/>
          <w:ins w:id="824" w:author="Goodacre, Norman *" w:date="2018-03-29T22:40:00Z"/>
        </w:trPr>
        <w:tc>
          <w:tcPr>
            <w:tcW w:w="1975" w:type="dxa"/>
            <w:noWrap/>
            <w:vAlign w:val="bottom"/>
            <w:hideMark/>
          </w:tcPr>
          <w:p w14:paraId="664F23FE" w14:textId="77777777" w:rsidR="006017A8" w:rsidRPr="00D555BC" w:rsidRDefault="006017A8" w:rsidP="00C27EC1">
            <w:pPr>
              <w:rPr>
                <w:ins w:id="825" w:author="Goodacre, Norman *" w:date="2018-03-29T22:40:00Z"/>
                <w:rFonts w:ascii="Times" w:hAnsi="Times"/>
                <w:noProof/>
              </w:rPr>
            </w:pPr>
            <w:proofErr w:type="spellStart"/>
            <w:ins w:id="826" w:author="Goodacre, Norman *" w:date="2018-03-29T22:40:00Z">
              <w:r>
                <w:rPr>
                  <w:rFonts w:ascii="Calibri" w:hAnsi="Calibri"/>
                  <w:color w:val="000000"/>
                  <w:sz w:val="22"/>
                  <w:szCs w:val="22"/>
                </w:rPr>
                <w:lastRenderedPageBreak/>
                <w:t>herpesviridae</w:t>
              </w:r>
              <w:proofErr w:type="spellEnd"/>
            </w:ins>
          </w:p>
        </w:tc>
        <w:tc>
          <w:tcPr>
            <w:tcW w:w="1463" w:type="dxa"/>
            <w:noWrap/>
            <w:vAlign w:val="bottom"/>
            <w:hideMark/>
          </w:tcPr>
          <w:p w14:paraId="0524C24F" w14:textId="77777777" w:rsidR="006017A8" w:rsidRPr="00D555BC" w:rsidRDefault="006017A8" w:rsidP="00C27EC1">
            <w:pPr>
              <w:rPr>
                <w:ins w:id="827" w:author="Goodacre, Norman *" w:date="2018-03-29T22:40:00Z"/>
                <w:rFonts w:ascii="Times" w:hAnsi="Times"/>
                <w:noProof/>
              </w:rPr>
            </w:pPr>
            <w:ins w:id="828" w:author="Goodacre, Norman *" w:date="2018-03-29T22:40:00Z">
              <w:r>
                <w:rPr>
                  <w:rFonts w:ascii="Calibri" w:hAnsi="Calibri"/>
                  <w:color w:val="000000"/>
                  <w:sz w:val="22"/>
                  <w:szCs w:val="22"/>
                </w:rPr>
                <w:t>5957/3570</w:t>
              </w:r>
            </w:ins>
          </w:p>
        </w:tc>
        <w:tc>
          <w:tcPr>
            <w:tcW w:w="5310" w:type="dxa"/>
            <w:noWrap/>
          </w:tcPr>
          <w:p w14:paraId="6E3F0DEA" w14:textId="77777777" w:rsidR="006017A8" w:rsidRPr="00D555BC" w:rsidRDefault="006017A8" w:rsidP="00C27EC1">
            <w:pPr>
              <w:rPr>
                <w:ins w:id="829" w:author="Goodacre, Norman *" w:date="2018-03-29T22:40:00Z"/>
                <w:rFonts w:ascii="Times" w:hAnsi="Times"/>
                <w:noProof/>
              </w:rPr>
            </w:pPr>
            <w:ins w:id="830" w:author="Goodacre, Norman *" w:date="2018-03-29T22:40:00Z">
              <w:r>
                <w:rPr>
                  <w:rFonts w:ascii="Times" w:hAnsi="Times"/>
                  <w:noProof/>
                </w:rPr>
                <w:t>herpesvirus 4 / epstein-barr (3,163/1,049); herpesvirus 8 (1,643/1,623)e</w:t>
              </w:r>
            </w:ins>
          </w:p>
        </w:tc>
      </w:tr>
      <w:tr w:rsidR="006017A8" w:rsidRPr="00D555BC" w14:paraId="3C47D894" w14:textId="77777777" w:rsidTr="00C27EC1">
        <w:trPr>
          <w:trHeight w:val="280"/>
          <w:ins w:id="831" w:author="Goodacre, Norman *" w:date="2018-03-29T22:40:00Z"/>
        </w:trPr>
        <w:tc>
          <w:tcPr>
            <w:tcW w:w="1975" w:type="dxa"/>
            <w:noWrap/>
            <w:vAlign w:val="bottom"/>
            <w:hideMark/>
          </w:tcPr>
          <w:p w14:paraId="69B8D2FD" w14:textId="77777777" w:rsidR="006017A8" w:rsidRPr="00D555BC" w:rsidRDefault="006017A8" w:rsidP="00C27EC1">
            <w:pPr>
              <w:rPr>
                <w:ins w:id="832" w:author="Goodacre, Norman *" w:date="2018-03-29T22:40:00Z"/>
                <w:rFonts w:ascii="Times" w:hAnsi="Times"/>
                <w:noProof/>
              </w:rPr>
            </w:pPr>
            <w:proofErr w:type="spellStart"/>
            <w:ins w:id="833" w:author="Goodacre, Norman *" w:date="2018-03-29T22:40:00Z">
              <w:r>
                <w:rPr>
                  <w:rFonts w:ascii="Calibri" w:hAnsi="Calibri"/>
                  <w:color w:val="000000"/>
                  <w:sz w:val="22"/>
                  <w:szCs w:val="22"/>
                </w:rPr>
                <w:t>papillomaviridae</w:t>
              </w:r>
              <w:proofErr w:type="spellEnd"/>
            </w:ins>
          </w:p>
        </w:tc>
        <w:tc>
          <w:tcPr>
            <w:tcW w:w="1463" w:type="dxa"/>
            <w:noWrap/>
            <w:vAlign w:val="bottom"/>
            <w:hideMark/>
          </w:tcPr>
          <w:p w14:paraId="728332D6" w14:textId="77777777" w:rsidR="006017A8" w:rsidRPr="00D555BC" w:rsidRDefault="006017A8" w:rsidP="00C27EC1">
            <w:pPr>
              <w:rPr>
                <w:ins w:id="834" w:author="Goodacre, Norman *" w:date="2018-03-29T22:40:00Z"/>
                <w:rFonts w:ascii="Times" w:hAnsi="Times"/>
                <w:noProof/>
              </w:rPr>
            </w:pPr>
            <w:ins w:id="835" w:author="Goodacre, Norman *" w:date="2018-03-29T22:40:00Z">
              <w:r>
                <w:rPr>
                  <w:rFonts w:ascii="Calibri" w:hAnsi="Calibri"/>
                  <w:color w:val="000000"/>
                  <w:sz w:val="22"/>
                  <w:szCs w:val="22"/>
                </w:rPr>
                <w:t>4645</w:t>
              </w:r>
            </w:ins>
          </w:p>
        </w:tc>
        <w:tc>
          <w:tcPr>
            <w:tcW w:w="5310" w:type="dxa"/>
            <w:noWrap/>
            <w:hideMark/>
          </w:tcPr>
          <w:p w14:paraId="2E423068" w14:textId="77777777" w:rsidR="006017A8" w:rsidRPr="00D555BC" w:rsidRDefault="006017A8" w:rsidP="00C27EC1">
            <w:pPr>
              <w:rPr>
                <w:ins w:id="836" w:author="Goodacre, Norman *" w:date="2018-03-29T22:40:00Z"/>
                <w:rFonts w:ascii="Times" w:hAnsi="Times"/>
                <w:noProof/>
              </w:rPr>
            </w:pPr>
            <w:ins w:id="837" w:author="Goodacre, Norman *" w:date="2018-03-29T22:40:00Z">
              <w:r>
                <w:rPr>
                  <w:rFonts w:ascii="Times" w:hAnsi="Times"/>
                  <w:noProof/>
                </w:rPr>
                <w:t xml:space="preserve">papillomavirus types </w:t>
              </w:r>
              <w:r w:rsidRPr="00877EA4">
                <w:rPr>
                  <w:rFonts w:ascii="Times" w:hAnsi="Times"/>
                  <w:noProof/>
                </w:rPr>
                <w:t>1a,3,5,6,6b,8,9,11,16,18,32,33,39</w:t>
              </w:r>
              <w:r>
                <w:rPr>
                  <w:rFonts w:ascii="Times" w:hAnsi="Times"/>
                  <w:noProof/>
                </w:rPr>
                <w:t xml:space="preserve"> (4,275/2,649)</w:t>
              </w:r>
            </w:ins>
          </w:p>
        </w:tc>
      </w:tr>
      <w:tr w:rsidR="006017A8" w:rsidRPr="00D555BC" w14:paraId="7E4BC3D1" w14:textId="77777777" w:rsidTr="00C27EC1">
        <w:trPr>
          <w:trHeight w:val="280"/>
          <w:ins w:id="838" w:author="Goodacre, Norman *" w:date="2018-03-29T22:40:00Z"/>
        </w:trPr>
        <w:tc>
          <w:tcPr>
            <w:tcW w:w="1975" w:type="dxa"/>
            <w:noWrap/>
            <w:vAlign w:val="bottom"/>
            <w:hideMark/>
          </w:tcPr>
          <w:p w14:paraId="2B4C7497" w14:textId="77777777" w:rsidR="006017A8" w:rsidRPr="00D555BC" w:rsidRDefault="006017A8" w:rsidP="00C27EC1">
            <w:pPr>
              <w:rPr>
                <w:ins w:id="839" w:author="Goodacre, Norman *" w:date="2018-03-29T22:40:00Z"/>
                <w:rFonts w:ascii="Times" w:hAnsi="Times"/>
                <w:noProof/>
              </w:rPr>
            </w:pPr>
            <w:proofErr w:type="spellStart"/>
            <w:ins w:id="840" w:author="Goodacre, Norman *" w:date="2018-03-29T22:40:00Z">
              <w:r>
                <w:rPr>
                  <w:rFonts w:ascii="Calibri" w:hAnsi="Calibri"/>
                  <w:color w:val="000000"/>
                  <w:sz w:val="22"/>
                  <w:szCs w:val="22"/>
                </w:rPr>
                <w:t>orthomyxoviridae</w:t>
              </w:r>
              <w:proofErr w:type="spellEnd"/>
            </w:ins>
          </w:p>
        </w:tc>
        <w:tc>
          <w:tcPr>
            <w:tcW w:w="1463" w:type="dxa"/>
            <w:noWrap/>
            <w:vAlign w:val="bottom"/>
            <w:hideMark/>
          </w:tcPr>
          <w:p w14:paraId="2F21A1FE" w14:textId="77777777" w:rsidR="006017A8" w:rsidRPr="00D555BC" w:rsidRDefault="006017A8" w:rsidP="00C27EC1">
            <w:pPr>
              <w:rPr>
                <w:ins w:id="841" w:author="Goodacre, Norman *" w:date="2018-03-29T22:40:00Z"/>
                <w:rFonts w:ascii="Times" w:hAnsi="Times"/>
                <w:noProof/>
              </w:rPr>
            </w:pPr>
            <w:ins w:id="842" w:author="Goodacre, Norman *" w:date="2018-03-29T22:40:00Z">
              <w:r>
                <w:rPr>
                  <w:rFonts w:ascii="Calibri" w:hAnsi="Calibri"/>
                  <w:color w:val="000000"/>
                  <w:sz w:val="22"/>
                  <w:szCs w:val="22"/>
                </w:rPr>
                <w:t>3748/953</w:t>
              </w:r>
            </w:ins>
          </w:p>
        </w:tc>
        <w:tc>
          <w:tcPr>
            <w:tcW w:w="5310" w:type="dxa"/>
            <w:noWrap/>
            <w:hideMark/>
          </w:tcPr>
          <w:p w14:paraId="38505EA5" w14:textId="77777777" w:rsidR="006017A8" w:rsidRPr="00D555BC" w:rsidRDefault="006017A8" w:rsidP="00C27EC1">
            <w:pPr>
              <w:rPr>
                <w:ins w:id="843" w:author="Goodacre, Norman *" w:date="2018-03-29T22:40:00Z"/>
                <w:rFonts w:ascii="Times" w:hAnsi="Times"/>
                <w:noProof/>
              </w:rPr>
            </w:pPr>
            <w:ins w:id="844" w:author="Goodacre, Norman *" w:date="2018-03-29T22:40:00Z">
              <w:r>
                <w:rPr>
                  <w:rFonts w:ascii="Times" w:hAnsi="Times"/>
                  <w:noProof/>
                </w:rPr>
                <w:t>influenza A (3,746/952)</w:t>
              </w:r>
            </w:ins>
          </w:p>
        </w:tc>
      </w:tr>
      <w:tr w:rsidR="006017A8" w:rsidRPr="00D555BC" w14:paraId="09172E6E" w14:textId="77777777" w:rsidTr="00C27EC1">
        <w:trPr>
          <w:trHeight w:val="280"/>
          <w:ins w:id="845" w:author="Goodacre, Norman *" w:date="2018-03-29T22:40:00Z"/>
        </w:trPr>
        <w:tc>
          <w:tcPr>
            <w:tcW w:w="1975" w:type="dxa"/>
            <w:noWrap/>
            <w:vAlign w:val="bottom"/>
            <w:hideMark/>
          </w:tcPr>
          <w:p w14:paraId="3BA42E00" w14:textId="77777777" w:rsidR="006017A8" w:rsidRPr="00D555BC" w:rsidRDefault="006017A8" w:rsidP="00C27EC1">
            <w:pPr>
              <w:rPr>
                <w:ins w:id="846" w:author="Goodacre, Norman *" w:date="2018-03-29T22:40:00Z"/>
                <w:rFonts w:ascii="Times" w:hAnsi="Times"/>
                <w:noProof/>
              </w:rPr>
            </w:pPr>
            <w:proofErr w:type="spellStart"/>
            <w:ins w:id="847" w:author="Goodacre, Norman *" w:date="2018-03-29T22:40:00Z">
              <w:r>
                <w:rPr>
                  <w:rFonts w:ascii="Calibri" w:hAnsi="Calibri"/>
                  <w:color w:val="000000"/>
                  <w:sz w:val="22"/>
                  <w:szCs w:val="22"/>
                </w:rPr>
                <w:t>retroviridae</w:t>
              </w:r>
              <w:proofErr w:type="spellEnd"/>
            </w:ins>
          </w:p>
        </w:tc>
        <w:tc>
          <w:tcPr>
            <w:tcW w:w="1463" w:type="dxa"/>
            <w:noWrap/>
            <w:vAlign w:val="bottom"/>
            <w:hideMark/>
          </w:tcPr>
          <w:p w14:paraId="24858042" w14:textId="77777777" w:rsidR="006017A8" w:rsidRPr="00D555BC" w:rsidRDefault="006017A8" w:rsidP="00C27EC1">
            <w:pPr>
              <w:rPr>
                <w:ins w:id="848" w:author="Goodacre, Norman *" w:date="2018-03-29T22:40:00Z"/>
                <w:rFonts w:ascii="Times" w:hAnsi="Times"/>
                <w:noProof/>
              </w:rPr>
            </w:pPr>
            <w:ins w:id="849" w:author="Goodacre, Norman *" w:date="2018-03-29T22:40:00Z">
              <w:r>
                <w:rPr>
                  <w:rFonts w:ascii="Calibri" w:hAnsi="Calibri"/>
                  <w:color w:val="000000"/>
                  <w:sz w:val="22"/>
                  <w:szCs w:val="22"/>
                </w:rPr>
                <w:t>2998</w:t>
              </w:r>
            </w:ins>
          </w:p>
        </w:tc>
        <w:tc>
          <w:tcPr>
            <w:tcW w:w="5310" w:type="dxa"/>
            <w:noWrap/>
            <w:hideMark/>
          </w:tcPr>
          <w:p w14:paraId="309617AE" w14:textId="77777777" w:rsidR="006017A8" w:rsidRPr="00D555BC" w:rsidRDefault="006017A8" w:rsidP="00C27EC1">
            <w:pPr>
              <w:rPr>
                <w:ins w:id="850" w:author="Goodacre, Norman *" w:date="2018-03-29T22:40:00Z"/>
                <w:rFonts w:ascii="Times" w:hAnsi="Times"/>
                <w:noProof/>
              </w:rPr>
            </w:pPr>
            <w:ins w:id="851" w:author="Goodacre, Norman *" w:date="2018-03-29T22:40:00Z">
              <w:r>
                <w:rPr>
                  <w:rFonts w:ascii="Times" w:hAnsi="Times"/>
                  <w:noProof/>
                </w:rPr>
                <w:t xml:space="preserve">hiv-1 (2,540/2,365); </w:t>
              </w:r>
              <w:r w:rsidRPr="0021448C">
                <w:rPr>
                  <w:rFonts w:ascii="Times" w:hAnsi="Times"/>
                  <w:noProof/>
                </w:rPr>
                <w:t>primate t-lymphotropic virus 1</w:t>
              </w:r>
              <w:r>
                <w:rPr>
                  <w:rFonts w:ascii="Times" w:hAnsi="Times"/>
                  <w:noProof/>
                </w:rPr>
                <w:t xml:space="preserve"> (254/240)</w:t>
              </w:r>
            </w:ins>
          </w:p>
        </w:tc>
      </w:tr>
      <w:tr w:rsidR="006017A8" w:rsidRPr="00D555BC" w14:paraId="4F93A41D" w14:textId="77777777" w:rsidTr="00C27EC1">
        <w:trPr>
          <w:trHeight w:val="280"/>
          <w:ins w:id="852" w:author="Goodacre, Norman *" w:date="2018-03-29T22:40:00Z"/>
        </w:trPr>
        <w:tc>
          <w:tcPr>
            <w:tcW w:w="1975" w:type="dxa"/>
            <w:noWrap/>
            <w:vAlign w:val="bottom"/>
            <w:hideMark/>
          </w:tcPr>
          <w:p w14:paraId="595CD89F" w14:textId="77777777" w:rsidR="006017A8" w:rsidRPr="00D555BC" w:rsidRDefault="006017A8" w:rsidP="00C27EC1">
            <w:pPr>
              <w:rPr>
                <w:ins w:id="853" w:author="Goodacre, Norman *" w:date="2018-03-29T22:40:00Z"/>
                <w:rFonts w:ascii="Times" w:hAnsi="Times"/>
                <w:noProof/>
              </w:rPr>
            </w:pPr>
            <w:proofErr w:type="spellStart"/>
            <w:ins w:id="854" w:author="Goodacre, Norman *" w:date="2018-03-29T22:40:00Z">
              <w:r>
                <w:rPr>
                  <w:rFonts w:ascii="Calibri" w:hAnsi="Calibri"/>
                  <w:color w:val="000000"/>
                  <w:sz w:val="22"/>
                  <w:szCs w:val="22"/>
                </w:rPr>
                <w:t>flaviviridae</w:t>
              </w:r>
              <w:proofErr w:type="spellEnd"/>
            </w:ins>
          </w:p>
        </w:tc>
        <w:tc>
          <w:tcPr>
            <w:tcW w:w="1463" w:type="dxa"/>
            <w:noWrap/>
            <w:vAlign w:val="bottom"/>
            <w:hideMark/>
          </w:tcPr>
          <w:p w14:paraId="59EF4179" w14:textId="77777777" w:rsidR="006017A8" w:rsidRPr="00D555BC" w:rsidRDefault="006017A8" w:rsidP="00C27EC1">
            <w:pPr>
              <w:rPr>
                <w:ins w:id="855" w:author="Goodacre, Norman *" w:date="2018-03-29T22:40:00Z"/>
                <w:rFonts w:ascii="Times" w:hAnsi="Times"/>
                <w:noProof/>
              </w:rPr>
            </w:pPr>
            <w:ins w:id="856" w:author="Goodacre, Norman *" w:date="2018-03-29T22:40:00Z">
              <w:r>
                <w:rPr>
                  <w:rFonts w:ascii="Calibri" w:hAnsi="Calibri"/>
                  <w:color w:val="000000"/>
                  <w:sz w:val="22"/>
                  <w:szCs w:val="22"/>
                </w:rPr>
                <w:t>1475</w:t>
              </w:r>
            </w:ins>
          </w:p>
        </w:tc>
        <w:tc>
          <w:tcPr>
            <w:tcW w:w="5310" w:type="dxa"/>
            <w:noWrap/>
            <w:hideMark/>
          </w:tcPr>
          <w:p w14:paraId="4AAFA682" w14:textId="77777777" w:rsidR="006017A8" w:rsidRPr="00D555BC" w:rsidRDefault="006017A8" w:rsidP="00C27EC1">
            <w:pPr>
              <w:rPr>
                <w:ins w:id="857" w:author="Goodacre, Norman *" w:date="2018-03-29T22:40:00Z"/>
                <w:rFonts w:ascii="Times" w:hAnsi="Times"/>
                <w:noProof/>
              </w:rPr>
            </w:pPr>
            <w:ins w:id="858" w:author="Goodacre, Norman *" w:date="2018-03-29T22:40:00Z">
              <w:r>
                <w:rPr>
                  <w:rFonts w:ascii="Times" w:hAnsi="Times"/>
                  <w:noProof/>
                </w:rPr>
                <w:t>hepatitis C (1,082/802); dengue (535/535)</w:t>
              </w:r>
            </w:ins>
          </w:p>
        </w:tc>
      </w:tr>
      <w:tr w:rsidR="006017A8" w:rsidRPr="00D555BC" w14:paraId="5DE6ED9D" w14:textId="77777777" w:rsidTr="00C27EC1">
        <w:trPr>
          <w:trHeight w:val="280"/>
          <w:ins w:id="859" w:author="Goodacre, Norman *" w:date="2018-03-29T22:40:00Z"/>
        </w:trPr>
        <w:tc>
          <w:tcPr>
            <w:tcW w:w="1975" w:type="dxa"/>
            <w:noWrap/>
            <w:vAlign w:val="bottom"/>
            <w:hideMark/>
          </w:tcPr>
          <w:p w14:paraId="6E0BD309" w14:textId="77777777" w:rsidR="006017A8" w:rsidRPr="00D555BC" w:rsidRDefault="006017A8" w:rsidP="00C27EC1">
            <w:pPr>
              <w:rPr>
                <w:ins w:id="860" w:author="Goodacre, Norman *" w:date="2018-03-29T22:40:00Z"/>
                <w:rFonts w:ascii="Times" w:hAnsi="Times"/>
                <w:noProof/>
              </w:rPr>
            </w:pPr>
            <w:proofErr w:type="spellStart"/>
            <w:ins w:id="861" w:author="Goodacre, Norman *" w:date="2018-03-29T22:40:00Z">
              <w:r>
                <w:rPr>
                  <w:rFonts w:ascii="Calibri" w:hAnsi="Calibri"/>
                  <w:color w:val="000000"/>
                  <w:sz w:val="22"/>
                  <w:szCs w:val="22"/>
                </w:rPr>
                <w:t>paramyxoviridae</w:t>
              </w:r>
              <w:proofErr w:type="spellEnd"/>
            </w:ins>
          </w:p>
        </w:tc>
        <w:tc>
          <w:tcPr>
            <w:tcW w:w="1463" w:type="dxa"/>
            <w:noWrap/>
            <w:vAlign w:val="bottom"/>
            <w:hideMark/>
          </w:tcPr>
          <w:p w14:paraId="56ABECB1" w14:textId="77777777" w:rsidR="006017A8" w:rsidRPr="00D555BC" w:rsidRDefault="006017A8" w:rsidP="00C27EC1">
            <w:pPr>
              <w:rPr>
                <w:ins w:id="862" w:author="Goodacre, Norman *" w:date="2018-03-29T22:40:00Z"/>
                <w:rFonts w:ascii="Times" w:hAnsi="Times"/>
                <w:noProof/>
              </w:rPr>
            </w:pPr>
            <w:ins w:id="863" w:author="Goodacre, Norman *" w:date="2018-03-29T22:40:00Z">
              <w:r>
                <w:rPr>
                  <w:rFonts w:ascii="Calibri" w:hAnsi="Calibri"/>
                  <w:color w:val="000000"/>
                  <w:sz w:val="22"/>
                  <w:szCs w:val="22"/>
                </w:rPr>
                <w:t>665</w:t>
              </w:r>
            </w:ins>
          </w:p>
        </w:tc>
        <w:tc>
          <w:tcPr>
            <w:tcW w:w="5310" w:type="dxa"/>
            <w:noWrap/>
            <w:hideMark/>
          </w:tcPr>
          <w:p w14:paraId="1CA415D9" w14:textId="77777777" w:rsidR="006017A8" w:rsidRPr="00D555BC" w:rsidRDefault="006017A8" w:rsidP="00C27EC1">
            <w:pPr>
              <w:rPr>
                <w:ins w:id="864" w:author="Goodacre, Norman *" w:date="2018-03-29T22:40:00Z"/>
                <w:rFonts w:ascii="Times" w:hAnsi="Times"/>
                <w:noProof/>
              </w:rPr>
            </w:pPr>
            <w:ins w:id="865" w:author="Goodacre, Norman *" w:date="2018-03-29T22:40:00Z">
              <w:r>
                <w:rPr>
                  <w:rFonts w:ascii="Times" w:hAnsi="Times"/>
                  <w:noProof/>
                </w:rPr>
                <w:t>measles (481/445); nipah henipavirus (133/2)</w:t>
              </w:r>
            </w:ins>
          </w:p>
        </w:tc>
      </w:tr>
      <w:tr w:rsidR="006017A8" w:rsidRPr="00D555BC" w14:paraId="68DE7E31" w14:textId="77777777" w:rsidTr="00C27EC1">
        <w:trPr>
          <w:trHeight w:val="280"/>
          <w:ins w:id="866" w:author="Goodacre, Norman *" w:date="2018-03-29T22:40:00Z"/>
        </w:trPr>
        <w:tc>
          <w:tcPr>
            <w:tcW w:w="1975" w:type="dxa"/>
            <w:noWrap/>
            <w:vAlign w:val="bottom"/>
            <w:hideMark/>
          </w:tcPr>
          <w:p w14:paraId="7F367A52" w14:textId="77777777" w:rsidR="006017A8" w:rsidRPr="00D555BC" w:rsidRDefault="006017A8" w:rsidP="00C27EC1">
            <w:pPr>
              <w:rPr>
                <w:ins w:id="867" w:author="Goodacre, Norman *" w:date="2018-03-29T22:40:00Z"/>
                <w:rFonts w:ascii="Times" w:hAnsi="Times"/>
                <w:noProof/>
              </w:rPr>
            </w:pPr>
            <w:proofErr w:type="spellStart"/>
            <w:ins w:id="868" w:author="Goodacre, Norman *" w:date="2018-03-29T22:40:00Z">
              <w:r>
                <w:rPr>
                  <w:rFonts w:ascii="Calibri" w:hAnsi="Calibri"/>
                  <w:color w:val="000000"/>
                  <w:sz w:val="22"/>
                  <w:szCs w:val="22"/>
                </w:rPr>
                <w:t>adenoviridae</w:t>
              </w:r>
              <w:proofErr w:type="spellEnd"/>
            </w:ins>
          </w:p>
        </w:tc>
        <w:tc>
          <w:tcPr>
            <w:tcW w:w="1463" w:type="dxa"/>
            <w:noWrap/>
            <w:vAlign w:val="bottom"/>
            <w:hideMark/>
          </w:tcPr>
          <w:p w14:paraId="67FF9745" w14:textId="77777777" w:rsidR="006017A8" w:rsidRPr="00D555BC" w:rsidRDefault="006017A8" w:rsidP="00C27EC1">
            <w:pPr>
              <w:rPr>
                <w:ins w:id="869" w:author="Goodacre, Norman *" w:date="2018-03-29T22:40:00Z"/>
                <w:rFonts w:ascii="Times" w:hAnsi="Times"/>
                <w:noProof/>
              </w:rPr>
            </w:pPr>
            <w:ins w:id="870" w:author="Goodacre, Norman *" w:date="2018-03-29T22:40:00Z">
              <w:r>
                <w:rPr>
                  <w:rFonts w:ascii="Calibri" w:hAnsi="Calibri"/>
                  <w:color w:val="000000"/>
                  <w:sz w:val="22"/>
                  <w:szCs w:val="22"/>
                </w:rPr>
                <w:t>451</w:t>
              </w:r>
            </w:ins>
          </w:p>
        </w:tc>
        <w:tc>
          <w:tcPr>
            <w:tcW w:w="5310" w:type="dxa"/>
            <w:noWrap/>
            <w:hideMark/>
          </w:tcPr>
          <w:p w14:paraId="535B1918" w14:textId="77777777" w:rsidR="006017A8" w:rsidRPr="00D555BC" w:rsidRDefault="006017A8" w:rsidP="00C27EC1">
            <w:pPr>
              <w:rPr>
                <w:ins w:id="871" w:author="Goodacre, Norman *" w:date="2018-03-29T22:40:00Z"/>
                <w:rFonts w:ascii="Times" w:hAnsi="Times"/>
                <w:noProof/>
              </w:rPr>
            </w:pPr>
            <w:ins w:id="872" w:author="Goodacre, Norman *" w:date="2018-03-29T22:40:00Z">
              <w:r>
                <w:rPr>
                  <w:rFonts w:ascii="Times" w:hAnsi="Times"/>
                  <w:noProof/>
                </w:rPr>
                <w:t>adenovirus types 2,5,12 (378/211)</w:t>
              </w:r>
            </w:ins>
          </w:p>
        </w:tc>
      </w:tr>
      <w:tr w:rsidR="006017A8" w:rsidRPr="00D555BC" w14:paraId="2B625A52" w14:textId="77777777" w:rsidTr="00C27EC1">
        <w:trPr>
          <w:trHeight w:val="280"/>
          <w:ins w:id="873" w:author="Goodacre, Norman *" w:date="2018-03-29T22:40:00Z"/>
        </w:trPr>
        <w:tc>
          <w:tcPr>
            <w:tcW w:w="1975" w:type="dxa"/>
            <w:noWrap/>
            <w:vAlign w:val="bottom"/>
            <w:hideMark/>
          </w:tcPr>
          <w:p w14:paraId="3A9BFACA" w14:textId="77777777" w:rsidR="006017A8" w:rsidRPr="00D555BC" w:rsidRDefault="006017A8" w:rsidP="00C27EC1">
            <w:pPr>
              <w:rPr>
                <w:ins w:id="874" w:author="Goodacre, Norman *" w:date="2018-03-29T22:40:00Z"/>
                <w:rFonts w:ascii="Times" w:hAnsi="Times"/>
                <w:noProof/>
              </w:rPr>
            </w:pPr>
            <w:proofErr w:type="spellStart"/>
            <w:ins w:id="875" w:author="Goodacre, Norman *" w:date="2018-03-29T22:40:00Z">
              <w:r>
                <w:rPr>
                  <w:rFonts w:ascii="Calibri" w:hAnsi="Calibri"/>
                  <w:color w:val="000000"/>
                  <w:sz w:val="22"/>
                  <w:szCs w:val="22"/>
                </w:rPr>
                <w:t>pneumoviridae</w:t>
              </w:r>
              <w:proofErr w:type="spellEnd"/>
            </w:ins>
          </w:p>
        </w:tc>
        <w:tc>
          <w:tcPr>
            <w:tcW w:w="1463" w:type="dxa"/>
            <w:noWrap/>
            <w:vAlign w:val="bottom"/>
            <w:hideMark/>
          </w:tcPr>
          <w:p w14:paraId="0CF0DAD2" w14:textId="77777777" w:rsidR="006017A8" w:rsidRPr="00D555BC" w:rsidRDefault="006017A8" w:rsidP="00C27EC1">
            <w:pPr>
              <w:rPr>
                <w:ins w:id="876" w:author="Goodacre, Norman *" w:date="2018-03-29T22:40:00Z"/>
                <w:rFonts w:ascii="Times" w:hAnsi="Times"/>
                <w:noProof/>
              </w:rPr>
            </w:pPr>
            <w:ins w:id="877" w:author="Goodacre, Norman *" w:date="2018-03-29T22:40:00Z">
              <w:r>
                <w:rPr>
                  <w:rFonts w:ascii="Calibri" w:hAnsi="Calibri"/>
                  <w:color w:val="000000"/>
                  <w:sz w:val="22"/>
                  <w:szCs w:val="22"/>
                </w:rPr>
                <w:t>270</w:t>
              </w:r>
            </w:ins>
          </w:p>
        </w:tc>
        <w:tc>
          <w:tcPr>
            <w:tcW w:w="5310" w:type="dxa"/>
            <w:noWrap/>
            <w:hideMark/>
          </w:tcPr>
          <w:p w14:paraId="0F07700D" w14:textId="77777777" w:rsidR="006017A8" w:rsidRPr="00D555BC" w:rsidRDefault="006017A8" w:rsidP="00C27EC1">
            <w:pPr>
              <w:rPr>
                <w:ins w:id="878" w:author="Goodacre, Norman *" w:date="2018-03-29T22:40:00Z"/>
                <w:rFonts w:ascii="Times" w:hAnsi="Times"/>
                <w:noProof/>
              </w:rPr>
            </w:pPr>
            <w:ins w:id="879" w:author="Goodacre, Norman *" w:date="2018-03-29T22:40:00Z">
              <w:r>
                <w:rPr>
                  <w:rFonts w:ascii="Times" w:hAnsi="Times"/>
                  <w:noProof/>
                </w:rPr>
                <w:t>respiratory synctial virus a2 (262/258)</w:t>
              </w:r>
            </w:ins>
          </w:p>
        </w:tc>
      </w:tr>
      <w:tr w:rsidR="006017A8" w:rsidRPr="00D555BC" w14:paraId="30B978B5" w14:textId="77777777" w:rsidTr="00C27EC1">
        <w:trPr>
          <w:trHeight w:val="280"/>
          <w:ins w:id="880" w:author="Goodacre, Norman *" w:date="2018-03-29T22:40:00Z"/>
        </w:trPr>
        <w:tc>
          <w:tcPr>
            <w:tcW w:w="1975" w:type="dxa"/>
            <w:noWrap/>
            <w:vAlign w:val="bottom"/>
            <w:hideMark/>
          </w:tcPr>
          <w:p w14:paraId="772FCD15" w14:textId="77777777" w:rsidR="006017A8" w:rsidRPr="00D555BC" w:rsidRDefault="006017A8" w:rsidP="00C27EC1">
            <w:pPr>
              <w:rPr>
                <w:ins w:id="881" w:author="Goodacre, Norman *" w:date="2018-03-29T22:40:00Z"/>
                <w:rFonts w:ascii="Times" w:hAnsi="Times"/>
                <w:noProof/>
              </w:rPr>
            </w:pPr>
            <w:proofErr w:type="spellStart"/>
            <w:ins w:id="882" w:author="Goodacre, Norman *" w:date="2018-03-29T22:40:00Z">
              <w:r>
                <w:rPr>
                  <w:rFonts w:ascii="Calibri" w:hAnsi="Calibri"/>
                  <w:color w:val="000000"/>
                  <w:sz w:val="22"/>
                  <w:szCs w:val="22"/>
                </w:rPr>
                <w:t>poxviridae</w:t>
              </w:r>
              <w:proofErr w:type="spellEnd"/>
            </w:ins>
          </w:p>
        </w:tc>
        <w:tc>
          <w:tcPr>
            <w:tcW w:w="1463" w:type="dxa"/>
            <w:noWrap/>
            <w:vAlign w:val="bottom"/>
            <w:hideMark/>
          </w:tcPr>
          <w:p w14:paraId="7FDBA1E6" w14:textId="77777777" w:rsidR="006017A8" w:rsidRPr="00D555BC" w:rsidRDefault="006017A8" w:rsidP="00C27EC1">
            <w:pPr>
              <w:rPr>
                <w:ins w:id="883" w:author="Goodacre, Norman *" w:date="2018-03-29T22:40:00Z"/>
                <w:rFonts w:ascii="Times" w:hAnsi="Times"/>
                <w:noProof/>
              </w:rPr>
            </w:pPr>
            <w:ins w:id="884" w:author="Goodacre, Norman *" w:date="2018-03-29T22:40:00Z">
              <w:r>
                <w:rPr>
                  <w:rFonts w:ascii="Calibri" w:hAnsi="Calibri"/>
                  <w:color w:val="000000"/>
                  <w:sz w:val="22"/>
                  <w:szCs w:val="22"/>
                </w:rPr>
                <w:t>247</w:t>
              </w:r>
            </w:ins>
          </w:p>
        </w:tc>
        <w:tc>
          <w:tcPr>
            <w:tcW w:w="5310" w:type="dxa"/>
            <w:noWrap/>
            <w:hideMark/>
          </w:tcPr>
          <w:p w14:paraId="27DEFDC0" w14:textId="77777777" w:rsidR="006017A8" w:rsidRPr="00D555BC" w:rsidRDefault="006017A8" w:rsidP="00C27EC1">
            <w:pPr>
              <w:rPr>
                <w:ins w:id="885" w:author="Goodacre, Norman *" w:date="2018-03-29T22:40:00Z"/>
                <w:rFonts w:ascii="Times" w:hAnsi="Times"/>
                <w:noProof/>
              </w:rPr>
            </w:pPr>
            <w:ins w:id="886" w:author="Goodacre, Norman *" w:date="2018-03-29T22:40:00Z">
              <w:r>
                <w:rPr>
                  <w:rFonts w:ascii="Times" w:hAnsi="Times"/>
                  <w:noProof/>
                </w:rPr>
                <w:t>vaccinia virus (190/47); variola virus (18/18)</w:t>
              </w:r>
            </w:ins>
          </w:p>
        </w:tc>
      </w:tr>
      <w:tr w:rsidR="006017A8" w:rsidRPr="00D555BC" w14:paraId="16EF38C0" w14:textId="77777777" w:rsidTr="00C27EC1">
        <w:trPr>
          <w:trHeight w:val="280"/>
          <w:ins w:id="887" w:author="Goodacre, Norman *" w:date="2018-03-29T22:40:00Z"/>
        </w:trPr>
        <w:tc>
          <w:tcPr>
            <w:tcW w:w="1975" w:type="dxa"/>
            <w:noWrap/>
            <w:vAlign w:val="bottom"/>
            <w:hideMark/>
          </w:tcPr>
          <w:p w14:paraId="565875F1" w14:textId="77777777" w:rsidR="006017A8" w:rsidRPr="00D555BC" w:rsidRDefault="006017A8" w:rsidP="00C27EC1">
            <w:pPr>
              <w:rPr>
                <w:ins w:id="888" w:author="Goodacre, Norman *" w:date="2018-03-29T22:40:00Z"/>
                <w:rFonts w:ascii="Times" w:hAnsi="Times"/>
                <w:noProof/>
              </w:rPr>
            </w:pPr>
            <w:ins w:id="889" w:author="Goodacre, Norman *" w:date="2018-03-29T22:40:00Z">
              <w:r>
                <w:rPr>
                  <w:rFonts w:ascii="Calibri" w:hAnsi="Calibri"/>
                  <w:color w:val="000000"/>
                  <w:sz w:val="22"/>
                  <w:szCs w:val="22"/>
                </w:rPr>
                <w:t>filoviridae</w:t>
              </w:r>
            </w:ins>
          </w:p>
        </w:tc>
        <w:tc>
          <w:tcPr>
            <w:tcW w:w="1463" w:type="dxa"/>
            <w:noWrap/>
            <w:vAlign w:val="bottom"/>
            <w:hideMark/>
          </w:tcPr>
          <w:p w14:paraId="1AB1959D" w14:textId="77777777" w:rsidR="006017A8" w:rsidRPr="00201F6A" w:rsidRDefault="006017A8" w:rsidP="00C27EC1">
            <w:pPr>
              <w:rPr>
                <w:ins w:id="890" w:author="Goodacre, Norman *" w:date="2018-03-29T22:40:00Z"/>
                <w:rFonts w:ascii="Times" w:hAnsi="Times"/>
                <w:noProof/>
                <w:highlight w:val="yellow"/>
              </w:rPr>
            </w:pPr>
            <w:ins w:id="891" w:author="Goodacre, Norman *" w:date="2018-03-29T22:40:00Z">
              <w:r>
                <w:rPr>
                  <w:rFonts w:ascii="Calibri" w:hAnsi="Calibri"/>
                  <w:color w:val="000000"/>
                  <w:sz w:val="22"/>
                  <w:szCs w:val="22"/>
                </w:rPr>
                <w:t>177</w:t>
              </w:r>
            </w:ins>
          </w:p>
        </w:tc>
        <w:tc>
          <w:tcPr>
            <w:tcW w:w="5310" w:type="dxa"/>
            <w:noWrap/>
          </w:tcPr>
          <w:p w14:paraId="29C57391" w14:textId="77777777" w:rsidR="006017A8" w:rsidRPr="00201F6A" w:rsidRDefault="006017A8" w:rsidP="00C27EC1">
            <w:pPr>
              <w:rPr>
                <w:ins w:id="892" w:author="Goodacre, Norman *" w:date="2018-03-29T22:40:00Z"/>
                <w:rFonts w:ascii="Times" w:hAnsi="Times"/>
                <w:noProof/>
                <w:highlight w:val="yellow"/>
              </w:rPr>
            </w:pPr>
            <w:ins w:id="893" w:author="Goodacre, Norman *" w:date="2018-03-29T22:40:00Z">
              <w:r>
                <w:rPr>
                  <w:rFonts w:ascii="Times" w:hAnsi="Times"/>
                  <w:noProof/>
                  <w:highlight w:val="yellow"/>
                </w:rPr>
                <w:t>ebola virus (154/11); marburg virus (23/0)</w:t>
              </w:r>
            </w:ins>
          </w:p>
        </w:tc>
      </w:tr>
      <w:tr w:rsidR="006017A8" w:rsidRPr="00D555BC" w14:paraId="368CA61F" w14:textId="77777777" w:rsidTr="00C27EC1">
        <w:trPr>
          <w:trHeight w:val="280"/>
          <w:ins w:id="894" w:author="Goodacre, Norman *" w:date="2018-03-29T22:40:00Z"/>
        </w:trPr>
        <w:tc>
          <w:tcPr>
            <w:tcW w:w="1975" w:type="dxa"/>
            <w:noWrap/>
            <w:vAlign w:val="bottom"/>
            <w:hideMark/>
          </w:tcPr>
          <w:p w14:paraId="7260E4A1" w14:textId="77777777" w:rsidR="006017A8" w:rsidRPr="00D555BC" w:rsidRDefault="006017A8" w:rsidP="00C27EC1">
            <w:pPr>
              <w:rPr>
                <w:ins w:id="895" w:author="Goodacre, Norman *" w:date="2018-03-29T22:40:00Z"/>
                <w:rFonts w:ascii="Times" w:hAnsi="Times"/>
                <w:noProof/>
              </w:rPr>
            </w:pPr>
            <w:proofErr w:type="spellStart"/>
            <w:ins w:id="896" w:author="Goodacre, Norman *" w:date="2018-03-29T22:40:00Z">
              <w:r>
                <w:rPr>
                  <w:rFonts w:ascii="Calibri" w:hAnsi="Calibri"/>
                  <w:color w:val="000000"/>
                  <w:sz w:val="22"/>
                  <w:szCs w:val="22"/>
                </w:rPr>
                <w:t>polyomaviridae</w:t>
              </w:r>
              <w:proofErr w:type="spellEnd"/>
            </w:ins>
          </w:p>
        </w:tc>
        <w:tc>
          <w:tcPr>
            <w:tcW w:w="1463" w:type="dxa"/>
            <w:noWrap/>
            <w:vAlign w:val="bottom"/>
            <w:hideMark/>
          </w:tcPr>
          <w:p w14:paraId="0A2FEE40" w14:textId="77777777" w:rsidR="006017A8" w:rsidRPr="00201F6A" w:rsidRDefault="006017A8" w:rsidP="00C27EC1">
            <w:pPr>
              <w:rPr>
                <w:ins w:id="897" w:author="Goodacre, Norman *" w:date="2018-03-29T22:40:00Z"/>
                <w:rFonts w:ascii="Times" w:hAnsi="Times"/>
                <w:noProof/>
                <w:highlight w:val="yellow"/>
              </w:rPr>
            </w:pPr>
            <w:ins w:id="898" w:author="Goodacre, Norman *" w:date="2018-03-29T22:40:00Z">
              <w:r>
                <w:rPr>
                  <w:rFonts w:ascii="Calibri" w:hAnsi="Calibri"/>
                  <w:color w:val="000000"/>
                  <w:sz w:val="22"/>
                  <w:szCs w:val="22"/>
                </w:rPr>
                <w:t>165</w:t>
              </w:r>
            </w:ins>
          </w:p>
        </w:tc>
        <w:tc>
          <w:tcPr>
            <w:tcW w:w="5310" w:type="dxa"/>
            <w:noWrap/>
          </w:tcPr>
          <w:p w14:paraId="6BD3C72B" w14:textId="77777777" w:rsidR="006017A8" w:rsidRPr="00201F6A" w:rsidRDefault="006017A8" w:rsidP="00C27EC1">
            <w:pPr>
              <w:rPr>
                <w:ins w:id="899" w:author="Goodacre, Norman *" w:date="2018-03-29T22:40:00Z"/>
                <w:rFonts w:ascii="Times" w:hAnsi="Times"/>
                <w:noProof/>
                <w:highlight w:val="yellow"/>
              </w:rPr>
            </w:pPr>
            <w:ins w:id="900" w:author="Goodacre, Norman *" w:date="2018-03-29T22:40:00Z">
              <w:r w:rsidRPr="00A90F63">
                <w:rPr>
                  <w:rFonts w:ascii="Times" w:hAnsi="Times"/>
                  <w:noProof/>
                </w:rPr>
                <w:t xml:space="preserve">macaca mulatta polyomavirus 1 </w:t>
              </w:r>
              <w:r>
                <w:rPr>
                  <w:rFonts w:ascii="Times" w:hAnsi="Times"/>
                  <w:noProof/>
                </w:rPr>
                <w:t>(</w:t>
              </w:r>
              <w:r w:rsidRPr="00A90F63">
                <w:rPr>
                  <w:rFonts w:ascii="Times" w:hAnsi="Times"/>
                  <w:noProof/>
                </w:rPr>
                <w:t>79/65</w:t>
              </w:r>
              <w:r>
                <w:rPr>
                  <w:rFonts w:ascii="Times" w:hAnsi="Times"/>
                  <w:noProof/>
                </w:rPr>
                <w:t xml:space="preserve">); </w:t>
              </w:r>
              <w:r w:rsidRPr="00A90F63">
                <w:rPr>
                  <w:rFonts w:ascii="Times" w:hAnsi="Times"/>
                  <w:noProof/>
                </w:rPr>
                <w:t xml:space="preserve">jc polyomavirus </w:t>
              </w:r>
              <w:r>
                <w:rPr>
                  <w:rFonts w:ascii="Times" w:hAnsi="Times"/>
                  <w:noProof/>
                </w:rPr>
                <w:t>(</w:t>
              </w:r>
              <w:r w:rsidRPr="00A90F63">
                <w:rPr>
                  <w:rFonts w:ascii="Times" w:hAnsi="Times"/>
                  <w:noProof/>
                </w:rPr>
                <w:t>41/1</w:t>
              </w:r>
              <w:r>
                <w:rPr>
                  <w:rFonts w:ascii="Times" w:hAnsi="Times"/>
                  <w:noProof/>
                </w:rPr>
                <w:t xml:space="preserve">); </w:t>
              </w:r>
              <w:r w:rsidRPr="00A90F63">
                <w:rPr>
                  <w:rFonts w:ascii="Times" w:hAnsi="Times"/>
                  <w:noProof/>
                </w:rPr>
                <w:t xml:space="preserve">human polyomavirus 1 </w:t>
              </w:r>
              <w:r>
                <w:rPr>
                  <w:rFonts w:ascii="Times" w:hAnsi="Times"/>
                  <w:noProof/>
                </w:rPr>
                <w:t>(</w:t>
              </w:r>
              <w:r w:rsidRPr="00A90F63">
                <w:rPr>
                  <w:rFonts w:ascii="Times" w:hAnsi="Times"/>
                  <w:noProof/>
                </w:rPr>
                <w:t>39/0</w:t>
              </w:r>
              <w:r>
                <w:rPr>
                  <w:rFonts w:ascii="Times" w:hAnsi="Times"/>
                  <w:noProof/>
                </w:rPr>
                <w:t>)</w:t>
              </w:r>
            </w:ins>
          </w:p>
        </w:tc>
      </w:tr>
      <w:tr w:rsidR="006017A8" w:rsidRPr="00D555BC" w14:paraId="3CB47328" w14:textId="77777777" w:rsidTr="00C27EC1">
        <w:trPr>
          <w:trHeight w:val="280"/>
          <w:ins w:id="901" w:author="Goodacre, Norman *" w:date="2018-03-29T22:40:00Z"/>
        </w:trPr>
        <w:tc>
          <w:tcPr>
            <w:tcW w:w="1975" w:type="dxa"/>
            <w:noWrap/>
            <w:vAlign w:val="bottom"/>
            <w:hideMark/>
          </w:tcPr>
          <w:p w14:paraId="4CCDC382" w14:textId="77777777" w:rsidR="006017A8" w:rsidRPr="00D555BC" w:rsidRDefault="006017A8" w:rsidP="00C27EC1">
            <w:pPr>
              <w:rPr>
                <w:ins w:id="902" w:author="Goodacre, Norman *" w:date="2018-03-29T22:40:00Z"/>
                <w:rFonts w:ascii="Times" w:hAnsi="Times"/>
                <w:noProof/>
              </w:rPr>
            </w:pPr>
            <w:proofErr w:type="spellStart"/>
            <w:ins w:id="903" w:author="Goodacre, Norman *" w:date="2018-03-29T22:40:00Z">
              <w:r>
                <w:rPr>
                  <w:rFonts w:ascii="Calibri" w:hAnsi="Calibri"/>
                  <w:color w:val="000000"/>
                  <w:sz w:val="22"/>
                  <w:szCs w:val="22"/>
                </w:rPr>
                <w:t>hepadnaviridae</w:t>
              </w:r>
              <w:proofErr w:type="spellEnd"/>
            </w:ins>
          </w:p>
        </w:tc>
        <w:tc>
          <w:tcPr>
            <w:tcW w:w="1463" w:type="dxa"/>
            <w:noWrap/>
            <w:vAlign w:val="bottom"/>
            <w:hideMark/>
          </w:tcPr>
          <w:p w14:paraId="0CD240AD" w14:textId="77777777" w:rsidR="006017A8" w:rsidRPr="00D555BC" w:rsidRDefault="006017A8" w:rsidP="00C27EC1">
            <w:pPr>
              <w:rPr>
                <w:ins w:id="904" w:author="Goodacre, Norman *" w:date="2018-03-29T22:40:00Z"/>
                <w:rFonts w:ascii="Times" w:hAnsi="Times"/>
                <w:noProof/>
              </w:rPr>
            </w:pPr>
            <w:ins w:id="905" w:author="Goodacre, Norman *" w:date="2018-03-29T22:40:00Z">
              <w:r>
                <w:rPr>
                  <w:rFonts w:ascii="Calibri" w:hAnsi="Calibri"/>
                  <w:color w:val="000000"/>
                  <w:sz w:val="22"/>
                  <w:szCs w:val="22"/>
                </w:rPr>
                <w:t>128</w:t>
              </w:r>
            </w:ins>
          </w:p>
        </w:tc>
        <w:tc>
          <w:tcPr>
            <w:tcW w:w="5310" w:type="dxa"/>
            <w:noWrap/>
          </w:tcPr>
          <w:p w14:paraId="7907D648" w14:textId="77777777" w:rsidR="006017A8" w:rsidRPr="00D555BC" w:rsidRDefault="006017A8" w:rsidP="00C27EC1">
            <w:pPr>
              <w:rPr>
                <w:ins w:id="906" w:author="Goodacre, Norman *" w:date="2018-03-29T22:40:00Z"/>
                <w:rFonts w:ascii="Times" w:hAnsi="Times"/>
                <w:noProof/>
              </w:rPr>
            </w:pPr>
            <w:ins w:id="907" w:author="Goodacre, Norman *" w:date="2018-03-29T22:40:00Z">
              <w:r>
                <w:rPr>
                  <w:rFonts w:ascii="Times" w:hAnsi="Times"/>
                  <w:noProof/>
                </w:rPr>
                <w:t>hepatitis b (127/111)</w:t>
              </w:r>
            </w:ins>
          </w:p>
        </w:tc>
      </w:tr>
    </w:tbl>
    <w:p w14:paraId="4970C617" w14:textId="5EB98C9B" w:rsidR="00627D93" w:rsidRPr="009514F9" w:rsidDel="006017A8" w:rsidRDefault="00D22C50" w:rsidP="00627D93">
      <w:pPr>
        <w:rPr>
          <w:del w:id="908" w:author="Goodacre, Norman *" w:date="2018-03-29T22:40:00Z"/>
          <w:rFonts w:ascii="Times" w:hAnsi="Times"/>
          <w:b/>
          <w:noProof/>
        </w:rPr>
      </w:pPr>
      <w:del w:id="909" w:author="Goodacre, Norman *" w:date="2018-03-29T22:40:00Z">
        <w:r w:rsidDel="006017A8">
          <w:rPr>
            <w:rFonts w:ascii="Times" w:hAnsi="Times"/>
            <w:b/>
            <w:noProof/>
          </w:rPr>
          <w:delText>Table 4</w:delText>
        </w:r>
        <w:r w:rsidR="00D555BC" w:rsidRPr="009514F9" w:rsidDel="006017A8">
          <w:rPr>
            <w:rFonts w:ascii="Times" w:hAnsi="Times"/>
            <w:b/>
            <w:noProof/>
          </w:rPr>
          <w:delText xml:space="preserve">: Number of host-virus interactions of </w:delText>
        </w:r>
        <w:r w:rsidR="005A194B" w:rsidDel="006017A8">
          <w:rPr>
            <w:rFonts w:ascii="Times" w:hAnsi="Times"/>
            <w:b/>
            <w:noProof/>
          </w:rPr>
          <w:delText xml:space="preserve">major human </w:delText>
        </w:r>
        <w:r w:rsidR="00D555BC" w:rsidRPr="009514F9" w:rsidDel="006017A8">
          <w:rPr>
            <w:rFonts w:ascii="Times" w:hAnsi="Times"/>
            <w:b/>
            <w:noProof/>
          </w:rPr>
          <w:delText>virus families.</w:delText>
        </w:r>
        <w:r w:rsidR="00627D93" w:rsidDel="006017A8">
          <w:rPr>
            <w:rFonts w:ascii="Times" w:hAnsi="Times"/>
            <w:b/>
            <w:noProof/>
          </w:rPr>
          <w:delText xml:space="preserve"> </w:delText>
        </w:r>
        <w:commentRangeStart w:id="910"/>
        <w:r w:rsidR="00627D93" w:rsidDel="006017A8">
          <w:rPr>
            <w:rFonts w:ascii="Times" w:hAnsi="Times"/>
            <w:b/>
            <w:noProof/>
          </w:rPr>
          <w:delText>HPI = host-pathogen interaction ?</w:delText>
        </w:r>
        <w:commentRangeEnd w:id="910"/>
        <w:r w:rsidR="00627D93" w:rsidDel="006017A8">
          <w:rPr>
            <w:rStyle w:val="CommentReference"/>
          </w:rPr>
          <w:commentReference w:id="910"/>
        </w:r>
        <w:r w:rsidR="00627D93" w:rsidDel="006017A8">
          <w:rPr>
            <w:rFonts w:ascii="Times" w:hAnsi="Times"/>
            <w:b/>
            <w:noProof/>
          </w:rPr>
          <w:delText xml:space="preserve"> Interaction numbers are from </w:delText>
        </w:r>
        <w:r w:rsidR="00627D93" w:rsidRPr="009A7B2C" w:rsidDel="006017A8">
          <w:rPr>
            <w:rFonts w:ascii="Times" w:hAnsi="Times"/>
            <w:b/>
            <w:noProof/>
            <w:highlight w:val="yellow"/>
          </w:rPr>
          <w:delText>XXX</w:delText>
        </w:r>
      </w:del>
    </w:p>
    <w:p w14:paraId="3DB9C75D" w14:textId="0F54105F" w:rsidR="00D555BC" w:rsidRPr="009514F9" w:rsidDel="006017A8" w:rsidRDefault="00D555BC" w:rsidP="00762942">
      <w:pPr>
        <w:outlineLvl w:val="0"/>
        <w:rPr>
          <w:del w:id="911" w:author="Goodacre, Norman *" w:date="2018-03-29T22:40:00Z"/>
          <w:rFonts w:ascii="Times" w:hAnsi="Times"/>
          <w:b/>
          <w:noProof/>
        </w:rPr>
      </w:pPr>
    </w:p>
    <w:p w14:paraId="0552F1BE" w14:textId="2704BBDE" w:rsidR="00D555BC" w:rsidDel="006017A8" w:rsidRDefault="00D555BC">
      <w:pPr>
        <w:rPr>
          <w:del w:id="912" w:author="Goodacre, Norman *" w:date="2018-03-29T22:40:00Z"/>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rsidDel="006017A8" w14:paraId="0A27769B" w14:textId="352219C1" w:rsidTr="005A194B">
        <w:trPr>
          <w:trHeight w:val="280"/>
          <w:del w:id="913" w:author="Goodacre, Norman *" w:date="2018-03-29T22:40:00Z"/>
        </w:trPr>
        <w:tc>
          <w:tcPr>
            <w:tcW w:w="1975" w:type="dxa"/>
            <w:noWrap/>
            <w:hideMark/>
          </w:tcPr>
          <w:p w14:paraId="1EFE4614" w14:textId="7BA805B1" w:rsidR="00D555BC" w:rsidRPr="009514F9" w:rsidDel="006017A8" w:rsidRDefault="00D555BC" w:rsidP="009514F9">
            <w:pPr>
              <w:jc w:val="center"/>
              <w:rPr>
                <w:del w:id="914" w:author="Goodacre, Norman *" w:date="2018-03-29T22:40:00Z"/>
                <w:rFonts w:ascii="Times" w:hAnsi="Times"/>
                <w:b/>
                <w:noProof/>
              </w:rPr>
            </w:pPr>
            <w:del w:id="915" w:author="Goodacre, Norman *" w:date="2018-03-29T22:40:00Z">
              <w:r w:rsidRPr="009514F9" w:rsidDel="006017A8">
                <w:rPr>
                  <w:rFonts w:ascii="Times" w:hAnsi="Times"/>
                  <w:b/>
                  <w:noProof/>
                </w:rPr>
                <w:delText>viral family</w:delText>
              </w:r>
            </w:del>
          </w:p>
        </w:tc>
        <w:tc>
          <w:tcPr>
            <w:tcW w:w="1373" w:type="dxa"/>
            <w:noWrap/>
            <w:hideMark/>
          </w:tcPr>
          <w:p w14:paraId="1BD3205F" w14:textId="2E0B51C6" w:rsidR="00D555BC" w:rsidRPr="009514F9" w:rsidDel="006017A8" w:rsidRDefault="00D555BC" w:rsidP="009514F9">
            <w:pPr>
              <w:jc w:val="center"/>
              <w:rPr>
                <w:del w:id="916" w:author="Goodacre, Norman *" w:date="2018-03-29T22:40:00Z"/>
                <w:rFonts w:ascii="Times" w:hAnsi="Times"/>
                <w:b/>
                <w:noProof/>
              </w:rPr>
            </w:pPr>
            <w:del w:id="917" w:author="Goodacre, Norman *" w:date="2018-03-29T22:40:00Z">
              <w:r w:rsidRPr="00D555BC" w:rsidDel="006017A8">
                <w:rPr>
                  <w:rFonts w:ascii="Times" w:hAnsi="Times"/>
                  <w:b/>
                  <w:noProof/>
                </w:rPr>
                <w:delText xml:space="preserve"># </w:delText>
              </w:r>
              <w:r w:rsidRPr="00201F6A" w:rsidDel="006017A8">
                <w:rPr>
                  <w:rFonts w:ascii="Times" w:hAnsi="Times"/>
                  <w:b/>
                  <w:noProof/>
                  <w:highlight w:val="yellow"/>
                </w:rPr>
                <w:delText>HPIs</w:delText>
              </w:r>
              <w:r w:rsidRPr="009514F9" w:rsidDel="006017A8">
                <w:rPr>
                  <w:rFonts w:ascii="Times" w:hAnsi="Times"/>
                  <w:b/>
                  <w:noProof/>
                </w:rPr>
                <w:delText xml:space="preserve"> </w:delText>
              </w:r>
            </w:del>
          </w:p>
        </w:tc>
        <w:tc>
          <w:tcPr>
            <w:tcW w:w="5400" w:type="dxa"/>
            <w:noWrap/>
            <w:hideMark/>
          </w:tcPr>
          <w:p w14:paraId="0D8D8B58" w14:textId="034CD207" w:rsidR="00D555BC" w:rsidRPr="009514F9" w:rsidDel="006017A8" w:rsidRDefault="00D555BC" w:rsidP="009514F9">
            <w:pPr>
              <w:jc w:val="center"/>
              <w:rPr>
                <w:del w:id="918" w:author="Goodacre, Norman *" w:date="2018-03-29T22:40:00Z"/>
                <w:rFonts w:ascii="Times" w:hAnsi="Times"/>
                <w:b/>
                <w:noProof/>
              </w:rPr>
            </w:pPr>
            <w:del w:id="919" w:author="Goodacre, Norman *" w:date="2018-03-29T22:40:00Z">
              <w:r w:rsidRPr="009514F9" w:rsidDel="006017A8">
                <w:rPr>
                  <w:rFonts w:ascii="Times" w:hAnsi="Times"/>
                  <w:b/>
                  <w:noProof/>
                </w:rPr>
                <w:delText>viruses</w:delText>
              </w:r>
            </w:del>
          </w:p>
        </w:tc>
      </w:tr>
      <w:tr w:rsidR="00D555BC" w:rsidRPr="00D555BC" w:rsidDel="006017A8" w14:paraId="7159DA1A" w14:textId="79124FAE" w:rsidTr="005A194B">
        <w:trPr>
          <w:trHeight w:val="280"/>
          <w:del w:id="920" w:author="Goodacre, Norman *" w:date="2018-03-29T22:40:00Z"/>
        </w:trPr>
        <w:tc>
          <w:tcPr>
            <w:tcW w:w="1975" w:type="dxa"/>
            <w:noWrap/>
            <w:hideMark/>
          </w:tcPr>
          <w:p w14:paraId="26FDBE4D" w14:textId="7842D854" w:rsidR="00D555BC" w:rsidRPr="00D555BC" w:rsidDel="006017A8" w:rsidRDefault="00D555BC">
            <w:pPr>
              <w:rPr>
                <w:del w:id="921" w:author="Goodacre, Norman *" w:date="2018-03-29T22:40:00Z"/>
                <w:rFonts w:ascii="Times" w:hAnsi="Times"/>
                <w:noProof/>
              </w:rPr>
            </w:pPr>
            <w:del w:id="922" w:author="Goodacre, Norman *" w:date="2018-03-29T22:40:00Z">
              <w:r w:rsidRPr="00D555BC" w:rsidDel="006017A8">
                <w:rPr>
                  <w:rFonts w:ascii="Times" w:hAnsi="Times"/>
                  <w:noProof/>
                </w:rPr>
                <w:delText>orthomyxoviridae</w:delText>
              </w:r>
            </w:del>
          </w:p>
        </w:tc>
        <w:tc>
          <w:tcPr>
            <w:tcW w:w="1373" w:type="dxa"/>
            <w:noWrap/>
            <w:hideMark/>
          </w:tcPr>
          <w:p w14:paraId="6F7A46F8" w14:textId="1CADE772" w:rsidR="00D555BC" w:rsidRPr="00D555BC" w:rsidDel="006017A8" w:rsidRDefault="00D555BC" w:rsidP="00D555BC">
            <w:pPr>
              <w:rPr>
                <w:del w:id="923" w:author="Goodacre, Norman *" w:date="2018-03-29T22:40:00Z"/>
                <w:rFonts w:ascii="Times" w:hAnsi="Times"/>
                <w:noProof/>
              </w:rPr>
            </w:pPr>
            <w:del w:id="924" w:author="Goodacre, Norman *" w:date="2018-03-29T22:40:00Z">
              <w:r w:rsidRPr="00D555BC" w:rsidDel="006017A8">
                <w:rPr>
                  <w:rFonts w:ascii="Times" w:hAnsi="Times"/>
                  <w:noProof/>
                </w:rPr>
                <w:delText>5</w:delText>
              </w:r>
              <w:r w:rsidDel="006017A8">
                <w:rPr>
                  <w:rFonts w:ascii="Times" w:hAnsi="Times"/>
                  <w:noProof/>
                </w:rPr>
                <w:delText>,</w:delText>
              </w:r>
              <w:r w:rsidRPr="00D555BC" w:rsidDel="006017A8">
                <w:rPr>
                  <w:rFonts w:ascii="Times" w:hAnsi="Times"/>
                  <w:noProof/>
                </w:rPr>
                <w:delText>495</w:delText>
              </w:r>
            </w:del>
          </w:p>
        </w:tc>
        <w:tc>
          <w:tcPr>
            <w:tcW w:w="5400" w:type="dxa"/>
            <w:noWrap/>
            <w:hideMark/>
          </w:tcPr>
          <w:p w14:paraId="41017E5F" w14:textId="256399DC" w:rsidR="00D555BC" w:rsidRPr="00D555BC" w:rsidDel="006017A8" w:rsidRDefault="00B775FA">
            <w:pPr>
              <w:rPr>
                <w:del w:id="925" w:author="Goodacre, Norman *" w:date="2018-03-29T22:40:00Z"/>
                <w:rFonts w:ascii="Times" w:hAnsi="Times"/>
                <w:noProof/>
              </w:rPr>
            </w:pPr>
            <w:del w:id="926" w:author="Goodacre, Norman *" w:date="2018-03-29T22:40:00Z">
              <w:r w:rsidDel="006017A8">
                <w:rPr>
                  <w:rFonts w:ascii="Times" w:hAnsi="Times"/>
                  <w:noProof/>
                </w:rPr>
                <w:delText>influenza A (4,775)</w:delText>
              </w:r>
            </w:del>
          </w:p>
        </w:tc>
      </w:tr>
      <w:tr w:rsidR="00D555BC" w:rsidRPr="00D555BC" w:rsidDel="006017A8" w14:paraId="33C02D1B" w14:textId="642DFEAD" w:rsidTr="005A194B">
        <w:trPr>
          <w:trHeight w:val="280"/>
          <w:del w:id="927" w:author="Goodacre, Norman *" w:date="2018-03-29T22:40:00Z"/>
        </w:trPr>
        <w:tc>
          <w:tcPr>
            <w:tcW w:w="1975" w:type="dxa"/>
            <w:noWrap/>
            <w:hideMark/>
          </w:tcPr>
          <w:p w14:paraId="1F10FE40" w14:textId="48EACCCE" w:rsidR="00D555BC" w:rsidRPr="00D555BC" w:rsidDel="006017A8" w:rsidRDefault="00D555BC">
            <w:pPr>
              <w:rPr>
                <w:del w:id="928" w:author="Goodacre, Norman *" w:date="2018-03-29T22:40:00Z"/>
                <w:rFonts w:ascii="Times" w:hAnsi="Times"/>
                <w:noProof/>
              </w:rPr>
            </w:pPr>
            <w:del w:id="929" w:author="Goodacre, Norman *" w:date="2018-03-29T22:40:00Z">
              <w:r w:rsidRPr="00D555BC" w:rsidDel="006017A8">
                <w:rPr>
                  <w:rFonts w:ascii="Times" w:hAnsi="Times"/>
                  <w:noProof/>
                </w:rPr>
                <w:delText>herpesviridae</w:delText>
              </w:r>
            </w:del>
          </w:p>
        </w:tc>
        <w:tc>
          <w:tcPr>
            <w:tcW w:w="1373" w:type="dxa"/>
            <w:noWrap/>
            <w:hideMark/>
          </w:tcPr>
          <w:p w14:paraId="69F698D1" w14:textId="3DF66CD4" w:rsidR="00D555BC" w:rsidRPr="00D555BC" w:rsidDel="006017A8" w:rsidRDefault="00D555BC" w:rsidP="00D555BC">
            <w:pPr>
              <w:rPr>
                <w:del w:id="930" w:author="Goodacre, Norman *" w:date="2018-03-29T22:40:00Z"/>
                <w:rFonts w:ascii="Times" w:hAnsi="Times"/>
                <w:noProof/>
              </w:rPr>
            </w:pPr>
            <w:del w:id="931" w:author="Goodacre, Norman *" w:date="2018-03-29T22:40:00Z">
              <w:r w:rsidRPr="00D555BC" w:rsidDel="006017A8">
                <w:rPr>
                  <w:rFonts w:ascii="Times" w:hAnsi="Times"/>
                  <w:noProof/>
                </w:rPr>
                <w:delText>5</w:delText>
              </w:r>
              <w:r w:rsidDel="006017A8">
                <w:rPr>
                  <w:rFonts w:ascii="Times" w:hAnsi="Times"/>
                  <w:noProof/>
                </w:rPr>
                <w:delText>,</w:delText>
              </w:r>
              <w:r w:rsidRPr="00D555BC" w:rsidDel="006017A8">
                <w:rPr>
                  <w:rFonts w:ascii="Times" w:hAnsi="Times"/>
                  <w:noProof/>
                </w:rPr>
                <w:delText>423</w:delText>
              </w:r>
            </w:del>
          </w:p>
        </w:tc>
        <w:tc>
          <w:tcPr>
            <w:tcW w:w="5400" w:type="dxa"/>
            <w:noWrap/>
            <w:hideMark/>
          </w:tcPr>
          <w:p w14:paraId="34517347" w14:textId="465C762A" w:rsidR="00D555BC" w:rsidRPr="00D555BC" w:rsidDel="006017A8" w:rsidRDefault="00B775FA" w:rsidP="001A576C">
            <w:pPr>
              <w:rPr>
                <w:del w:id="932" w:author="Goodacre, Norman *" w:date="2018-03-29T22:40:00Z"/>
                <w:rFonts w:ascii="Times" w:hAnsi="Times"/>
                <w:noProof/>
              </w:rPr>
            </w:pPr>
            <w:del w:id="933" w:author="Goodacre, Norman *" w:date="2018-03-29T22:40:00Z">
              <w:r w:rsidDel="006017A8">
                <w:rPr>
                  <w:rFonts w:ascii="Times" w:hAnsi="Times"/>
                  <w:noProof/>
                </w:rPr>
                <w:delText>hum</w:delText>
              </w:r>
              <w:r w:rsidR="001A576C" w:rsidDel="006017A8">
                <w:rPr>
                  <w:rFonts w:ascii="Times" w:hAnsi="Times"/>
                  <w:noProof/>
                </w:rPr>
                <w:delText xml:space="preserve">an gammaherpesvirus </w:delText>
              </w:r>
              <w:r w:rsidDel="006017A8">
                <w:rPr>
                  <w:rFonts w:ascii="Times" w:hAnsi="Times"/>
                  <w:noProof/>
                </w:rPr>
                <w:delText>(2,</w:delText>
              </w:r>
              <w:r w:rsidR="001A576C" w:rsidDel="006017A8">
                <w:rPr>
                  <w:rFonts w:ascii="Times" w:hAnsi="Times"/>
                  <w:noProof/>
                </w:rPr>
                <w:delText>848</w:delText>
              </w:r>
              <w:r w:rsidDel="006017A8">
                <w:rPr>
                  <w:rFonts w:ascii="Times" w:hAnsi="Times"/>
                  <w:noProof/>
                </w:rPr>
                <w:delText xml:space="preserve">); </w:delText>
              </w:r>
              <w:r w:rsidR="001A576C" w:rsidDel="006017A8">
                <w:rPr>
                  <w:rFonts w:ascii="Times" w:hAnsi="Times"/>
                  <w:noProof/>
                </w:rPr>
                <w:delText xml:space="preserve">epstein-barr virus </w:delText>
              </w:r>
              <w:r w:rsidDel="006017A8">
                <w:rPr>
                  <w:rFonts w:ascii="Times" w:hAnsi="Times"/>
                  <w:noProof/>
                </w:rPr>
                <w:delText>(1,766)</w:delText>
              </w:r>
              <w:r w:rsidR="001A576C" w:rsidDel="006017A8">
                <w:rPr>
                  <w:rFonts w:ascii="Times" w:hAnsi="Times"/>
                  <w:noProof/>
                </w:rPr>
                <w:delText xml:space="preserve">; human alphaherpesvirus </w:delText>
              </w:r>
              <w:r w:rsidDel="006017A8">
                <w:rPr>
                  <w:rFonts w:ascii="Times" w:hAnsi="Times"/>
                  <w:noProof/>
                </w:rPr>
                <w:delText>(6</w:delText>
              </w:r>
              <w:r w:rsidR="001A576C" w:rsidDel="006017A8">
                <w:rPr>
                  <w:rFonts w:ascii="Times" w:hAnsi="Times"/>
                  <w:noProof/>
                </w:rPr>
                <w:delText>55</w:delText>
              </w:r>
              <w:r w:rsidDel="006017A8">
                <w:rPr>
                  <w:rFonts w:ascii="Times" w:hAnsi="Times"/>
                  <w:noProof/>
                </w:rPr>
                <w:delText xml:space="preserve">) </w:delText>
              </w:r>
            </w:del>
          </w:p>
        </w:tc>
      </w:tr>
      <w:tr w:rsidR="00D555BC" w:rsidRPr="00D555BC" w:rsidDel="006017A8" w14:paraId="2FE43AF7" w14:textId="4B409B17" w:rsidTr="005A194B">
        <w:trPr>
          <w:trHeight w:val="280"/>
          <w:del w:id="934" w:author="Goodacre, Norman *" w:date="2018-03-29T22:40:00Z"/>
        </w:trPr>
        <w:tc>
          <w:tcPr>
            <w:tcW w:w="1975" w:type="dxa"/>
            <w:noWrap/>
            <w:hideMark/>
          </w:tcPr>
          <w:p w14:paraId="6E8F3521" w14:textId="53900F62" w:rsidR="00D555BC" w:rsidRPr="00D555BC" w:rsidDel="006017A8" w:rsidRDefault="00D555BC">
            <w:pPr>
              <w:rPr>
                <w:del w:id="935" w:author="Goodacre, Norman *" w:date="2018-03-29T22:40:00Z"/>
                <w:rFonts w:ascii="Times" w:hAnsi="Times"/>
                <w:noProof/>
              </w:rPr>
            </w:pPr>
            <w:del w:id="936" w:author="Goodacre, Norman *" w:date="2018-03-29T22:40:00Z">
              <w:r w:rsidRPr="00D555BC" w:rsidDel="006017A8">
                <w:rPr>
                  <w:rFonts w:ascii="Times" w:hAnsi="Times"/>
                  <w:noProof/>
                </w:rPr>
                <w:delText>papillomaviridae</w:delText>
              </w:r>
            </w:del>
          </w:p>
        </w:tc>
        <w:tc>
          <w:tcPr>
            <w:tcW w:w="1373" w:type="dxa"/>
            <w:noWrap/>
            <w:hideMark/>
          </w:tcPr>
          <w:p w14:paraId="06F62868" w14:textId="2DB24257" w:rsidR="00D555BC" w:rsidRPr="00D555BC" w:rsidDel="006017A8" w:rsidRDefault="00D555BC" w:rsidP="00D555BC">
            <w:pPr>
              <w:rPr>
                <w:del w:id="937" w:author="Goodacre, Norman *" w:date="2018-03-29T22:40:00Z"/>
                <w:rFonts w:ascii="Times" w:hAnsi="Times"/>
                <w:noProof/>
              </w:rPr>
            </w:pPr>
            <w:del w:id="938" w:author="Goodacre, Norman *" w:date="2018-03-29T22:40:00Z">
              <w:r w:rsidRPr="00D555BC" w:rsidDel="006017A8">
                <w:rPr>
                  <w:rFonts w:ascii="Times" w:hAnsi="Times"/>
                  <w:noProof/>
                </w:rPr>
                <w:delText>3</w:delText>
              </w:r>
              <w:r w:rsidDel="006017A8">
                <w:rPr>
                  <w:rFonts w:ascii="Times" w:hAnsi="Times"/>
                  <w:noProof/>
                </w:rPr>
                <w:delText>,</w:delText>
              </w:r>
              <w:r w:rsidRPr="00D555BC" w:rsidDel="006017A8">
                <w:rPr>
                  <w:rFonts w:ascii="Times" w:hAnsi="Times"/>
                  <w:noProof/>
                </w:rPr>
                <w:delText>927</w:delText>
              </w:r>
            </w:del>
          </w:p>
        </w:tc>
        <w:tc>
          <w:tcPr>
            <w:tcW w:w="5400" w:type="dxa"/>
            <w:noWrap/>
            <w:hideMark/>
          </w:tcPr>
          <w:p w14:paraId="2C78C32C" w14:textId="00795F10" w:rsidR="00D555BC" w:rsidRPr="00D555BC" w:rsidDel="006017A8" w:rsidRDefault="00B775FA" w:rsidP="001A576C">
            <w:pPr>
              <w:rPr>
                <w:del w:id="939" w:author="Goodacre, Norman *" w:date="2018-03-29T22:40:00Z"/>
                <w:rFonts w:ascii="Times" w:hAnsi="Times"/>
                <w:noProof/>
              </w:rPr>
            </w:pPr>
            <w:del w:id="940" w:author="Goodacre, Norman *" w:date="2018-03-29T22:40:00Z">
              <w:r w:rsidDel="006017A8">
                <w:rPr>
                  <w:rFonts w:ascii="Times" w:hAnsi="Times"/>
                  <w:noProof/>
                </w:rPr>
                <w:delText>a</w:delText>
              </w:r>
              <w:r w:rsidR="001A576C" w:rsidDel="006017A8">
                <w:rPr>
                  <w:rFonts w:ascii="Times" w:hAnsi="Times"/>
                  <w:noProof/>
                </w:rPr>
                <w:delText>lphapapillomavirus</w:delText>
              </w:r>
              <w:r w:rsidDel="006017A8">
                <w:rPr>
                  <w:rFonts w:ascii="Times" w:hAnsi="Times"/>
                  <w:noProof/>
                </w:rPr>
                <w:delText xml:space="preserve"> (</w:delText>
              </w:r>
              <w:r w:rsidR="001A576C" w:rsidDel="006017A8">
                <w:rPr>
                  <w:rFonts w:ascii="Times" w:hAnsi="Times"/>
                  <w:noProof/>
                </w:rPr>
                <w:delText>2,324</w:delText>
              </w:r>
              <w:r w:rsidDel="006017A8">
                <w:rPr>
                  <w:rFonts w:ascii="Times" w:hAnsi="Times"/>
                  <w:noProof/>
                </w:rPr>
                <w:delText xml:space="preserve">); </w:delText>
              </w:r>
              <w:r w:rsidR="001A576C" w:rsidDel="006017A8">
                <w:rPr>
                  <w:rFonts w:ascii="Times" w:hAnsi="Times"/>
                  <w:noProof/>
                </w:rPr>
                <w:delText xml:space="preserve">betapapillomavirus </w:delText>
              </w:r>
              <w:r w:rsidDel="006017A8">
                <w:rPr>
                  <w:rFonts w:ascii="Times" w:hAnsi="Times"/>
                  <w:noProof/>
                </w:rPr>
                <w:delText>(</w:delText>
              </w:r>
              <w:r w:rsidR="001A576C" w:rsidDel="006017A8">
                <w:rPr>
                  <w:rFonts w:ascii="Times" w:hAnsi="Times"/>
                  <w:noProof/>
                </w:rPr>
                <w:delText>1,132</w:delText>
              </w:r>
              <w:r w:rsidDel="006017A8">
                <w:rPr>
                  <w:rFonts w:ascii="Times" w:hAnsi="Times"/>
                  <w:noProof/>
                </w:rPr>
                <w:delText>)</w:delText>
              </w:r>
            </w:del>
          </w:p>
        </w:tc>
      </w:tr>
      <w:tr w:rsidR="00D555BC" w:rsidRPr="00D555BC" w:rsidDel="006017A8" w14:paraId="14A504B3" w14:textId="146AC659" w:rsidTr="005A194B">
        <w:trPr>
          <w:trHeight w:val="280"/>
          <w:del w:id="941" w:author="Goodacre, Norman *" w:date="2018-03-29T22:40:00Z"/>
        </w:trPr>
        <w:tc>
          <w:tcPr>
            <w:tcW w:w="1975" w:type="dxa"/>
            <w:noWrap/>
            <w:hideMark/>
          </w:tcPr>
          <w:p w14:paraId="61B6D03F" w14:textId="088A96A1" w:rsidR="00D555BC" w:rsidRPr="00D555BC" w:rsidDel="006017A8" w:rsidRDefault="00D555BC">
            <w:pPr>
              <w:rPr>
                <w:del w:id="942" w:author="Goodacre, Norman *" w:date="2018-03-29T22:40:00Z"/>
                <w:rFonts w:ascii="Times" w:hAnsi="Times"/>
                <w:noProof/>
              </w:rPr>
            </w:pPr>
            <w:del w:id="943" w:author="Goodacre, Norman *" w:date="2018-03-29T22:40:00Z">
              <w:r w:rsidRPr="00D555BC" w:rsidDel="006017A8">
                <w:rPr>
                  <w:rFonts w:ascii="Times" w:hAnsi="Times"/>
                  <w:noProof/>
                </w:rPr>
                <w:delText>retroviridae</w:delText>
              </w:r>
            </w:del>
          </w:p>
        </w:tc>
        <w:tc>
          <w:tcPr>
            <w:tcW w:w="1373" w:type="dxa"/>
            <w:noWrap/>
            <w:hideMark/>
          </w:tcPr>
          <w:p w14:paraId="3D5FFBC5" w14:textId="2B3D807B" w:rsidR="00D555BC" w:rsidRPr="00D555BC" w:rsidDel="006017A8" w:rsidRDefault="00D555BC" w:rsidP="00D555BC">
            <w:pPr>
              <w:rPr>
                <w:del w:id="944" w:author="Goodacre, Norman *" w:date="2018-03-29T22:40:00Z"/>
                <w:rFonts w:ascii="Times" w:hAnsi="Times"/>
                <w:noProof/>
              </w:rPr>
            </w:pPr>
            <w:del w:id="945" w:author="Goodacre, Norman *" w:date="2018-03-29T22:40:00Z">
              <w:r w:rsidRPr="00D555BC" w:rsidDel="006017A8">
                <w:rPr>
                  <w:rFonts w:ascii="Times" w:hAnsi="Times"/>
                  <w:noProof/>
                </w:rPr>
                <w:delText>2</w:delText>
              </w:r>
              <w:r w:rsidDel="006017A8">
                <w:rPr>
                  <w:rFonts w:ascii="Times" w:hAnsi="Times"/>
                  <w:noProof/>
                </w:rPr>
                <w:delText>,</w:delText>
              </w:r>
              <w:r w:rsidRPr="00D555BC" w:rsidDel="006017A8">
                <w:rPr>
                  <w:rFonts w:ascii="Times" w:hAnsi="Times"/>
                  <w:noProof/>
                </w:rPr>
                <w:delText>285</w:delText>
              </w:r>
            </w:del>
          </w:p>
        </w:tc>
        <w:tc>
          <w:tcPr>
            <w:tcW w:w="5400" w:type="dxa"/>
            <w:noWrap/>
            <w:hideMark/>
          </w:tcPr>
          <w:p w14:paraId="264A8A36" w14:textId="7A2C66A5" w:rsidR="00D555BC" w:rsidRPr="00D555BC" w:rsidDel="006017A8" w:rsidRDefault="00B775FA" w:rsidP="0021448C">
            <w:pPr>
              <w:rPr>
                <w:del w:id="946" w:author="Goodacre, Norman *" w:date="2018-03-29T22:40:00Z"/>
                <w:rFonts w:ascii="Times" w:hAnsi="Times"/>
                <w:noProof/>
              </w:rPr>
            </w:pPr>
            <w:del w:id="947" w:author="Goodacre, Norman *" w:date="2018-03-29T22:40:00Z">
              <w:r w:rsidDel="006017A8">
                <w:rPr>
                  <w:rFonts w:ascii="Times" w:hAnsi="Times"/>
                  <w:noProof/>
                </w:rPr>
                <w:delText>HIV-1 (1,</w:delText>
              </w:r>
              <w:r w:rsidR="0021448C" w:rsidDel="006017A8">
                <w:rPr>
                  <w:rFonts w:ascii="Times" w:hAnsi="Times"/>
                  <w:noProof/>
                </w:rPr>
                <w:delText>808</w:delText>
              </w:r>
              <w:r w:rsidDel="006017A8">
                <w:rPr>
                  <w:rFonts w:ascii="Times" w:hAnsi="Times"/>
                  <w:noProof/>
                </w:rPr>
                <w:delText>)</w:delText>
              </w:r>
              <w:r w:rsidR="0021448C" w:rsidDel="006017A8">
                <w:rPr>
                  <w:rFonts w:ascii="Times" w:hAnsi="Times"/>
                  <w:noProof/>
                </w:rPr>
                <w:delText xml:space="preserve">; </w:delText>
              </w:r>
              <w:r w:rsidR="0021448C" w:rsidRPr="0021448C" w:rsidDel="006017A8">
                <w:rPr>
                  <w:rFonts w:ascii="Times" w:hAnsi="Times"/>
                  <w:noProof/>
                </w:rPr>
                <w:delText>primate t-lymphotropic virus 1</w:delText>
              </w:r>
              <w:r w:rsidR="0021448C" w:rsidDel="006017A8">
                <w:rPr>
                  <w:rFonts w:ascii="Times" w:hAnsi="Times"/>
                  <w:noProof/>
                </w:rPr>
                <w:delText xml:space="preserve"> (186)</w:delText>
              </w:r>
            </w:del>
          </w:p>
        </w:tc>
      </w:tr>
      <w:tr w:rsidR="00D555BC" w:rsidRPr="00D555BC" w:rsidDel="006017A8" w14:paraId="6D478886" w14:textId="7048FD77" w:rsidTr="005A194B">
        <w:trPr>
          <w:trHeight w:val="280"/>
          <w:del w:id="948" w:author="Goodacre, Norman *" w:date="2018-03-29T22:40:00Z"/>
        </w:trPr>
        <w:tc>
          <w:tcPr>
            <w:tcW w:w="1975" w:type="dxa"/>
            <w:noWrap/>
            <w:hideMark/>
          </w:tcPr>
          <w:p w14:paraId="19B1FAA8" w14:textId="6972F56B" w:rsidR="00D555BC" w:rsidRPr="00D555BC" w:rsidDel="006017A8" w:rsidRDefault="00D555BC">
            <w:pPr>
              <w:rPr>
                <w:del w:id="949" w:author="Goodacre, Norman *" w:date="2018-03-29T22:40:00Z"/>
                <w:rFonts w:ascii="Times" w:hAnsi="Times"/>
                <w:noProof/>
              </w:rPr>
            </w:pPr>
            <w:del w:id="950" w:author="Goodacre, Norman *" w:date="2018-03-29T22:40:00Z">
              <w:r w:rsidRPr="00D555BC" w:rsidDel="006017A8">
                <w:rPr>
                  <w:rFonts w:ascii="Times" w:hAnsi="Times"/>
                  <w:noProof/>
                </w:rPr>
                <w:delText>paramyxoviridae</w:delText>
              </w:r>
            </w:del>
          </w:p>
        </w:tc>
        <w:tc>
          <w:tcPr>
            <w:tcW w:w="1373" w:type="dxa"/>
            <w:noWrap/>
            <w:hideMark/>
          </w:tcPr>
          <w:p w14:paraId="5BE9B846" w14:textId="7A3DF158" w:rsidR="00D555BC" w:rsidRPr="00D555BC" w:rsidDel="006017A8" w:rsidRDefault="00D555BC" w:rsidP="00D555BC">
            <w:pPr>
              <w:rPr>
                <w:del w:id="951" w:author="Goodacre, Norman *" w:date="2018-03-29T22:40:00Z"/>
                <w:rFonts w:ascii="Times" w:hAnsi="Times"/>
                <w:noProof/>
              </w:rPr>
            </w:pPr>
            <w:del w:id="952" w:author="Goodacre, Norman *" w:date="2018-03-29T22:40:00Z">
              <w:r w:rsidRPr="00D555BC" w:rsidDel="006017A8">
                <w:rPr>
                  <w:rFonts w:ascii="Times" w:hAnsi="Times"/>
                  <w:noProof/>
                </w:rPr>
                <w:delText>873</w:delText>
              </w:r>
            </w:del>
          </w:p>
        </w:tc>
        <w:tc>
          <w:tcPr>
            <w:tcW w:w="5400" w:type="dxa"/>
            <w:noWrap/>
            <w:hideMark/>
          </w:tcPr>
          <w:p w14:paraId="304F4CF1" w14:textId="6B928D70" w:rsidR="00D555BC" w:rsidRPr="00D555BC" w:rsidDel="006017A8" w:rsidRDefault="00B775FA">
            <w:pPr>
              <w:rPr>
                <w:del w:id="953" w:author="Goodacre, Norman *" w:date="2018-03-29T22:40:00Z"/>
                <w:rFonts w:ascii="Times" w:hAnsi="Times"/>
                <w:noProof/>
              </w:rPr>
            </w:pPr>
            <w:del w:id="954" w:author="Goodacre, Norman *" w:date="2018-03-29T22:40:00Z">
              <w:r w:rsidRPr="00B775FA" w:rsidDel="006017A8">
                <w:rPr>
                  <w:rFonts w:ascii="Times" w:hAnsi="Times"/>
                  <w:noProof/>
                </w:rPr>
                <w:delText>measles virus strain schwarz</w:delText>
              </w:r>
              <w:r w:rsidDel="006017A8">
                <w:rPr>
                  <w:rFonts w:ascii="Times" w:hAnsi="Times"/>
                  <w:noProof/>
                </w:rPr>
                <w:delText xml:space="preserve"> (443)</w:delText>
              </w:r>
              <w:r w:rsidR="001A576C" w:rsidDel="006017A8">
                <w:rPr>
                  <w:rFonts w:ascii="Times" w:hAnsi="Times"/>
                  <w:noProof/>
                </w:rPr>
                <w:delText>; henipavirus (184)</w:delText>
              </w:r>
            </w:del>
          </w:p>
        </w:tc>
      </w:tr>
      <w:tr w:rsidR="00D555BC" w:rsidRPr="00D555BC" w:rsidDel="006017A8" w14:paraId="4FC02CAB" w14:textId="145D97C5" w:rsidTr="005A194B">
        <w:trPr>
          <w:trHeight w:val="280"/>
          <w:del w:id="955" w:author="Goodacre, Norman *" w:date="2018-03-29T22:40:00Z"/>
        </w:trPr>
        <w:tc>
          <w:tcPr>
            <w:tcW w:w="1975" w:type="dxa"/>
            <w:noWrap/>
            <w:hideMark/>
          </w:tcPr>
          <w:p w14:paraId="6C4D67C0" w14:textId="3B30C121" w:rsidR="00D555BC" w:rsidRPr="00D555BC" w:rsidDel="006017A8" w:rsidRDefault="00D555BC">
            <w:pPr>
              <w:rPr>
                <w:del w:id="956" w:author="Goodacre, Norman *" w:date="2018-03-29T22:40:00Z"/>
                <w:rFonts w:ascii="Times" w:hAnsi="Times"/>
                <w:noProof/>
              </w:rPr>
            </w:pPr>
            <w:del w:id="957" w:author="Goodacre, Norman *" w:date="2018-03-29T22:40:00Z">
              <w:r w:rsidRPr="00D555BC" w:rsidDel="006017A8">
                <w:rPr>
                  <w:rFonts w:ascii="Times" w:hAnsi="Times"/>
                  <w:noProof/>
                </w:rPr>
                <w:delText>flaviviridae</w:delText>
              </w:r>
            </w:del>
          </w:p>
        </w:tc>
        <w:tc>
          <w:tcPr>
            <w:tcW w:w="1373" w:type="dxa"/>
            <w:noWrap/>
            <w:hideMark/>
          </w:tcPr>
          <w:p w14:paraId="70922051" w14:textId="586DF56A" w:rsidR="00D555BC" w:rsidRPr="00D555BC" w:rsidDel="006017A8" w:rsidRDefault="00D555BC" w:rsidP="00D555BC">
            <w:pPr>
              <w:rPr>
                <w:del w:id="958" w:author="Goodacre, Norman *" w:date="2018-03-29T22:40:00Z"/>
                <w:rFonts w:ascii="Times" w:hAnsi="Times"/>
                <w:noProof/>
              </w:rPr>
            </w:pPr>
            <w:del w:id="959" w:author="Goodacre, Norman *" w:date="2018-03-29T22:40:00Z">
              <w:r w:rsidRPr="00D555BC" w:rsidDel="006017A8">
                <w:rPr>
                  <w:rFonts w:ascii="Times" w:hAnsi="Times"/>
                  <w:noProof/>
                </w:rPr>
                <w:delText>575</w:delText>
              </w:r>
            </w:del>
          </w:p>
        </w:tc>
        <w:tc>
          <w:tcPr>
            <w:tcW w:w="5400" w:type="dxa"/>
            <w:noWrap/>
            <w:hideMark/>
          </w:tcPr>
          <w:p w14:paraId="30EEAF19" w14:textId="477FFEC5" w:rsidR="00D555BC" w:rsidRPr="00D555BC" w:rsidDel="006017A8" w:rsidRDefault="001A576C" w:rsidP="001A576C">
            <w:pPr>
              <w:rPr>
                <w:del w:id="960" w:author="Goodacre, Norman *" w:date="2018-03-29T22:40:00Z"/>
                <w:rFonts w:ascii="Times" w:hAnsi="Times"/>
                <w:noProof/>
              </w:rPr>
            </w:pPr>
            <w:del w:id="961" w:author="Goodacre, Norman *" w:date="2018-03-29T22:40:00Z">
              <w:r w:rsidDel="006017A8">
                <w:rPr>
                  <w:rFonts w:ascii="Times" w:hAnsi="Times"/>
                  <w:noProof/>
                </w:rPr>
                <w:delText xml:space="preserve">dengue virus (131); hepatitis c virus (127); </w:delText>
              </w:r>
              <w:r w:rsidR="00B775FA" w:rsidRPr="00B775FA" w:rsidDel="006017A8">
                <w:rPr>
                  <w:rFonts w:ascii="Times" w:hAnsi="Times"/>
                  <w:noProof/>
                </w:rPr>
                <w:delText>west nile virus</w:delText>
              </w:r>
              <w:r w:rsidR="00B775FA" w:rsidDel="006017A8">
                <w:rPr>
                  <w:rFonts w:ascii="Times" w:hAnsi="Times"/>
                  <w:noProof/>
                </w:rPr>
                <w:delText xml:space="preserve"> (41); </w:delText>
              </w:r>
              <w:r w:rsidR="00B775FA" w:rsidRPr="00B775FA" w:rsidDel="006017A8">
                <w:rPr>
                  <w:rFonts w:ascii="Times" w:hAnsi="Times"/>
                  <w:noProof/>
                </w:rPr>
                <w:delText xml:space="preserve">kunjin virus </w:delText>
              </w:r>
              <w:r w:rsidR="00B775FA" w:rsidDel="006017A8">
                <w:rPr>
                  <w:rFonts w:ascii="Times" w:hAnsi="Times"/>
                  <w:noProof/>
                </w:rPr>
                <w:delText>(37)</w:delText>
              </w:r>
            </w:del>
          </w:p>
        </w:tc>
      </w:tr>
      <w:tr w:rsidR="00D555BC" w:rsidRPr="00D555BC" w:rsidDel="006017A8" w14:paraId="0AEECE08" w14:textId="00381AA7" w:rsidTr="005A194B">
        <w:trPr>
          <w:trHeight w:val="280"/>
          <w:del w:id="962" w:author="Goodacre, Norman *" w:date="2018-03-29T22:40:00Z"/>
        </w:trPr>
        <w:tc>
          <w:tcPr>
            <w:tcW w:w="1975" w:type="dxa"/>
            <w:noWrap/>
            <w:hideMark/>
          </w:tcPr>
          <w:p w14:paraId="6CEC8BA0" w14:textId="65942FFD" w:rsidR="00D555BC" w:rsidRPr="00D555BC" w:rsidDel="006017A8" w:rsidRDefault="00D555BC">
            <w:pPr>
              <w:rPr>
                <w:del w:id="963" w:author="Goodacre, Norman *" w:date="2018-03-29T22:40:00Z"/>
                <w:rFonts w:ascii="Times" w:hAnsi="Times"/>
                <w:noProof/>
              </w:rPr>
            </w:pPr>
            <w:del w:id="964" w:author="Goodacre, Norman *" w:date="2018-03-29T22:40:00Z">
              <w:r w:rsidRPr="00D555BC" w:rsidDel="006017A8">
                <w:rPr>
                  <w:rFonts w:ascii="Times" w:hAnsi="Times"/>
                  <w:noProof/>
                </w:rPr>
                <w:delText>poxviridae</w:delText>
              </w:r>
            </w:del>
          </w:p>
        </w:tc>
        <w:tc>
          <w:tcPr>
            <w:tcW w:w="1373" w:type="dxa"/>
            <w:noWrap/>
            <w:hideMark/>
          </w:tcPr>
          <w:p w14:paraId="49B573B5" w14:textId="0101EB6F" w:rsidR="00D555BC" w:rsidRPr="00D555BC" w:rsidDel="006017A8" w:rsidRDefault="00D555BC" w:rsidP="00D555BC">
            <w:pPr>
              <w:rPr>
                <w:del w:id="965" w:author="Goodacre, Norman *" w:date="2018-03-29T22:40:00Z"/>
                <w:rFonts w:ascii="Times" w:hAnsi="Times"/>
                <w:noProof/>
              </w:rPr>
            </w:pPr>
            <w:del w:id="966" w:author="Goodacre, Norman *" w:date="2018-03-29T22:40:00Z">
              <w:r w:rsidRPr="00D555BC" w:rsidDel="006017A8">
                <w:rPr>
                  <w:rFonts w:ascii="Times" w:hAnsi="Times"/>
                  <w:noProof/>
                </w:rPr>
                <w:delText>415</w:delText>
              </w:r>
            </w:del>
          </w:p>
        </w:tc>
        <w:tc>
          <w:tcPr>
            <w:tcW w:w="5400" w:type="dxa"/>
            <w:noWrap/>
            <w:hideMark/>
          </w:tcPr>
          <w:p w14:paraId="5124C6E3" w14:textId="529A3034" w:rsidR="00D555BC" w:rsidRPr="00D555BC" w:rsidDel="006017A8" w:rsidRDefault="00B775FA">
            <w:pPr>
              <w:rPr>
                <w:del w:id="967" w:author="Goodacre, Norman *" w:date="2018-03-29T22:40:00Z"/>
                <w:rFonts w:ascii="Times" w:hAnsi="Times"/>
                <w:noProof/>
              </w:rPr>
            </w:pPr>
            <w:del w:id="968" w:author="Goodacre, Norman *" w:date="2018-03-29T22:40:00Z">
              <w:r w:rsidRPr="00B775FA" w:rsidDel="006017A8">
                <w:rPr>
                  <w:rFonts w:ascii="Times" w:hAnsi="Times"/>
                  <w:noProof/>
                </w:rPr>
                <w:delText>vaccinia virus</w:delText>
              </w:r>
              <w:r w:rsidDel="006017A8">
                <w:rPr>
                  <w:rFonts w:ascii="Times" w:hAnsi="Times"/>
                  <w:noProof/>
                </w:rPr>
                <w:delText xml:space="preserve"> (352); </w:delText>
              </w:r>
              <w:r w:rsidRPr="00B775FA" w:rsidDel="006017A8">
                <w:rPr>
                  <w:rFonts w:ascii="Times" w:hAnsi="Times"/>
                  <w:noProof/>
                </w:rPr>
                <w:delText>vaccinia virus wr</w:delText>
              </w:r>
              <w:r w:rsidDel="006017A8">
                <w:rPr>
                  <w:rFonts w:ascii="Times" w:hAnsi="Times"/>
                  <w:noProof/>
                </w:rPr>
                <w:delText xml:space="preserve"> (156)</w:delText>
              </w:r>
            </w:del>
          </w:p>
        </w:tc>
      </w:tr>
      <w:tr w:rsidR="00D555BC" w:rsidRPr="00D555BC" w:rsidDel="006017A8" w14:paraId="3AAFD5DD" w14:textId="26731C31" w:rsidTr="005A194B">
        <w:trPr>
          <w:trHeight w:val="280"/>
          <w:del w:id="969" w:author="Goodacre, Norman *" w:date="2018-03-29T22:40:00Z"/>
        </w:trPr>
        <w:tc>
          <w:tcPr>
            <w:tcW w:w="1975" w:type="dxa"/>
            <w:noWrap/>
            <w:hideMark/>
          </w:tcPr>
          <w:p w14:paraId="0662BB0A" w14:textId="03633165" w:rsidR="00D555BC" w:rsidRPr="00D555BC" w:rsidDel="006017A8" w:rsidRDefault="00D555BC">
            <w:pPr>
              <w:rPr>
                <w:del w:id="970" w:author="Goodacre, Norman *" w:date="2018-03-29T22:40:00Z"/>
                <w:rFonts w:ascii="Times" w:hAnsi="Times"/>
                <w:noProof/>
              </w:rPr>
            </w:pPr>
            <w:del w:id="971" w:author="Goodacre, Norman *" w:date="2018-03-29T22:40:00Z">
              <w:r w:rsidRPr="00D555BC" w:rsidDel="006017A8">
                <w:rPr>
                  <w:rFonts w:ascii="Times" w:hAnsi="Times"/>
                  <w:noProof/>
                </w:rPr>
                <w:delText>polyomaviridae</w:delText>
              </w:r>
            </w:del>
          </w:p>
        </w:tc>
        <w:tc>
          <w:tcPr>
            <w:tcW w:w="1373" w:type="dxa"/>
            <w:noWrap/>
            <w:hideMark/>
          </w:tcPr>
          <w:p w14:paraId="14AE0F9B" w14:textId="0F6A9011" w:rsidR="00D555BC" w:rsidRPr="00D555BC" w:rsidDel="006017A8" w:rsidRDefault="00D555BC" w:rsidP="00D555BC">
            <w:pPr>
              <w:rPr>
                <w:del w:id="972" w:author="Goodacre, Norman *" w:date="2018-03-29T22:40:00Z"/>
                <w:rFonts w:ascii="Times" w:hAnsi="Times"/>
                <w:noProof/>
              </w:rPr>
            </w:pPr>
            <w:del w:id="973" w:author="Goodacre, Norman *" w:date="2018-03-29T22:40:00Z">
              <w:r w:rsidRPr="00D555BC" w:rsidDel="006017A8">
                <w:rPr>
                  <w:rFonts w:ascii="Times" w:hAnsi="Times"/>
                  <w:noProof/>
                </w:rPr>
                <w:delText>322</w:delText>
              </w:r>
            </w:del>
          </w:p>
        </w:tc>
        <w:tc>
          <w:tcPr>
            <w:tcW w:w="5400" w:type="dxa"/>
            <w:noWrap/>
            <w:hideMark/>
          </w:tcPr>
          <w:p w14:paraId="74995DC9" w14:textId="406CBBF2" w:rsidR="00D555BC" w:rsidRPr="00D555BC" w:rsidDel="006017A8" w:rsidRDefault="00B775FA">
            <w:pPr>
              <w:rPr>
                <w:del w:id="974" w:author="Goodacre, Norman *" w:date="2018-03-29T22:40:00Z"/>
                <w:rFonts w:ascii="Times" w:hAnsi="Times"/>
                <w:noProof/>
              </w:rPr>
            </w:pPr>
            <w:del w:id="975" w:author="Goodacre, Norman *" w:date="2018-03-29T22:40:00Z">
              <w:r w:rsidRPr="00B775FA" w:rsidDel="006017A8">
                <w:rPr>
                  <w:rFonts w:ascii="Times" w:hAnsi="Times"/>
                  <w:noProof/>
                </w:rPr>
                <w:delText>macaca mulatta polyomavirus 1</w:delText>
              </w:r>
              <w:r w:rsidDel="006017A8">
                <w:rPr>
                  <w:rFonts w:ascii="Times" w:hAnsi="Times"/>
                  <w:noProof/>
                </w:rPr>
                <w:delText xml:space="preserve"> (186)</w:delText>
              </w:r>
            </w:del>
          </w:p>
        </w:tc>
      </w:tr>
      <w:tr w:rsidR="00D555BC" w:rsidRPr="00D555BC" w:rsidDel="006017A8" w14:paraId="7AAA573B" w14:textId="3AF08AB1" w:rsidTr="005A194B">
        <w:trPr>
          <w:trHeight w:val="280"/>
          <w:del w:id="976" w:author="Goodacre, Norman *" w:date="2018-03-29T22:40:00Z"/>
        </w:trPr>
        <w:tc>
          <w:tcPr>
            <w:tcW w:w="1975" w:type="dxa"/>
            <w:noWrap/>
            <w:hideMark/>
          </w:tcPr>
          <w:p w14:paraId="06AC6438" w14:textId="290D3F25" w:rsidR="00D555BC" w:rsidRPr="00D555BC" w:rsidDel="006017A8" w:rsidRDefault="00D555BC">
            <w:pPr>
              <w:rPr>
                <w:del w:id="977" w:author="Goodacre, Norman *" w:date="2018-03-29T22:40:00Z"/>
                <w:rFonts w:ascii="Times" w:hAnsi="Times"/>
                <w:noProof/>
              </w:rPr>
            </w:pPr>
            <w:del w:id="978" w:author="Goodacre, Norman *" w:date="2018-03-29T22:40:00Z">
              <w:r w:rsidRPr="00D555BC" w:rsidDel="006017A8">
                <w:rPr>
                  <w:rFonts w:ascii="Times" w:hAnsi="Times"/>
                  <w:noProof/>
                </w:rPr>
                <w:delText>parvoviridae</w:delText>
              </w:r>
            </w:del>
          </w:p>
        </w:tc>
        <w:tc>
          <w:tcPr>
            <w:tcW w:w="1373" w:type="dxa"/>
            <w:noWrap/>
            <w:hideMark/>
          </w:tcPr>
          <w:p w14:paraId="1E8D5F29" w14:textId="7C3C42E2" w:rsidR="00D555BC" w:rsidRPr="00D555BC" w:rsidDel="006017A8" w:rsidRDefault="00D555BC" w:rsidP="00D555BC">
            <w:pPr>
              <w:rPr>
                <w:del w:id="979" w:author="Goodacre, Norman *" w:date="2018-03-29T22:40:00Z"/>
                <w:rFonts w:ascii="Times" w:hAnsi="Times"/>
                <w:noProof/>
              </w:rPr>
            </w:pPr>
            <w:del w:id="980" w:author="Goodacre, Norman *" w:date="2018-03-29T22:40:00Z">
              <w:r w:rsidRPr="00D555BC" w:rsidDel="006017A8">
                <w:rPr>
                  <w:rFonts w:ascii="Times" w:hAnsi="Times"/>
                  <w:noProof/>
                </w:rPr>
                <w:delText>292</w:delText>
              </w:r>
            </w:del>
          </w:p>
        </w:tc>
        <w:tc>
          <w:tcPr>
            <w:tcW w:w="5400" w:type="dxa"/>
            <w:noWrap/>
            <w:hideMark/>
          </w:tcPr>
          <w:p w14:paraId="30885ED1" w14:textId="61BA1626" w:rsidR="00D555BC" w:rsidRPr="00D555BC" w:rsidDel="006017A8" w:rsidRDefault="00B775FA">
            <w:pPr>
              <w:rPr>
                <w:del w:id="981" w:author="Goodacre, Norman *" w:date="2018-03-29T22:40:00Z"/>
                <w:rFonts w:ascii="Times" w:hAnsi="Times"/>
                <w:noProof/>
              </w:rPr>
            </w:pPr>
            <w:del w:id="982" w:author="Goodacre, Norman *" w:date="2018-03-29T22:40:00Z">
              <w:r w:rsidRPr="00B775FA" w:rsidDel="006017A8">
                <w:rPr>
                  <w:rFonts w:ascii="Times" w:hAnsi="Times"/>
                  <w:noProof/>
                </w:rPr>
                <w:delText>adeno-associated dependoparvovirus a</w:delText>
              </w:r>
              <w:r w:rsidDel="006017A8">
                <w:rPr>
                  <w:rFonts w:ascii="Times" w:hAnsi="Times"/>
                  <w:noProof/>
                </w:rPr>
                <w:delText xml:space="preserve"> (285)</w:delText>
              </w:r>
            </w:del>
          </w:p>
        </w:tc>
      </w:tr>
      <w:tr w:rsidR="00D555BC" w:rsidRPr="00D555BC" w:rsidDel="006017A8" w14:paraId="18ED9F6A" w14:textId="7BDE3772" w:rsidTr="005A194B">
        <w:trPr>
          <w:trHeight w:val="280"/>
          <w:del w:id="983" w:author="Goodacre, Norman *" w:date="2018-03-29T22:40:00Z"/>
        </w:trPr>
        <w:tc>
          <w:tcPr>
            <w:tcW w:w="1975" w:type="dxa"/>
            <w:noWrap/>
            <w:hideMark/>
          </w:tcPr>
          <w:p w14:paraId="73E1746E" w14:textId="39058ECE" w:rsidR="00D555BC" w:rsidRPr="00D555BC" w:rsidDel="006017A8" w:rsidRDefault="00D555BC">
            <w:pPr>
              <w:rPr>
                <w:del w:id="984" w:author="Goodacre, Norman *" w:date="2018-03-29T22:40:00Z"/>
                <w:rFonts w:ascii="Times" w:hAnsi="Times"/>
                <w:noProof/>
              </w:rPr>
            </w:pPr>
            <w:del w:id="985" w:author="Goodacre, Norman *" w:date="2018-03-29T22:40:00Z">
              <w:r w:rsidRPr="00D555BC" w:rsidDel="006017A8">
                <w:rPr>
                  <w:rFonts w:ascii="Times" w:hAnsi="Times"/>
                  <w:noProof/>
                </w:rPr>
                <w:delText>adenoviridae</w:delText>
              </w:r>
            </w:del>
          </w:p>
        </w:tc>
        <w:tc>
          <w:tcPr>
            <w:tcW w:w="1373" w:type="dxa"/>
            <w:noWrap/>
            <w:hideMark/>
          </w:tcPr>
          <w:p w14:paraId="2B3CA5DC" w14:textId="25443AE5" w:rsidR="00D555BC" w:rsidRPr="00201F6A" w:rsidDel="006017A8" w:rsidRDefault="00D555BC" w:rsidP="00D555BC">
            <w:pPr>
              <w:rPr>
                <w:del w:id="986" w:author="Goodacre, Norman *" w:date="2018-03-29T22:40:00Z"/>
                <w:rFonts w:ascii="Times" w:hAnsi="Times"/>
                <w:noProof/>
                <w:highlight w:val="yellow"/>
              </w:rPr>
            </w:pPr>
            <w:del w:id="987" w:author="Goodacre, Norman *" w:date="2018-03-29T22:40:00Z">
              <w:r w:rsidRPr="00201F6A" w:rsidDel="006017A8">
                <w:rPr>
                  <w:rFonts w:ascii="Times" w:hAnsi="Times"/>
                  <w:noProof/>
                  <w:highlight w:val="yellow"/>
                </w:rPr>
                <w:delText>281</w:delText>
              </w:r>
            </w:del>
          </w:p>
        </w:tc>
        <w:tc>
          <w:tcPr>
            <w:tcW w:w="5400" w:type="dxa"/>
            <w:noWrap/>
            <w:hideMark/>
          </w:tcPr>
          <w:p w14:paraId="50B3B32D" w14:textId="6201D892" w:rsidR="00D555BC" w:rsidRPr="00201F6A" w:rsidDel="006017A8" w:rsidRDefault="00B775FA">
            <w:pPr>
              <w:rPr>
                <w:del w:id="988" w:author="Goodacre, Norman *" w:date="2018-03-29T22:40:00Z"/>
                <w:rFonts w:ascii="Times" w:hAnsi="Times"/>
                <w:noProof/>
                <w:highlight w:val="yellow"/>
              </w:rPr>
            </w:pPr>
            <w:del w:id="989" w:author="Goodacre, Norman *" w:date="2018-03-29T22:40:00Z">
              <w:r w:rsidRPr="00201F6A" w:rsidDel="006017A8">
                <w:rPr>
                  <w:rFonts w:ascii="Times" w:hAnsi="Times"/>
                  <w:noProof/>
                  <w:highlight w:val="yellow"/>
                </w:rPr>
                <w:delText>human adenovirus 5 (201); human mastadenovirus c (172)</w:delText>
              </w:r>
            </w:del>
          </w:p>
        </w:tc>
      </w:tr>
      <w:tr w:rsidR="00D555BC" w:rsidRPr="00D555BC" w:rsidDel="006017A8" w14:paraId="4DDD46DC" w14:textId="31068CCD" w:rsidTr="005A194B">
        <w:trPr>
          <w:trHeight w:val="280"/>
          <w:del w:id="990" w:author="Goodacre, Norman *" w:date="2018-03-29T22:40:00Z"/>
        </w:trPr>
        <w:tc>
          <w:tcPr>
            <w:tcW w:w="1975" w:type="dxa"/>
            <w:noWrap/>
            <w:hideMark/>
          </w:tcPr>
          <w:p w14:paraId="7435674C" w14:textId="17020B86" w:rsidR="00D555BC" w:rsidRPr="00D555BC" w:rsidDel="006017A8" w:rsidRDefault="00D555BC">
            <w:pPr>
              <w:rPr>
                <w:del w:id="991" w:author="Goodacre, Norman *" w:date="2018-03-29T22:40:00Z"/>
                <w:rFonts w:ascii="Times" w:hAnsi="Times"/>
                <w:noProof/>
              </w:rPr>
            </w:pPr>
            <w:del w:id="992" w:author="Goodacre, Norman *" w:date="2018-03-29T22:40:00Z">
              <w:r w:rsidRPr="00D555BC" w:rsidDel="006017A8">
                <w:rPr>
                  <w:rFonts w:ascii="Times" w:hAnsi="Times"/>
                  <w:noProof/>
                </w:rPr>
                <w:delText>filoviridae</w:delText>
              </w:r>
            </w:del>
          </w:p>
        </w:tc>
        <w:tc>
          <w:tcPr>
            <w:tcW w:w="1373" w:type="dxa"/>
            <w:noWrap/>
            <w:hideMark/>
          </w:tcPr>
          <w:p w14:paraId="3FC8B855" w14:textId="4480D7F0" w:rsidR="00D555BC" w:rsidRPr="00201F6A" w:rsidDel="006017A8" w:rsidRDefault="00D555BC" w:rsidP="00D555BC">
            <w:pPr>
              <w:rPr>
                <w:del w:id="993" w:author="Goodacre, Norman *" w:date="2018-03-29T22:40:00Z"/>
                <w:rFonts w:ascii="Times" w:hAnsi="Times"/>
                <w:noProof/>
                <w:highlight w:val="yellow"/>
              </w:rPr>
            </w:pPr>
            <w:del w:id="994" w:author="Goodacre, Norman *" w:date="2018-03-29T22:40:00Z">
              <w:r w:rsidRPr="00201F6A" w:rsidDel="006017A8">
                <w:rPr>
                  <w:rFonts w:ascii="Times" w:hAnsi="Times"/>
                  <w:noProof/>
                  <w:highlight w:val="yellow"/>
                </w:rPr>
                <w:delText>172</w:delText>
              </w:r>
            </w:del>
          </w:p>
        </w:tc>
        <w:tc>
          <w:tcPr>
            <w:tcW w:w="5400" w:type="dxa"/>
            <w:noWrap/>
            <w:hideMark/>
          </w:tcPr>
          <w:p w14:paraId="12547A1C" w14:textId="0E6E1ACB" w:rsidR="00D555BC" w:rsidRPr="00201F6A" w:rsidDel="006017A8" w:rsidRDefault="00B775FA" w:rsidP="00B775FA">
            <w:pPr>
              <w:rPr>
                <w:del w:id="995" w:author="Goodacre, Norman *" w:date="2018-03-29T22:40:00Z"/>
                <w:rFonts w:ascii="Times" w:hAnsi="Times"/>
                <w:noProof/>
                <w:highlight w:val="yellow"/>
              </w:rPr>
            </w:pPr>
            <w:del w:id="996" w:author="Goodacre, Norman *" w:date="2018-03-29T22:40:00Z">
              <w:r w:rsidRPr="00201F6A" w:rsidDel="006017A8">
                <w:rPr>
                  <w:rFonts w:ascii="Times" w:hAnsi="Times"/>
                  <w:noProof/>
                  <w:highlight w:val="yellow"/>
                </w:rPr>
                <w:delText>ebolavirus (239); marburgvirus (41)</w:delText>
              </w:r>
            </w:del>
          </w:p>
        </w:tc>
      </w:tr>
      <w:tr w:rsidR="00D555BC" w:rsidRPr="00D555BC" w:rsidDel="006017A8" w14:paraId="4C9D4F34" w14:textId="572DD39E" w:rsidTr="005A194B">
        <w:trPr>
          <w:trHeight w:val="280"/>
          <w:del w:id="997" w:author="Goodacre, Norman *" w:date="2018-03-29T22:40:00Z"/>
        </w:trPr>
        <w:tc>
          <w:tcPr>
            <w:tcW w:w="1975" w:type="dxa"/>
            <w:noWrap/>
            <w:hideMark/>
          </w:tcPr>
          <w:p w14:paraId="3CF432B9" w14:textId="63547102" w:rsidR="00D555BC" w:rsidRPr="00D555BC" w:rsidDel="006017A8" w:rsidRDefault="00D555BC">
            <w:pPr>
              <w:rPr>
                <w:del w:id="998" w:author="Goodacre, Norman *" w:date="2018-03-29T22:40:00Z"/>
                <w:rFonts w:ascii="Times" w:hAnsi="Times"/>
                <w:noProof/>
              </w:rPr>
            </w:pPr>
            <w:del w:id="999" w:author="Goodacre, Norman *" w:date="2018-03-29T22:40:00Z">
              <w:r w:rsidRPr="00D555BC" w:rsidDel="006017A8">
                <w:rPr>
                  <w:rFonts w:ascii="Times" w:hAnsi="Times"/>
                  <w:noProof/>
                </w:rPr>
                <w:delText>bunyaviridae</w:delText>
              </w:r>
            </w:del>
          </w:p>
        </w:tc>
        <w:tc>
          <w:tcPr>
            <w:tcW w:w="1373" w:type="dxa"/>
            <w:noWrap/>
            <w:hideMark/>
          </w:tcPr>
          <w:p w14:paraId="7F4AC403" w14:textId="39804014" w:rsidR="00D555BC" w:rsidRPr="00D555BC" w:rsidDel="006017A8" w:rsidRDefault="00D555BC" w:rsidP="00D555BC">
            <w:pPr>
              <w:rPr>
                <w:del w:id="1000" w:author="Goodacre, Norman *" w:date="2018-03-29T22:40:00Z"/>
                <w:rFonts w:ascii="Times" w:hAnsi="Times"/>
                <w:noProof/>
              </w:rPr>
            </w:pPr>
            <w:del w:id="1001" w:author="Goodacre, Norman *" w:date="2018-03-29T22:40:00Z">
              <w:r w:rsidRPr="00D555BC" w:rsidDel="006017A8">
                <w:rPr>
                  <w:rFonts w:ascii="Times" w:hAnsi="Times"/>
                  <w:noProof/>
                </w:rPr>
                <w:delText>159</w:delText>
              </w:r>
            </w:del>
          </w:p>
        </w:tc>
        <w:tc>
          <w:tcPr>
            <w:tcW w:w="5400" w:type="dxa"/>
            <w:noWrap/>
            <w:hideMark/>
          </w:tcPr>
          <w:p w14:paraId="724E9B00" w14:textId="4C4A3DB3" w:rsidR="00D555BC" w:rsidRPr="00D555BC" w:rsidDel="006017A8" w:rsidRDefault="00E54F94">
            <w:pPr>
              <w:rPr>
                <w:del w:id="1002" w:author="Goodacre, Norman *" w:date="2018-03-29T22:40:00Z"/>
                <w:rFonts w:ascii="Times" w:hAnsi="Times"/>
                <w:noProof/>
              </w:rPr>
            </w:pPr>
            <w:del w:id="1003" w:author="Goodacre, Norman *" w:date="2018-03-29T22:40:00Z">
              <w:r w:rsidRPr="00E54F94" w:rsidDel="006017A8">
                <w:rPr>
                  <w:rFonts w:ascii="Times" w:hAnsi="Times"/>
                  <w:noProof/>
                </w:rPr>
                <w:delText>california encephalitis orthobunyavirus</w:delText>
              </w:r>
              <w:r w:rsidDel="006017A8">
                <w:rPr>
                  <w:rFonts w:ascii="Times" w:hAnsi="Times"/>
                  <w:noProof/>
                </w:rPr>
                <w:delText xml:space="preserve"> (84)</w:delText>
              </w:r>
            </w:del>
          </w:p>
        </w:tc>
      </w:tr>
      <w:tr w:rsidR="00D555BC" w:rsidRPr="00D555BC" w:rsidDel="006017A8" w14:paraId="77F1210C" w14:textId="04F8C64C" w:rsidTr="005A194B">
        <w:trPr>
          <w:trHeight w:val="280"/>
          <w:del w:id="1004" w:author="Goodacre, Norman *" w:date="2018-03-29T22:40:00Z"/>
        </w:trPr>
        <w:tc>
          <w:tcPr>
            <w:tcW w:w="1975" w:type="dxa"/>
            <w:noWrap/>
            <w:hideMark/>
          </w:tcPr>
          <w:p w14:paraId="61214F83" w14:textId="141C3B34" w:rsidR="00D555BC" w:rsidRPr="00D555BC" w:rsidDel="006017A8" w:rsidRDefault="00D555BC">
            <w:pPr>
              <w:rPr>
                <w:del w:id="1005" w:author="Goodacre, Norman *" w:date="2018-03-29T22:40:00Z"/>
                <w:rFonts w:ascii="Times" w:hAnsi="Times"/>
                <w:noProof/>
              </w:rPr>
            </w:pPr>
            <w:del w:id="1006" w:author="Goodacre, Norman *" w:date="2018-03-29T22:40:00Z">
              <w:r w:rsidRPr="00D555BC" w:rsidDel="006017A8">
                <w:rPr>
                  <w:rFonts w:ascii="Times" w:hAnsi="Times"/>
                  <w:noProof/>
                </w:rPr>
                <w:delText>togaviridae</w:delText>
              </w:r>
            </w:del>
          </w:p>
        </w:tc>
        <w:tc>
          <w:tcPr>
            <w:tcW w:w="1373" w:type="dxa"/>
            <w:noWrap/>
            <w:hideMark/>
          </w:tcPr>
          <w:p w14:paraId="55F4473B" w14:textId="1A17F576" w:rsidR="00D555BC" w:rsidRPr="00D555BC" w:rsidDel="006017A8" w:rsidRDefault="00D555BC" w:rsidP="00D555BC">
            <w:pPr>
              <w:rPr>
                <w:del w:id="1007" w:author="Goodacre, Norman *" w:date="2018-03-29T22:40:00Z"/>
                <w:rFonts w:ascii="Times" w:hAnsi="Times"/>
                <w:noProof/>
              </w:rPr>
            </w:pPr>
            <w:del w:id="1008" w:author="Goodacre, Norman *" w:date="2018-03-29T22:40:00Z">
              <w:r w:rsidRPr="00D555BC" w:rsidDel="006017A8">
                <w:rPr>
                  <w:rFonts w:ascii="Times" w:hAnsi="Times"/>
                  <w:noProof/>
                </w:rPr>
                <w:delText>126</w:delText>
              </w:r>
            </w:del>
          </w:p>
        </w:tc>
        <w:tc>
          <w:tcPr>
            <w:tcW w:w="5400" w:type="dxa"/>
            <w:noWrap/>
            <w:hideMark/>
          </w:tcPr>
          <w:p w14:paraId="175D78D4" w14:textId="7AC22455" w:rsidR="00D555BC" w:rsidRPr="00D555BC" w:rsidDel="006017A8" w:rsidRDefault="00E54F94">
            <w:pPr>
              <w:rPr>
                <w:del w:id="1009" w:author="Goodacre, Norman *" w:date="2018-03-29T22:40:00Z"/>
                <w:rFonts w:ascii="Times" w:hAnsi="Times"/>
                <w:noProof/>
              </w:rPr>
            </w:pPr>
            <w:del w:id="1010" w:author="Goodacre, Norman *" w:date="2018-03-29T22:40:00Z">
              <w:r w:rsidRPr="00E54F94" w:rsidDel="006017A8">
                <w:rPr>
                  <w:rFonts w:ascii="Times" w:hAnsi="Times"/>
                  <w:noProof/>
                </w:rPr>
                <w:delText>sindbis virus</w:delText>
              </w:r>
              <w:r w:rsidDel="006017A8">
                <w:rPr>
                  <w:rFonts w:ascii="Times" w:hAnsi="Times"/>
                  <w:noProof/>
                </w:rPr>
                <w:delText xml:space="preserve"> (69); rubella virus (57)</w:delText>
              </w:r>
            </w:del>
          </w:p>
        </w:tc>
      </w:tr>
      <w:tr w:rsidR="00D555BC" w:rsidRPr="00D555BC" w:rsidDel="006017A8" w14:paraId="12ACAF6B" w14:textId="3AA3AFF6" w:rsidTr="005A194B">
        <w:trPr>
          <w:trHeight w:val="280"/>
          <w:del w:id="1011" w:author="Goodacre, Norman *" w:date="2018-03-29T22:40:00Z"/>
        </w:trPr>
        <w:tc>
          <w:tcPr>
            <w:tcW w:w="1975" w:type="dxa"/>
            <w:noWrap/>
            <w:hideMark/>
          </w:tcPr>
          <w:p w14:paraId="15261DF2" w14:textId="56DBF6FF" w:rsidR="00D555BC" w:rsidRPr="00D555BC" w:rsidDel="006017A8" w:rsidRDefault="00D555BC">
            <w:pPr>
              <w:rPr>
                <w:del w:id="1012" w:author="Goodacre, Norman *" w:date="2018-03-29T22:40:00Z"/>
                <w:rFonts w:ascii="Times" w:hAnsi="Times"/>
                <w:noProof/>
              </w:rPr>
            </w:pPr>
            <w:del w:id="1013" w:author="Goodacre, Norman *" w:date="2018-03-29T22:40:00Z">
              <w:r w:rsidRPr="00D555BC" w:rsidDel="006017A8">
                <w:rPr>
                  <w:rFonts w:ascii="Times" w:hAnsi="Times"/>
                  <w:noProof/>
                </w:rPr>
                <w:delText>hepadnaviridae</w:delText>
              </w:r>
            </w:del>
          </w:p>
        </w:tc>
        <w:tc>
          <w:tcPr>
            <w:tcW w:w="1373" w:type="dxa"/>
            <w:noWrap/>
            <w:hideMark/>
          </w:tcPr>
          <w:p w14:paraId="72577825" w14:textId="4F9F86FA" w:rsidR="00D555BC" w:rsidRPr="00D555BC" w:rsidDel="006017A8" w:rsidRDefault="00D555BC" w:rsidP="00D555BC">
            <w:pPr>
              <w:rPr>
                <w:del w:id="1014" w:author="Goodacre, Norman *" w:date="2018-03-29T22:40:00Z"/>
                <w:rFonts w:ascii="Times" w:hAnsi="Times"/>
                <w:noProof/>
              </w:rPr>
            </w:pPr>
            <w:del w:id="1015" w:author="Goodacre, Norman *" w:date="2018-03-29T22:40:00Z">
              <w:r w:rsidRPr="00D555BC" w:rsidDel="006017A8">
                <w:rPr>
                  <w:rFonts w:ascii="Times" w:hAnsi="Times"/>
                  <w:noProof/>
                </w:rPr>
                <w:delText>99</w:delText>
              </w:r>
            </w:del>
          </w:p>
        </w:tc>
        <w:tc>
          <w:tcPr>
            <w:tcW w:w="5400" w:type="dxa"/>
            <w:noWrap/>
            <w:hideMark/>
          </w:tcPr>
          <w:p w14:paraId="20A91C3A" w14:textId="6FA22649" w:rsidR="00D555BC" w:rsidRPr="00D555BC" w:rsidDel="006017A8" w:rsidRDefault="00E54F94">
            <w:pPr>
              <w:rPr>
                <w:del w:id="1016" w:author="Goodacre, Norman *" w:date="2018-03-29T22:40:00Z"/>
                <w:rFonts w:ascii="Times" w:hAnsi="Times"/>
                <w:noProof/>
              </w:rPr>
            </w:pPr>
            <w:del w:id="1017" w:author="Goodacre, Norman *" w:date="2018-03-29T22:40:00Z">
              <w:r w:rsidRPr="00E54F94" w:rsidDel="006017A8">
                <w:rPr>
                  <w:rFonts w:ascii="Times" w:hAnsi="Times"/>
                  <w:noProof/>
                </w:rPr>
                <w:delText>hepatitis b virus</w:delText>
              </w:r>
              <w:r w:rsidDel="006017A8">
                <w:rPr>
                  <w:rFonts w:ascii="Times" w:hAnsi="Times"/>
                  <w:noProof/>
                </w:rPr>
                <w:delText xml:space="preserve"> (90)</w:delText>
              </w:r>
            </w:del>
          </w:p>
        </w:tc>
      </w:tr>
      <w:tr w:rsidR="00D555BC" w:rsidRPr="00D555BC" w:rsidDel="006017A8" w14:paraId="0D42751C" w14:textId="4CB89FB2" w:rsidTr="005A194B">
        <w:trPr>
          <w:trHeight w:val="280"/>
          <w:del w:id="1018" w:author="Goodacre, Norman *" w:date="2018-03-29T22:40:00Z"/>
        </w:trPr>
        <w:tc>
          <w:tcPr>
            <w:tcW w:w="1975" w:type="dxa"/>
            <w:noWrap/>
            <w:hideMark/>
          </w:tcPr>
          <w:p w14:paraId="31004412" w14:textId="34A24A82" w:rsidR="00D555BC" w:rsidRPr="00D555BC" w:rsidDel="006017A8" w:rsidRDefault="00D555BC">
            <w:pPr>
              <w:rPr>
                <w:del w:id="1019" w:author="Goodacre, Norman *" w:date="2018-03-29T22:40:00Z"/>
                <w:rFonts w:ascii="Times" w:hAnsi="Times"/>
                <w:noProof/>
              </w:rPr>
            </w:pPr>
            <w:del w:id="1020" w:author="Goodacre, Norman *" w:date="2018-03-29T22:40:00Z">
              <w:r w:rsidRPr="00D555BC" w:rsidDel="006017A8">
                <w:rPr>
                  <w:rFonts w:ascii="Times" w:hAnsi="Times"/>
                  <w:noProof/>
                </w:rPr>
                <w:delText>peribunyaviridae</w:delText>
              </w:r>
            </w:del>
          </w:p>
        </w:tc>
        <w:tc>
          <w:tcPr>
            <w:tcW w:w="1373" w:type="dxa"/>
            <w:noWrap/>
            <w:hideMark/>
          </w:tcPr>
          <w:p w14:paraId="724025B3" w14:textId="51112468" w:rsidR="00D555BC" w:rsidRPr="00D555BC" w:rsidDel="006017A8" w:rsidRDefault="00D555BC" w:rsidP="00D555BC">
            <w:pPr>
              <w:rPr>
                <w:del w:id="1021" w:author="Goodacre, Norman *" w:date="2018-03-29T22:40:00Z"/>
                <w:rFonts w:ascii="Times" w:hAnsi="Times"/>
                <w:noProof/>
              </w:rPr>
            </w:pPr>
            <w:del w:id="1022" w:author="Goodacre, Norman *" w:date="2018-03-29T22:40:00Z">
              <w:r w:rsidRPr="00D555BC" w:rsidDel="006017A8">
                <w:rPr>
                  <w:rFonts w:ascii="Times" w:hAnsi="Times"/>
                  <w:noProof/>
                </w:rPr>
                <w:delText>85</w:delText>
              </w:r>
            </w:del>
          </w:p>
        </w:tc>
        <w:tc>
          <w:tcPr>
            <w:tcW w:w="5400" w:type="dxa"/>
            <w:noWrap/>
            <w:hideMark/>
          </w:tcPr>
          <w:p w14:paraId="21F348F4" w14:textId="58519471" w:rsidR="00D555BC" w:rsidRPr="00D555BC" w:rsidDel="006017A8" w:rsidRDefault="00E54F94">
            <w:pPr>
              <w:rPr>
                <w:del w:id="1023" w:author="Goodacre, Norman *" w:date="2018-03-29T22:40:00Z"/>
                <w:rFonts w:ascii="Times" w:hAnsi="Times"/>
                <w:noProof/>
              </w:rPr>
            </w:pPr>
            <w:del w:id="1024" w:author="Goodacre, Norman *" w:date="2018-03-29T22:40:00Z">
              <w:r w:rsidRPr="00E54F94" w:rsidDel="006017A8">
                <w:rPr>
                  <w:rFonts w:ascii="Times" w:hAnsi="Times"/>
                  <w:noProof/>
                </w:rPr>
                <w:delText>california encephalitis orthobunyavirus</w:delText>
              </w:r>
              <w:r w:rsidDel="006017A8">
                <w:rPr>
                  <w:rFonts w:ascii="Times" w:hAnsi="Times"/>
                  <w:noProof/>
                </w:rPr>
                <w:delText xml:space="preserve"> (84)</w:delText>
              </w:r>
            </w:del>
          </w:p>
        </w:tc>
      </w:tr>
      <w:tr w:rsidR="00D555BC" w:rsidRPr="00D555BC" w:rsidDel="006017A8" w14:paraId="0CDE0202" w14:textId="2C1E715B" w:rsidTr="005A194B">
        <w:trPr>
          <w:trHeight w:val="280"/>
          <w:del w:id="1025" w:author="Goodacre, Norman *" w:date="2018-03-29T22:40:00Z"/>
        </w:trPr>
        <w:tc>
          <w:tcPr>
            <w:tcW w:w="1975" w:type="dxa"/>
            <w:noWrap/>
            <w:hideMark/>
          </w:tcPr>
          <w:p w14:paraId="3ED73244" w14:textId="61D3580A" w:rsidR="00D555BC" w:rsidRPr="00D555BC" w:rsidDel="006017A8" w:rsidRDefault="00D555BC">
            <w:pPr>
              <w:rPr>
                <w:del w:id="1026" w:author="Goodacre, Norman *" w:date="2018-03-29T22:40:00Z"/>
                <w:rFonts w:ascii="Times" w:hAnsi="Times"/>
                <w:noProof/>
              </w:rPr>
            </w:pPr>
            <w:del w:id="1027" w:author="Goodacre, Norman *" w:date="2018-03-29T22:40:00Z">
              <w:r w:rsidRPr="00D555BC" w:rsidDel="006017A8">
                <w:rPr>
                  <w:rFonts w:ascii="Times" w:hAnsi="Times"/>
                  <w:noProof/>
                </w:rPr>
                <w:delText>phenuiviridae</w:delText>
              </w:r>
            </w:del>
          </w:p>
        </w:tc>
        <w:tc>
          <w:tcPr>
            <w:tcW w:w="1373" w:type="dxa"/>
            <w:noWrap/>
            <w:hideMark/>
          </w:tcPr>
          <w:p w14:paraId="60B02627" w14:textId="03E55273" w:rsidR="00D555BC" w:rsidRPr="00201F6A" w:rsidDel="006017A8" w:rsidRDefault="00D555BC" w:rsidP="00D555BC">
            <w:pPr>
              <w:rPr>
                <w:del w:id="1028" w:author="Goodacre, Norman *" w:date="2018-03-29T22:40:00Z"/>
                <w:rFonts w:ascii="Times" w:hAnsi="Times"/>
                <w:noProof/>
                <w:highlight w:val="yellow"/>
              </w:rPr>
            </w:pPr>
            <w:del w:id="1029" w:author="Goodacre, Norman *" w:date="2018-03-29T22:40:00Z">
              <w:r w:rsidRPr="00201F6A" w:rsidDel="006017A8">
                <w:rPr>
                  <w:rFonts w:ascii="Times" w:hAnsi="Times"/>
                  <w:noProof/>
                  <w:highlight w:val="yellow"/>
                </w:rPr>
                <w:delText>76</w:delText>
              </w:r>
            </w:del>
          </w:p>
        </w:tc>
        <w:tc>
          <w:tcPr>
            <w:tcW w:w="5400" w:type="dxa"/>
            <w:noWrap/>
            <w:hideMark/>
          </w:tcPr>
          <w:p w14:paraId="60B4A2FF" w14:textId="0EE96D9A" w:rsidR="00D555BC" w:rsidRPr="00201F6A" w:rsidDel="006017A8" w:rsidRDefault="00190A97">
            <w:pPr>
              <w:rPr>
                <w:del w:id="1030" w:author="Goodacre, Norman *" w:date="2018-03-29T22:40:00Z"/>
                <w:rFonts w:ascii="Times" w:hAnsi="Times"/>
                <w:noProof/>
                <w:highlight w:val="yellow"/>
              </w:rPr>
            </w:pPr>
            <w:del w:id="1031" w:author="Goodacre, Norman *" w:date="2018-03-29T22:40:00Z">
              <w:r w:rsidRPr="00201F6A" w:rsidDel="006017A8">
                <w:rPr>
                  <w:rFonts w:ascii="Times" w:hAnsi="Times"/>
                  <w:noProof/>
                  <w:highlight w:val="yellow"/>
                </w:rPr>
                <w:delText>sandfly fever sicilian virus (50); rift valley fever phlebovirus (26); rift valley fever virus (strain zh-548 m12 (20)</w:delText>
              </w:r>
            </w:del>
          </w:p>
        </w:tc>
      </w:tr>
      <w:tr w:rsidR="00D555BC" w:rsidRPr="00D555BC" w:rsidDel="006017A8" w14:paraId="731A57DE" w14:textId="6A0F66CE" w:rsidTr="005A194B">
        <w:trPr>
          <w:trHeight w:val="280"/>
          <w:del w:id="1032" w:author="Goodacre, Norman *" w:date="2018-03-29T22:40:00Z"/>
        </w:trPr>
        <w:tc>
          <w:tcPr>
            <w:tcW w:w="1975" w:type="dxa"/>
            <w:noWrap/>
            <w:hideMark/>
          </w:tcPr>
          <w:p w14:paraId="6559B0A5" w14:textId="26EF83AE" w:rsidR="00D555BC" w:rsidRPr="00D555BC" w:rsidDel="006017A8" w:rsidRDefault="00D555BC">
            <w:pPr>
              <w:rPr>
                <w:del w:id="1033" w:author="Goodacre, Norman *" w:date="2018-03-29T22:40:00Z"/>
                <w:rFonts w:ascii="Times" w:hAnsi="Times"/>
                <w:noProof/>
              </w:rPr>
            </w:pPr>
            <w:del w:id="1034" w:author="Goodacre, Norman *" w:date="2018-03-29T22:40:00Z">
              <w:r w:rsidRPr="00D555BC" w:rsidDel="006017A8">
                <w:rPr>
                  <w:rFonts w:ascii="Times" w:hAnsi="Times"/>
                  <w:noProof/>
                </w:rPr>
                <w:delText>arteriviridae</w:delText>
              </w:r>
            </w:del>
          </w:p>
        </w:tc>
        <w:tc>
          <w:tcPr>
            <w:tcW w:w="1373" w:type="dxa"/>
            <w:noWrap/>
            <w:hideMark/>
          </w:tcPr>
          <w:p w14:paraId="3CDA9E88" w14:textId="4D9B78F6" w:rsidR="00D555BC" w:rsidRPr="00D555BC" w:rsidDel="006017A8" w:rsidRDefault="00D555BC" w:rsidP="00D555BC">
            <w:pPr>
              <w:rPr>
                <w:del w:id="1035" w:author="Goodacre, Norman *" w:date="2018-03-29T22:40:00Z"/>
                <w:rFonts w:ascii="Times" w:hAnsi="Times"/>
                <w:noProof/>
              </w:rPr>
            </w:pPr>
            <w:del w:id="1036" w:author="Goodacre, Norman *" w:date="2018-03-29T22:40:00Z">
              <w:r w:rsidRPr="00D555BC" w:rsidDel="006017A8">
                <w:rPr>
                  <w:rFonts w:ascii="Times" w:hAnsi="Times"/>
                  <w:noProof/>
                </w:rPr>
                <w:delText>67</w:delText>
              </w:r>
            </w:del>
          </w:p>
        </w:tc>
        <w:tc>
          <w:tcPr>
            <w:tcW w:w="5400" w:type="dxa"/>
            <w:noWrap/>
            <w:hideMark/>
          </w:tcPr>
          <w:p w14:paraId="2A009329" w14:textId="1E0612E4" w:rsidR="00D555BC" w:rsidRPr="00D555BC" w:rsidDel="006017A8" w:rsidRDefault="00184FEC">
            <w:pPr>
              <w:rPr>
                <w:del w:id="1037" w:author="Goodacre, Norman *" w:date="2018-03-29T22:40:00Z"/>
                <w:rFonts w:ascii="Times" w:hAnsi="Times"/>
                <w:noProof/>
              </w:rPr>
            </w:pPr>
            <w:del w:id="1038" w:author="Goodacre, Norman *" w:date="2018-03-29T22:40:00Z">
              <w:r w:rsidRPr="00184FEC" w:rsidDel="006017A8">
                <w:rPr>
                  <w:rFonts w:ascii="Times" w:hAnsi="Times"/>
                  <w:noProof/>
                </w:rPr>
                <w:delText>porcine reproductive and respiratory syndrome virus</w:delText>
              </w:r>
              <w:r w:rsidDel="006017A8">
                <w:rPr>
                  <w:rFonts w:ascii="Times" w:hAnsi="Times"/>
                  <w:noProof/>
                </w:rPr>
                <w:delText xml:space="preserve"> (16); </w:delText>
              </w:r>
              <w:r w:rsidRPr="00184FEC" w:rsidDel="006017A8">
                <w:rPr>
                  <w:rFonts w:ascii="Times" w:hAnsi="Times"/>
                  <w:noProof/>
                </w:rPr>
                <w:delText>equine arteritis virus</w:delText>
              </w:r>
              <w:r w:rsidDel="006017A8">
                <w:rPr>
                  <w:rFonts w:ascii="Times" w:hAnsi="Times"/>
                  <w:noProof/>
                </w:rPr>
                <w:delText xml:space="preserve"> (11)</w:delText>
              </w:r>
            </w:del>
          </w:p>
        </w:tc>
      </w:tr>
      <w:tr w:rsidR="00D555BC" w:rsidRPr="00D555BC" w:rsidDel="006017A8" w14:paraId="115AC7D0" w14:textId="4A46E4FA" w:rsidTr="005A194B">
        <w:trPr>
          <w:trHeight w:val="280"/>
          <w:del w:id="1039" w:author="Goodacre, Norman *" w:date="2018-03-29T22:40:00Z"/>
        </w:trPr>
        <w:tc>
          <w:tcPr>
            <w:tcW w:w="1975" w:type="dxa"/>
            <w:noWrap/>
            <w:hideMark/>
          </w:tcPr>
          <w:p w14:paraId="54A9E6E5" w14:textId="6BE7CC98" w:rsidR="00D555BC" w:rsidRPr="00D555BC" w:rsidDel="006017A8" w:rsidRDefault="00D555BC">
            <w:pPr>
              <w:rPr>
                <w:del w:id="1040" w:author="Goodacre, Norman *" w:date="2018-03-29T22:40:00Z"/>
                <w:rFonts w:ascii="Times" w:hAnsi="Times"/>
                <w:noProof/>
              </w:rPr>
            </w:pPr>
            <w:del w:id="1041" w:author="Goodacre, Norman *" w:date="2018-03-29T22:40:00Z">
              <w:r w:rsidRPr="00D555BC" w:rsidDel="006017A8">
                <w:rPr>
                  <w:rFonts w:ascii="Times" w:hAnsi="Times"/>
                  <w:noProof/>
                </w:rPr>
                <w:lastRenderedPageBreak/>
                <w:delText>coronaviridae</w:delText>
              </w:r>
            </w:del>
          </w:p>
        </w:tc>
        <w:tc>
          <w:tcPr>
            <w:tcW w:w="1373" w:type="dxa"/>
            <w:noWrap/>
            <w:hideMark/>
          </w:tcPr>
          <w:p w14:paraId="150BB3CA" w14:textId="36A0C24E" w:rsidR="00D555BC" w:rsidRPr="00D555BC" w:rsidDel="006017A8" w:rsidRDefault="00D555BC" w:rsidP="00D555BC">
            <w:pPr>
              <w:rPr>
                <w:del w:id="1042" w:author="Goodacre, Norman *" w:date="2018-03-29T22:40:00Z"/>
                <w:rFonts w:ascii="Times" w:hAnsi="Times"/>
                <w:noProof/>
              </w:rPr>
            </w:pPr>
            <w:del w:id="1043" w:author="Goodacre, Norman *" w:date="2018-03-29T22:40:00Z">
              <w:r w:rsidRPr="00D555BC" w:rsidDel="006017A8">
                <w:rPr>
                  <w:rFonts w:ascii="Times" w:hAnsi="Times"/>
                  <w:noProof/>
                </w:rPr>
                <w:delText>66</w:delText>
              </w:r>
            </w:del>
          </w:p>
        </w:tc>
        <w:tc>
          <w:tcPr>
            <w:tcW w:w="5400" w:type="dxa"/>
            <w:noWrap/>
            <w:hideMark/>
          </w:tcPr>
          <w:p w14:paraId="7CFD02A1" w14:textId="5785FCFA" w:rsidR="00D555BC" w:rsidRPr="00D555BC" w:rsidDel="006017A8" w:rsidRDefault="0021448C" w:rsidP="0021448C">
            <w:pPr>
              <w:rPr>
                <w:del w:id="1044" w:author="Goodacre, Norman *" w:date="2018-03-29T22:40:00Z"/>
                <w:rFonts w:ascii="Times" w:hAnsi="Times"/>
                <w:noProof/>
              </w:rPr>
            </w:pPr>
            <w:del w:id="1045" w:author="Goodacre, Norman *" w:date="2018-03-29T22:40:00Z">
              <w:r w:rsidRPr="0021448C" w:rsidDel="006017A8">
                <w:rPr>
                  <w:rFonts w:ascii="Times" w:hAnsi="Times"/>
                  <w:noProof/>
                </w:rPr>
                <w:delText>sars coronavirus</w:delText>
              </w:r>
              <w:r w:rsidDel="006017A8">
                <w:rPr>
                  <w:rFonts w:ascii="Times" w:hAnsi="Times"/>
                  <w:noProof/>
                </w:rPr>
                <w:delText xml:space="preserve"> (66)</w:delText>
              </w:r>
            </w:del>
          </w:p>
        </w:tc>
      </w:tr>
      <w:tr w:rsidR="00D555BC" w:rsidRPr="00D555BC" w:rsidDel="006017A8" w14:paraId="1D165F6C" w14:textId="69C3CED5" w:rsidTr="005A194B">
        <w:trPr>
          <w:trHeight w:val="280"/>
          <w:del w:id="1046" w:author="Goodacre, Norman *" w:date="2018-03-29T22:40:00Z"/>
        </w:trPr>
        <w:tc>
          <w:tcPr>
            <w:tcW w:w="1975" w:type="dxa"/>
            <w:noWrap/>
            <w:hideMark/>
          </w:tcPr>
          <w:p w14:paraId="62B02AA3" w14:textId="1CCB22B7" w:rsidR="00D555BC" w:rsidRPr="00D555BC" w:rsidDel="006017A8" w:rsidRDefault="00D555BC">
            <w:pPr>
              <w:rPr>
                <w:del w:id="1047" w:author="Goodacre, Norman *" w:date="2018-03-29T22:40:00Z"/>
                <w:rFonts w:ascii="Times" w:hAnsi="Times"/>
                <w:noProof/>
              </w:rPr>
            </w:pPr>
            <w:del w:id="1048" w:author="Goodacre, Norman *" w:date="2018-03-29T22:40:00Z">
              <w:r w:rsidRPr="00D555BC" w:rsidDel="006017A8">
                <w:rPr>
                  <w:rFonts w:ascii="Times" w:hAnsi="Times"/>
                  <w:noProof/>
                </w:rPr>
                <w:delText>reoviridae</w:delText>
              </w:r>
            </w:del>
          </w:p>
        </w:tc>
        <w:tc>
          <w:tcPr>
            <w:tcW w:w="1373" w:type="dxa"/>
            <w:noWrap/>
            <w:hideMark/>
          </w:tcPr>
          <w:p w14:paraId="1B609246" w14:textId="37FF7C6E" w:rsidR="00D555BC" w:rsidRPr="00D555BC" w:rsidDel="006017A8" w:rsidRDefault="00D555BC" w:rsidP="00D555BC">
            <w:pPr>
              <w:rPr>
                <w:del w:id="1049" w:author="Goodacre, Norman *" w:date="2018-03-29T22:40:00Z"/>
                <w:rFonts w:ascii="Times" w:hAnsi="Times"/>
                <w:noProof/>
              </w:rPr>
            </w:pPr>
            <w:del w:id="1050" w:author="Goodacre, Norman *" w:date="2018-03-29T22:40:00Z">
              <w:r w:rsidRPr="00D555BC" w:rsidDel="006017A8">
                <w:rPr>
                  <w:rFonts w:ascii="Times" w:hAnsi="Times"/>
                  <w:noProof/>
                </w:rPr>
                <w:delText>63</w:delText>
              </w:r>
            </w:del>
          </w:p>
        </w:tc>
        <w:tc>
          <w:tcPr>
            <w:tcW w:w="5400" w:type="dxa"/>
            <w:noWrap/>
            <w:hideMark/>
          </w:tcPr>
          <w:p w14:paraId="62D83FD9" w14:textId="2D0D13F8" w:rsidR="00D555BC" w:rsidRPr="00D555BC" w:rsidDel="006017A8" w:rsidRDefault="0021448C">
            <w:pPr>
              <w:rPr>
                <w:del w:id="1051" w:author="Goodacre, Norman *" w:date="2018-03-29T22:40:00Z"/>
                <w:rFonts w:ascii="Times" w:hAnsi="Times"/>
                <w:noProof/>
              </w:rPr>
            </w:pPr>
            <w:del w:id="1052" w:author="Goodacre, Norman *" w:date="2018-03-29T22:40:00Z">
              <w:r w:rsidRPr="0021448C" w:rsidDel="006017A8">
                <w:rPr>
                  <w:rFonts w:ascii="Times" w:hAnsi="Times"/>
                  <w:noProof/>
                </w:rPr>
                <w:delText>mammalian orthoreovirus</w:delText>
              </w:r>
              <w:r w:rsidDel="006017A8">
                <w:rPr>
                  <w:rFonts w:ascii="Times" w:hAnsi="Times"/>
                  <w:noProof/>
                </w:rPr>
                <w:delText xml:space="preserve"> (34); </w:delText>
              </w:r>
              <w:r w:rsidRPr="0021448C" w:rsidDel="006017A8">
                <w:rPr>
                  <w:rFonts w:ascii="Times" w:hAnsi="Times"/>
                  <w:noProof/>
                </w:rPr>
                <w:delText>rotavirus c</w:delText>
              </w:r>
              <w:r w:rsidDel="006017A8">
                <w:rPr>
                  <w:rFonts w:ascii="Times" w:hAnsi="Times"/>
                  <w:noProof/>
                </w:rPr>
                <w:delText xml:space="preserve"> (19); </w:delText>
              </w:r>
              <w:r w:rsidRPr="0021448C" w:rsidDel="006017A8">
                <w:rPr>
                  <w:rFonts w:ascii="Times" w:hAnsi="Times"/>
                  <w:noProof/>
                </w:rPr>
                <w:delText>mammalian orthoreovirus 1 lang</w:delText>
              </w:r>
              <w:r w:rsidDel="006017A8">
                <w:rPr>
                  <w:rFonts w:ascii="Times" w:hAnsi="Times"/>
                  <w:noProof/>
                </w:rPr>
                <w:delText xml:space="preserve"> (16)</w:delText>
              </w:r>
            </w:del>
          </w:p>
        </w:tc>
      </w:tr>
      <w:tr w:rsidR="00D555BC" w:rsidRPr="00D555BC" w:rsidDel="006017A8" w14:paraId="4DC413F2" w14:textId="5491C985" w:rsidTr="005A194B">
        <w:trPr>
          <w:trHeight w:val="280"/>
          <w:del w:id="1053" w:author="Goodacre, Norman *" w:date="2018-03-29T22:40:00Z"/>
        </w:trPr>
        <w:tc>
          <w:tcPr>
            <w:tcW w:w="1975" w:type="dxa"/>
            <w:noWrap/>
            <w:hideMark/>
          </w:tcPr>
          <w:p w14:paraId="01E6DFDF" w14:textId="17E2B4FF" w:rsidR="00D555BC" w:rsidRPr="00D555BC" w:rsidDel="006017A8" w:rsidRDefault="00D555BC">
            <w:pPr>
              <w:rPr>
                <w:del w:id="1054" w:author="Goodacre, Norman *" w:date="2018-03-29T22:40:00Z"/>
                <w:rFonts w:ascii="Times" w:hAnsi="Times"/>
                <w:noProof/>
              </w:rPr>
            </w:pPr>
            <w:del w:id="1055" w:author="Goodacre, Norman *" w:date="2018-03-29T22:40:00Z">
              <w:r w:rsidRPr="00D555BC" w:rsidDel="006017A8">
                <w:rPr>
                  <w:rFonts w:ascii="Times" w:hAnsi="Times"/>
                  <w:noProof/>
                </w:rPr>
                <w:delText>other</w:delText>
              </w:r>
            </w:del>
          </w:p>
        </w:tc>
        <w:tc>
          <w:tcPr>
            <w:tcW w:w="1373" w:type="dxa"/>
            <w:noWrap/>
            <w:hideMark/>
          </w:tcPr>
          <w:p w14:paraId="112722EA" w14:textId="6F465886" w:rsidR="00D555BC" w:rsidRPr="00D555BC" w:rsidDel="006017A8" w:rsidRDefault="00D555BC" w:rsidP="00D555BC">
            <w:pPr>
              <w:rPr>
                <w:del w:id="1056" w:author="Goodacre, Norman *" w:date="2018-03-29T22:40:00Z"/>
                <w:rFonts w:ascii="Times" w:hAnsi="Times"/>
                <w:noProof/>
              </w:rPr>
            </w:pPr>
            <w:del w:id="1057" w:author="Goodacre, Norman *" w:date="2018-03-29T22:40:00Z">
              <w:r w:rsidRPr="00D555BC" w:rsidDel="006017A8">
                <w:rPr>
                  <w:rFonts w:ascii="Times" w:hAnsi="Times"/>
                  <w:noProof/>
                </w:rPr>
                <w:delText>183</w:delText>
              </w:r>
            </w:del>
          </w:p>
        </w:tc>
        <w:tc>
          <w:tcPr>
            <w:tcW w:w="5400" w:type="dxa"/>
            <w:noWrap/>
            <w:hideMark/>
          </w:tcPr>
          <w:p w14:paraId="257327A1" w14:textId="78BF0E3A" w:rsidR="00D555BC" w:rsidRPr="00D555BC" w:rsidDel="006017A8" w:rsidRDefault="00D555BC">
            <w:pPr>
              <w:rPr>
                <w:del w:id="1058" w:author="Goodacre, Norman *" w:date="2018-03-29T22:40:00Z"/>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2304FA7" w14:textId="77777777" w:rsidR="00EA5A60" w:rsidRDefault="00EA5A60">
      <w:pPr>
        <w:rPr>
          <w:rFonts w:ascii="Times" w:hAnsi="Times"/>
          <w:noProof/>
        </w:rPr>
      </w:pPr>
    </w:p>
    <w:p w14:paraId="226C9EF9" w14:textId="77777777" w:rsidR="00EA5A60" w:rsidRDefault="00EA5A60">
      <w:pPr>
        <w:rPr>
          <w:rFonts w:ascii="Times" w:hAnsi="Times"/>
          <w:noProof/>
        </w:rPr>
      </w:pPr>
    </w:p>
    <w:p w14:paraId="3C1B801D" w14:textId="77777777" w:rsidR="00EA5A60" w:rsidRDefault="00EA5A60">
      <w:pPr>
        <w:rPr>
          <w:rFonts w:ascii="Times" w:hAnsi="Times"/>
          <w:noProof/>
        </w:rPr>
      </w:pPr>
    </w:p>
    <w:p w14:paraId="060EA138" w14:textId="77777777" w:rsidR="00EA5A60" w:rsidRDefault="00EA5A60">
      <w:pPr>
        <w:rPr>
          <w:rFonts w:ascii="Times" w:hAnsi="Times"/>
          <w:noProof/>
        </w:rPr>
      </w:pPr>
    </w:p>
    <w:p w14:paraId="7A4B9C29" w14:textId="77777777" w:rsidR="00EA5A60" w:rsidRDefault="00EA5A60">
      <w:pPr>
        <w:rPr>
          <w:rFonts w:ascii="Times" w:hAnsi="Times"/>
          <w:noProof/>
        </w:rPr>
      </w:pPr>
    </w:p>
    <w:p w14:paraId="41B2C14A" w14:textId="77777777" w:rsidR="00EA5A60" w:rsidRDefault="00EA5A60">
      <w:pPr>
        <w:rPr>
          <w:rFonts w:ascii="Times" w:hAnsi="Times"/>
          <w:noProof/>
        </w:rPr>
      </w:pPr>
    </w:p>
    <w:p w14:paraId="01ADF90C" w14:textId="77777777" w:rsidR="00EA5A60" w:rsidRDefault="00EA5A60">
      <w:pPr>
        <w:rPr>
          <w:rFonts w:ascii="Times" w:hAnsi="Times"/>
          <w:noProof/>
        </w:rPr>
      </w:pPr>
    </w:p>
    <w:p w14:paraId="0A37E794" w14:textId="77777777" w:rsidR="00EA5A60" w:rsidRDefault="00EA5A60">
      <w:pPr>
        <w:rPr>
          <w:rFonts w:ascii="Times" w:hAnsi="Times"/>
          <w:noProof/>
        </w:rPr>
      </w:pPr>
    </w:p>
    <w:p w14:paraId="1DBBBE4F" w14:textId="77777777" w:rsidR="00EA5A60" w:rsidRDefault="00EA5A60">
      <w:pPr>
        <w:rPr>
          <w:rFonts w:ascii="Times" w:hAnsi="Times"/>
          <w:noProof/>
        </w:rPr>
      </w:pPr>
    </w:p>
    <w:p w14:paraId="4680A73E" w14:textId="77777777" w:rsidR="00EA5A60" w:rsidRDefault="00EA5A60">
      <w:pPr>
        <w:rPr>
          <w:rFonts w:ascii="Times" w:hAnsi="Times"/>
          <w:noProof/>
        </w:rPr>
      </w:pPr>
    </w:p>
    <w:p w14:paraId="509CDC36" w14:textId="77777777" w:rsidR="00EA5A60" w:rsidRDefault="00EA5A60">
      <w:pPr>
        <w:rPr>
          <w:rFonts w:ascii="Times" w:hAnsi="Times"/>
          <w:noProof/>
        </w:rPr>
      </w:pPr>
    </w:p>
    <w:p w14:paraId="31987342" w14:textId="19C61DC0" w:rsidR="00EA5A60" w:rsidRDefault="00EA5A60" w:rsidP="00124024">
      <w:pPr>
        <w:spacing w:line="276" w:lineRule="auto"/>
        <w:rPr>
          <w:rFonts w:ascii="Times New Roman" w:hAnsi="Times New Roman" w:cs="Times New Roman"/>
          <w:b/>
          <w:noProof/>
        </w:rPr>
      </w:pPr>
      <w:r w:rsidRPr="00124024">
        <w:rPr>
          <w:rFonts w:ascii="Times New Roman" w:hAnsi="Times New Roman" w:cs="Times New Roman"/>
          <w:b/>
          <w:noProof/>
        </w:rPr>
        <w:lastRenderedPageBreak/>
        <w:drawing>
          <wp:inline distT="0" distB="0" distL="0" distR="0" wp14:anchorId="60701C39" wp14:editId="0422A67A">
            <wp:extent cx="5143500" cy="5207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df"/>
                    <pic:cNvPicPr/>
                  </pic:nvPicPr>
                  <pic:blipFill>
                    <a:blip r:embed="rId12">
                      <a:extLst>
                        <a:ext uri="{28A0092B-C50C-407E-A947-70E740481C1C}">
                          <a14:useLocalDpi xmlns:a14="http://schemas.microsoft.com/office/drawing/2010/main" val="0"/>
                        </a:ext>
                      </a:extLst>
                    </a:blip>
                    <a:stretch>
                      <a:fillRect/>
                    </a:stretch>
                  </pic:blipFill>
                  <pic:spPr>
                    <a:xfrm>
                      <a:off x="0" y="0"/>
                      <a:ext cx="5143500" cy="5207000"/>
                    </a:xfrm>
                    <a:prstGeom prst="rect">
                      <a:avLst/>
                    </a:prstGeom>
                  </pic:spPr>
                </pic:pic>
              </a:graphicData>
            </a:graphic>
          </wp:inline>
        </w:drawing>
      </w:r>
    </w:p>
    <w:p w14:paraId="2CB8EE51" w14:textId="129D24C6" w:rsidR="00EA5A60" w:rsidRDefault="00EA5A60" w:rsidP="00124024">
      <w:pPr>
        <w:spacing w:line="276" w:lineRule="auto"/>
        <w:rPr>
          <w:rFonts w:ascii="Times New Roman" w:hAnsi="Times New Roman" w:cs="Times New Roman"/>
          <w:b/>
          <w:noProof/>
        </w:rPr>
      </w:pPr>
      <w:r w:rsidRPr="00124024">
        <w:rPr>
          <w:rFonts w:ascii="Times New Roman" w:hAnsi="Times New Roman" w:cs="Times New Roman"/>
          <w:b/>
          <w:noProof/>
        </w:rPr>
        <w:t>Figure 1: Venn diagram of sets of interactions between proteins of different virus families and the human host.</w:t>
      </w:r>
    </w:p>
    <w:p w14:paraId="40594D18" w14:textId="77777777" w:rsidR="00EA5A60" w:rsidRDefault="00EA5A60" w:rsidP="00124024">
      <w:pPr>
        <w:spacing w:line="276" w:lineRule="auto"/>
        <w:rPr>
          <w:rFonts w:ascii="Times New Roman" w:hAnsi="Times New Roman" w:cs="Times New Roman"/>
          <w:b/>
          <w:noProof/>
        </w:rPr>
      </w:pPr>
    </w:p>
    <w:p w14:paraId="3CEF6317" w14:textId="77777777" w:rsidR="00EA5A60" w:rsidRDefault="00EA5A60" w:rsidP="00124024">
      <w:pPr>
        <w:spacing w:line="276" w:lineRule="auto"/>
        <w:rPr>
          <w:rFonts w:ascii="Times New Roman" w:hAnsi="Times New Roman" w:cs="Times New Roman"/>
          <w:b/>
          <w:noProof/>
        </w:rPr>
      </w:pPr>
    </w:p>
    <w:p w14:paraId="46B94D3C" w14:textId="77777777" w:rsidR="00EA5A60" w:rsidRPr="00124024" w:rsidRDefault="00EA5A60" w:rsidP="00124024">
      <w:pPr>
        <w:spacing w:line="276" w:lineRule="auto"/>
        <w:rPr>
          <w:rFonts w:ascii="Times New Roman" w:hAnsi="Times New Roman" w:cs="Times New Roman"/>
          <w:b/>
          <w:noProof/>
        </w:rPr>
      </w:pPr>
    </w:p>
    <w:p w14:paraId="4D9B6614" w14:textId="77777777" w:rsidR="00EA5A60" w:rsidRDefault="00EA5A60">
      <w:pPr>
        <w:rPr>
          <w:rFonts w:ascii="Times" w:hAnsi="Times"/>
          <w:noProof/>
        </w:rPr>
      </w:pPr>
    </w:p>
    <w:p w14:paraId="5DA7E023" w14:textId="77777777" w:rsidR="00EA5A60" w:rsidRDefault="00EA5A60">
      <w:pPr>
        <w:rPr>
          <w:rFonts w:ascii="Times" w:hAnsi="Times"/>
          <w:noProof/>
        </w:rPr>
      </w:pPr>
    </w:p>
    <w:p w14:paraId="0C4E7483" w14:textId="77777777" w:rsidR="00EA5A60" w:rsidRDefault="00EA5A60">
      <w:pPr>
        <w:rPr>
          <w:rFonts w:ascii="Times" w:hAnsi="Times"/>
          <w:noProof/>
        </w:rPr>
      </w:pPr>
    </w:p>
    <w:p w14:paraId="38D8783E" w14:textId="77777777" w:rsidR="00EA5A60" w:rsidRDefault="00EA5A60">
      <w:pPr>
        <w:rPr>
          <w:rFonts w:ascii="Times" w:hAnsi="Times"/>
          <w:noProof/>
        </w:rPr>
      </w:pPr>
    </w:p>
    <w:p w14:paraId="6389B445" w14:textId="77777777" w:rsidR="00EA5A60" w:rsidRDefault="00EA5A60">
      <w:pPr>
        <w:rPr>
          <w:rFonts w:ascii="Times" w:hAnsi="Times"/>
          <w:noProof/>
        </w:rPr>
      </w:pPr>
    </w:p>
    <w:p w14:paraId="34D59B6D" w14:textId="77777777" w:rsidR="00EA5A60" w:rsidRDefault="00EA5A60">
      <w:pPr>
        <w:rPr>
          <w:rFonts w:ascii="Times" w:hAnsi="Times"/>
          <w:noProof/>
        </w:rPr>
      </w:pPr>
    </w:p>
    <w:p w14:paraId="01B86EB5" w14:textId="77777777" w:rsidR="00EA5A60" w:rsidRDefault="00EA5A60">
      <w:pPr>
        <w:rPr>
          <w:rFonts w:ascii="Times" w:hAnsi="Times"/>
          <w:noProof/>
        </w:rPr>
      </w:pPr>
    </w:p>
    <w:p w14:paraId="1B7BBB85" w14:textId="77777777" w:rsidR="00EA5A60" w:rsidRDefault="00EA5A60">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p w14:paraId="6F38DEFE" w14:textId="57483141" w:rsidR="00714B3B" w:rsidRPr="00AB7692" w:rsidRDefault="00714B3B" w:rsidP="00C63B0B">
      <w:pPr>
        <w:ind w:left="360" w:hanging="360"/>
        <w:rPr>
          <w:rFonts w:ascii="Times" w:hAnsi="Times"/>
          <w:noProof/>
        </w:rPr>
      </w:pPr>
    </w:p>
    <w:sectPr w:rsidR="00714B3B" w:rsidRPr="00AB7692" w:rsidSect="004A536E">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oodacre, Norman *" w:date="2018-03-29T22:28:00Z" w:initials="GN*">
    <w:p w14:paraId="6924269E" w14:textId="349AD711" w:rsidR="00C27EC1" w:rsidRDefault="00C27EC1">
      <w:pPr>
        <w:pStyle w:val="CommentText"/>
      </w:pPr>
      <w:r>
        <w:rPr>
          <w:rStyle w:val="CommentReference"/>
        </w:rPr>
        <w:annotationRef/>
      </w:r>
      <w:r>
        <w:rPr>
          <w:rFonts w:ascii="Arial" w:hAnsi="Arial" w:cs="Arial"/>
          <w:color w:val="222222"/>
          <w:sz w:val="20"/>
          <w:szCs w:val="20"/>
          <w:shd w:val="clear" w:color="auto" w:fill="FFFFFF"/>
        </w:rPr>
        <w:t xml:space="preserve">Li, W. and </w:t>
      </w:r>
      <w:proofErr w:type="spellStart"/>
      <w:r>
        <w:rPr>
          <w:rFonts w:ascii="Arial" w:hAnsi="Arial" w:cs="Arial"/>
          <w:color w:val="222222"/>
          <w:sz w:val="20"/>
          <w:szCs w:val="20"/>
          <w:shd w:val="clear" w:color="auto" w:fill="FFFFFF"/>
        </w:rPr>
        <w:t>Godzik</w:t>
      </w:r>
      <w:proofErr w:type="spellEnd"/>
      <w:r>
        <w:rPr>
          <w:rFonts w:ascii="Arial" w:hAnsi="Arial" w:cs="Arial"/>
          <w:color w:val="222222"/>
          <w:sz w:val="20"/>
          <w:szCs w:val="20"/>
          <w:shd w:val="clear" w:color="auto" w:fill="FFFFFF"/>
        </w:rPr>
        <w:t>, A., 2006. Cd-hit: a fast program for clustering and comparing large sets of protein or nucleotide sequences. </w:t>
      </w:r>
      <w:r>
        <w:rPr>
          <w:rFonts w:ascii="Arial" w:hAnsi="Arial" w:cs="Arial"/>
          <w:i/>
          <w:iCs/>
          <w:color w:val="222222"/>
          <w:sz w:val="20"/>
          <w:szCs w:val="20"/>
          <w:shd w:val="clear" w:color="auto" w:fill="FFFFFF"/>
        </w:rPr>
        <w:t>Bioinformatics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(13), pp.1658-1659.</w:t>
      </w:r>
    </w:p>
  </w:comment>
  <w:comment w:id="10" w:author="Goodacre, Norman *" w:date="2018-03-29T22:30:00Z" w:initials="GN*">
    <w:p w14:paraId="27E7600D" w14:textId="76CD7B76" w:rsidR="00C27EC1" w:rsidRDefault="00C27EC1">
      <w:pPr>
        <w:pStyle w:val="CommentText"/>
      </w:pPr>
      <w:r>
        <w:rPr>
          <w:rStyle w:val="CommentReference"/>
        </w:rPr>
        <w:annotationRef/>
      </w:r>
      <w:proofErr w:type="spellStart"/>
      <w:r>
        <w:rPr>
          <w:rFonts w:ascii="Arial" w:hAnsi="Arial" w:cs="Arial"/>
          <w:color w:val="222222"/>
          <w:sz w:val="20"/>
          <w:szCs w:val="20"/>
          <w:shd w:val="clear" w:color="auto" w:fill="FFFFFF"/>
        </w:rPr>
        <w:t>Brister</w:t>
      </w:r>
      <w:proofErr w:type="spellEnd"/>
      <w:r>
        <w:rPr>
          <w:rFonts w:ascii="Arial" w:hAnsi="Arial" w:cs="Arial"/>
          <w:color w:val="222222"/>
          <w:sz w:val="20"/>
          <w:szCs w:val="20"/>
          <w:shd w:val="clear" w:color="auto" w:fill="FFFFFF"/>
        </w:rPr>
        <w:t xml:space="preserve">, J.R., </w:t>
      </w:r>
      <w:proofErr w:type="spellStart"/>
      <w:r>
        <w:rPr>
          <w:rFonts w:ascii="Arial" w:hAnsi="Arial" w:cs="Arial"/>
          <w:color w:val="222222"/>
          <w:sz w:val="20"/>
          <w:szCs w:val="20"/>
          <w:shd w:val="clear" w:color="auto" w:fill="FFFFFF"/>
        </w:rPr>
        <w:t>Ako</w:t>
      </w:r>
      <w:proofErr w:type="spellEnd"/>
      <w:r>
        <w:rPr>
          <w:rFonts w:ascii="Arial" w:hAnsi="Arial" w:cs="Arial"/>
          <w:color w:val="222222"/>
          <w:sz w:val="20"/>
          <w:szCs w:val="20"/>
          <w:shd w:val="clear" w:color="auto" w:fill="FFFFFF"/>
        </w:rPr>
        <w:t xml:space="preserve">-Adjei, D., Bao, Y. and </w:t>
      </w:r>
      <w:proofErr w:type="spellStart"/>
      <w:r>
        <w:rPr>
          <w:rFonts w:ascii="Arial" w:hAnsi="Arial" w:cs="Arial"/>
          <w:color w:val="222222"/>
          <w:sz w:val="20"/>
          <w:szCs w:val="20"/>
          <w:shd w:val="clear" w:color="auto" w:fill="FFFFFF"/>
        </w:rPr>
        <w:t>Blinkova</w:t>
      </w:r>
      <w:proofErr w:type="spellEnd"/>
      <w:r>
        <w:rPr>
          <w:rFonts w:ascii="Arial" w:hAnsi="Arial" w:cs="Arial"/>
          <w:color w:val="222222"/>
          <w:sz w:val="20"/>
          <w:szCs w:val="20"/>
          <w:shd w:val="clear" w:color="auto" w:fill="FFFFFF"/>
        </w:rPr>
        <w:t>, O., 2014. NCBI viral genomes resource. </w:t>
      </w:r>
      <w:r>
        <w:rPr>
          <w:rFonts w:ascii="Arial" w:hAnsi="Arial" w:cs="Arial"/>
          <w:i/>
          <w:iCs/>
          <w:color w:val="222222"/>
          <w:sz w:val="20"/>
          <w:szCs w:val="20"/>
          <w:shd w:val="clear" w:color="auto" w:fill="FFFFFF"/>
        </w:rPr>
        <w:t>Nucleic acids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 xml:space="preserve">(D1), </w:t>
      </w:r>
      <w:proofErr w:type="gramStart"/>
      <w:r>
        <w:rPr>
          <w:rFonts w:ascii="Arial" w:hAnsi="Arial" w:cs="Arial"/>
          <w:color w:val="222222"/>
          <w:sz w:val="20"/>
          <w:szCs w:val="20"/>
          <w:shd w:val="clear" w:color="auto" w:fill="FFFFFF"/>
        </w:rPr>
        <w:t>pp.D</w:t>
      </w:r>
      <w:proofErr w:type="gramEnd"/>
      <w:r>
        <w:rPr>
          <w:rFonts w:ascii="Arial" w:hAnsi="Arial" w:cs="Arial"/>
          <w:color w:val="222222"/>
          <w:sz w:val="20"/>
          <w:szCs w:val="20"/>
          <w:shd w:val="clear" w:color="auto" w:fill="FFFFFF"/>
        </w:rPr>
        <w:t>571-D577.</w:t>
      </w:r>
    </w:p>
  </w:comment>
  <w:comment w:id="14" w:author="Goodacre, Norman *" w:date="2018-03-21T13:08:00Z" w:initials="GN*">
    <w:p w14:paraId="3C59BBE4" w14:textId="77777777" w:rsidR="00C27EC1" w:rsidRDefault="00C27EC1" w:rsidP="00B77009">
      <w:pPr>
        <w:pStyle w:val="CommentText"/>
      </w:pPr>
      <w:r>
        <w:rPr>
          <w:rStyle w:val="CommentReference"/>
        </w:rPr>
        <w:annotationRef/>
      </w:r>
      <w:r>
        <w:rPr>
          <w:rFonts w:ascii="Arial" w:hAnsi="Arial" w:cs="Arial"/>
          <w:color w:val="222222"/>
          <w:sz w:val="20"/>
          <w:szCs w:val="20"/>
          <w:shd w:val="clear" w:color="auto" w:fill="FFFFFF"/>
        </w:rPr>
        <w:t xml:space="preserve">Poon, L.L., Song, T., Rosenfeld, R., Lin, X., Rogers, M.B., Zhou, B., </w:t>
      </w:r>
      <w:proofErr w:type="spellStart"/>
      <w:r>
        <w:rPr>
          <w:rFonts w:ascii="Arial" w:hAnsi="Arial" w:cs="Arial"/>
          <w:color w:val="222222"/>
          <w:sz w:val="20"/>
          <w:szCs w:val="20"/>
          <w:shd w:val="clear" w:color="auto" w:fill="FFFFFF"/>
        </w:rPr>
        <w:t>Sebra</w:t>
      </w:r>
      <w:proofErr w:type="spellEnd"/>
      <w:r>
        <w:rPr>
          <w:rFonts w:ascii="Arial" w:hAnsi="Arial" w:cs="Arial"/>
          <w:color w:val="222222"/>
          <w:sz w:val="20"/>
          <w:szCs w:val="20"/>
          <w:shd w:val="clear" w:color="auto" w:fill="FFFFFF"/>
        </w:rPr>
        <w:t xml:space="preserve">, R., Halpin, R.A., Guan, Y., Twaddle, A. and </w:t>
      </w:r>
      <w:proofErr w:type="spellStart"/>
      <w:r>
        <w:rPr>
          <w:rFonts w:ascii="Arial" w:hAnsi="Arial" w:cs="Arial"/>
          <w:color w:val="222222"/>
          <w:sz w:val="20"/>
          <w:szCs w:val="20"/>
          <w:shd w:val="clear" w:color="auto" w:fill="FFFFFF"/>
        </w:rPr>
        <w:t>DePasse</w:t>
      </w:r>
      <w:proofErr w:type="spellEnd"/>
      <w:r>
        <w:rPr>
          <w:rFonts w:ascii="Arial" w:hAnsi="Arial" w:cs="Arial"/>
          <w:color w:val="222222"/>
          <w:sz w:val="20"/>
          <w:szCs w:val="20"/>
          <w:shd w:val="clear" w:color="auto" w:fill="FFFFFF"/>
        </w:rPr>
        <w:t>,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28" w:author="Goodacre, Norman *" w:date="2018-03-30T12:59:00Z" w:initials="GN*">
    <w:p w14:paraId="47459DB7" w14:textId="180696D5" w:rsidR="00DF1452" w:rsidRDefault="00DF1452">
      <w:pPr>
        <w:pStyle w:val="CommentText"/>
      </w:pPr>
      <w:r>
        <w:rPr>
          <w:rStyle w:val="CommentReference"/>
        </w:rPr>
        <w:annotationRef/>
      </w:r>
      <w:r>
        <w:t xml:space="preserve">Highlighted citations are those that are out of </w:t>
      </w:r>
      <w:r>
        <w:t>order</w:t>
      </w:r>
      <w:bookmarkStart w:id="30" w:name="_GoBack"/>
      <w:bookmarkEnd w:id="30"/>
    </w:p>
  </w:comment>
  <w:comment w:id="48" w:author="Goodacre, Norman *" w:date="2018-03-30T12:58:00Z" w:initials="GN*">
    <w:p w14:paraId="6896246D" w14:textId="529CD28F" w:rsidR="00DF1452" w:rsidRDefault="00DF1452">
      <w:pPr>
        <w:pStyle w:val="CommentText"/>
      </w:pPr>
      <w:r>
        <w:rPr>
          <w:rStyle w:val="CommentReference"/>
        </w:rPr>
        <w:annotationRef/>
      </w:r>
      <w:r>
        <w:t xml:space="preserve">Somehow MINT and </w:t>
      </w:r>
      <w:proofErr w:type="spellStart"/>
      <w:r>
        <w:t>IRefInd</w:t>
      </w:r>
      <w:proofErr w:type="spellEnd"/>
      <w:r>
        <w:t xml:space="preserve"> got the same reference</w:t>
      </w:r>
    </w:p>
  </w:comment>
  <w:comment w:id="177" w:author="Goodacre, Norman *" w:date="2018-03-30T12:58:00Z" w:initials="GN*">
    <w:p w14:paraId="100D2B4F" w14:textId="5F9D94FB" w:rsidR="00DF1452" w:rsidRDefault="00DF1452">
      <w:pPr>
        <w:pStyle w:val="CommentText"/>
      </w:pPr>
      <w:r>
        <w:rPr>
          <w:rStyle w:val="CommentReference"/>
        </w:rPr>
        <w:annotationRef/>
      </w:r>
      <w:r>
        <w:t>Were these supposed to be the same reference?</w:t>
      </w:r>
    </w:p>
  </w:comment>
  <w:comment w:id="315" w:author="Peter Hans Uetz" w:date="2018-03-25T19:29:00Z" w:initials="PHU">
    <w:p w14:paraId="39D27EB4" w14:textId="6993C6B0" w:rsidR="00C27EC1" w:rsidRDefault="00C27EC1">
      <w:pPr>
        <w:pStyle w:val="CommentText"/>
      </w:pPr>
      <w:r>
        <w:rPr>
          <w:rStyle w:val="CommentReference"/>
        </w:rPr>
        <w:annotationRef/>
      </w:r>
      <w:r>
        <w:t xml:space="preserve">Need to add more detail about </w:t>
      </w:r>
      <w:bookmarkStart w:id="316" w:name="_Hlk509754177"/>
      <w:r w:rsidRPr="00B72D1D">
        <w:rPr>
          <w:highlight w:val="yellow"/>
        </w:rPr>
        <w:t>orthogonal approaches or limitations of proteomics studies</w:t>
      </w:r>
      <w:bookmarkEnd w:id="316"/>
      <w:r>
        <w:t>.</w:t>
      </w:r>
    </w:p>
    <w:p w14:paraId="653A3749" w14:textId="0567D433" w:rsidR="00C27EC1" w:rsidRDefault="00C27EC1">
      <w:pPr>
        <w:pStyle w:val="CommentText"/>
      </w:pPr>
    </w:p>
    <w:p w14:paraId="071D5477" w14:textId="77777777" w:rsidR="00C27EC1" w:rsidRDefault="00C27EC1" w:rsidP="00AF3A24">
      <w:pPr>
        <w:pStyle w:val="CommentText"/>
        <w:rPr>
          <w:i/>
          <w:iCs/>
        </w:rPr>
      </w:pPr>
      <w:r>
        <w:rPr>
          <w:i/>
          <w:iCs/>
        </w:rPr>
        <w:t>Need to discuss</w:t>
      </w:r>
      <w:r w:rsidRPr="005F7CEC">
        <w:rPr>
          <w:i/>
          <w:iCs/>
        </w:rPr>
        <w:t xml:space="preserve"> this</w:t>
      </w:r>
      <w:r>
        <w:rPr>
          <w:i/>
          <w:iCs/>
        </w:rPr>
        <w:t xml:space="preserve"> in more detail now and provide</w:t>
      </w:r>
      <w:r w:rsidRPr="005F7CEC">
        <w:rPr>
          <w:i/>
          <w:iCs/>
        </w:rPr>
        <w:t xml:space="preserve"> an assessment of the value of HTS data, including a few examples</w:t>
      </w:r>
      <w:r>
        <w:rPr>
          <w:i/>
          <w:iCs/>
        </w:rPr>
        <w:t>.</w:t>
      </w:r>
    </w:p>
    <w:p w14:paraId="7B44527C" w14:textId="437A271F" w:rsidR="00C27EC1" w:rsidRDefault="00C27EC1" w:rsidP="00AF3A24">
      <w:pPr>
        <w:pStyle w:val="CommentText"/>
      </w:pPr>
      <w:r>
        <w:rPr>
          <w:i/>
          <w:iCs/>
        </w:rPr>
        <w:t>Reviewer 4: “</w:t>
      </w:r>
      <w:r>
        <w:t>what the authors want to achieve in this section and their conclusion”</w:t>
      </w:r>
    </w:p>
    <w:p w14:paraId="403BA289" w14:textId="4AD7262E" w:rsidR="00C27EC1" w:rsidRDefault="00C27EC1" w:rsidP="00AF3A24">
      <w:pPr>
        <w:pStyle w:val="CommentText"/>
      </w:pPr>
    </w:p>
    <w:p w14:paraId="7D0EB257" w14:textId="77777777" w:rsidR="00C27EC1" w:rsidRDefault="00C27EC1" w:rsidP="00AF3A24">
      <w:pPr>
        <w:pStyle w:val="CommentText"/>
        <w:rPr>
          <w:rFonts w:ascii="Arial" w:hAnsi="Arial" w:cs="Arial"/>
          <w:color w:val="222222"/>
          <w:sz w:val="20"/>
          <w:szCs w:val="20"/>
          <w:shd w:val="clear" w:color="auto" w:fill="FFFFFF"/>
        </w:rPr>
      </w:pPr>
      <w:r>
        <w:t xml:space="preserve">Norman: I think, from what the reviewers say, we should divide this into 2 sections and then expand upon each. What about citing: </w:t>
      </w:r>
      <w:r>
        <w:rPr>
          <w:rFonts w:ascii="Arial" w:hAnsi="Arial" w:cs="Arial"/>
          <w:color w:val="222222"/>
          <w:sz w:val="20"/>
          <w:szCs w:val="20"/>
          <w:shd w:val="clear" w:color="auto" w:fill="FFFFFF"/>
        </w:rPr>
        <w:t xml:space="preserve">Chen, Y.C., </w:t>
      </w:r>
      <w:proofErr w:type="spellStart"/>
      <w:r>
        <w:rPr>
          <w:rFonts w:ascii="Arial" w:hAnsi="Arial" w:cs="Arial"/>
          <w:color w:val="222222"/>
          <w:sz w:val="20"/>
          <w:szCs w:val="20"/>
          <w:shd w:val="clear" w:color="auto" w:fill="FFFFFF"/>
        </w:rPr>
        <w:t>Rajagopala</w:t>
      </w:r>
      <w:proofErr w:type="spellEnd"/>
      <w:r>
        <w:rPr>
          <w:rFonts w:ascii="Arial" w:hAnsi="Arial" w:cs="Arial"/>
          <w:color w:val="222222"/>
          <w:sz w:val="20"/>
          <w:szCs w:val="20"/>
          <w:shd w:val="clear" w:color="auto" w:fill="FFFFFF"/>
        </w:rPr>
        <w:t xml:space="preserve">, S.V., </w:t>
      </w:r>
      <w:proofErr w:type="spellStart"/>
      <w:r>
        <w:rPr>
          <w:rFonts w:ascii="Arial" w:hAnsi="Arial" w:cs="Arial"/>
          <w:color w:val="222222"/>
          <w:sz w:val="20"/>
          <w:szCs w:val="20"/>
          <w:shd w:val="clear" w:color="auto" w:fill="FFFFFF"/>
        </w:rPr>
        <w:t>Stellberger</w:t>
      </w:r>
      <w:proofErr w:type="spellEnd"/>
      <w:r>
        <w:rPr>
          <w:rFonts w:ascii="Arial" w:hAnsi="Arial" w:cs="Arial"/>
          <w:color w:val="222222"/>
          <w:sz w:val="20"/>
          <w:szCs w:val="20"/>
          <w:shd w:val="clear" w:color="auto" w:fill="FFFFFF"/>
        </w:rPr>
        <w:t xml:space="preserve">, T. and </w:t>
      </w:r>
      <w:proofErr w:type="spellStart"/>
      <w:r>
        <w:rPr>
          <w:rFonts w:ascii="Arial" w:hAnsi="Arial" w:cs="Arial"/>
          <w:color w:val="222222"/>
          <w:sz w:val="20"/>
          <w:szCs w:val="20"/>
          <w:shd w:val="clear" w:color="auto" w:fill="FFFFFF"/>
        </w:rPr>
        <w:t>Uetz</w:t>
      </w:r>
      <w:proofErr w:type="spellEnd"/>
      <w:r>
        <w:rPr>
          <w:rFonts w:ascii="Arial" w:hAnsi="Arial" w:cs="Arial"/>
          <w:color w:val="222222"/>
          <w:sz w:val="20"/>
          <w:szCs w:val="20"/>
          <w:shd w:val="clear" w:color="auto" w:fill="FFFFFF"/>
        </w:rPr>
        <w:t>,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3AE08655" w14:textId="640709C5" w:rsidR="00C27EC1" w:rsidRDefault="00C27EC1" w:rsidP="00AF3A24">
      <w:pPr>
        <w:pStyle w:val="CommentText"/>
      </w:pPr>
    </w:p>
  </w:comment>
  <w:comment w:id="314" w:author="Penn Frates" w:date="2018-03-25T11:24:00Z" w:initials="PF">
    <w:p w14:paraId="1B6F597B" w14:textId="77777777" w:rsidR="00C27EC1" w:rsidRDefault="00C27EC1" w:rsidP="00B77009">
      <w:pPr>
        <w:pStyle w:val="CommentText"/>
        <w:rPr>
          <w:rFonts w:ascii="Arial" w:hAnsi="Arial" w:cs="Arial"/>
          <w:color w:val="222222"/>
          <w:sz w:val="20"/>
          <w:szCs w:val="20"/>
          <w:shd w:val="clear" w:color="auto" w:fill="FFFFFF"/>
        </w:rPr>
      </w:pPr>
      <w:r>
        <w:rPr>
          <w:rStyle w:val="CommentReference"/>
        </w:rPr>
        <w:annotationRef/>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 xml:space="preserve">Chen, Y.C., </w:t>
      </w:r>
      <w:proofErr w:type="spellStart"/>
      <w:r>
        <w:rPr>
          <w:rFonts w:ascii="Arial" w:hAnsi="Arial" w:cs="Arial"/>
          <w:color w:val="222222"/>
          <w:sz w:val="20"/>
          <w:szCs w:val="20"/>
          <w:shd w:val="clear" w:color="auto" w:fill="FFFFFF"/>
        </w:rPr>
        <w:t>Rajagopala</w:t>
      </w:r>
      <w:proofErr w:type="spellEnd"/>
      <w:r>
        <w:rPr>
          <w:rFonts w:ascii="Arial" w:hAnsi="Arial" w:cs="Arial"/>
          <w:color w:val="222222"/>
          <w:sz w:val="20"/>
          <w:szCs w:val="20"/>
          <w:shd w:val="clear" w:color="auto" w:fill="FFFFFF"/>
        </w:rPr>
        <w:t xml:space="preserve">, S.V., </w:t>
      </w:r>
      <w:proofErr w:type="spellStart"/>
      <w:r>
        <w:rPr>
          <w:rFonts w:ascii="Arial" w:hAnsi="Arial" w:cs="Arial"/>
          <w:color w:val="222222"/>
          <w:sz w:val="20"/>
          <w:szCs w:val="20"/>
          <w:shd w:val="clear" w:color="auto" w:fill="FFFFFF"/>
        </w:rPr>
        <w:t>Stellberger</w:t>
      </w:r>
      <w:proofErr w:type="spellEnd"/>
      <w:r>
        <w:rPr>
          <w:rFonts w:ascii="Arial" w:hAnsi="Arial" w:cs="Arial"/>
          <w:color w:val="222222"/>
          <w:sz w:val="20"/>
          <w:szCs w:val="20"/>
          <w:shd w:val="clear" w:color="auto" w:fill="FFFFFF"/>
        </w:rPr>
        <w:t xml:space="preserve">, T. and </w:t>
      </w:r>
      <w:proofErr w:type="spellStart"/>
      <w:r>
        <w:rPr>
          <w:rFonts w:ascii="Arial" w:hAnsi="Arial" w:cs="Arial"/>
          <w:color w:val="222222"/>
          <w:sz w:val="20"/>
          <w:szCs w:val="20"/>
          <w:shd w:val="clear" w:color="auto" w:fill="FFFFFF"/>
        </w:rPr>
        <w:t>Uetz</w:t>
      </w:r>
      <w:proofErr w:type="spellEnd"/>
      <w:r>
        <w:rPr>
          <w:rFonts w:ascii="Arial" w:hAnsi="Arial" w:cs="Arial"/>
          <w:color w:val="222222"/>
          <w:sz w:val="20"/>
          <w:szCs w:val="20"/>
          <w:shd w:val="clear" w:color="auto" w:fill="FFFFFF"/>
        </w:rPr>
        <w:t>,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7234A010" w14:textId="67ED735B" w:rsidR="00C27EC1" w:rsidRDefault="00C27EC1">
      <w:pPr>
        <w:pStyle w:val="CommentText"/>
      </w:pPr>
    </w:p>
  </w:comment>
  <w:comment w:id="317" w:author="P Uetz" w:date="2018-03-26T17:57:00Z" w:initials="PU">
    <w:p w14:paraId="055214C4" w14:textId="6BBD19C9" w:rsidR="00C27EC1" w:rsidRDefault="00C27EC1">
      <w:pPr>
        <w:pStyle w:val="CommentText"/>
      </w:pPr>
      <w:r>
        <w:rPr>
          <w:rStyle w:val="CommentReference"/>
        </w:rPr>
        <w:annotationRef/>
      </w:r>
      <w:r>
        <w:t>Stefan or Norman, you may have additional numbers to support this, i.e. how many human genes are found to interact with multiple virus. One of Stefan’s papers may have a figure that we can recycle</w:t>
      </w:r>
    </w:p>
  </w:comment>
  <w:comment w:id="320" w:author="Penn Frates" w:date="2018-03-25T11:24:00Z" w:initials="PF">
    <w:p w14:paraId="3B22CAF9" w14:textId="3F2E91BE" w:rsidR="00C27EC1" w:rsidRDefault="00C27EC1">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323" w:author="Peter Hans Uetz" w:date="2018-03-25T19:31:00Z" w:initials="PHU">
    <w:p w14:paraId="4DCC16C8" w14:textId="004FAA12" w:rsidR="00C27EC1" w:rsidRDefault="00C27EC1">
      <w:pPr>
        <w:pStyle w:val="CommentText"/>
      </w:pPr>
      <w:r>
        <w:rPr>
          <w:rStyle w:val="CommentReference"/>
        </w:rPr>
        <w:annotationRef/>
      </w:r>
      <w:r>
        <w:t xml:space="preserve">Maybe shorten or rewrite? See reviewer 4 for harsh </w:t>
      </w:r>
      <w:proofErr w:type="spellStart"/>
      <w:r>
        <w:t>criticsim</w:t>
      </w:r>
      <w:proofErr w:type="spellEnd"/>
    </w:p>
  </w:comment>
  <w:comment w:id="325" w:author="Peter Hans Uetz" w:date="2018-03-25T19:32:00Z" w:initials="PHU">
    <w:p w14:paraId="7714BB44" w14:textId="32298609" w:rsidR="00C27EC1" w:rsidRDefault="00C27EC1">
      <w:pPr>
        <w:pStyle w:val="CommentText"/>
      </w:pPr>
      <w:r>
        <w:rPr>
          <w:rStyle w:val="CommentReference"/>
        </w:rPr>
        <w:annotationRef/>
      </w:r>
      <w:r>
        <w:t>Add HSV processing</w:t>
      </w:r>
    </w:p>
  </w:comment>
  <w:comment w:id="424" w:author="Goodacre, Norman *" w:date="2018-03-23T16:41:00Z" w:initials="GN*">
    <w:p w14:paraId="7BC6D359" w14:textId="77777777" w:rsidR="00C27EC1" w:rsidRDefault="00C27EC1" w:rsidP="009946B1">
      <w:pPr>
        <w:pStyle w:val="CommentText"/>
      </w:pPr>
      <w:r>
        <w:rPr>
          <w:rStyle w:val="CommentReference"/>
        </w:rPr>
        <w:annotationRef/>
      </w:r>
      <w:r>
        <w:t xml:space="preserve">Elena, S.F., </w:t>
      </w:r>
      <w:proofErr w:type="spellStart"/>
      <w:r>
        <w:t>Agudelo</w:t>
      </w:r>
      <w:proofErr w:type="spellEnd"/>
      <w:r>
        <w:t xml:space="preserve">-Romero, P. and </w:t>
      </w:r>
      <w:proofErr w:type="spellStart"/>
      <w:r>
        <w:t>Lalić</w:t>
      </w:r>
      <w:proofErr w:type="spellEnd"/>
      <w:r>
        <w:t xml:space="preserve">, J., 2009. The evolution of viruses in multi-host fitness landscapes. </w:t>
      </w:r>
      <w:r>
        <w:rPr>
          <w:i/>
          <w:iCs/>
        </w:rPr>
        <w:t>The open virology journal</w:t>
      </w:r>
      <w:r>
        <w:t xml:space="preserve">, </w:t>
      </w:r>
      <w:r>
        <w:rPr>
          <w:i/>
          <w:iCs/>
        </w:rPr>
        <w:t>3</w:t>
      </w:r>
      <w:r>
        <w:t>, p.1.</w:t>
      </w:r>
    </w:p>
  </w:comment>
  <w:comment w:id="434" w:author="Goodacre, Norman *" w:date="2018-03-23T17:04:00Z" w:initials="GN*">
    <w:p w14:paraId="15A704E1" w14:textId="77777777" w:rsidR="00C27EC1" w:rsidRDefault="00C27EC1" w:rsidP="009946B1">
      <w:pPr>
        <w:pStyle w:val="CommentText"/>
      </w:pPr>
      <w:r>
        <w:rPr>
          <w:rStyle w:val="CommentReference"/>
        </w:rPr>
        <w:annotationRef/>
      </w:r>
      <w:proofErr w:type="spellStart"/>
      <w:r>
        <w:t>Dey</w:t>
      </w:r>
      <w:proofErr w:type="spellEnd"/>
      <w:r>
        <w:t xml:space="preserve">, L. and </w:t>
      </w:r>
      <w:proofErr w:type="spellStart"/>
      <w:r>
        <w:t>Mukhopadhyay</w:t>
      </w:r>
      <w:proofErr w:type="spellEnd"/>
      <w:r>
        <w:t xml:space="preserve">, A., 2017. </w:t>
      </w:r>
      <w:proofErr w:type="spellStart"/>
      <w:r>
        <w:t>DenvInt</w:t>
      </w:r>
      <w:proofErr w:type="spellEnd"/>
      <w:r>
        <w:t xml:space="preserve">: A database of protein–protein interactions between dengue virus and its hosts. </w:t>
      </w:r>
      <w:proofErr w:type="spellStart"/>
      <w:r>
        <w:rPr>
          <w:i/>
          <w:iCs/>
        </w:rPr>
        <w:t>PLoS</w:t>
      </w:r>
      <w:proofErr w:type="spellEnd"/>
      <w:r>
        <w:rPr>
          <w:i/>
          <w:iCs/>
        </w:rPr>
        <w:t xml:space="preserve"> neglected tropical diseases</w:t>
      </w:r>
      <w:r>
        <w:t xml:space="preserve">, </w:t>
      </w:r>
      <w:r>
        <w:rPr>
          <w:i/>
          <w:iCs/>
        </w:rPr>
        <w:t>11</w:t>
      </w:r>
      <w:r>
        <w:t xml:space="preserve">(10), </w:t>
      </w:r>
      <w:proofErr w:type="gramStart"/>
      <w:r>
        <w:t>p.e</w:t>
      </w:r>
      <w:proofErr w:type="gramEnd"/>
      <w:r>
        <w:t>0005879.</w:t>
      </w:r>
    </w:p>
  </w:comment>
  <w:comment w:id="436" w:author="Goodacre, Norman *" w:date="2018-03-23T17:40:00Z" w:initials="GN*">
    <w:p w14:paraId="4372F5D8" w14:textId="77777777" w:rsidR="00C27EC1" w:rsidRDefault="00C27EC1" w:rsidP="009946B1">
      <w:pPr>
        <w:pStyle w:val="CommentText"/>
      </w:pPr>
      <w:r>
        <w:rPr>
          <w:rStyle w:val="CommentReference"/>
        </w:rPr>
        <w:annotationRef/>
      </w:r>
      <w:proofErr w:type="spellStart"/>
      <w:r>
        <w:t>Mairiang</w:t>
      </w:r>
      <w:proofErr w:type="spellEnd"/>
      <w:r>
        <w:t xml:space="preserve">, D., Zhang, H., </w:t>
      </w:r>
      <w:proofErr w:type="spellStart"/>
      <w:r>
        <w:t>Sodja</w:t>
      </w:r>
      <w:proofErr w:type="spellEnd"/>
      <w:r>
        <w:t xml:space="preserve">, A., Murali, T., </w:t>
      </w:r>
      <w:proofErr w:type="spellStart"/>
      <w:r>
        <w:t>Suriyaphol</w:t>
      </w:r>
      <w:proofErr w:type="spellEnd"/>
      <w:r>
        <w:t xml:space="preserve">, P., </w:t>
      </w:r>
      <w:proofErr w:type="spellStart"/>
      <w:r>
        <w:t>Malasit</w:t>
      </w:r>
      <w:proofErr w:type="spellEnd"/>
      <w:r>
        <w:t xml:space="preserve">, P., </w:t>
      </w:r>
      <w:proofErr w:type="spellStart"/>
      <w:r>
        <w:t>Limjindaporn</w:t>
      </w:r>
      <w:proofErr w:type="spellEnd"/>
      <w:r>
        <w:t xml:space="preserve">, T. and Finley Jr, R.L., 2013. Identification of new protein interactions between dengue fever virus and its hosts, human and mosquito. </w:t>
      </w:r>
      <w:proofErr w:type="spellStart"/>
      <w:r>
        <w:rPr>
          <w:i/>
          <w:iCs/>
        </w:rPr>
        <w:t>PloS</w:t>
      </w:r>
      <w:proofErr w:type="spellEnd"/>
      <w:r>
        <w:rPr>
          <w:i/>
          <w:iCs/>
        </w:rPr>
        <w:t xml:space="preserve"> one</w:t>
      </w:r>
      <w:r>
        <w:t xml:space="preserve">, </w:t>
      </w:r>
      <w:r>
        <w:rPr>
          <w:i/>
          <w:iCs/>
        </w:rPr>
        <w:t>8</w:t>
      </w:r>
      <w:r>
        <w:t xml:space="preserve">(1), </w:t>
      </w:r>
      <w:proofErr w:type="gramStart"/>
      <w:r>
        <w:t>p.e</w:t>
      </w:r>
      <w:proofErr w:type="gramEnd"/>
      <w:r>
        <w:t>53535.</w:t>
      </w:r>
    </w:p>
  </w:comment>
  <w:comment w:id="437" w:author="Goodacre, Norman *" w:date="2018-03-23T17:52:00Z" w:initials="GN*">
    <w:p w14:paraId="2C4E2B99" w14:textId="77777777" w:rsidR="00C27EC1" w:rsidRDefault="00C27EC1" w:rsidP="009946B1">
      <w:pPr>
        <w:pStyle w:val="CommentText"/>
      </w:pPr>
      <w:r>
        <w:rPr>
          <w:rStyle w:val="CommentReference"/>
        </w:rPr>
        <w:annotationRef/>
      </w:r>
      <w:proofErr w:type="spellStart"/>
      <w:r>
        <w:t>Ebel</w:t>
      </w:r>
      <w:proofErr w:type="spellEnd"/>
      <w:r>
        <w:t xml:space="preserve">, G.D., 2017. Promiscuous viruses—how do viruses survive multiple unrelated </w:t>
      </w:r>
      <w:proofErr w:type="gramStart"/>
      <w:r>
        <w:t>hosts?.</w:t>
      </w:r>
      <w:proofErr w:type="gramEnd"/>
      <w:r>
        <w:t xml:space="preserve"> </w:t>
      </w:r>
      <w:r>
        <w:rPr>
          <w:i/>
          <w:iCs/>
        </w:rPr>
        <w:t>Current opinion in virology</w:t>
      </w:r>
      <w:r>
        <w:t xml:space="preserve">, </w:t>
      </w:r>
      <w:r>
        <w:rPr>
          <w:i/>
          <w:iCs/>
        </w:rPr>
        <w:t>23</w:t>
      </w:r>
      <w:r>
        <w:t>, pp.125-129.</w:t>
      </w:r>
    </w:p>
    <w:p w14:paraId="4DEB550A" w14:textId="77777777" w:rsidR="00C27EC1" w:rsidRDefault="00C27EC1" w:rsidP="009946B1">
      <w:pPr>
        <w:pStyle w:val="CommentText"/>
      </w:pPr>
    </w:p>
    <w:p w14:paraId="582A2CE9" w14:textId="77777777" w:rsidR="00C27EC1" w:rsidRDefault="00C27EC1" w:rsidP="009946B1">
      <w:pPr>
        <w:pStyle w:val="CommentText"/>
      </w:pPr>
      <w:r>
        <w:t xml:space="preserve">This itself is a review. I guess we should cite something else… or perhaps nothing at all, as this is almost common knowledge. </w:t>
      </w:r>
    </w:p>
  </w:comment>
  <w:comment w:id="557" w:author="Goodacre, Norman *" w:date="2018-03-29T19:42:00Z" w:initials="GN*">
    <w:p w14:paraId="7AE32F41" w14:textId="77777777" w:rsidR="00C27EC1" w:rsidRDefault="00C27EC1" w:rsidP="006017A8">
      <w:pPr>
        <w:pStyle w:val="CommentText"/>
      </w:pPr>
      <w:r>
        <w:rPr>
          <w:rStyle w:val="CommentReference"/>
        </w:rPr>
        <w:annotationRef/>
      </w:r>
      <w:r>
        <w:t xml:space="preserve">Their database has been down all </w:t>
      </w:r>
      <w:proofErr w:type="gramStart"/>
      <w:r>
        <w:t>week..</w:t>
      </w:r>
      <w:proofErr w:type="gramEnd"/>
    </w:p>
  </w:comment>
  <w:comment w:id="812" w:author="Goodacre, Norman *" w:date="2018-03-29T22:46:00Z" w:initials="GN*">
    <w:p w14:paraId="6E038637" w14:textId="6782D051" w:rsidR="00C27EC1" w:rsidRDefault="00C27EC1">
      <w:pPr>
        <w:pStyle w:val="CommentText"/>
      </w:pPr>
      <w:r>
        <w:rPr>
          <w:rStyle w:val="CommentReference"/>
        </w:rPr>
        <w:annotationRef/>
      </w:r>
      <w:proofErr w:type="spellStart"/>
      <w:r>
        <w:t>VirusMentha</w:t>
      </w:r>
      <w:proofErr w:type="spellEnd"/>
      <w:r>
        <w:t xml:space="preserve"> doesn’t get all virus-human PPIs</w:t>
      </w:r>
    </w:p>
  </w:comment>
  <w:comment w:id="910" w:author="Peter Hans Uetz" w:date="2018-03-25T15:05:00Z" w:initials="PHU">
    <w:p w14:paraId="066C3E05" w14:textId="77777777" w:rsidR="00C27EC1" w:rsidRDefault="00C27EC1" w:rsidP="00627D93">
      <w:pPr>
        <w:pStyle w:val="CommentText"/>
      </w:pPr>
      <w:r>
        <w:rPr>
          <w:rStyle w:val="CommentReference"/>
        </w:rPr>
        <w:annotationRef/>
      </w:r>
      <w:r>
        <w:t>We should change this to host-virus PPI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24269E" w15:done="0"/>
  <w15:commentEx w15:paraId="27E7600D" w15:done="0"/>
  <w15:commentEx w15:paraId="3C59BBE4" w15:done="0"/>
  <w15:commentEx w15:paraId="47459DB7" w15:done="0"/>
  <w15:commentEx w15:paraId="6896246D" w15:done="0"/>
  <w15:commentEx w15:paraId="100D2B4F" w15:done="0"/>
  <w15:commentEx w15:paraId="3AE08655" w15:done="0"/>
  <w15:commentEx w15:paraId="7234A010" w15:done="0"/>
  <w15:commentEx w15:paraId="055214C4" w15:done="0"/>
  <w15:commentEx w15:paraId="3B22CAF9" w15:done="0"/>
  <w15:commentEx w15:paraId="4DCC16C8" w15:done="0"/>
  <w15:commentEx w15:paraId="7714BB44" w15:done="0"/>
  <w15:commentEx w15:paraId="7BC6D359" w15:done="0"/>
  <w15:commentEx w15:paraId="15A704E1" w15:done="0"/>
  <w15:commentEx w15:paraId="4372F5D8" w15:done="0"/>
  <w15:commentEx w15:paraId="582A2CE9" w15:done="0"/>
  <w15:commentEx w15:paraId="7AE32F41" w15:done="0"/>
  <w15:commentEx w15:paraId="6E038637" w15:done="0"/>
  <w15:commentEx w15:paraId="066C3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4269E" w16cid:durableId="1E67E716"/>
  <w16cid:commentId w16cid:paraId="27E7600D" w16cid:durableId="1E67E772"/>
  <w16cid:commentId w16cid:paraId="3C59BBE4" w16cid:durableId="1E5CD7E5"/>
  <w16cid:commentId w16cid:paraId="47459DB7" w16cid:durableId="1E68B334"/>
  <w16cid:commentId w16cid:paraId="6896246D" w16cid:durableId="1E68B311"/>
  <w16cid:commentId w16cid:paraId="100D2B4F" w16cid:durableId="1E68B2E8"/>
  <w16cid:commentId w16cid:paraId="3AE08655" w16cid:durableId="1E627737"/>
  <w16cid:commentId w16cid:paraId="7234A010" w16cid:durableId="1E620575"/>
  <w16cid:commentId w16cid:paraId="055214C4" w16cid:durableId="1E6542FC"/>
  <w16cid:commentId w16cid:paraId="3B22CAF9" w16cid:durableId="1E62058A"/>
  <w16cid:commentId w16cid:paraId="4DCC16C8" w16cid:durableId="1E62778F"/>
  <w16cid:commentId w16cid:paraId="7714BB44" w16cid:durableId="1E6277C1"/>
  <w16cid:commentId w16cid:paraId="7BC6D359" w16cid:durableId="1E5FACD4"/>
  <w16cid:commentId w16cid:paraId="15A704E1" w16cid:durableId="1E5FB21E"/>
  <w16cid:commentId w16cid:paraId="4372F5D8" w16cid:durableId="1E5FBA75"/>
  <w16cid:commentId w16cid:paraId="582A2CE9" w16cid:durableId="1E5FBD43"/>
  <w16cid:commentId w16cid:paraId="7AE32F41" w16cid:durableId="1E67C030"/>
  <w16cid:commentId w16cid:paraId="6E038637" w16cid:durableId="1E67EB3E"/>
  <w16cid:commentId w16cid:paraId="066C3E05" w16cid:durableId="1E623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7C01F" w14:textId="77777777" w:rsidR="006D6525" w:rsidRDefault="006D6525" w:rsidP="008A0267">
      <w:r>
        <w:separator/>
      </w:r>
    </w:p>
  </w:endnote>
  <w:endnote w:type="continuationSeparator" w:id="0">
    <w:p w14:paraId="44208075" w14:textId="77777777" w:rsidR="006D6525" w:rsidRDefault="006D6525"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C27EC1" w:rsidRDefault="00C27EC1"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C27EC1" w:rsidRDefault="00C27EC1"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4712DBFA" w:rsidR="00C27EC1" w:rsidRDefault="00C27EC1"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F1452">
      <w:rPr>
        <w:rStyle w:val="PageNumber"/>
        <w:noProof/>
      </w:rPr>
      <w:t>21</w:t>
    </w:r>
    <w:r>
      <w:rPr>
        <w:rStyle w:val="PageNumber"/>
      </w:rPr>
      <w:fldChar w:fldCharType="end"/>
    </w:r>
  </w:p>
  <w:p w14:paraId="3DA01120" w14:textId="77777777" w:rsidR="00C27EC1" w:rsidRDefault="00C27EC1" w:rsidP="003452F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B2AB" w14:textId="77777777" w:rsidR="00C27EC1" w:rsidRDefault="00C27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B820" w14:textId="77777777" w:rsidR="006D6525" w:rsidRDefault="006D6525" w:rsidP="008A0267">
      <w:r>
        <w:separator/>
      </w:r>
    </w:p>
  </w:footnote>
  <w:footnote w:type="continuationSeparator" w:id="0">
    <w:p w14:paraId="6D9E12F2" w14:textId="77777777" w:rsidR="006D6525" w:rsidRDefault="006D6525" w:rsidP="008A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E6121" w14:textId="77777777" w:rsidR="00C27EC1" w:rsidRDefault="00C27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C590" w14:textId="614C39B0" w:rsidR="00C27EC1" w:rsidRPr="00E245D4" w:rsidRDefault="00C27EC1">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5560" w14:textId="77777777" w:rsidR="00C27EC1" w:rsidRDefault="00C27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B4"/>
    <w:multiLevelType w:val="hybridMultilevel"/>
    <w:tmpl w:val="A2ECB160"/>
    <w:lvl w:ilvl="0" w:tplc="0B40D400">
      <w:start w:val="2"/>
      <w:numFmt w:val="bullet"/>
      <w:lvlText w:val=""/>
      <w:lvlJc w:val="left"/>
      <w:pPr>
        <w:ind w:left="720" w:hanging="360"/>
      </w:pPr>
      <w:rPr>
        <w:rFonts w:ascii="Symbol" w:eastAsiaTheme="minorEastAsia"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3199B"/>
    <w:multiLevelType w:val="hybridMultilevel"/>
    <w:tmpl w:val="3A36858C"/>
    <w:lvl w:ilvl="0" w:tplc="0AFA775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acre, Norman *">
    <w15:presenceInfo w15:providerId="AD" w15:userId="S-1-5-21-1078081533-606747145-839522115-307840"/>
  </w15:person>
  <w15:person w15:author="Peter Hans Uetz">
    <w15:presenceInfo w15:providerId="Windows Live" w15:userId="37cb02df-274b-4f27-8d37-dfb9f3e9add5"/>
  </w15:person>
  <w15:person w15:author="Penn Frates">
    <w15:presenceInfo w15:providerId="Windows Live" w15:userId="547924451b143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item&gt;165&lt;/item&gt;&lt;item&gt;166&lt;/item&gt;&lt;item&gt;168&lt;/item&gt;&lt;item&gt;169&lt;/item&gt;&lt;item&gt;170&lt;/item&gt;&lt;item&gt;171&lt;/item&gt;&lt;item&gt;172&lt;/item&gt;&lt;item&gt;173&lt;/item&gt;&lt;item&gt;175&lt;/item&gt;&lt;item&gt;176&lt;/item&gt;&lt;/record-ids&gt;&lt;/item&gt;&lt;/Libraries&gt;"/>
  </w:docVars>
  <w:rsids>
    <w:rsidRoot w:val="00714B3B"/>
    <w:rsid w:val="000064F3"/>
    <w:rsid w:val="00011D0C"/>
    <w:rsid w:val="0001431B"/>
    <w:rsid w:val="0002367D"/>
    <w:rsid w:val="00026BFD"/>
    <w:rsid w:val="00032C1F"/>
    <w:rsid w:val="00034BCC"/>
    <w:rsid w:val="00035A4A"/>
    <w:rsid w:val="0003671A"/>
    <w:rsid w:val="00044666"/>
    <w:rsid w:val="000533C7"/>
    <w:rsid w:val="000550AF"/>
    <w:rsid w:val="000568BA"/>
    <w:rsid w:val="00062CF2"/>
    <w:rsid w:val="000643F6"/>
    <w:rsid w:val="00067610"/>
    <w:rsid w:val="00095A87"/>
    <w:rsid w:val="000A7598"/>
    <w:rsid w:val="000B5B4C"/>
    <w:rsid w:val="000C097B"/>
    <w:rsid w:val="000C3508"/>
    <w:rsid w:val="000C48E1"/>
    <w:rsid w:val="000C4CF8"/>
    <w:rsid w:val="000E3156"/>
    <w:rsid w:val="000F289A"/>
    <w:rsid w:val="00110CD2"/>
    <w:rsid w:val="001165CA"/>
    <w:rsid w:val="00117EAD"/>
    <w:rsid w:val="00124024"/>
    <w:rsid w:val="001304CA"/>
    <w:rsid w:val="00134AC9"/>
    <w:rsid w:val="00137861"/>
    <w:rsid w:val="00142522"/>
    <w:rsid w:val="001519AA"/>
    <w:rsid w:val="0015672C"/>
    <w:rsid w:val="00165B31"/>
    <w:rsid w:val="00167CE7"/>
    <w:rsid w:val="0018039D"/>
    <w:rsid w:val="001824D2"/>
    <w:rsid w:val="00182DC8"/>
    <w:rsid w:val="00184FEC"/>
    <w:rsid w:val="001867B4"/>
    <w:rsid w:val="00190A97"/>
    <w:rsid w:val="00194E03"/>
    <w:rsid w:val="00197E5E"/>
    <w:rsid w:val="001A1D71"/>
    <w:rsid w:val="001A3AC4"/>
    <w:rsid w:val="001A576C"/>
    <w:rsid w:val="001D1DBB"/>
    <w:rsid w:val="001D319D"/>
    <w:rsid w:val="001D39C0"/>
    <w:rsid w:val="001E0D7C"/>
    <w:rsid w:val="001E222D"/>
    <w:rsid w:val="001E5B02"/>
    <w:rsid w:val="001E629B"/>
    <w:rsid w:val="002012FD"/>
    <w:rsid w:val="00201F6A"/>
    <w:rsid w:val="0021017E"/>
    <w:rsid w:val="0021448C"/>
    <w:rsid w:val="002217EA"/>
    <w:rsid w:val="00223EE9"/>
    <w:rsid w:val="002246CF"/>
    <w:rsid w:val="00230D88"/>
    <w:rsid w:val="00235349"/>
    <w:rsid w:val="00235CA1"/>
    <w:rsid w:val="002369DF"/>
    <w:rsid w:val="00245D05"/>
    <w:rsid w:val="00245F57"/>
    <w:rsid w:val="0025010A"/>
    <w:rsid w:val="002511E4"/>
    <w:rsid w:val="00251600"/>
    <w:rsid w:val="00253274"/>
    <w:rsid w:val="00272766"/>
    <w:rsid w:val="00283771"/>
    <w:rsid w:val="00295CC5"/>
    <w:rsid w:val="002A43B7"/>
    <w:rsid w:val="002B4ACE"/>
    <w:rsid w:val="002B6187"/>
    <w:rsid w:val="002C0DC8"/>
    <w:rsid w:val="002C4F2D"/>
    <w:rsid w:val="002C7B7F"/>
    <w:rsid w:val="002D0EE5"/>
    <w:rsid w:val="00307434"/>
    <w:rsid w:val="003149E9"/>
    <w:rsid w:val="00314FF7"/>
    <w:rsid w:val="003213FA"/>
    <w:rsid w:val="00334C2F"/>
    <w:rsid w:val="00337BD3"/>
    <w:rsid w:val="003407F6"/>
    <w:rsid w:val="003452F0"/>
    <w:rsid w:val="00352686"/>
    <w:rsid w:val="00354285"/>
    <w:rsid w:val="00355EEE"/>
    <w:rsid w:val="003572A7"/>
    <w:rsid w:val="003671F2"/>
    <w:rsid w:val="00370E3C"/>
    <w:rsid w:val="003751AD"/>
    <w:rsid w:val="0037614E"/>
    <w:rsid w:val="003803E3"/>
    <w:rsid w:val="003825E7"/>
    <w:rsid w:val="003A0C84"/>
    <w:rsid w:val="003A2BE2"/>
    <w:rsid w:val="003C0748"/>
    <w:rsid w:val="003C091C"/>
    <w:rsid w:val="003D2F36"/>
    <w:rsid w:val="003F6D1F"/>
    <w:rsid w:val="004022A8"/>
    <w:rsid w:val="00423F9A"/>
    <w:rsid w:val="00426CCE"/>
    <w:rsid w:val="00440F72"/>
    <w:rsid w:val="0044662D"/>
    <w:rsid w:val="00451A12"/>
    <w:rsid w:val="00452A02"/>
    <w:rsid w:val="004535FD"/>
    <w:rsid w:val="00462711"/>
    <w:rsid w:val="00467083"/>
    <w:rsid w:val="0047026E"/>
    <w:rsid w:val="0047217B"/>
    <w:rsid w:val="0047280B"/>
    <w:rsid w:val="00474B75"/>
    <w:rsid w:val="00475D20"/>
    <w:rsid w:val="0048196F"/>
    <w:rsid w:val="004872FA"/>
    <w:rsid w:val="004912E1"/>
    <w:rsid w:val="004976BA"/>
    <w:rsid w:val="004A28B1"/>
    <w:rsid w:val="004A536E"/>
    <w:rsid w:val="004A7B85"/>
    <w:rsid w:val="004B019E"/>
    <w:rsid w:val="004C27B8"/>
    <w:rsid w:val="004C2F3D"/>
    <w:rsid w:val="004C7D87"/>
    <w:rsid w:val="004D24C3"/>
    <w:rsid w:val="004D5362"/>
    <w:rsid w:val="004E0855"/>
    <w:rsid w:val="004E0FAF"/>
    <w:rsid w:val="004E5E2F"/>
    <w:rsid w:val="0051600B"/>
    <w:rsid w:val="00520057"/>
    <w:rsid w:val="00520217"/>
    <w:rsid w:val="00531D03"/>
    <w:rsid w:val="005354E8"/>
    <w:rsid w:val="00536098"/>
    <w:rsid w:val="005409FD"/>
    <w:rsid w:val="00546871"/>
    <w:rsid w:val="00555EA5"/>
    <w:rsid w:val="00574DCB"/>
    <w:rsid w:val="00575876"/>
    <w:rsid w:val="00576EEF"/>
    <w:rsid w:val="00594782"/>
    <w:rsid w:val="005A1775"/>
    <w:rsid w:val="005A194B"/>
    <w:rsid w:val="005B09A7"/>
    <w:rsid w:val="005C2037"/>
    <w:rsid w:val="005C5203"/>
    <w:rsid w:val="005D6606"/>
    <w:rsid w:val="005F5981"/>
    <w:rsid w:val="005F7590"/>
    <w:rsid w:val="006017A8"/>
    <w:rsid w:val="00603507"/>
    <w:rsid w:val="00607115"/>
    <w:rsid w:val="00612AC7"/>
    <w:rsid w:val="00615A63"/>
    <w:rsid w:val="006207FB"/>
    <w:rsid w:val="00621B3D"/>
    <w:rsid w:val="006225BD"/>
    <w:rsid w:val="00624432"/>
    <w:rsid w:val="00627D93"/>
    <w:rsid w:val="00632D53"/>
    <w:rsid w:val="00633E68"/>
    <w:rsid w:val="00635A49"/>
    <w:rsid w:val="00656615"/>
    <w:rsid w:val="006607A1"/>
    <w:rsid w:val="0066601F"/>
    <w:rsid w:val="0067740E"/>
    <w:rsid w:val="0068427C"/>
    <w:rsid w:val="006874C3"/>
    <w:rsid w:val="00693DAC"/>
    <w:rsid w:val="006A0D61"/>
    <w:rsid w:val="006A1EE3"/>
    <w:rsid w:val="006B4FD5"/>
    <w:rsid w:val="006C1A47"/>
    <w:rsid w:val="006C3902"/>
    <w:rsid w:val="006C4133"/>
    <w:rsid w:val="006C649D"/>
    <w:rsid w:val="006D4DE8"/>
    <w:rsid w:val="006D4E45"/>
    <w:rsid w:val="006D6525"/>
    <w:rsid w:val="006D72B6"/>
    <w:rsid w:val="006E1AD1"/>
    <w:rsid w:val="006E2783"/>
    <w:rsid w:val="00703CD7"/>
    <w:rsid w:val="00707B2E"/>
    <w:rsid w:val="00707C80"/>
    <w:rsid w:val="00710F0D"/>
    <w:rsid w:val="00714B3B"/>
    <w:rsid w:val="00722938"/>
    <w:rsid w:val="0073122C"/>
    <w:rsid w:val="00731419"/>
    <w:rsid w:val="00734A4A"/>
    <w:rsid w:val="00737531"/>
    <w:rsid w:val="00742786"/>
    <w:rsid w:val="00762942"/>
    <w:rsid w:val="007A09F2"/>
    <w:rsid w:val="007A1C34"/>
    <w:rsid w:val="007A6D86"/>
    <w:rsid w:val="007B11EA"/>
    <w:rsid w:val="007C3EB7"/>
    <w:rsid w:val="007C6510"/>
    <w:rsid w:val="007C7AB9"/>
    <w:rsid w:val="007D343A"/>
    <w:rsid w:val="007D557D"/>
    <w:rsid w:val="007D6DFC"/>
    <w:rsid w:val="007E2579"/>
    <w:rsid w:val="007E5C7B"/>
    <w:rsid w:val="007F4D4D"/>
    <w:rsid w:val="007F696D"/>
    <w:rsid w:val="00803DB9"/>
    <w:rsid w:val="00804A58"/>
    <w:rsid w:val="00806786"/>
    <w:rsid w:val="0081586D"/>
    <w:rsid w:val="008242B9"/>
    <w:rsid w:val="0083705C"/>
    <w:rsid w:val="00844E06"/>
    <w:rsid w:val="00853624"/>
    <w:rsid w:val="00855FD8"/>
    <w:rsid w:val="0086259D"/>
    <w:rsid w:val="00872373"/>
    <w:rsid w:val="008742EF"/>
    <w:rsid w:val="00887B63"/>
    <w:rsid w:val="00893DC4"/>
    <w:rsid w:val="008A0267"/>
    <w:rsid w:val="008A12FF"/>
    <w:rsid w:val="008B2F24"/>
    <w:rsid w:val="008B732B"/>
    <w:rsid w:val="008D7A6E"/>
    <w:rsid w:val="008E5B21"/>
    <w:rsid w:val="008F7884"/>
    <w:rsid w:val="00902015"/>
    <w:rsid w:val="00910839"/>
    <w:rsid w:val="00910F01"/>
    <w:rsid w:val="00911FA8"/>
    <w:rsid w:val="009200CC"/>
    <w:rsid w:val="00920886"/>
    <w:rsid w:val="009371CD"/>
    <w:rsid w:val="00946A1C"/>
    <w:rsid w:val="009514F9"/>
    <w:rsid w:val="00954C27"/>
    <w:rsid w:val="00955458"/>
    <w:rsid w:val="00971ECC"/>
    <w:rsid w:val="0098472D"/>
    <w:rsid w:val="00984D77"/>
    <w:rsid w:val="009946B1"/>
    <w:rsid w:val="009A01B7"/>
    <w:rsid w:val="009A0AD3"/>
    <w:rsid w:val="009A101E"/>
    <w:rsid w:val="009B01C9"/>
    <w:rsid w:val="009B1E42"/>
    <w:rsid w:val="009F42C1"/>
    <w:rsid w:val="009F507B"/>
    <w:rsid w:val="00A0457E"/>
    <w:rsid w:val="00A04BA6"/>
    <w:rsid w:val="00A05800"/>
    <w:rsid w:val="00A12858"/>
    <w:rsid w:val="00A20CD1"/>
    <w:rsid w:val="00A32E7D"/>
    <w:rsid w:val="00A41AA4"/>
    <w:rsid w:val="00A51199"/>
    <w:rsid w:val="00A658D2"/>
    <w:rsid w:val="00A66FD8"/>
    <w:rsid w:val="00A80458"/>
    <w:rsid w:val="00A81EE0"/>
    <w:rsid w:val="00AB7692"/>
    <w:rsid w:val="00AC0836"/>
    <w:rsid w:val="00AC0B88"/>
    <w:rsid w:val="00AC0C27"/>
    <w:rsid w:val="00AC6260"/>
    <w:rsid w:val="00AD1E45"/>
    <w:rsid w:val="00AD51B0"/>
    <w:rsid w:val="00AE1D27"/>
    <w:rsid w:val="00AE669D"/>
    <w:rsid w:val="00AF11ED"/>
    <w:rsid w:val="00AF3A24"/>
    <w:rsid w:val="00AF4DEA"/>
    <w:rsid w:val="00AF5C10"/>
    <w:rsid w:val="00B07C8F"/>
    <w:rsid w:val="00B07E45"/>
    <w:rsid w:val="00B167FF"/>
    <w:rsid w:val="00B16B33"/>
    <w:rsid w:val="00B21B63"/>
    <w:rsid w:val="00B2401F"/>
    <w:rsid w:val="00B258F7"/>
    <w:rsid w:val="00B26AEF"/>
    <w:rsid w:val="00B339B7"/>
    <w:rsid w:val="00B44EB4"/>
    <w:rsid w:val="00B551BE"/>
    <w:rsid w:val="00B5732F"/>
    <w:rsid w:val="00B646EE"/>
    <w:rsid w:val="00B7371B"/>
    <w:rsid w:val="00B77009"/>
    <w:rsid w:val="00B775FA"/>
    <w:rsid w:val="00B8198F"/>
    <w:rsid w:val="00B819E0"/>
    <w:rsid w:val="00B8648C"/>
    <w:rsid w:val="00B96DBA"/>
    <w:rsid w:val="00BA3085"/>
    <w:rsid w:val="00BA42F5"/>
    <w:rsid w:val="00BA5840"/>
    <w:rsid w:val="00BA6A0F"/>
    <w:rsid w:val="00BB0BFA"/>
    <w:rsid w:val="00BC4709"/>
    <w:rsid w:val="00BD279F"/>
    <w:rsid w:val="00BD5B36"/>
    <w:rsid w:val="00BE06D2"/>
    <w:rsid w:val="00BE6C83"/>
    <w:rsid w:val="00BF1B26"/>
    <w:rsid w:val="00BF23EF"/>
    <w:rsid w:val="00BF3A61"/>
    <w:rsid w:val="00BF7043"/>
    <w:rsid w:val="00C031FC"/>
    <w:rsid w:val="00C075EC"/>
    <w:rsid w:val="00C122A2"/>
    <w:rsid w:val="00C1544D"/>
    <w:rsid w:val="00C21CF9"/>
    <w:rsid w:val="00C255B6"/>
    <w:rsid w:val="00C27EC1"/>
    <w:rsid w:val="00C44DAE"/>
    <w:rsid w:val="00C508FE"/>
    <w:rsid w:val="00C54756"/>
    <w:rsid w:val="00C60E2D"/>
    <w:rsid w:val="00C62719"/>
    <w:rsid w:val="00C633AA"/>
    <w:rsid w:val="00C63B0B"/>
    <w:rsid w:val="00C80BAF"/>
    <w:rsid w:val="00C878B4"/>
    <w:rsid w:val="00C93F7B"/>
    <w:rsid w:val="00C95C9C"/>
    <w:rsid w:val="00C97339"/>
    <w:rsid w:val="00CA0524"/>
    <w:rsid w:val="00CA1457"/>
    <w:rsid w:val="00CB5ABB"/>
    <w:rsid w:val="00CD0ABA"/>
    <w:rsid w:val="00CD21A2"/>
    <w:rsid w:val="00CD5928"/>
    <w:rsid w:val="00CF1D43"/>
    <w:rsid w:val="00CF615F"/>
    <w:rsid w:val="00D005CD"/>
    <w:rsid w:val="00D17595"/>
    <w:rsid w:val="00D22C50"/>
    <w:rsid w:val="00D32C7E"/>
    <w:rsid w:val="00D34804"/>
    <w:rsid w:val="00D361A6"/>
    <w:rsid w:val="00D4474E"/>
    <w:rsid w:val="00D46813"/>
    <w:rsid w:val="00D53717"/>
    <w:rsid w:val="00D555BC"/>
    <w:rsid w:val="00D63A09"/>
    <w:rsid w:val="00D706EE"/>
    <w:rsid w:val="00D82E12"/>
    <w:rsid w:val="00D86208"/>
    <w:rsid w:val="00D8725F"/>
    <w:rsid w:val="00D87C38"/>
    <w:rsid w:val="00D968E7"/>
    <w:rsid w:val="00DA481D"/>
    <w:rsid w:val="00DB4A79"/>
    <w:rsid w:val="00DE248B"/>
    <w:rsid w:val="00DE65A4"/>
    <w:rsid w:val="00DF1452"/>
    <w:rsid w:val="00DF638C"/>
    <w:rsid w:val="00E0610D"/>
    <w:rsid w:val="00E0625B"/>
    <w:rsid w:val="00E10FB4"/>
    <w:rsid w:val="00E2413B"/>
    <w:rsid w:val="00E245D4"/>
    <w:rsid w:val="00E30D3C"/>
    <w:rsid w:val="00E368A0"/>
    <w:rsid w:val="00E36E34"/>
    <w:rsid w:val="00E40BE7"/>
    <w:rsid w:val="00E42879"/>
    <w:rsid w:val="00E449EC"/>
    <w:rsid w:val="00E44B54"/>
    <w:rsid w:val="00E4731D"/>
    <w:rsid w:val="00E54F94"/>
    <w:rsid w:val="00E56EDC"/>
    <w:rsid w:val="00E57704"/>
    <w:rsid w:val="00E70D9F"/>
    <w:rsid w:val="00E85EA7"/>
    <w:rsid w:val="00E973DC"/>
    <w:rsid w:val="00EA5A60"/>
    <w:rsid w:val="00EB386C"/>
    <w:rsid w:val="00EB6128"/>
    <w:rsid w:val="00EB6888"/>
    <w:rsid w:val="00EB7951"/>
    <w:rsid w:val="00EC3BBF"/>
    <w:rsid w:val="00EC7EB7"/>
    <w:rsid w:val="00ED3C00"/>
    <w:rsid w:val="00EE17EB"/>
    <w:rsid w:val="00EE492C"/>
    <w:rsid w:val="00F04308"/>
    <w:rsid w:val="00F052E2"/>
    <w:rsid w:val="00F1343E"/>
    <w:rsid w:val="00F21D5F"/>
    <w:rsid w:val="00F225BF"/>
    <w:rsid w:val="00F33FEC"/>
    <w:rsid w:val="00F45582"/>
    <w:rsid w:val="00F527F6"/>
    <w:rsid w:val="00F5721D"/>
    <w:rsid w:val="00F60E04"/>
    <w:rsid w:val="00F6512F"/>
    <w:rsid w:val="00F67D23"/>
    <w:rsid w:val="00F92ABB"/>
    <w:rsid w:val="00F9519E"/>
    <w:rsid w:val="00FA32D5"/>
    <w:rsid w:val="00FB0505"/>
    <w:rsid w:val="00FB1FB4"/>
    <w:rsid w:val="00FB24E5"/>
    <w:rsid w:val="00FD3AB5"/>
    <w:rsid w:val="00FE00E2"/>
    <w:rsid w:val="00FE2263"/>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38AB21F5-BAAF-D345-852E-CE528BAB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37421769">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91770">
      <w:bodyDiv w:val="1"/>
      <w:marLeft w:val="0"/>
      <w:marRight w:val="0"/>
      <w:marTop w:val="0"/>
      <w:marBottom w:val="0"/>
      <w:divBdr>
        <w:top w:val="none" w:sz="0" w:space="0" w:color="auto"/>
        <w:left w:val="none" w:sz="0" w:space="0" w:color="auto"/>
        <w:bottom w:val="none" w:sz="0" w:space="0" w:color="auto"/>
        <w:right w:val="none" w:sz="0" w:space="0" w:color="auto"/>
      </w:divBdr>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uetz.u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wuchtys@cs.miami.edu" TargetMode="Externa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20732</Words>
  <Characters>118176</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138631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Wuchty</dc:creator>
  <cp:lastModifiedBy>Goodacre, Norman *</cp:lastModifiedBy>
  <cp:revision>3</cp:revision>
  <cp:lastPrinted>2018-03-28T14:56:00Z</cp:lastPrinted>
  <dcterms:created xsi:type="dcterms:W3CDTF">2018-03-30T16:53:00Z</dcterms:created>
  <dcterms:modified xsi:type="dcterms:W3CDTF">2018-03-30T16:59:00Z</dcterms:modified>
</cp:coreProperties>
</file>