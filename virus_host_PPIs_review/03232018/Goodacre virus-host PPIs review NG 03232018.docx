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p>
    <w:p w14:paraId="22E72FA6" w14:textId="77777777" w:rsidR="00714B3B" w:rsidRDefault="00714B3B">
      <w:pPr>
        <w:rPr>
          <w:noProof/>
        </w:rPr>
      </w:pPr>
    </w:p>
    <w:p w14:paraId="1A1BAB94" w14:textId="7836BDD3" w:rsidR="0047280B" w:rsidRPr="00B8198F" w:rsidRDefault="0015672C" w:rsidP="0047280B">
      <w:pPr>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F60E04">
      <w:pPr>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xml:space="preserve">, </w:t>
      </w:r>
      <w:r>
        <w:rPr>
          <w:rFonts w:ascii="Times" w:hAnsi="Times" w:cs="Arial"/>
          <w:color w:val="000000"/>
        </w:rPr>
        <w:t>Eunhae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w:t>
      </w:r>
      <w:proofErr w:type="gramStart"/>
      <w:r w:rsidRPr="002511E4">
        <w:rPr>
          <w:rFonts w:ascii="Times" w:eastAsia="Times New Roman" w:hAnsi="Times" w:cs="Times New Roman"/>
        </w:rPr>
        <w:t>Products,  Office</w:t>
      </w:r>
      <w:proofErr w:type="gramEnd"/>
      <w:r w:rsidRPr="002511E4">
        <w:rPr>
          <w:rFonts w:ascii="Times" w:eastAsia="Times New Roman" w:hAnsi="Times" w:cs="Times New Roman"/>
        </w:rPr>
        <w:t xml:space="preserv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6"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7"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CB5ABB" w:rsidRDefault="00167CE7" w:rsidP="0047280B">
      <w:pPr>
        <w:rPr>
          <w:rFonts w:ascii="Times" w:eastAsia="Times New Roman" w:hAnsi="Times" w:cs="Times New Roman"/>
          <w:b/>
        </w:rPr>
      </w:pPr>
      <w:r w:rsidRPr="00CB5ABB">
        <w:rPr>
          <w:rFonts w:ascii="Times" w:eastAsia="Times New Roman" w:hAnsi="Times" w:cs="Times New Roman"/>
          <w:b/>
        </w:rPr>
        <w:lastRenderedPageBreak/>
        <w:t>Abstract</w:t>
      </w:r>
    </w:p>
    <w:p w14:paraId="67CC90EF" w14:textId="20D65077" w:rsidR="0047280B" w:rsidRDefault="00EC7EB7" w:rsidP="0047280B">
      <w:pPr>
        <w:rPr>
          <w:rFonts w:ascii="Times" w:eastAsia="Times New Roman" w:hAnsi="Times" w:cs="Times New Roman"/>
        </w:rPr>
      </w:pPr>
      <w:r>
        <w:rPr>
          <w:rFonts w:ascii="Times" w:eastAsia="Times New Roman" w:hAnsi="Times" w:cs="Times New Roman"/>
        </w:rPr>
        <w:t>Viruses infect their hosts by a series of protein-protein interactions, starting with virus binding to surface receptors, and concluding with virus assemb</w:t>
      </w:r>
      <w:r w:rsidR="002C4F2D">
        <w:rPr>
          <w:rFonts w:ascii="Times" w:eastAsia="Times New Roman" w:hAnsi="Times" w:cs="Times New Roman"/>
        </w:rPr>
        <w:t>l</w:t>
      </w:r>
      <w:r>
        <w:rPr>
          <w:rFonts w:ascii="Times" w:eastAsia="Times New Roman" w:hAnsi="Times" w:cs="Times New Roman"/>
        </w:rPr>
        <w:t>y and egress of complete virus particle</w:t>
      </w:r>
      <w:r w:rsidR="003A2BE2">
        <w:rPr>
          <w:rFonts w:ascii="Times" w:eastAsia="Times New Roman" w:hAnsi="Times" w:cs="Times New Roman"/>
        </w:rPr>
        <w:t>s</w:t>
      </w:r>
      <w:r>
        <w:rPr>
          <w:rFonts w:ascii="Times" w:eastAsia="Times New Roman" w:hAnsi="Times" w:cs="Times New Roman"/>
        </w:rPr>
        <w:t xml:space="preserve">. </w:t>
      </w:r>
      <w:r w:rsidRPr="00EC7EB7">
        <w:rPr>
          <w:rFonts w:ascii="Times" w:eastAsia="Times New Roman" w:hAnsi="Times" w:cs="Times New Roman"/>
        </w:rPr>
        <w:t>We discuss the coverage o</w:t>
      </w:r>
      <w:r>
        <w:rPr>
          <w:rFonts w:ascii="Times" w:eastAsia="Times New Roman" w:hAnsi="Times" w:cs="Times New Roman"/>
        </w:rPr>
        <w:t>f human viruses and how well their proteins have been stud</w:t>
      </w:r>
      <w:r w:rsidR="003C0748">
        <w:rPr>
          <w:rFonts w:ascii="Times" w:eastAsia="Times New Roman" w:hAnsi="Times" w:cs="Times New Roman"/>
        </w:rPr>
        <w:t>ied for host-virus interactions</w:t>
      </w:r>
      <w:r w:rsidR="003A2BE2">
        <w:rPr>
          <w:rFonts w:ascii="Times" w:eastAsia="Times New Roman" w:hAnsi="Times" w:cs="Times New Roman"/>
        </w:rPr>
        <w:t>. Notably, o</w:t>
      </w:r>
      <w:r w:rsidR="003C0748">
        <w:rPr>
          <w:rFonts w:ascii="Times" w:eastAsia="Times New Roman" w:hAnsi="Times" w:cs="Times New Roman"/>
        </w:rPr>
        <w:t xml:space="preserve">nly 4 virus families have </w:t>
      </w:r>
      <w:r w:rsidR="00B258F7">
        <w:rPr>
          <w:rFonts w:ascii="Times" w:eastAsia="Times New Roman" w:hAnsi="Times" w:cs="Times New Roman"/>
        </w:rPr>
        <w:t xml:space="preserve">accumulated </w:t>
      </w:r>
      <w:r w:rsidR="003C0748" w:rsidRPr="003C0748">
        <w:rPr>
          <w:rFonts w:ascii="Times" w:eastAsia="Times New Roman" w:hAnsi="Times" w:cs="Times New Roman"/>
        </w:rPr>
        <w:t>more than 1</w:t>
      </w:r>
      <w:r w:rsidR="003A2BE2">
        <w:rPr>
          <w:rFonts w:ascii="Times" w:eastAsia="Times New Roman" w:hAnsi="Times" w:cs="Times New Roman"/>
        </w:rPr>
        <w:t>,</w:t>
      </w:r>
      <w:r w:rsidR="003C0748" w:rsidRPr="003C0748">
        <w:rPr>
          <w:rFonts w:ascii="Times" w:eastAsia="Times New Roman" w:hAnsi="Times" w:cs="Times New Roman"/>
        </w:rPr>
        <w:t xml:space="preserve">000 PPIs when all their </w:t>
      </w:r>
      <w:ins w:id="0" w:author="Goodacre, Norman *" w:date="2018-03-21T18:24:00Z">
        <w:r w:rsidR="00372C01">
          <w:rPr>
            <w:rFonts w:ascii="Times" w:eastAsia="Times New Roman" w:hAnsi="Times" w:cs="Times New Roman"/>
          </w:rPr>
          <w:t>protein-protein interactions</w:t>
        </w:r>
      </w:ins>
      <w:del w:id="1" w:author="Goodacre, Norman *" w:date="2018-03-21T18:24:00Z">
        <w:r w:rsidR="003C0748" w:rsidRPr="003C0748" w:rsidDel="00372C01">
          <w:rPr>
            <w:rFonts w:ascii="Times" w:eastAsia="Times New Roman" w:hAnsi="Times" w:cs="Times New Roman"/>
          </w:rPr>
          <w:delText>PPIs</w:delText>
        </w:r>
      </w:del>
      <w:ins w:id="2" w:author="Goodacre, Norman *" w:date="2018-03-21T18:24:00Z">
        <w:r w:rsidR="00372C01">
          <w:rPr>
            <w:rFonts w:ascii="Times" w:eastAsia="Times New Roman" w:hAnsi="Times" w:cs="Times New Roman"/>
          </w:rPr>
          <w:t xml:space="preserve"> (PPIs)</w:t>
        </w:r>
      </w:ins>
      <w:r w:rsidR="003C0748" w:rsidRPr="003C0748">
        <w:rPr>
          <w:rFonts w:ascii="Times" w:eastAsia="Times New Roman" w:hAnsi="Times" w:cs="Times New Roman"/>
        </w:rPr>
        <w:t xml:space="preserve"> are combined, namely </w:t>
      </w:r>
      <w:proofErr w:type="spellStart"/>
      <w:r w:rsidR="003C0748" w:rsidRPr="003C0748">
        <w:rPr>
          <w:rFonts w:ascii="Times" w:eastAsia="Times New Roman" w:hAnsi="Times" w:cs="Times New Roman"/>
        </w:rPr>
        <w:t>Orthomyxoviruses</w:t>
      </w:r>
      <w:proofErr w:type="spellEnd"/>
      <w:r w:rsidR="003C0748" w:rsidRPr="003C0748">
        <w:rPr>
          <w:rFonts w:ascii="Times" w:eastAsia="Times New Roman" w:hAnsi="Times" w:cs="Times New Roman"/>
        </w:rPr>
        <w:t xml:space="preserve"> (5</w:t>
      </w:r>
      <w:r w:rsidR="00B258F7">
        <w:rPr>
          <w:rFonts w:ascii="Times" w:eastAsia="Times New Roman" w:hAnsi="Times" w:cs="Times New Roman"/>
        </w:rPr>
        <w:t>,</w:t>
      </w:r>
      <w:r w:rsidR="003C0748" w:rsidRPr="003C0748">
        <w:rPr>
          <w:rFonts w:ascii="Times" w:eastAsia="Times New Roman" w:hAnsi="Times" w:cs="Times New Roman"/>
        </w:rPr>
        <w:t>494), herpesviruses (5</w:t>
      </w:r>
      <w:r w:rsidR="00B258F7">
        <w:rPr>
          <w:rFonts w:ascii="Times" w:eastAsia="Times New Roman" w:hAnsi="Times" w:cs="Times New Roman"/>
        </w:rPr>
        <w:t>,</w:t>
      </w:r>
      <w:r w:rsidR="003C0748" w:rsidRPr="003C0748">
        <w:rPr>
          <w:rFonts w:ascii="Times" w:eastAsia="Times New Roman" w:hAnsi="Times" w:cs="Times New Roman"/>
        </w:rPr>
        <w:t>423), papillomaviruses (3</w:t>
      </w:r>
      <w:r w:rsidR="00B258F7">
        <w:rPr>
          <w:rFonts w:ascii="Times" w:eastAsia="Times New Roman" w:hAnsi="Times" w:cs="Times New Roman"/>
        </w:rPr>
        <w:t>,</w:t>
      </w:r>
      <w:r w:rsidR="003C0748" w:rsidRPr="003C0748">
        <w:rPr>
          <w:rFonts w:ascii="Times" w:eastAsia="Times New Roman" w:hAnsi="Times" w:cs="Times New Roman"/>
        </w:rPr>
        <w:t>927) and retroviruses (2</w:t>
      </w:r>
      <w:r w:rsidR="00B258F7">
        <w:rPr>
          <w:rFonts w:ascii="Times" w:eastAsia="Times New Roman" w:hAnsi="Times" w:cs="Times New Roman"/>
        </w:rPr>
        <w:t>,285).</w:t>
      </w:r>
      <w:r>
        <w:rPr>
          <w:rFonts w:ascii="Times" w:eastAsia="Times New Roman" w:hAnsi="Times" w:cs="Times New Roman"/>
        </w:rPr>
        <w:t xml:space="preserve"> </w:t>
      </w:r>
      <w:r w:rsidR="00B258F7">
        <w:rPr>
          <w:rFonts w:ascii="Times" w:eastAsia="Times New Roman" w:hAnsi="Times" w:cs="Times New Roman"/>
        </w:rPr>
        <w:t>Thus, s</w:t>
      </w:r>
      <w:r>
        <w:rPr>
          <w:rFonts w:ascii="Times" w:eastAsia="Times New Roman" w:hAnsi="Times" w:cs="Times New Roman"/>
        </w:rPr>
        <w:t xml:space="preserve">ome viruses have been extremely well studied, with some viruses, such as HIV, having more than a hundred interactions identified for each of its proteins. </w:t>
      </w:r>
      <w:r w:rsidR="003A2BE2">
        <w:rPr>
          <w:rFonts w:ascii="Times" w:eastAsia="Times New Roman" w:hAnsi="Times" w:cs="Times New Roman"/>
        </w:rPr>
        <w:t>While i</w:t>
      </w:r>
      <w:r>
        <w:rPr>
          <w:rFonts w:ascii="Times" w:eastAsia="Times New Roman" w:hAnsi="Times" w:cs="Times New Roman"/>
        </w:rPr>
        <w:t>t remains unclear how many of these interactions are physiologically relevant</w:t>
      </w:r>
      <w:r w:rsidR="003A2BE2">
        <w:rPr>
          <w:rFonts w:ascii="Times" w:eastAsia="Times New Roman" w:hAnsi="Times" w:cs="Times New Roman"/>
        </w:rPr>
        <w:t xml:space="preserve"> f</w:t>
      </w:r>
      <w:r>
        <w:rPr>
          <w:rFonts w:ascii="Times" w:eastAsia="Times New Roman" w:hAnsi="Times" w:cs="Times New Roman"/>
        </w:rPr>
        <w:t xml:space="preserve">or many </w:t>
      </w:r>
      <w:r w:rsidR="00B258F7">
        <w:rPr>
          <w:rFonts w:ascii="Times" w:eastAsia="Times New Roman" w:hAnsi="Times" w:cs="Times New Roman"/>
        </w:rPr>
        <w:t>me</w:t>
      </w:r>
      <w:r w:rsidR="002C4F2D">
        <w:rPr>
          <w:rFonts w:ascii="Times" w:eastAsia="Times New Roman" w:hAnsi="Times" w:cs="Times New Roman"/>
        </w:rPr>
        <w:t>d</w:t>
      </w:r>
      <w:r w:rsidR="00B258F7">
        <w:rPr>
          <w:rFonts w:ascii="Times" w:eastAsia="Times New Roman" w:hAnsi="Times" w:cs="Times New Roman"/>
        </w:rPr>
        <w:t>i</w:t>
      </w:r>
      <w:r w:rsidR="002C4F2D">
        <w:rPr>
          <w:rFonts w:ascii="Times" w:eastAsia="Times New Roman" w:hAnsi="Times" w:cs="Times New Roman"/>
        </w:rPr>
        <w:t>c</w:t>
      </w:r>
      <w:r w:rsidR="00B258F7">
        <w:rPr>
          <w:rFonts w:ascii="Times" w:eastAsia="Times New Roman" w:hAnsi="Times" w:cs="Times New Roman"/>
        </w:rPr>
        <w:t xml:space="preserve">ally important </w:t>
      </w:r>
      <w:proofErr w:type="gramStart"/>
      <w:r>
        <w:rPr>
          <w:rFonts w:ascii="Times" w:eastAsia="Times New Roman" w:hAnsi="Times" w:cs="Times New Roman"/>
        </w:rPr>
        <w:t>viruses</w:t>
      </w:r>
      <w:proofErr w:type="gramEnd"/>
      <w:r>
        <w:rPr>
          <w:rFonts w:ascii="Times" w:eastAsia="Times New Roman" w:hAnsi="Times" w:cs="Times New Roman"/>
        </w:rPr>
        <w:t xml:space="preserve"> </w:t>
      </w:r>
      <w:r w:rsidR="007F4D4D">
        <w:rPr>
          <w:rFonts w:ascii="Times" w:eastAsia="Times New Roman" w:hAnsi="Times" w:cs="Times New Roman"/>
        </w:rPr>
        <w:t xml:space="preserve">numerous genome sequences </w:t>
      </w:r>
      <w:r w:rsidR="003A2BE2">
        <w:rPr>
          <w:rFonts w:ascii="Times" w:eastAsia="Times New Roman" w:hAnsi="Times" w:cs="Times New Roman"/>
        </w:rPr>
        <w:t xml:space="preserve">are </w:t>
      </w:r>
      <w:r w:rsidR="007F4D4D">
        <w:rPr>
          <w:rFonts w:ascii="Times" w:eastAsia="Times New Roman" w:hAnsi="Times" w:cs="Times New Roman"/>
        </w:rPr>
        <w:t xml:space="preserve">available </w:t>
      </w:r>
      <w:r w:rsidR="003A2BE2">
        <w:rPr>
          <w:rFonts w:ascii="Times" w:eastAsia="Times New Roman" w:hAnsi="Times" w:cs="Times New Roman"/>
        </w:rPr>
        <w:t>but</w:t>
      </w:r>
      <w:r w:rsidR="007F4D4D">
        <w:rPr>
          <w:rFonts w:ascii="Times" w:eastAsia="Times New Roman" w:hAnsi="Times" w:cs="Times New Roman"/>
        </w:rPr>
        <w:t xml:space="preserve"> </w:t>
      </w:r>
      <w:r>
        <w:rPr>
          <w:rFonts w:ascii="Times" w:eastAsia="Times New Roman" w:hAnsi="Times" w:cs="Times New Roman"/>
        </w:rPr>
        <w:t>only few interactions are known</w:t>
      </w:r>
      <w:r w:rsidR="00B258F7">
        <w:rPr>
          <w:rFonts w:ascii="Times" w:eastAsia="Times New Roman" w:hAnsi="Times" w:cs="Times New Roman"/>
        </w:rPr>
        <w:t xml:space="preserve"> (e.g. rhinoviruses)</w:t>
      </w:r>
      <w:r>
        <w:rPr>
          <w:rFonts w:ascii="Times" w:eastAsia="Times New Roman" w:hAnsi="Times" w:cs="Times New Roman"/>
        </w:rPr>
        <w:t xml:space="preserve">. We discuss </w:t>
      </w:r>
      <w:r w:rsidR="007F4D4D">
        <w:rPr>
          <w:rFonts w:ascii="Times" w:eastAsia="Times New Roman" w:hAnsi="Times" w:cs="Times New Roman"/>
        </w:rPr>
        <w:t>the</w:t>
      </w:r>
      <w:r>
        <w:rPr>
          <w:rFonts w:ascii="Times" w:eastAsia="Times New Roman" w:hAnsi="Times" w:cs="Times New Roman"/>
        </w:rPr>
        <w:t xml:space="preserve"> conclusions that can be drawn from </w:t>
      </w:r>
      <w:r w:rsidR="00CB5ABB">
        <w:rPr>
          <w:rFonts w:ascii="Times" w:eastAsia="Times New Roman" w:hAnsi="Times" w:cs="Times New Roman"/>
        </w:rPr>
        <w:t>large- and small-scale PPI studies in human viruses, how they reflect the relevance of important viruses for human health, and finally compare them to some insights gained fro</w:t>
      </w:r>
      <w:r w:rsidR="007F4D4D">
        <w:rPr>
          <w:rFonts w:ascii="Times" w:eastAsia="Times New Roman" w:hAnsi="Times" w:cs="Times New Roman"/>
        </w:rPr>
        <w:t>m phage-bacterial interactions.</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47280B" w:rsidRDefault="0047280B" w:rsidP="0047280B">
      <w:pPr>
        <w:rPr>
          <w:rFonts w:ascii="Times" w:hAnsi="Times" w:cs="Times New Roman"/>
        </w:rPr>
      </w:pPr>
      <w:r w:rsidRPr="0047280B">
        <w:rPr>
          <w:rFonts w:ascii="Times" w:hAnsi="Times" w:cs="Arial"/>
          <w:b/>
          <w:bCs/>
          <w:color w:val="000000"/>
        </w:rPr>
        <w:t>Introduction</w:t>
      </w:r>
    </w:p>
    <w:p w14:paraId="70808A3E" w14:textId="74491A3C" w:rsidR="0047280B" w:rsidRDefault="00E973DC" w:rsidP="0047280B">
      <w:pPr>
        <w:spacing w:after="240"/>
        <w:rPr>
          <w:rFonts w:ascii="Times" w:eastAsia="Times New Roman" w:hAnsi="Times" w:cs="Times New Roman"/>
        </w:rPr>
      </w:pPr>
      <w:r>
        <w:rPr>
          <w:rFonts w:ascii="Times" w:eastAsia="Times New Roman" w:hAnsi="Times" w:cs="Times New Roman"/>
        </w:rPr>
        <w:t>B</w:t>
      </w:r>
      <w:r w:rsidR="003A2BE2">
        <w:rPr>
          <w:rFonts w:ascii="Times" w:eastAsia="Times New Roman" w:hAnsi="Times" w:cs="Times New Roman"/>
        </w:rPr>
        <w:t xml:space="preserve">acteria </w:t>
      </w:r>
      <w:r>
        <w:rPr>
          <w:rFonts w:ascii="Times" w:eastAsia="Times New Roman" w:hAnsi="Times" w:cs="Times New Roman"/>
        </w:rPr>
        <w:t xml:space="preserve">and </w:t>
      </w:r>
      <w:r w:rsidR="003A2BE2">
        <w:rPr>
          <w:rFonts w:ascii="Times" w:eastAsia="Times New Roman" w:hAnsi="Times" w:cs="Times New Roman"/>
        </w:rPr>
        <w:t>v</w:t>
      </w:r>
      <w:r w:rsidR="00137861">
        <w:rPr>
          <w:rFonts w:ascii="Times" w:eastAsia="Times New Roman" w:hAnsi="Times" w:cs="Times New Roman"/>
        </w:rPr>
        <w:t xml:space="preserve">iruses are the most important pathogens on earth. </w:t>
      </w:r>
      <w:ins w:id="3" w:author="Goodacre, Norman *" w:date="2018-03-21T12:13:00Z">
        <w:r w:rsidR="00371F2D">
          <w:rPr>
            <w:rFonts w:ascii="Times" w:eastAsia="Times New Roman" w:hAnsi="Times" w:cs="Times New Roman"/>
          </w:rPr>
          <w:t>However, their nature and therefore treatment are very different. While bacteria are complete cellular organisms with their o</w:t>
        </w:r>
      </w:ins>
      <w:ins w:id="4" w:author="Goodacre, Norman *" w:date="2018-03-21T12:14:00Z">
        <w:r w:rsidR="00371F2D">
          <w:rPr>
            <w:rFonts w:ascii="Times" w:eastAsia="Times New Roman" w:hAnsi="Times" w:cs="Times New Roman"/>
          </w:rPr>
          <w:t>wn replicative machinery, viruses are composed of only a few nucleic acids, proteins, sometimes lipids and other compounds</w:t>
        </w:r>
      </w:ins>
      <w:ins w:id="5" w:author="Goodacre, Norman *" w:date="2018-03-21T12:15:00Z">
        <w:r w:rsidR="00371F2D">
          <w:rPr>
            <w:rFonts w:ascii="Times" w:eastAsia="Times New Roman" w:hAnsi="Times" w:cs="Times New Roman"/>
          </w:rPr>
          <w:t xml:space="preserve">. </w:t>
        </w:r>
      </w:ins>
      <w:moveToRangeStart w:id="6" w:author="Goodacre, Norman *" w:date="2018-03-21T12:15:00Z" w:name="move509397872"/>
      <w:moveTo w:id="7" w:author="Goodacre, Norman *" w:date="2018-03-21T12:15:00Z">
        <w:r w:rsidR="00371F2D">
          <w:rPr>
            <w:rFonts w:ascii="Times" w:eastAsia="Times New Roman" w:hAnsi="Times" w:cs="Times New Roman"/>
          </w:rPr>
          <w:t xml:space="preserve">Given their simple composition and structure viruses are completely dependent on their hosts, and hence they </w:t>
        </w:r>
        <w:proofErr w:type="gramStart"/>
        <w:r w:rsidR="00371F2D">
          <w:rPr>
            <w:rFonts w:ascii="Times" w:eastAsia="Times New Roman" w:hAnsi="Times" w:cs="Times New Roman"/>
          </w:rPr>
          <w:t>have to</w:t>
        </w:r>
        <w:proofErr w:type="gramEnd"/>
        <w:r w:rsidR="00371F2D">
          <w:rPr>
            <w:rFonts w:ascii="Times" w:eastAsia="Times New Roman" w:hAnsi="Times" w:cs="Times New Roman"/>
          </w:rPr>
          <w:t xml:space="preserve"> extensively interact with host proteins </w:t>
        </w:r>
      </w:moveTo>
      <w:ins w:id="8" w:author="Goodacre, Norman *" w:date="2018-03-21T12:16:00Z">
        <w:r w:rsidR="00371F2D">
          <w:rPr>
            <w:rFonts w:ascii="Times" w:eastAsia="Times New Roman" w:hAnsi="Times" w:cs="Times New Roman"/>
          </w:rPr>
          <w:t xml:space="preserve">via protein-protein interactions (PPIs) </w:t>
        </w:r>
      </w:ins>
      <w:moveTo w:id="9" w:author="Goodacre, Norman *" w:date="2018-03-21T12:15:00Z">
        <w:r w:rsidR="00371F2D">
          <w:rPr>
            <w:rFonts w:ascii="Times" w:eastAsia="Times New Roman" w:hAnsi="Times" w:cs="Times New Roman"/>
          </w:rPr>
          <w:t>and other host components.</w:t>
        </w:r>
      </w:moveTo>
      <w:moveToRangeEnd w:id="6"/>
      <w:ins w:id="10" w:author="Goodacre, Norman *" w:date="2018-03-21T12:15:00Z">
        <w:r w:rsidR="00371F2D">
          <w:rPr>
            <w:rFonts w:ascii="Times" w:eastAsia="Times New Roman" w:hAnsi="Times" w:cs="Times New Roman"/>
          </w:rPr>
          <w:t xml:space="preserve"> </w:t>
        </w:r>
      </w:ins>
      <w:ins w:id="11" w:author="Goodacre, Norman *" w:date="2018-03-21T12:13:00Z">
        <w:r w:rsidR="00371F2D">
          <w:t xml:space="preserve">While most bacteria can be directly eliminated using </w:t>
        </w:r>
        <w:proofErr w:type="spellStart"/>
        <w:r w:rsidR="00371F2D">
          <w:t>antiobiotics</w:t>
        </w:r>
        <w:proofErr w:type="spellEnd"/>
        <w:r w:rsidR="00371F2D">
          <w:t xml:space="preserve">, viruses can only be constrained in their growth and doing so safely for the host remains challenging. </w:t>
        </w:r>
      </w:ins>
      <w:ins w:id="12" w:author="Goodacre, Norman *" w:date="2018-03-21T12:17:00Z">
        <w:r w:rsidR="00986AB6">
          <w:t xml:space="preserve">Furthermore, </w:t>
        </w:r>
      </w:ins>
      <w:ins w:id="13" w:author="Goodacre, Norman *" w:date="2018-03-21T12:18:00Z">
        <w:r w:rsidR="00986AB6">
          <w:t xml:space="preserve">viral variation occurs rapidly, </w:t>
        </w:r>
      </w:ins>
      <w:ins w:id="14" w:author="Goodacre, Norman *" w:date="2018-03-21T12:19:00Z">
        <w:r w:rsidR="00986AB6">
          <w:t xml:space="preserve">often </w:t>
        </w:r>
      </w:ins>
      <w:ins w:id="15" w:author="Goodacre, Norman *" w:date="2018-03-21T12:18:00Z">
        <w:r w:rsidR="00986AB6">
          <w:t xml:space="preserve">with significant adaptation occurring within </w:t>
        </w:r>
      </w:ins>
      <w:ins w:id="16" w:author="Goodacre, Norman *" w:date="2018-03-21T12:19:00Z">
        <w:r w:rsidR="00986AB6">
          <w:t>each host</w:t>
        </w:r>
      </w:ins>
      <w:ins w:id="17" w:author="Goodacre, Norman *" w:date="2018-03-21T12:18:00Z">
        <w:r w:rsidR="00986AB6">
          <w:t xml:space="preserve">. </w:t>
        </w:r>
      </w:ins>
      <w:ins w:id="18" w:author="Goodacre, Norman *" w:date="2018-03-21T12:13:00Z">
        <w:r w:rsidR="00371F2D">
          <w:t xml:space="preserve">Future strategies for development of safe antivirals </w:t>
        </w:r>
      </w:ins>
      <w:ins w:id="19" w:author="Goodacre, Norman *" w:date="2018-03-21T12:16:00Z">
        <w:r w:rsidR="00371F2D">
          <w:t>will likely depend upon precise targeting of virus-host</w:t>
        </w:r>
      </w:ins>
      <w:ins w:id="20" w:author="Goodacre, Norman *" w:date="2018-03-21T12:17:00Z">
        <w:r w:rsidR="00371F2D">
          <w:t xml:space="preserve"> PPIs</w:t>
        </w:r>
      </w:ins>
      <w:ins w:id="21" w:author="Goodacre, Norman *" w:date="2018-03-21T12:21:00Z">
        <w:r w:rsidR="00986AB6">
          <w:t xml:space="preserve"> and a deeper understanding of viral diversity. </w:t>
        </w:r>
      </w:ins>
      <w:del w:id="22" w:author="Goodacre, Norman *" w:date="2018-03-21T12:13:00Z">
        <w:r w:rsidR="00137861" w:rsidDel="00371F2D">
          <w:rPr>
            <w:rFonts w:ascii="Times" w:eastAsia="Times New Roman" w:hAnsi="Times" w:cs="Times New Roman"/>
          </w:rPr>
          <w:delText>While most bacteria are still easy to treat with antibiotics, viruses are much harder to control</w:delText>
        </w:r>
      </w:del>
      <w:r w:rsidR="00137861">
        <w:rPr>
          <w:rFonts w:ascii="Times" w:eastAsia="Times New Roman" w:hAnsi="Times" w:cs="Times New Roman"/>
        </w:rPr>
        <w:t xml:space="preserve">. </w:t>
      </w:r>
      <w:del w:id="23" w:author="Goodacre, Norman *" w:date="2018-03-21T12:12:00Z">
        <w:r w:rsidR="00137861" w:rsidDel="00371F2D">
          <w:rPr>
            <w:rFonts w:ascii="Times" w:eastAsia="Times New Roman" w:hAnsi="Times" w:cs="Times New Roman"/>
          </w:rPr>
          <w:delText xml:space="preserve">That </w:delText>
        </w:r>
        <w:r w:rsidR="003A2BE2" w:rsidDel="00371F2D">
          <w:rPr>
            <w:rFonts w:ascii="Times" w:eastAsia="Times New Roman" w:hAnsi="Times" w:cs="Times New Roman"/>
          </w:rPr>
          <w:delText>is</w:delText>
        </w:r>
        <w:r w:rsidR="00137861" w:rsidDel="00371F2D">
          <w:rPr>
            <w:rFonts w:ascii="Times" w:eastAsia="Times New Roman" w:hAnsi="Times" w:cs="Times New Roman"/>
          </w:rPr>
          <w:delText xml:space="preserve"> a direct consequence of being composed of only a few nucleic acids</w:delText>
        </w:r>
        <w:r w:rsidDel="00371F2D">
          <w:rPr>
            <w:rFonts w:ascii="Times" w:eastAsia="Times New Roman" w:hAnsi="Times" w:cs="Times New Roman"/>
          </w:rPr>
          <w:delText>,</w:delText>
        </w:r>
        <w:r w:rsidR="00137861" w:rsidDel="00371F2D">
          <w:rPr>
            <w:rFonts w:ascii="Times" w:eastAsia="Times New Roman" w:hAnsi="Times" w:cs="Times New Roman"/>
          </w:rPr>
          <w:delText xml:space="preserve"> proteins</w:delText>
        </w:r>
        <w:r w:rsidDel="00371F2D">
          <w:rPr>
            <w:rFonts w:ascii="Times" w:eastAsia="Times New Roman" w:hAnsi="Times" w:cs="Times New Roman"/>
          </w:rPr>
          <w:delText>,</w:delText>
        </w:r>
        <w:r w:rsidR="00137861" w:rsidDel="00371F2D">
          <w:rPr>
            <w:rFonts w:ascii="Times" w:eastAsia="Times New Roman" w:hAnsi="Times" w:cs="Times New Roman"/>
          </w:rPr>
          <w:delText xml:space="preserve"> sometimes lipids and a few other compounds. </w:delText>
        </w:r>
      </w:del>
      <w:moveFromRangeStart w:id="24" w:author="Goodacre, Norman *" w:date="2018-03-21T12:15:00Z" w:name="move509397872"/>
      <w:moveFrom w:id="25" w:author="Goodacre, Norman *" w:date="2018-03-21T12:15:00Z">
        <w:r w:rsidR="00137861" w:rsidDel="00371F2D">
          <w:rPr>
            <w:rFonts w:ascii="Times" w:eastAsia="Times New Roman" w:hAnsi="Times" w:cs="Times New Roman"/>
          </w:rPr>
          <w:t>Given their simple composition and structure viruses are completely dependen</w:t>
        </w:r>
        <w:r w:rsidR="002C4F2D" w:rsidDel="00371F2D">
          <w:rPr>
            <w:rFonts w:ascii="Times" w:eastAsia="Times New Roman" w:hAnsi="Times" w:cs="Times New Roman"/>
          </w:rPr>
          <w:t>t</w:t>
        </w:r>
        <w:r w:rsidR="00137861" w:rsidDel="00371F2D">
          <w:rPr>
            <w:rFonts w:ascii="Times" w:eastAsia="Times New Roman" w:hAnsi="Times" w:cs="Times New Roman"/>
          </w:rPr>
          <w:t xml:space="preserve"> on their hosts, and hence they have to extensively interact with host proteins and other host components.</w:t>
        </w:r>
      </w:moveFrom>
      <w:moveFromRangeEnd w:id="24"/>
    </w:p>
    <w:p w14:paraId="271BEA2A" w14:textId="36A99068" w:rsidR="00137861" w:rsidRPr="0047280B" w:rsidRDefault="00F92ABB" w:rsidP="0047280B">
      <w:pPr>
        <w:spacing w:after="240"/>
        <w:rPr>
          <w:rFonts w:ascii="Times" w:eastAsia="Times New Roman" w:hAnsi="Times" w:cs="Times New Roman"/>
        </w:rPr>
      </w:pPr>
      <w:r>
        <w:rPr>
          <w:rFonts w:ascii="Times" w:eastAsia="Times New Roman" w:hAnsi="Times" w:cs="Times New Roman"/>
        </w:rPr>
        <w:t>In this review we provide an overview of virus diversity and how it relate</w:t>
      </w:r>
      <w:r w:rsidR="00E973DC">
        <w:rPr>
          <w:rFonts w:ascii="Times" w:eastAsia="Times New Roman" w:hAnsi="Times" w:cs="Times New Roman"/>
        </w:rPr>
        <w:t>s</w:t>
      </w:r>
      <w:r>
        <w:rPr>
          <w:rFonts w:ascii="Times" w:eastAsia="Times New Roman" w:hAnsi="Times" w:cs="Times New Roman"/>
        </w:rPr>
        <w:t xml:space="preserve"> to the diversity of </w:t>
      </w:r>
      <w:r w:rsidR="00E973DC">
        <w:rPr>
          <w:rFonts w:ascii="Times" w:eastAsia="Times New Roman" w:hAnsi="Times" w:cs="Times New Roman"/>
        </w:rPr>
        <w:t>interactions among host and virus proteins</w:t>
      </w:r>
      <w:r>
        <w:rPr>
          <w:rFonts w:ascii="Times" w:eastAsia="Times New Roman" w:hAnsi="Times" w:cs="Times New Roman"/>
        </w:rPr>
        <w:t xml:space="preserve">. </w:t>
      </w:r>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w:t>
      </w:r>
      <w:r w:rsidR="00E973DC">
        <w:rPr>
          <w:rFonts w:ascii="Times" w:eastAsia="Times New Roman" w:hAnsi="Times" w:cs="Times New Roman"/>
        </w:rPr>
        <w:t>some highly</w:t>
      </w:r>
      <w:ins w:id="26" w:author="Goodacre, Norman *" w:date="2018-03-21T12:22:00Z">
        <w:r w:rsidR="001A647F">
          <w:rPr>
            <w:rFonts w:ascii="Times" w:eastAsia="Times New Roman" w:hAnsi="Times" w:cs="Times New Roman"/>
          </w:rPr>
          <w:t>-</w:t>
        </w:r>
      </w:ins>
      <w:del w:id="27" w:author="Goodacre, Norman *" w:date="2018-03-21T12:22:00Z">
        <w:r w:rsidR="00E973DC" w:rsidDel="001A647F">
          <w:rPr>
            <w:rFonts w:ascii="Times" w:eastAsia="Times New Roman" w:hAnsi="Times" w:cs="Times New Roman"/>
          </w:rPr>
          <w:delText xml:space="preserve"> </w:delText>
        </w:r>
      </w:del>
      <w:r w:rsidR="00E973DC">
        <w:rPr>
          <w:rFonts w:ascii="Times" w:eastAsia="Times New Roman" w:hAnsi="Times" w:cs="Times New Roman"/>
        </w:rPr>
        <w:t>infectious viruses have received relatively little attention</w:t>
      </w:r>
      <w:del w:id="28" w:author="Goodacre, Norman *" w:date="2018-03-21T12:21:00Z">
        <w:r w:rsidR="00E0610D" w:rsidDel="00986AB6">
          <w:rPr>
            <w:rFonts w:ascii="Times" w:eastAsia="Times New Roman" w:hAnsi="Times" w:cs="Times New Roman"/>
          </w:rPr>
          <w:delText xml:space="preserve"> </w:delText>
        </w:r>
      </w:del>
      <w:r w:rsidR="00E0610D">
        <w:rPr>
          <w:rFonts w:ascii="Times" w:eastAsia="Times New Roman" w:hAnsi="Times" w:cs="Times New Roman"/>
        </w:rPr>
        <w:t xml:space="preserve">. In fact, being highly pathogenic does not mean a virus is easy to study </w:t>
      </w:r>
      <w:del w:id="29" w:author="Goodacre, Norman *" w:date="2018-03-21T12:23:00Z">
        <w:r w:rsidR="00E0610D" w:rsidDel="001A647F">
          <w:rPr>
            <w:rFonts w:ascii="Times" w:eastAsia="Times New Roman" w:hAnsi="Times" w:cs="Times New Roman"/>
          </w:rPr>
          <w:delText>or it may not be of interest</w:delText>
        </w:r>
      </w:del>
      <w:ins w:id="30" w:author="Goodacre, Norman *" w:date="2018-03-21T12:23:00Z">
        <w:r w:rsidR="001A647F">
          <w:rPr>
            <w:rFonts w:ascii="Times" w:eastAsia="Times New Roman" w:hAnsi="Times" w:cs="Times New Roman"/>
          </w:rPr>
          <w:t>nor medically important</w:t>
        </w:r>
      </w:ins>
      <w:r w:rsidR="00E0610D">
        <w:rPr>
          <w:rFonts w:ascii="Times" w:eastAsia="Times New Roman" w:hAnsi="Times" w:cs="Times New Roman"/>
        </w:rPr>
        <w:t xml:space="preserve">, given </w:t>
      </w:r>
      <w:ins w:id="31" w:author="Goodacre, Norman *" w:date="2018-03-21T12:28:00Z">
        <w:r w:rsidR="00216CD9">
          <w:rPr>
            <w:rFonts w:ascii="Times" w:eastAsia="Times New Roman" w:hAnsi="Times" w:cs="Times New Roman"/>
          </w:rPr>
          <w:t xml:space="preserve">there may be </w:t>
        </w:r>
      </w:ins>
      <w:r w:rsidR="00E0610D">
        <w:rPr>
          <w:rFonts w:ascii="Times" w:eastAsia="Times New Roman" w:hAnsi="Times" w:cs="Times New Roman"/>
        </w:rPr>
        <w:t xml:space="preserve">a very restricted geographic </w:t>
      </w:r>
      <w:del w:id="32" w:author="Goodacre, Norman *" w:date="2018-03-21T12:28:00Z">
        <w:r w:rsidR="00E0610D" w:rsidDel="00216CD9">
          <w:rPr>
            <w:rFonts w:ascii="Times" w:eastAsia="Times New Roman" w:hAnsi="Times" w:cs="Times New Roman"/>
          </w:rPr>
          <w:delText>range or ve</w:delText>
        </w:r>
      </w:del>
      <w:del w:id="33" w:author="Goodacre, Norman *" w:date="2018-03-21T12:23:00Z">
        <w:r w:rsidR="00E0610D" w:rsidDel="001A647F">
          <w:rPr>
            <w:rFonts w:ascii="Times" w:eastAsia="Times New Roman" w:hAnsi="Times" w:cs="Times New Roman"/>
          </w:rPr>
          <w:delText>ry narrow</w:delText>
        </w:r>
      </w:del>
      <w:r w:rsidR="00E0610D">
        <w:rPr>
          <w:rFonts w:ascii="Times" w:eastAsia="Times New Roman" w:hAnsi="Times" w:cs="Times New Roman"/>
        </w:rPr>
        <w:t xml:space="preserve"> </w:t>
      </w:r>
      <w:ins w:id="34" w:author="Goodacre, Norman *" w:date="2018-03-21T12:28:00Z">
        <w:r w:rsidR="00216CD9">
          <w:rPr>
            <w:rFonts w:ascii="Times" w:eastAsia="Times New Roman" w:hAnsi="Times" w:cs="Times New Roman"/>
          </w:rPr>
          <w:t xml:space="preserve">or </w:t>
        </w:r>
      </w:ins>
      <w:r w:rsidR="00E0610D">
        <w:rPr>
          <w:rFonts w:ascii="Times" w:eastAsia="Times New Roman" w:hAnsi="Times" w:cs="Times New Roman"/>
        </w:rPr>
        <w:t xml:space="preserve">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w:t>
      </w:r>
      <w:ins w:id="35" w:author="Goodacre, Norman *" w:date="2018-03-21T12:33:00Z">
        <w:r w:rsidR="00216CD9">
          <w:rPr>
            <w:rFonts w:ascii="Times" w:eastAsia="Times New Roman" w:hAnsi="Times" w:cs="Times New Roman"/>
          </w:rPr>
          <w:t xml:space="preserve"> while there may be extensive </w:t>
        </w:r>
        <w:r w:rsidR="00216CD9">
          <w:rPr>
            <w:rFonts w:ascii="Times" w:eastAsia="Times New Roman" w:hAnsi="Times" w:cs="Times New Roman"/>
          </w:rPr>
          <w:lastRenderedPageBreak/>
          <w:t xml:space="preserve">sequence information from next-generation sequencing studies, precise knowledge of virus-host PPIs and thus potential targets for antiviral therapies may </w:t>
        </w:r>
      </w:ins>
      <w:ins w:id="36" w:author="Goodacre, Norman *" w:date="2018-03-21T12:34:00Z">
        <w:r w:rsidR="00216CD9">
          <w:rPr>
            <w:rFonts w:ascii="Times" w:eastAsia="Times New Roman" w:hAnsi="Times" w:cs="Times New Roman"/>
          </w:rPr>
          <w:t>be very limited.</w:t>
        </w:r>
      </w:ins>
      <w:del w:id="37" w:author="Goodacre, Norman *" w:date="2018-03-21T12:33:00Z">
        <w:r w:rsidR="00E0610D" w:rsidDel="00216CD9">
          <w:rPr>
            <w:rFonts w:ascii="Times" w:eastAsia="Times New Roman" w:hAnsi="Times" w:cs="Times New Roman"/>
          </w:rPr>
          <w:delText xml:space="preserve"> there is no extensive data available yet.</w:delText>
        </w:r>
      </w:del>
    </w:p>
    <w:p w14:paraId="0E445ECB" w14:textId="77777777" w:rsidR="0047280B" w:rsidRPr="0047280B" w:rsidRDefault="0047280B" w:rsidP="0047280B">
      <w:pPr>
        <w:rPr>
          <w:rFonts w:ascii="Times" w:hAnsi="Times" w:cs="Times New Roman"/>
        </w:rPr>
      </w:pPr>
      <w:r w:rsidRPr="0047280B">
        <w:rPr>
          <w:rFonts w:ascii="Times" w:hAnsi="Times" w:cs="Arial"/>
          <w:b/>
          <w:bCs/>
          <w:color w:val="000000"/>
        </w:rPr>
        <w:t>Diversity of human viruses</w:t>
      </w:r>
    </w:p>
    <w:p w14:paraId="29E09F1A" w14:textId="5276279A" w:rsidR="002012FD" w:rsidRDefault="00971ECC" w:rsidP="0047280B">
      <w:pPr>
        <w:rPr>
          <w:ins w:id="38" w:author="Goodacre, Norman *" w:date="2018-03-21T13:24:00Z"/>
          <w:rFonts w:ascii="Times" w:hAnsi="Times" w:cs="Arial"/>
          <w:color w:val="000000"/>
        </w:rPr>
      </w:pPr>
      <w:r>
        <w:rPr>
          <w:rFonts w:ascii="Times" w:hAnsi="Times" w:cs="Arial"/>
          <w:color w:val="000000"/>
        </w:rPr>
        <w:t xml:space="preserve">Most people are infected by </w:t>
      </w:r>
      <w:r w:rsidR="000C48E1">
        <w:rPr>
          <w:rFonts w:ascii="Times" w:hAnsi="Times" w:cs="Arial"/>
          <w:color w:val="000000"/>
        </w:rPr>
        <w:t>multiple</w:t>
      </w:r>
      <w:r>
        <w:rPr>
          <w:rFonts w:ascii="Times" w:hAnsi="Times" w:cs="Arial"/>
          <w:color w:val="000000"/>
        </w:rPr>
        <w:t xml:space="preserv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w:t>
      </w:r>
      <w:r w:rsidR="000C48E1">
        <w:rPr>
          <w:rFonts w:ascii="Times" w:hAnsi="Times" w:cs="Arial"/>
          <w:color w:val="000000"/>
        </w:rPr>
        <w:t xml:space="preserve"> </w:t>
      </w:r>
      <w:r w:rsidR="000C48E1">
        <w:rPr>
          <w:rFonts w:ascii="Times" w:hAnsi="Times" w:cs="Arial"/>
          <w:color w:val="000000"/>
        </w:rPr>
        <w:fldChar w:fldCharType="begin"/>
      </w:r>
      <w:r w:rsidR="000C48E1">
        <w:rPr>
          <w:rFonts w:ascii="Times" w:hAnsi="Times" w:cs="Arial"/>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Pr>
          <w:rFonts w:ascii="Times" w:hAnsi="Times" w:cs="Arial"/>
          <w:color w:val="000000"/>
        </w:rPr>
        <w:fldChar w:fldCharType="separate"/>
      </w:r>
      <w:r w:rsidR="000C48E1">
        <w:rPr>
          <w:rFonts w:ascii="Times" w:hAnsi="Times" w:cs="Arial"/>
          <w:noProof/>
          <w:color w:val="000000"/>
        </w:rPr>
        <w:t>(1)</w:t>
      </w:r>
      <w:r w:rsidR="000C48E1">
        <w:rPr>
          <w:rFonts w:ascii="Times" w:hAnsi="Times" w:cs="Arial"/>
          <w:color w:val="000000"/>
        </w:rPr>
        <w:fldChar w:fldCharType="end"/>
      </w:r>
      <w:r>
        <w:rPr>
          <w:rFonts w:ascii="Times" w:hAnsi="Times" w:cs="Arial"/>
          <w:color w:val="000000"/>
        </w:rPr>
        <w:t xml:space="preserve">. Given that no more than 5 </w:t>
      </w:r>
      <w:r w:rsidR="000C48E1">
        <w:rPr>
          <w:rFonts w:ascii="Times" w:hAnsi="Times" w:cs="Arial"/>
          <w:color w:val="000000"/>
        </w:rPr>
        <w:t xml:space="preserve">body </w:t>
      </w:r>
      <w:r>
        <w:rPr>
          <w:rFonts w:ascii="Times" w:hAnsi="Times" w:cs="Arial"/>
          <w:color w:val="000000"/>
        </w:rPr>
        <w:t>habitats were screened (</w:t>
      </w:r>
      <w:r w:rsidRPr="00971ECC">
        <w:rPr>
          <w:rFonts w:ascii="Times" w:hAnsi="Times" w:cs="Arial"/>
          <w:color w:val="000000"/>
        </w:rPr>
        <w:t>nose, skin, mouth, vagina, and stool</w:t>
      </w:r>
      <w:r>
        <w:rPr>
          <w:rFonts w:ascii="Times" w:hAnsi="Times" w:cs="Arial"/>
          <w:color w:val="000000"/>
        </w:rPr>
        <w:t xml:space="preserve">) we can safely assume that most people have dozens of different viruses in their body. However, only few lead to clinical symptoms or disease. </w:t>
      </w:r>
      <w:ins w:id="39" w:author="Goodacre, Norman *" w:date="2018-03-21T12:58:00Z">
        <w:r w:rsidR="00E1089F">
          <w:rPr>
            <w:rFonts w:ascii="Times" w:hAnsi="Times" w:cs="Arial"/>
            <w:color w:val="000000"/>
          </w:rPr>
          <w:t>Conversely, Po</w:t>
        </w:r>
        <w:commentRangeStart w:id="40"/>
        <w:r w:rsidR="00E1089F">
          <w:rPr>
            <w:rFonts w:ascii="Times" w:hAnsi="Times" w:cs="Arial"/>
            <w:color w:val="000000"/>
          </w:rPr>
          <w:t xml:space="preserve">on et al. </w:t>
        </w:r>
      </w:ins>
      <w:commentRangeEnd w:id="40"/>
      <w:ins w:id="41" w:author="Goodacre, Norman *" w:date="2018-03-21T13:08:00Z">
        <w:r w:rsidR="00A01533">
          <w:rPr>
            <w:rStyle w:val="CommentReference"/>
          </w:rPr>
          <w:commentReference w:id="40"/>
        </w:r>
      </w:ins>
      <w:ins w:id="42" w:author="Goodacre, Norman *" w:date="2018-03-21T12:58:00Z">
        <w:r w:rsidR="00E1089F">
          <w:rPr>
            <w:rFonts w:ascii="Times" w:hAnsi="Times" w:cs="Arial"/>
            <w:color w:val="000000"/>
          </w:rPr>
          <w:t>characterized diversity of a si</w:t>
        </w:r>
        <w:r w:rsidR="00A01533">
          <w:rPr>
            <w:rFonts w:ascii="Times" w:hAnsi="Times" w:cs="Arial"/>
            <w:color w:val="000000"/>
          </w:rPr>
          <w:t xml:space="preserve">ngle virus, influenza A, in individual </w:t>
        </w:r>
      </w:ins>
      <w:ins w:id="43" w:author="Goodacre, Norman *" w:date="2018-03-21T13:10:00Z">
        <w:r w:rsidR="00A01533">
          <w:rPr>
            <w:rFonts w:ascii="Times" w:hAnsi="Times" w:cs="Arial"/>
            <w:color w:val="000000"/>
          </w:rPr>
          <w:t>human hosts</w:t>
        </w:r>
      </w:ins>
      <w:ins w:id="44" w:author="Goodacre, Norman *" w:date="2018-03-21T12:58:00Z">
        <w:r w:rsidR="00E1089F">
          <w:rPr>
            <w:rFonts w:ascii="Times" w:hAnsi="Times" w:cs="Arial"/>
            <w:color w:val="000000"/>
          </w:rPr>
          <w:t xml:space="preserve"> and found </w:t>
        </w:r>
      </w:ins>
      <w:ins w:id="45" w:author="Goodacre, Norman *" w:date="2018-03-21T13:19:00Z">
        <w:r w:rsidR="009B357F">
          <w:rPr>
            <w:rFonts w:ascii="Times" w:hAnsi="Times" w:cs="Arial"/>
            <w:color w:val="000000"/>
          </w:rPr>
          <w:t>numerous</w:t>
        </w:r>
      </w:ins>
      <w:ins w:id="46" w:author="Goodacre, Norman *" w:date="2018-03-21T13:11:00Z">
        <w:r w:rsidR="009B357F">
          <w:rPr>
            <w:rFonts w:ascii="Times" w:hAnsi="Times" w:cs="Arial"/>
            <w:color w:val="000000"/>
          </w:rPr>
          <w:t xml:space="preserve"> variants that </w:t>
        </w:r>
      </w:ins>
      <w:ins w:id="47" w:author="Goodacre, Norman *" w:date="2018-03-21T13:12:00Z">
        <w:r w:rsidR="00A01533">
          <w:rPr>
            <w:rFonts w:ascii="Times" w:hAnsi="Times" w:cs="Arial"/>
            <w:color w:val="000000"/>
          </w:rPr>
          <w:t xml:space="preserve">changed in abundance over time, </w:t>
        </w:r>
      </w:ins>
      <w:ins w:id="48" w:author="Goodacre, Norman *" w:date="2018-03-21T13:11:00Z">
        <w:r w:rsidR="00A01533">
          <w:rPr>
            <w:rFonts w:ascii="Times" w:hAnsi="Times" w:cs="Arial"/>
            <w:color w:val="000000"/>
          </w:rPr>
          <w:t>suggesting adaptation. Moreover, the</w:t>
        </w:r>
      </w:ins>
      <w:ins w:id="49" w:author="Goodacre, Norman *" w:date="2018-03-21T13:19:00Z">
        <w:r w:rsidR="009B357F">
          <w:rPr>
            <w:rFonts w:ascii="Times" w:hAnsi="Times" w:cs="Arial"/>
            <w:color w:val="000000"/>
          </w:rPr>
          <w:t xml:space="preserve"> types and</w:t>
        </w:r>
      </w:ins>
      <w:ins w:id="50" w:author="Goodacre, Norman *" w:date="2018-03-21T13:11:00Z">
        <w:r w:rsidR="00A01533">
          <w:rPr>
            <w:rFonts w:ascii="Times" w:hAnsi="Times" w:cs="Arial"/>
            <w:color w:val="000000"/>
          </w:rPr>
          <w:t xml:space="preserve"> </w:t>
        </w:r>
      </w:ins>
      <w:ins w:id="51" w:author="Goodacre, Norman *" w:date="2018-03-21T13:12:00Z">
        <w:r w:rsidR="009B357F">
          <w:rPr>
            <w:rFonts w:ascii="Times" w:hAnsi="Times" w:cs="Arial"/>
            <w:color w:val="000000"/>
          </w:rPr>
          <w:t xml:space="preserve">populations of </w:t>
        </w:r>
        <w:r w:rsidR="00A01533">
          <w:rPr>
            <w:rFonts w:ascii="Times" w:hAnsi="Times" w:cs="Arial"/>
            <w:color w:val="000000"/>
          </w:rPr>
          <w:t>variants varied widely between individuals</w:t>
        </w:r>
      </w:ins>
      <w:ins w:id="52" w:author="Goodacre, Norman *" w:date="2018-03-21T13:06:00Z">
        <w:r w:rsidR="00A01533">
          <w:rPr>
            <w:rFonts w:ascii="Times" w:hAnsi="Times" w:cs="Arial"/>
            <w:color w:val="000000"/>
          </w:rPr>
          <w:t xml:space="preserve">. Thus, it appears likely that </w:t>
        </w:r>
      </w:ins>
      <w:ins w:id="53" w:author="Goodacre, Norman *" w:date="2018-03-21T13:08:00Z">
        <w:r w:rsidR="00A01533">
          <w:rPr>
            <w:rFonts w:ascii="Times" w:hAnsi="Times" w:cs="Arial"/>
            <w:color w:val="000000"/>
          </w:rPr>
          <w:t xml:space="preserve">human </w:t>
        </w:r>
      </w:ins>
      <w:ins w:id="54" w:author="Goodacre, Norman *" w:date="2018-03-21T13:06:00Z">
        <w:r w:rsidR="00A01533">
          <w:rPr>
            <w:rFonts w:ascii="Times" w:hAnsi="Times" w:cs="Arial"/>
            <w:color w:val="000000"/>
          </w:rPr>
          <w:t xml:space="preserve">viruses rely upon their enormous </w:t>
        </w:r>
      </w:ins>
      <w:ins w:id="55" w:author="Goodacre, Norman *" w:date="2018-03-21T13:07:00Z">
        <w:r w:rsidR="00A01533">
          <w:rPr>
            <w:rFonts w:ascii="Times" w:hAnsi="Times" w:cs="Arial"/>
            <w:color w:val="000000"/>
          </w:rPr>
          <w:t>diversity</w:t>
        </w:r>
      </w:ins>
      <w:ins w:id="56" w:author="Goodacre, Norman *" w:date="2018-03-21T13:06:00Z">
        <w:r w:rsidR="00A01533">
          <w:rPr>
            <w:rFonts w:ascii="Times" w:hAnsi="Times" w:cs="Arial"/>
            <w:color w:val="000000"/>
          </w:rPr>
          <w:t xml:space="preserve"> </w:t>
        </w:r>
      </w:ins>
      <w:ins w:id="57" w:author="Goodacre, Norman *" w:date="2018-03-21T13:07:00Z">
        <w:r w:rsidR="00A01533">
          <w:rPr>
            <w:rFonts w:ascii="Times" w:hAnsi="Times" w:cs="Arial"/>
            <w:color w:val="000000"/>
          </w:rPr>
          <w:t xml:space="preserve">for </w:t>
        </w:r>
      </w:ins>
      <w:ins w:id="58" w:author="Goodacre, Norman *" w:date="2018-03-21T13:08:00Z">
        <w:r w:rsidR="00A01533">
          <w:rPr>
            <w:rFonts w:ascii="Times" w:hAnsi="Times" w:cs="Arial"/>
            <w:color w:val="000000"/>
          </w:rPr>
          <w:t>survival</w:t>
        </w:r>
      </w:ins>
      <w:ins w:id="59" w:author="Goodacre, Norman *" w:date="2018-03-21T13:13:00Z">
        <w:r w:rsidR="00A65DEB">
          <w:rPr>
            <w:rFonts w:ascii="Times" w:hAnsi="Times" w:cs="Arial"/>
            <w:color w:val="000000"/>
          </w:rPr>
          <w:t xml:space="preserve"> in most circumstances.</w:t>
        </w:r>
      </w:ins>
      <w:ins w:id="60" w:author="Goodacre, Norman *" w:date="2018-03-21T13:08:00Z">
        <w:r w:rsidR="00A01533">
          <w:rPr>
            <w:rFonts w:ascii="Times" w:hAnsi="Times" w:cs="Arial"/>
            <w:color w:val="000000"/>
          </w:rPr>
          <w:t xml:space="preserve"> </w:t>
        </w:r>
      </w:ins>
      <w:r>
        <w:rPr>
          <w:rFonts w:ascii="Times" w:hAnsi="Times" w:cs="Arial"/>
          <w:color w:val="000000"/>
        </w:rPr>
        <w:t xml:space="preserve">We </w:t>
      </w:r>
      <w:r w:rsidR="007B11EA">
        <w:rPr>
          <w:rFonts w:ascii="Times" w:hAnsi="Times" w:cs="Arial"/>
          <w:color w:val="000000"/>
        </w:rPr>
        <w:t>have thus compiled data on the diversity of human viruses by looking both at sequence diversity (</w:t>
      </w:r>
      <w:r w:rsidR="007B11EA" w:rsidRPr="002217EA">
        <w:rPr>
          <w:rFonts w:ascii="Times" w:hAnsi="Times" w:cs="Arial"/>
          <w:b/>
          <w:color w:val="000000"/>
        </w:rPr>
        <w:t>Table 1</w:t>
      </w:r>
      <w:r w:rsidR="007B11EA">
        <w:rPr>
          <w:rFonts w:ascii="Times" w:hAnsi="Times" w:cs="Arial"/>
          <w:color w:val="000000"/>
        </w:rPr>
        <w:t>) and epidemiology (</w:t>
      </w:r>
      <w:r w:rsidR="007B11EA" w:rsidRPr="002217EA">
        <w:rPr>
          <w:rFonts w:ascii="Times" w:hAnsi="Times" w:cs="Arial"/>
          <w:b/>
          <w:color w:val="000000"/>
        </w:rPr>
        <w:t>Table 2</w:t>
      </w:r>
      <w:r w:rsidR="007B11EA">
        <w:rPr>
          <w:rFonts w:ascii="Times" w:hAnsi="Times" w:cs="Arial"/>
          <w:color w:val="000000"/>
        </w:rPr>
        <w:t>).</w:t>
      </w:r>
    </w:p>
    <w:p w14:paraId="19DA2719" w14:textId="77777777" w:rsidR="006D1CC3" w:rsidRDefault="006D1CC3" w:rsidP="0047280B">
      <w:pPr>
        <w:rPr>
          <w:rFonts w:ascii="Times" w:hAnsi="Times" w:cs="Arial"/>
          <w:color w:val="000000"/>
        </w:rPr>
      </w:pPr>
    </w:p>
    <w:p w14:paraId="2AE80936" w14:textId="7E80FB49" w:rsidR="000C48E1" w:rsidRPr="000C48E1" w:rsidRDefault="000C48E1" w:rsidP="000C48E1">
      <w:pPr>
        <w:rPr>
          <w:rFonts w:ascii="Times" w:hAnsi="Times" w:cs="Arial"/>
          <w:color w:val="000000"/>
        </w:rPr>
      </w:pPr>
      <w:commentRangeStart w:id="61"/>
      <w:r w:rsidRPr="000C48E1">
        <w:rPr>
          <w:rFonts w:ascii="Times" w:hAnsi="Times" w:cs="Arial"/>
          <w:color w:val="000000"/>
        </w:rPr>
        <w:t xml:space="preserve">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w:t>
      </w:r>
      <w:del w:id="62" w:author="Goodacre, Norman *" w:date="2018-03-21T12:44:00Z">
        <w:r w:rsidRPr="000C48E1" w:rsidDel="00B41D8D">
          <w:rPr>
            <w:rFonts w:ascii="Times" w:hAnsi="Times" w:cs="Arial"/>
            <w:color w:val="000000"/>
          </w:rPr>
          <w:delText>5</w:delText>
        </w:r>
      </w:del>
      <w:ins w:id="63" w:author="Goodacre, Norman *" w:date="2018-03-21T12:44:00Z">
        <w:r w:rsidR="00B41D8D">
          <w:rPr>
            <w:rFonts w:ascii="Times" w:hAnsi="Times" w:cs="Arial"/>
            <w:color w:val="000000"/>
          </w:rPr>
          <w:t>2</w:t>
        </w:r>
      </w:ins>
      <w:r w:rsidRPr="000C48E1">
        <w:rPr>
          <w:rFonts w:ascii="Times" w:hAnsi="Times" w:cs="Arial"/>
          <w:color w:val="000000"/>
        </w:rPr>
        <w:t>% sequence divergence (</w:t>
      </w:r>
      <w:r w:rsidRPr="005A194B">
        <w:rPr>
          <w:rFonts w:ascii="Times" w:hAnsi="Times" w:cs="Arial"/>
          <w:b/>
          <w:color w:val="000000"/>
        </w:rPr>
        <w:t>Table 1</w:t>
      </w:r>
      <w:r w:rsidRPr="000C48E1">
        <w:rPr>
          <w:rFonts w:ascii="Times" w:hAnsi="Times" w:cs="Arial"/>
          <w:color w:val="000000"/>
        </w:rPr>
        <w:t xml:space="preserve">). </w:t>
      </w:r>
      <w:r>
        <w:rPr>
          <w:rFonts w:ascii="Times" w:hAnsi="Times" w:cs="Arial"/>
          <w:color w:val="000000"/>
        </w:rPr>
        <w:t>For instance, Zika virus seems to be a highly diverse virus, given that the 200,000+ sequences cannot be clustered into similar sub-groups</w:t>
      </w:r>
      <w:r w:rsidRPr="000C48E1">
        <w:rPr>
          <w:rFonts w:ascii="Times" w:hAnsi="Times" w:cs="Arial"/>
          <w:color w:val="000000"/>
        </w:rPr>
        <w:t>.</w:t>
      </w:r>
      <w:commentRangeEnd w:id="61"/>
      <w:r w:rsidR="006D1CC3">
        <w:rPr>
          <w:rStyle w:val="CommentReference"/>
        </w:rPr>
        <w:commentReference w:id="61"/>
      </w:r>
    </w:p>
    <w:p w14:paraId="22B61AA9" w14:textId="77777777" w:rsidR="000C48E1" w:rsidRPr="000C48E1" w:rsidRDefault="000C48E1" w:rsidP="000C48E1">
      <w:pPr>
        <w:rPr>
          <w:rFonts w:ascii="Times" w:hAnsi="Times" w:cs="Arial"/>
          <w:color w:val="000000"/>
        </w:rPr>
      </w:pPr>
    </w:p>
    <w:p w14:paraId="45976144" w14:textId="28C77993" w:rsidR="000C48E1" w:rsidRDefault="000C48E1" w:rsidP="000C48E1">
      <w:pPr>
        <w:rPr>
          <w:rFonts w:ascii="Times" w:hAnsi="Times" w:cs="Arial"/>
          <w:color w:val="000000"/>
        </w:rPr>
      </w:pPr>
      <w:r w:rsidRPr="000C48E1">
        <w:rPr>
          <w:rFonts w:ascii="Times" w:hAnsi="Times" w:cs="Arial"/>
          <w:color w:val="000000"/>
        </w:rPr>
        <w:t xml:space="preserve">We also tried to </w:t>
      </w:r>
      <w:proofErr w:type="gramStart"/>
      <w:r w:rsidRPr="000C48E1">
        <w:rPr>
          <w:rFonts w:ascii="Times" w:hAnsi="Times" w:cs="Arial"/>
          <w:color w:val="000000"/>
        </w:rPr>
        <w:t>take into account</w:t>
      </w:r>
      <w:proofErr w:type="gramEnd"/>
      <w:r w:rsidRPr="000C48E1">
        <w:rPr>
          <w:rFonts w:ascii="Times" w:hAnsi="Times" w:cs="Arial"/>
          <w:color w:val="000000"/>
        </w:rPr>
        <w:t xml:space="preserve"> the medical and thus economic importance by summarizing numbers on infected people, sick people (morbidity), and people dying from virus infections (mortality) (</w:t>
      </w:r>
      <w:r w:rsidRPr="005A194B">
        <w:rPr>
          <w:rFonts w:ascii="Times" w:hAnsi="Times" w:cs="Arial"/>
          <w:b/>
          <w:color w:val="000000"/>
        </w:rPr>
        <w:t>Table 2</w:t>
      </w:r>
      <w:r w:rsidRPr="000C48E1">
        <w:rPr>
          <w:rFonts w:ascii="Times" w:hAnsi="Times" w:cs="Arial"/>
          <w:color w:val="000000"/>
        </w:rPr>
        <w:t xml:space="preserve">). We wondered how much of a disease burden do </w:t>
      </w:r>
      <w:proofErr w:type="gramStart"/>
      <w:r w:rsidRPr="000C48E1">
        <w:rPr>
          <w:rFonts w:ascii="Times" w:hAnsi="Times" w:cs="Arial"/>
          <w:color w:val="000000"/>
        </w:rPr>
        <w:t>these  viruses</w:t>
      </w:r>
      <w:proofErr w:type="gramEnd"/>
      <w:r w:rsidRPr="000C48E1">
        <w:rPr>
          <w:rFonts w:ascii="Times" w:hAnsi="Times" w:cs="Arial"/>
          <w:color w:val="000000"/>
        </w:rPr>
        <w:t xml:space="preserve"> put on the human population and whether research has responded accordingly. Not surprisingly, some viruses deserve and have received a lot of attention, such as HIV, but others, such as </w:t>
      </w:r>
      <w:r w:rsidR="00B16B33">
        <w:rPr>
          <w:rFonts w:ascii="Times" w:hAnsi="Times" w:cs="Arial"/>
          <w:color w:val="000000"/>
        </w:rPr>
        <w:t>Coronaviruses</w:t>
      </w:r>
      <w:r w:rsidRPr="000C48E1">
        <w:rPr>
          <w:rFonts w:ascii="Times" w:hAnsi="Times" w:cs="Arial"/>
          <w:color w:val="000000"/>
        </w:rPr>
        <w:t>, are highly pathogenic with a lot of victims, but have received rather scant attention</w:t>
      </w:r>
      <w:r w:rsidR="00B16B33">
        <w:rPr>
          <w:rFonts w:ascii="Times" w:hAnsi="Times" w:cs="Arial"/>
          <w:color w:val="000000"/>
        </w:rPr>
        <w:t>, at least in terms of protein-protein interactions.</w:t>
      </w:r>
    </w:p>
    <w:p w14:paraId="2913C590" w14:textId="77777777" w:rsidR="00451A12" w:rsidRDefault="00451A12" w:rsidP="0047280B">
      <w:pPr>
        <w:rPr>
          <w:rFonts w:ascii="Times" w:hAnsi="Times" w:cs="Arial"/>
          <w:color w:val="000000"/>
        </w:rPr>
      </w:pPr>
    </w:p>
    <w:p w14:paraId="38D32C54" w14:textId="77777777" w:rsidR="0047280B" w:rsidRPr="0047280B" w:rsidRDefault="0047280B" w:rsidP="0047280B">
      <w:pPr>
        <w:rPr>
          <w:rFonts w:ascii="Times" w:hAnsi="Times" w:cs="Times New Roman"/>
        </w:rPr>
      </w:pPr>
      <w:r w:rsidRPr="0047280B">
        <w:rPr>
          <w:rFonts w:ascii="Times" w:hAnsi="Times" w:cs="Arial"/>
          <w:b/>
          <w:bCs/>
          <w:color w:val="000000"/>
        </w:rPr>
        <w:t>Virus-host interactions in humans</w:t>
      </w:r>
    </w:p>
    <w:p w14:paraId="4F7FAAB6" w14:textId="24EEA516" w:rsidR="008E5B21" w:rsidRDefault="008E5B21" w:rsidP="0047280B">
      <w:pPr>
        <w:rPr>
          <w:rFonts w:ascii="Times" w:hAnsi="Times" w:cs="Arial"/>
          <w:color w:val="000000"/>
        </w:rPr>
      </w:pPr>
      <w:r>
        <w:rPr>
          <w:rFonts w:ascii="Times" w:hAnsi="Times" w:cs="Arial"/>
          <w:color w:val="000000"/>
        </w:rPr>
        <w:t xml:space="preserve">Our understanding </w:t>
      </w:r>
      <w:r w:rsidR="00B21B63">
        <w:rPr>
          <w:rFonts w:ascii="Times" w:hAnsi="Times" w:cs="Arial"/>
          <w:color w:val="000000"/>
        </w:rPr>
        <w:t xml:space="preserve">of </w:t>
      </w:r>
      <w:r>
        <w:rPr>
          <w:rFonts w:ascii="Times" w:hAnsi="Times" w:cs="Arial"/>
          <w:color w:val="000000"/>
        </w:rPr>
        <w:t>human-virus PPIs is highly biased towards a few well-studied viruses. For instance, only 2 viruses have more than 1</w:t>
      </w:r>
      <w:r w:rsidR="003A2BE2">
        <w:rPr>
          <w:rFonts w:ascii="Times" w:hAnsi="Times" w:cs="Arial"/>
          <w:color w:val="000000"/>
        </w:rPr>
        <w:t>,</w:t>
      </w:r>
      <w:r>
        <w:rPr>
          <w:rFonts w:ascii="Times" w:hAnsi="Times" w:cs="Arial"/>
          <w:color w:val="000000"/>
        </w:rPr>
        <w:t>000 inte</w:t>
      </w:r>
      <w:r w:rsidR="00BF3A61">
        <w:rPr>
          <w:rFonts w:ascii="Times" w:hAnsi="Times" w:cs="Arial"/>
          <w:color w:val="000000"/>
        </w:rPr>
        <w:t xml:space="preserve">ractions listed in </w:t>
      </w:r>
      <w:proofErr w:type="spellStart"/>
      <w:r w:rsidR="00BF3A61">
        <w:rPr>
          <w:rFonts w:ascii="Times" w:hAnsi="Times" w:cs="Arial"/>
          <w:color w:val="000000"/>
        </w:rPr>
        <w:t>VirusMentha</w:t>
      </w:r>
      <w:proofErr w:type="spellEnd"/>
      <w:r w:rsidR="00B21B63">
        <w:rPr>
          <w:rFonts w:ascii="Times" w:hAnsi="Times" w:cs="Arial"/>
          <w:color w:val="000000"/>
        </w:rPr>
        <w:t xml:space="preserve"> (a major database for virus-host interactions</w:t>
      </w:r>
      <w:r w:rsidR="00955458">
        <w:rPr>
          <w:rFonts w:ascii="Times" w:hAnsi="Times" w:cs="Arial"/>
          <w:color w:val="000000"/>
        </w:rPr>
        <w:t xml:space="preserve">, </w:t>
      </w:r>
      <w:r w:rsidR="00955458" w:rsidRPr="005A194B">
        <w:rPr>
          <w:rFonts w:ascii="Times" w:hAnsi="Times" w:cs="Arial"/>
          <w:b/>
          <w:color w:val="000000"/>
        </w:rPr>
        <w:t>Table 3</w:t>
      </w:r>
      <w:r w:rsidR="00B21B63">
        <w:rPr>
          <w:rFonts w:ascii="Times" w:hAnsi="Times" w:cs="Arial"/>
          <w:color w:val="000000"/>
        </w:rPr>
        <w:t>)</w:t>
      </w:r>
      <w:r w:rsidR="00BF3A61">
        <w:rPr>
          <w:rFonts w:ascii="Times" w:hAnsi="Times" w:cs="Arial"/>
          <w:color w:val="000000"/>
        </w:rPr>
        <w:t>, namely Epstein-Barr Virus (EBV) with 1</w:t>
      </w:r>
      <w:r w:rsidR="003A2BE2">
        <w:rPr>
          <w:rFonts w:ascii="Times" w:hAnsi="Times" w:cs="Arial"/>
          <w:color w:val="000000"/>
        </w:rPr>
        <w:t>,</w:t>
      </w:r>
      <w:r w:rsidR="00BF3A61">
        <w:rPr>
          <w:rFonts w:ascii="Times" w:hAnsi="Times" w:cs="Arial"/>
          <w:color w:val="000000"/>
        </w:rPr>
        <w:t>766 and HIV-1</w:t>
      </w:r>
      <w:r w:rsidR="005C2037">
        <w:rPr>
          <w:rFonts w:ascii="Times" w:hAnsi="Times" w:cs="Arial"/>
          <w:color w:val="000000"/>
        </w:rPr>
        <w:t xml:space="preserve"> with 1</w:t>
      </w:r>
      <w:r w:rsidR="003A2BE2">
        <w:rPr>
          <w:rFonts w:ascii="Times" w:hAnsi="Times" w:cs="Arial"/>
          <w:color w:val="000000"/>
        </w:rPr>
        <w:t>,</w:t>
      </w:r>
      <w:r w:rsidR="005C2037">
        <w:rPr>
          <w:rFonts w:ascii="Times" w:hAnsi="Times" w:cs="Arial"/>
          <w:color w:val="000000"/>
        </w:rPr>
        <w:t>304 PPIs, respectively (</w:t>
      </w:r>
      <w:r w:rsidR="005C2037" w:rsidRPr="000550AF">
        <w:rPr>
          <w:rFonts w:ascii="Times" w:hAnsi="Times" w:cs="Arial"/>
          <w:b/>
          <w:color w:val="000000"/>
        </w:rPr>
        <w:t xml:space="preserve">Table </w:t>
      </w:r>
      <w:r w:rsidR="00955458" w:rsidRPr="005A194B">
        <w:rPr>
          <w:rFonts w:ascii="Times" w:hAnsi="Times" w:cs="Arial"/>
          <w:b/>
          <w:color w:val="000000"/>
        </w:rPr>
        <w:t>4</w:t>
      </w:r>
      <w:r w:rsidR="005C2037">
        <w:rPr>
          <w:rFonts w:ascii="Times" w:hAnsi="Times" w:cs="Arial"/>
          <w:color w:val="000000"/>
        </w:rPr>
        <w:t xml:space="preserve">). </w:t>
      </w:r>
      <w:bookmarkStart w:id="64" w:name="OLE_LINK42"/>
      <w:bookmarkStart w:id="65" w:name="OLE_LINK43"/>
      <w:r w:rsidR="005C2037">
        <w:rPr>
          <w:rFonts w:ascii="Times" w:hAnsi="Times" w:cs="Arial"/>
          <w:color w:val="000000"/>
        </w:rPr>
        <w:t>Only 4 virus families have more th</w:t>
      </w:r>
      <w:r w:rsidR="00CF615F">
        <w:rPr>
          <w:rFonts w:ascii="Times" w:hAnsi="Times" w:cs="Arial"/>
          <w:color w:val="000000"/>
        </w:rPr>
        <w:t>an 1</w:t>
      </w:r>
      <w:r w:rsidR="003A2BE2">
        <w:rPr>
          <w:rFonts w:ascii="Times" w:hAnsi="Times" w:cs="Arial"/>
          <w:color w:val="000000"/>
        </w:rPr>
        <w:t>,</w:t>
      </w:r>
      <w:r w:rsidR="00CF615F">
        <w:rPr>
          <w:rFonts w:ascii="Times" w:hAnsi="Times" w:cs="Arial"/>
          <w:color w:val="000000"/>
        </w:rPr>
        <w:t>000 PPIs when all their PPIs</w:t>
      </w:r>
      <w:r w:rsidR="005C2037">
        <w:rPr>
          <w:rFonts w:ascii="Times" w:hAnsi="Times" w:cs="Arial"/>
          <w:color w:val="000000"/>
        </w:rPr>
        <w:t xml:space="preserve"> are combined</w:t>
      </w:r>
      <w:r w:rsidR="003A2BE2">
        <w:rPr>
          <w:rFonts w:ascii="Times" w:hAnsi="Times" w:cs="Arial"/>
          <w:color w:val="000000"/>
        </w:rPr>
        <w:t xml:space="preserve"> such as</w:t>
      </w:r>
      <w:r w:rsidR="005C2037">
        <w:rPr>
          <w:rFonts w:ascii="Times" w:hAnsi="Times" w:cs="Arial"/>
          <w:color w:val="000000"/>
        </w:rPr>
        <w:t xml:space="preserve"> </w:t>
      </w:r>
      <w:proofErr w:type="spellStart"/>
      <w:r w:rsidR="003A2BE2">
        <w:rPr>
          <w:rFonts w:ascii="Times" w:hAnsi="Times" w:cs="Arial"/>
          <w:color w:val="000000"/>
        </w:rPr>
        <w:t>o</w:t>
      </w:r>
      <w:r w:rsidR="00C93F7B">
        <w:rPr>
          <w:rFonts w:ascii="Times" w:hAnsi="Times" w:cs="Arial"/>
          <w:color w:val="000000"/>
        </w:rPr>
        <w:t>rthomyxoviruses</w:t>
      </w:r>
      <w:proofErr w:type="spellEnd"/>
      <w:r w:rsidR="005C2037">
        <w:rPr>
          <w:rFonts w:ascii="Times" w:hAnsi="Times" w:cs="Arial"/>
          <w:color w:val="000000"/>
        </w:rPr>
        <w:t xml:space="preserve"> (5</w:t>
      </w:r>
      <w:r w:rsidR="003A2BE2">
        <w:rPr>
          <w:rFonts w:ascii="Times" w:hAnsi="Times" w:cs="Arial"/>
          <w:color w:val="000000"/>
        </w:rPr>
        <w:t>,</w:t>
      </w:r>
      <w:r w:rsidR="005C2037">
        <w:rPr>
          <w:rFonts w:ascii="Times" w:hAnsi="Times" w:cs="Arial"/>
          <w:color w:val="000000"/>
        </w:rPr>
        <w:t>494), herpesviruses (5</w:t>
      </w:r>
      <w:r w:rsidR="003A2BE2">
        <w:rPr>
          <w:rFonts w:ascii="Times" w:hAnsi="Times" w:cs="Arial"/>
          <w:color w:val="000000"/>
        </w:rPr>
        <w:t>,</w:t>
      </w:r>
      <w:r w:rsidR="005C2037">
        <w:rPr>
          <w:rFonts w:ascii="Times" w:hAnsi="Times" w:cs="Arial"/>
          <w:color w:val="000000"/>
        </w:rPr>
        <w:t xml:space="preserve">423), </w:t>
      </w:r>
      <w:r w:rsidR="00C93F7B">
        <w:rPr>
          <w:rFonts w:ascii="Times" w:hAnsi="Times" w:cs="Arial"/>
          <w:color w:val="000000"/>
        </w:rPr>
        <w:t>papillomaviruses</w:t>
      </w:r>
      <w:r w:rsidR="005C2037">
        <w:rPr>
          <w:rFonts w:ascii="Times" w:hAnsi="Times" w:cs="Arial"/>
          <w:color w:val="000000"/>
        </w:rPr>
        <w:t xml:space="preserve"> (3</w:t>
      </w:r>
      <w:r w:rsidR="003A2BE2">
        <w:rPr>
          <w:rFonts w:ascii="Times" w:hAnsi="Times" w:cs="Arial"/>
          <w:color w:val="000000"/>
        </w:rPr>
        <w:t>,</w:t>
      </w:r>
      <w:r w:rsidR="005C2037">
        <w:rPr>
          <w:rFonts w:ascii="Times" w:hAnsi="Times" w:cs="Arial"/>
          <w:color w:val="000000"/>
        </w:rPr>
        <w:t>927) and retroviruses (</w:t>
      </w:r>
      <w:r w:rsidR="00C93F7B">
        <w:rPr>
          <w:rFonts w:ascii="Times" w:hAnsi="Times" w:cs="Arial"/>
          <w:color w:val="000000"/>
        </w:rPr>
        <w:t>2</w:t>
      </w:r>
      <w:r w:rsidR="003A2BE2">
        <w:rPr>
          <w:rFonts w:ascii="Times" w:hAnsi="Times" w:cs="Arial"/>
          <w:color w:val="000000"/>
        </w:rPr>
        <w:t>,</w:t>
      </w:r>
      <w:r w:rsidR="00C93F7B">
        <w:rPr>
          <w:rFonts w:ascii="Times" w:hAnsi="Times" w:cs="Arial"/>
          <w:color w:val="000000"/>
        </w:rPr>
        <w:t xml:space="preserve">285), </w:t>
      </w:r>
      <w:bookmarkEnd w:id="64"/>
      <w:bookmarkEnd w:id="65"/>
      <w:r w:rsidR="00C93F7B">
        <w:rPr>
          <w:rFonts w:ascii="Times" w:hAnsi="Times" w:cs="Arial"/>
          <w:color w:val="000000"/>
        </w:rPr>
        <w:t xml:space="preserve">respectively. </w:t>
      </w:r>
      <w:r w:rsidR="000643F6">
        <w:rPr>
          <w:rFonts w:ascii="Times" w:hAnsi="Times" w:cs="Arial"/>
          <w:color w:val="000000"/>
        </w:rPr>
        <w:t xml:space="preserve">While these numbers are roughly similar, they represent vastly different genome sizes and virus diversity within families. For instance, HIV encodes only about 10 proteins while it has more than </w:t>
      </w:r>
      <w:proofErr w:type="gramStart"/>
      <w:r w:rsidR="000643F6">
        <w:rPr>
          <w:rFonts w:ascii="Times" w:hAnsi="Times" w:cs="Arial"/>
          <w:color w:val="000000"/>
        </w:rPr>
        <w:t>a 100 interactions</w:t>
      </w:r>
      <w:proofErr w:type="gramEnd"/>
      <w:r w:rsidR="000643F6">
        <w:rPr>
          <w:rFonts w:ascii="Times" w:hAnsi="Times" w:cs="Arial"/>
          <w:color w:val="000000"/>
        </w:rPr>
        <w:t xml:space="preserve"> per protein. EBV, by comparison, encodes about 85 proteins </w:t>
      </w:r>
      <w:r w:rsidR="003A2BE2">
        <w:rPr>
          <w:rFonts w:ascii="Times" w:hAnsi="Times" w:cs="Arial"/>
          <w:color w:val="000000"/>
        </w:rPr>
        <w:t xml:space="preserve">leading to </w:t>
      </w:r>
      <w:r w:rsidR="000643F6">
        <w:rPr>
          <w:rFonts w:ascii="Times" w:hAnsi="Times" w:cs="Arial"/>
          <w:color w:val="000000"/>
        </w:rPr>
        <w:t xml:space="preserve">“only” 20 </w:t>
      </w:r>
      <w:r w:rsidR="003A2BE2">
        <w:rPr>
          <w:rFonts w:ascii="Times" w:hAnsi="Times" w:cs="Arial"/>
          <w:color w:val="000000"/>
        </w:rPr>
        <w:t xml:space="preserve">interactions per protein </w:t>
      </w:r>
      <w:r w:rsidR="000643F6">
        <w:rPr>
          <w:rFonts w:ascii="Times" w:hAnsi="Times" w:cs="Arial"/>
          <w:color w:val="000000"/>
        </w:rPr>
        <w:t xml:space="preserve">on average. </w:t>
      </w:r>
      <w:r w:rsidR="00955458">
        <w:rPr>
          <w:rFonts w:ascii="Times" w:hAnsi="Times" w:cs="Arial"/>
          <w:color w:val="000000"/>
        </w:rPr>
        <w:t>Before we can even begin to interpret these interactions, we need to ask if it is biologically meaningful or even possible if a protein has &gt;100 interactions.</w:t>
      </w:r>
      <w:ins w:id="66" w:author="Goodacre, Norman *" w:date="2018-03-21T13:26:00Z">
        <w:r w:rsidR="006D1CC3">
          <w:rPr>
            <w:rFonts w:ascii="Times" w:hAnsi="Times" w:cs="Arial"/>
            <w:color w:val="000000"/>
          </w:rPr>
          <w:t xml:space="preserve"> It is also important to note that the extent of </w:t>
        </w:r>
      </w:ins>
      <w:ins w:id="67" w:author="Goodacre, Norman *" w:date="2018-03-21T13:27:00Z">
        <w:r w:rsidR="006D1CC3">
          <w:rPr>
            <w:rFonts w:ascii="Times" w:hAnsi="Times" w:cs="Arial"/>
            <w:color w:val="000000"/>
          </w:rPr>
          <w:t xml:space="preserve">known </w:t>
        </w:r>
      </w:ins>
      <w:ins w:id="68" w:author="Goodacre, Norman *" w:date="2018-03-21T13:26:00Z">
        <w:r w:rsidR="006D1CC3">
          <w:rPr>
            <w:rFonts w:ascii="Times" w:hAnsi="Times" w:cs="Arial"/>
            <w:color w:val="000000"/>
          </w:rPr>
          <w:t xml:space="preserve">human-virus PPIs often differs from the </w:t>
        </w:r>
        <w:r w:rsidR="006D1CC3">
          <w:rPr>
            <w:rFonts w:ascii="Times" w:hAnsi="Times" w:cs="Arial"/>
            <w:color w:val="000000"/>
          </w:rPr>
          <w:lastRenderedPageBreak/>
          <w:t>extent of known vir</w:t>
        </w:r>
      </w:ins>
      <w:ins w:id="69" w:author="Goodacre, Norman *" w:date="2018-03-21T13:28:00Z">
        <w:r w:rsidR="006D1CC3">
          <w:rPr>
            <w:rFonts w:ascii="Times" w:hAnsi="Times" w:cs="Arial"/>
            <w:color w:val="000000"/>
          </w:rPr>
          <w:t>al sequences. This is particularly true for recent viral outbreaks, such as Zika, and is in large part due to the availability of next-</w:t>
        </w:r>
        <w:proofErr w:type="spellStart"/>
        <w:r w:rsidR="006D1CC3">
          <w:rPr>
            <w:rFonts w:ascii="Times" w:hAnsi="Times" w:cs="Arial"/>
            <w:color w:val="000000"/>
          </w:rPr>
          <w:t>gen</w:t>
        </w:r>
        <w:proofErr w:type="spellEnd"/>
        <w:r w:rsidR="006D1CC3">
          <w:rPr>
            <w:rFonts w:ascii="Times" w:hAnsi="Times" w:cs="Arial"/>
            <w:color w:val="000000"/>
          </w:rPr>
          <w:t xml:space="preserve"> sequencing.</w:t>
        </w:r>
      </w:ins>
    </w:p>
    <w:p w14:paraId="6FC4ECF8" w14:textId="77777777" w:rsidR="008E5B21" w:rsidRDefault="008E5B21" w:rsidP="0047280B">
      <w:pPr>
        <w:rPr>
          <w:rFonts w:ascii="Times" w:hAnsi="Times" w:cs="Arial"/>
          <w:color w:val="000000"/>
        </w:rPr>
      </w:pPr>
    </w:p>
    <w:p w14:paraId="4CC99BB7" w14:textId="3DE28CCB" w:rsidR="00920886" w:rsidRPr="00B2401F" w:rsidRDefault="00920886" w:rsidP="0047280B">
      <w:pPr>
        <w:rPr>
          <w:rFonts w:ascii="Times" w:hAnsi="Times" w:cs="Arial"/>
          <w:b/>
          <w:color w:val="000000"/>
        </w:rPr>
      </w:pPr>
      <w:r w:rsidRPr="00B2401F">
        <w:rPr>
          <w:rFonts w:ascii="Times" w:hAnsi="Times" w:cs="Arial"/>
          <w:b/>
          <w:color w:val="000000"/>
        </w:rPr>
        <w:t>How reliable are published virus-host interactions?</w:t>
      </w:r>
    </w:p>
    <w:p w14:paraId="69F4F204" w14:textId="30CDE2CA" w:rsidR="00E36E34" w:rsidRDefault="003A2BE2" w:rsidP="00E36E34">
      <w:pPr>
        <w:spacing w:after="120"/>
        <w:rPr>
          <w:rFonts w:ascii="Times" w:hAnsi="Times" w:cs="Arial"/>
          <w:color w:val="000000"/>
        </w:rPr>
      </w:pPr>
      <w:commentRangeStart w:id="70"/>
      <w:r>
        <w:rPr>
          <w:rFonts w:ascii="Times" w:hAnsi="Times" w:cs="Arial"/>
          <w:color w:val="000000"/>
        </w:rPr>
        <w:t>Only a</w:t>
      </w:r>
      <w:r w:rsidR="00920886">
        <w:rPr>
          <w:rFonts w:ascii="Times" w:hAnsi="Times" w:cs="Arial"/>
          <w:color w:val="000000"/>
        </w:rPr>
        <w:t xml:space="preserve"> few studies </w:t>
      </w:r>
      <w:r>
        <w:rPr>
          <w:rFonts w:ascii="Times" w:hAnsi="Times" w:cs="Arial"/>
          <w:color w:val="000000"/>
        </w:rPr>
        <w:t xml:space="preserve">exist </w:t>
      </w:r>
      <w:r w:rsidR="00920886">
        <w:rPr>
          <w:rFonts w:ascii="Times" w:hAnsi="Times" w:cs="Arial"/>
          <w:color w:val="000000"/>
        </w:rPr>
        <w:t>that systematically validated human-virus interactions for their biochemical or even physiological validity.</w:t>
      </w:r>
      <w:commentRangeEnd w:id="70"/>
      <w:r w:rsidR="00745D0E">
        <w:rPr>
          <w:rStyle w:val="CommentReference"/>
        </w:rPr>
        <w:commentReference w:id="70"/>
      </w:r>
    </w:p>
    <w:p w14:paraId="03B525DF" w14:textId="6F009575" w:rsidR="00C122A2" w:rsidRDefault="00C122A2" w:rsidP="00E36E34">
      <w:pPr>
        <w:spacing w:after="120"/>
        <w:rPr>
          <w:rFonts w:ascii="Times" w:hAnsi="Times" w:cs="Arial"/>
          <w:color w:val="000000"/>
        </w:rPr>
      </w:pPr>
      <w:r>
        <w:rPr>
          <w:rFonts w:ascii="Times" w:hAnsi="Times" w:cs="Arial"/>
          <w:color w:val="000000"/>
        </w:rPr>
        <w:t>Among the first attempts to validate human virus-host interactions was our study of KSHV-human interactions</w:t>
      </w:r>
      <w:r w:rsidR="00245D05">
        <w:rPr>
          <w:rFonts w:ascii="Times" w:hAnsi="Times" w:cs="Arial"/>
          <w:color w:val="000000"/>
        </w:rPr>
        <w:t xml:space="preserve">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&lt;EndNote&gt;&lt;Cite&gt;&lt;Author&gt;Uetz&lt;/Author&gt;&lt;Year&gt;2006&lt;/Year&gt;&lt;RecNum&gt;127&lt;/RecNum&gt;&lt;DisplayText&gt;(2)&lt;/DisplayText&gt;&lt;record&gt;&lt;rec-number&gt;127&lt;/rec-number&gt;&lt;foreign-keys&gt;&lt;key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(2)</w:t>
      </w:r>
      <w:r w:rsidR="007C3EB7">
        <w:rPr>
          <w:rFonts w:ascii="Times" w:hAnsi="Times" w:cs="Arial"/>
          <w:color w:val="000000"/>
        </w:rPr>
        <w:fldChar w:fldCharType="end"/>
      </w:r>
      <w:r>
        <w:rPr>
          <w:rFonts w:ascii="Times" w:hAnsi="Times" w:cs="Arial"/>
          <w:color w:val="000000"/>
        </w:rPr>
        <w:t xml:space="preserve">. We predicted homologous </w:t>
      </w:r>
      <w:r w:rsidRPr="00C122A2">
        <w:rPr>
          <w:rFonts w:ascii="Times" w:hAnsi="Times" w:cs="Arial"/>
          <w:color w:val="000000"/>
        </w:rPr>
        <w:t xml:space="preserve">interactions </w:t>
      </w:r>
      <w:r>
        <w:rPr>
          <w:rFonts w:ascii="Times" w:hAnsi="Times" w:cs="Arial"/>
          <w:color w:val="000000"/>
        </w:rPr>
        <w:t xml:space="preserve">from experimental data </w:t>
      </w:r>
      <w:r w:rsidRPr="00C122A2">
        <w:rPr>
          <w:rFonts w:ascii="Times" w:hAnsi="Times" w:cs="Arial"/>
          <w:i/>
          <w:color w:val="000000"/>
        </w:rPr>
        <w:t xml:space="preserve">in S. cerevisiae, Caenorhabditis </w:t>
      </w:r>
      <w:proofErr w:type="spellStart"/>
      <w:r w:rsidRPr="00C122A2">
        <w:rPr>
          <w:rFonts w:ascii="Times" w:hAnsi="Times" w:cs="Arial"/>
          <w:i/>
          <w:color w:val="000000"/>
        </w:rPr>
        <w:t>elegans</w:t>
      </w:r>
      <w:proofErr w:type="spellEnd"/>
      <w:r w:rsidRPr="00C122A2">
        <w:rPr>
          <w:rFonts w:ascii="Times" w:hAnsi="Times" w:cs="Arial"/>
          <w:color w:val="000000"/>
        </w:rPr>
        <w:t xml:space="preserve">, and </w:t>
      </w:r>
      <w:r w:rsidRPr="00C122A2">
        <w:rPr>
          <w:rFonts w:ascii="Times" w:hAnsi="Times" w:cs="Arial"/>
          <w:i/>
          <w:color w:val="000000"/>
        </w:rPr>
        <w:t>Drosophila melanogaster</w:t>
      </w:r>
      <w:r w:rsidR="003A2BE2">
        <w:rPr>
          <w:rFonts w:ascii="Times" w:hAnsi="Times" w:cs="Arial"/>
          <w:color w:val="000000"/>
        </w:rPr>
        <w:t xml:space="preserve"> </w:t>
      </w:r>
      <w:r>
        <w:rPr>
          <w:rFonts w:ascii="Times" w:hAnsi="Times" w:cs="Arial"/>
          <w:color w:val="000000"/>
        </w:rPr>
        <w:t>when</w:t>
      </w:r>
      <w:r w:rsidR="00575876">
        <w:rPr>
          <w:rFonts w:ascii="Times" w:hAnsi="Times" w:cs="Arial"/>
          <w:color w:val="000000"/>
        </w:rPr>
        <w:t xml:space="preserve">ever at least one of them </w:t>
      </w:r>
      <w:r>
        <w:rPr>
          <w:rFonts w:ascii="Times" w:hAnsi="Times" w:cs="Arial"/>
          <w:color w:val="000000"/>
        </w:rPr>
        <w:t>had interacting orthologs</w:t>
      </w:r>
      <w:r w:rsidRPr="00C122A2">
        <w:rPr>
          <w:rFonts w:ascii="Times" w:hAnsi="Times" w:cs="Arial"/>
          <w:color w:val="000000"/>
        </w:rPr>
        <w:t xml:space="preserve">. </w:t>
      </w:r>
      <w:r w:rsidR="002D0EE5">
        <w:rPr>
          <w:rFonts w:ascii="Times" w:hAnsi="Times" w:cs="Arial"/>
          <w:color w:val="000000"/>
        </w:rPr>
        <w:t xml:space="preserve">Although </w:t>
      </w:r>
      <w:r w:rsidR="00575876">
        <w:rPr>
          <w:rFonts w:ascii="Times" w:hAnsi="Times" w:cs="Arial"/>
          <w:color w:val="000000"/>
        </w:rPr>
        <w:t xml:space="preserve">this is </w:t>
      </w:r>
      <w:r w:rsidR="002D0EE5">
        <w:rPr>
          <w:rFonts w:ascii="Times" w:hAnsi="Times" w:cs="Arial"/>
          <w:color w:val="000000"/>
        </w:rPr>
        <w:t xml:space="preserve">a </w:t>
      </w:r>
      <w:r w:rsidR="00575876">
        <w:rPr>
          <w:rFonts w:ascii="Times" w:hAnsi="Times" w:cs="Arial"/>
          <w:color w:val="000000"/>
        </w:rPr>
        <w:t xml:space="preserve">somewhat </w:t>
      </w:r>
      <w:r w:rsidR="002D0EE5">
        <w:rPr>
          <w:rFonts w:ascii="Times" w:hAnsi="Times" w:cs="Arial"/>
          <w:color w:val="000000"/>
        </w:rPr>
        <w:t>far-fetched approach</w:t>
      </w:r>
      <w:r w:rsidRPr="00C122A2">
        <w:rPr>
          <w:rFonts w:ascii="Times" w:hAnsi="Times" w:cs="Arial"/>
          <w:color w:val="000000"/>
        </w:rPr>
        <w:t xml:space="preserve">, we </w:t>
      </w:r>
      <w:r w:rsidR="002D0EE5" w:rsidRPr="00C122A2">
        <w:rPr>
          <w:rFonts w:ascii="Times" w:hAnsi="Times" w:cs="Arial"/>
          <w:color w:val="000000"/>
        </w:rPr>
        <w:t xml:space="preserve">predicted </w:t>
      </w:r>
      <w:r w:rsidRPr="00C122A2">
        <w:rPr>
          <w:rFonts w:ascii="Times" w:hAnsi="Times" w:cs="Arial"/>
          <w:color w:val="000000"/>
        </w:rPr>
        <w:t xml:space="preserve">20 interactions between 8 KSHV and 20 human proteins. Nineteen of these 20 virus-host interactions were tested by </w:t>
      </w:r>
      <w:proofErr w:type="spellStart"/>
      <w:r w:rsidRPr="00C122A2">
        <w:rPr>
          <w:rFonts w:ascii="Times" w:hAnsi="Times" w:cs="Arial"/>
          <w:color w:val="000000"/>
        </w:rPr>
        <w:t>CoIP</w:t>
      </w:r>
      <w:proofErr w:type="spellEnd"/>
      <w:r w:rsidRPr="00C122A2">
        <w:rPr>
          <w:rFonts w:ascii="Times" w:hAnsi="Times" w:cs="Arial"/>
          <w:color w:val="000000"/>
        </w:rPr>
        <w:t xml:space="preserve"> and an unexpectedly </w:t>
      </w:r>
      <w:proofErr w:type="gramStart"/>
      <w:r w:rsidRPr="00C122A2">
        <w:rPr>
          <w:rFonts w:ascii="Times" w:hAnsi="Times" w:cs="Arial"/>
          <w:color w:val="000000"/>
        </w:rPr>
        <w:t>large percentage</w:t>
      </w:r>
      <w:proofErr w:type="gramEnd"/>
      <w:r w:rsidRPr="00C122A2">
        <w:rPr>
          <w:rFonts w:ascii="Times" w:hAnsi="Times" w:cs="Arial"/>
          <w:color w:val="000000"/>
        </w:rPr>
        <w:t xml:space="preserve"> (13 out of 19, or 68%) </w:t>
      </w:r>
      <w:r w:rsidR="003A2BE2">
        <w:rPr>
          <w:rFonts w:ascii="Times" w:hAnsi="Times" w:cs="Arial"/>
          <w:color w:val="000000"/>
        </w:rPr>
        <w:t>were</w:t>
      </w:r>
      <w:r w:rsidR="003A2BE2" w:rsidRPr="00C122A2">
        <w:rPr>
          <w:rFonts w:ascii="Times" w:hAnsi="Times" w:cs="Arial"/>
          <w:color w:val="000000"/>
        </w:rPr>
        <w:t xml:space="preserve"> </w:t>
      </w:r>
      <w:r w:rsidRPr="00C122A2">
        <w:rPr>
          <w:rFonts w:ascii="Times" w:hAnsi="Times" w:cs="Arial"/>
          <w:color w:val="000000"/>
        </w:rPr>
        <w:t>confirmed</w:t>
      </w:r>
      <w:r w:rsidR="002D0EE5">
        <w:rPr>
          <w:rFonts w:ascii="Times" w:hAnsi="Times" w:cs="Arial"/>
          <w:color w:val="000000"/>
        </w:rPr>
        <w:t>.</w:t>
      </w:r>
    </w:p>
    <w:p w14:paraId="577A8F09" w14:textId="6F0C54DB" w:rsidR="00C122A2" w:rsidRDefault="00CA0524" w:rsidP="00E36E34">
      <w:pPr>
        <w:spacing w:after="120"/>
        <w:rPr>
          <w:rFonts w:ascii="Times" w:hAnsi="Times" w:cs="Arial"/>
          <w:color w:val="000000"/>
        </w:rPr>
      </w:pPr>
      <w:r>
        <w:rPr>
          <w:rFonts w:ascii="Times" w:hAnsi="Times" w:cs="Arial"/>
          <w:color w:val="000000"/>
        </w:rPr>
        <w:t xml:space="preserve">Zhang et al. found 109 interactions among 33 Vaccinia and </w:t>
      </w:r>
      <w:r w:rsidR="00EE17EB" w:rsidRPr="005A194B">
        <w:rPr>
          <w:rFonts w:ascii="Times" w:hAnsi="Times" w:cs="Arial"/>
          <w:color w:val="000000"/>
        </w:rPr>
        <w:t>~160</w:t>
      </w:r>
      <w:r>
        <w:rPr>
          <w:rFonts w:ascii="Times" w:hAnsi="Times" w:cs="Arial"/>
          <w:color w:val="000000"/>
        </w:rPr>
        <w:t xml:space="preserve"> human proteins of which 27 were tested by GST pull-downs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&lt;EndNote&gt;&lt;Cite&gt;&lt;Author&gt;Zhang&lt;/Author&gt;&lt;Year&gt;2009&lt;/Year&gt;&lt;RecNum&gt;128&lt;/RecNum&gt;&lt;DisplayText&gt;(3)&lt;/DisplayText&gt;&lt;record&gt;&lt;rec-number&gt;128&lt;/rec-number&gt;&lt;foreign-keys&gt;&lt;key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(3)</w:t>
      </w:r>
      <w:r w:rsidR="007C3EB7">
        <w:rPr>
          <w:rFonts w:ascii="Times" w:hAnsi="Times" w:cs="Arial"/>
          <w:color w:val="000000"/>
        </w:rPr>
        <w:fldChar w:fldCharType="end"/>
      </w:r>
      <w:r w:rsidR="00575876">
        <w:rPr>
          <w:rFonts w:ascii="Times" w:hAnsi="Times" w:cs="Arial"/>
          <w:color w:val="000000"/>
        </w:rPr>
        <w:t xml:space="preserve">. 17 of these were confirmed, </w:t>
      </w:r>
      <w:proofErr w:type="gramStart"/>
      <w:r w:rsidR="00575876">
        <w:rPr>
          <w:rFonts w:ascii="Times" w:hAnsi="Times" w:cs="Arial"/>
          <w:color w:val="000000"/>
        </w:rPr>
        <w:t xml:space="preserve">which </w:t>
      </w:r>
      <w:r w:rsidR="003A2BE2">
        <w:rPr>
          <w:rFonts w:ascii="Times" w:hAnsi="Times" w:cs="Arial"/>
          <w:color w:val="000000"/>
        </w:rPr>
        <w:t xml:space="preserve"> </w:t>
      </w:r>
      <w:r>
        <w:rPr>
          <w:rFonts w:ascii="Times" w:hAnsi="Times" w:cs="Arial"/>
          <w:color w:val="000000"/>
        </w:rPr>
        <w:t>translat</w:t>
      </w:r>
      <w:r w:rsidR="00575876">
        <w:rPr>
          <w:rFonts w:ascii="Times" w:hAnsi="Times" w:cs="Arial"/>
          <w:color w:val="000000"/>
        </w:rPr>
        <w:t>es</w:t>
      </w:r>
      <w:proofErr w:type="gramEnd"/>
      <w:r>
        <w:rPr>
          <w:rFonts w:ascii="Times" w:hAnsi="Times" w:cs="Arial"/>
          <w:color w:val="000000"/>
        </w:rPr>
        <w:t xml:space="preserve"> to a 63% validation rate. While these numbers appear to be rather high, </w:t>
      </w:r>
      <w:r w:rsidR="007A6D86">
        <w:rPr>
          <w:rFonts w:ascii="Times" w:hAnsi="Times" w:cs="Arial"/>
          <w:color w:val="000000"/>
        </w:rPr>
        <w:t xml:space="preserve">only </w:t>
      </w:r>
      <w:r>
        <w:rPr>
          <w:rFonts w:ascii="Times" w:hAnsi="Times" w:cs="Arial"/>
          <w:color w:val="000000"/>
        </w:rPr>
        <w:t xml:space="preserve">certain subsets were selected and thus do not necessarily represent an unbiased validation rate of </w:t>
      </w:r>
      <w:r w:rsidR="00575876">
        <w:rPr>
          <w:rFonts w:ascii="Times" w:hAnsi="Times" w:cs="Arial"/>
          <w:color w:val="000000"/>
        </w:rPr>
        <w:t xml:space="preserve">a </w:t>
      </w:r>
      <w:r>
        <w:rPr>
          <w:rFonts w:ascii="Times" w:hAnsi="Times" w:cs="Arial"/>
          <w:color w:val="000000"/>
        </w:rPr>
        <w:t>complete Y2H data set.</w:t>
      </w:r>
    </w:p>
    <w:p w14:paraId="4DB6C8CE" w14:textId="467693A5" w:rsidR="00E36E34" w:rsidRDefault="00575876" w:rsidP="00E36E34">
      <w:pPr>
        <w:spacing w:after="120"/>
        <w:rPr>
          <w:rFonts w:ascii="Times" w:hAnsi="Times" w:cs="Arial"/>
          <w:color w:val="000000"/>
        </w:rPr>
      </w:pPr>
      <w:commentRangeStart w:id="71"/>
      <w:r>
        <w:rPr>
          <w:rFonts w:ascii="Times" w:hAnsi="Times" w:cs="Arial"/>
          <w:color w:val="000000"/>
        </w:rPr>
        <w:t>While it is possible that many interactions found in high-throughput screens are physiological, this is unlikely. Unfortunately, it is difficult to prove that an interaction has no physiological role, however small</w:t>
      </w:r>
      <w:r w:rsidR="00E0625B">
        <w:rPr>
          <w:rFonts w:ascii="Times" w:hAnsi="Times" w:cs="Arial"/>
          <w:color w:val="000000"/>
        </w:rPr>
        <w:t xml:space="preserve">, as for viruses even </w:t>
      </w:r>
      <w:proofErr w:type="gramStart"/>
      <w:r w:rsidR="00E0625B">
        <w:rPr>
          <w:rFonts w:ascii="Times" w:hAnsi="Times" w:cs="Arial"/>
          <w:color w:val="000000"/>
        </w:rPr>
        <w:t>small differences</w:t>
      </w:r>
      <w:proofErr w:type="gramEnd"/>
      <w:r w:rsidR="00E0625B">
        <w:rPr>
          <w:rFonts w:ascii="Times" w:hAnsi="Times" w:cs="Arial"/>
          <w:color w:val="000000"/>
        </w:rPr>
        <w:t xml:space="preserve"> may result in significant survival rates over many generations. In addition, given the high mutation rate of many viruses, </w:t>
      </w:r>
      <w:proofErr w:type="gramStart"/>
      <w:r w:rsidR="00E0625B">
        <w:rPr>
          <w:rFonts w:ascii="Times" w:hAnsi="Times" w:cs="Arial"/>
          <w:color w:val="000000"/>
        </w:rPr>
        <w:t>small differences</w:t>
      </w:r>
      <w:proofErr w:type="gramEnd"/>
      <w:r w:rsidR="00E0625B">
        <w:rPr>
          <w:rFonts w:ascii="Times" w:hAnsi="Times" w:cs="Arial"/>
          <w:color w:val="000000"/>
        </w:rPr>
        <w:t xml:space="preserve"> may expand to larger ones once more mutations accumulate and add further (small) advantages.</w:t>
      </w:r>
      <w:commentRangeEnd w:id="71"/>
      <w:r w:rsidR="00204EB0">
        <w:rPr>
          <w:rStyle w:val="CommentReference"/>
        </w:rPr>
        <w:commentReference w:id="71"/>
      </w:r>
    </w:p>
    <w:p w14:paraId="17E49387" w14:textId="77777777" w:rsidR="00E368A0" w:rsidRDefault="00E368A0" w:rsidP="005A194B">
      <w:pPr>
        <w:rPr>
          <w:rFonts w:ascii="Times" w:hAnsi="Times" w:cs="Arial"/>
          <w:color w:val="000000"/>
        </w:rPr>
      </w:pPr>
    </w:p>
    <w:p w14:paraId="13A36C56" w14:textId="1CD6C00E" w:rsidR="0047280B" w:rsidRPr="000550AF" w:rsidRDefault="008242B9" w:rsidP="0047280B">
      <w:pPr>
        <w:rPr>
          <w:rFonts w:ascii="Times" w:hAnsi="Times" w:cs="Times New Roman"/>
          <w:b/>
        </w:rPr>
      </w:pPr>
      <w:bookmarkStart w:id="72" w:name="OLE_LINK38"/>
      <w:bookmarkStart w:id="73" w:name="OLE_LINK39"/>
      <w:r w:rsidRPr="000550AF">
        <w:rPr>
          <w:rFonts w:ascii="Times" w:hAnsi="Times" w:cs="Arial"/>
          <w:b/>
          <w:color w:val="000000"/>
        </w:rPr>
        <w:t>How many interactions does a virus require?</w:t>
      </w:r>
    </w:p>
    <w:bookmarkEnd w:id="72"/>
    <w:bookmarkEnd w:id="73"/>
    <w:p w14:paraId="1623BF32" w14:textId="74C3201F" w:rsidR="00D86208" w:rsidRDefault="00D86208" w:rsidP="0047280B">
      <w:pPr>
        <w:rPr>
          <w:rFonts w:ascii="Times" w:eastAsia="Times New Roman" w:hAnsi="Times" w:cs="Times New Roman"/>
        </w:rPr>
      </w:pPr>
      <w:r>
        <w:rPr>
          <w:rFonts w:ascii="Times" w:eastAsia="Times New Roman" w:hAnsi="Times" w:cs="Times New Roman"/>
        </w:rPr>
        <w:t xml:space="preserve">The sheer number of host-virus interactions that have been found for many viruses may suggest that we have identified all interactions. </w:t>
      </w:r>
      <w:r w:rsidR="007A6D86">
        <w:rPr>
          <w:rFonts w:ascii="Times" w:eastAsia="Times New Roman" w:hAnsi="Times" w:cs="Times New Roman"/>
        </w:rPr>
        <w:t xml:space="preserve">Yet, such </w:t>
      </w:r>
      <w:r>
        <w:rPr>
          <w:rFonts w:ascii="Times" w:eastAsia="Times New Roman" w:hAnsi="Times" w:cs="Times New Roman"/>
        </w:rPr>
        <w:t xml:space="preserve">numbers </w:t>
      </w:r>
      <w:r w:rsidR="007A6D86">
        <w:rPr>
          <w:rFonts w:ascii="Times" w:eastAsia="Times New Roman" w:hAnsi="Times" w:cs="Times New Roman"/>
        </w:rPr>
        <w:t>appear rather</w:t>
      </w:r>
      <w:r>
        <w:rPr>
          <w:rFonts w:ascii="Times" w:eastAsia="Times New Roman" w:hAnsi="Times" w:cs="Times New Roman"/>
        </w:rPr>
        <w:t xml:space="preserve"> lar</w:t>
      </w:r>
      <w:r w:rsidR="007A6D86">
        <w:rPr>
          <w:rFonts w:ascii="Times" w:eastAsia="Times New Roman" w:hAnsi="Times" w:cs="Times New Roman"/>
        </w:rPr>
        <w:t>ge,</w:t>
      </w:r>
      <w:r>
        <w:rPr>
          <w:rFonts w:ascii="Times" w:eastAsia="Times New Roman" w:hAnsi="Times" w:cs="Times New Roman"/>
        </w:rPr>
        <w:t xml:space="preserve"> </w:t>
      </w:r>
      <w:r w:rsidR="007A6D86">
        <w:rPr>
          <w:rFonts w:ascii="Times" w:eastAsia="Times New Roman" w:hAnsi="Times" w:cs="Times New Roman"/>
        </w:rPr>
        <w:t xml:space="preserve">suggesting </w:t>
      </w:r>
      <w:r>
        <w:rPr>
          <w:rFonts w:ascii="Times" w:eastAsia="Times New Roman" w:hAnsi="Times" w:cs="Times New Roman"/>
        </w:rPr>
        <w:t xml:space="preserve">that they are likely to contain </w:t>
      </w:r>
      <w:proofErr w:type="gramStart"/>
      <w:r>
        <w:rPr>
          <w:rFonts w:ascii="Times" w:eastAsia="Times New Roman" w:hAnsi="Times" w:cs="Times New Roman"/>
        </w:rPr>
        <w:t>a large number of</w:t>
      </w:r>
      <w:proofErr w:type="gramEnd"/>
      <w:r>
        <w:rPr>
          <w:rFonts w:ascii="Times" w:eastAsia="Times New Roman" w:hAnsi="Times" w:cs="Times New Roman"/>
        </w:rPr>
        <w:t xml:space="preserve"> false positives. So, the key question is: how many interactions does a virus need or use to infect an organism and how </w:t>
      </w:r>
      <w:r w:rsidR="00A80458">
        <w:rPr>
          <w:rFonts w:ascii="Times" w:eastAsia="Times New Roman" w:hAnsi="Times" w:cs="Times New Roman"/>
        </w:rPr>
        <w:t>do we identify the</w:t>
      </w:r>
      <w:r>
        <w:rPr>
          <w:rFonts w:ascii="Times" w:eastAsia="Times New Roman" w:hAnsi="Times" w:cs="Times New Roman"/>
        </w:rPr>
        <w:t xml:space="preserve"> physiological interactions </w:t>
      </w:r>
      <w:r w:rsidR="00A80458">
        <w:rPr>
          <w:rFonts w:ascii="Times" w:eastAsia="Times New Roman" w:hAnsi="Times" w:cs="Times New Roman"/>
        </w:rPr>
        <w:t>among those tha</w:t>
      </w:r>
      <w:r w:rsidR="007A6D86">
        <w:rPr>
          <w:rFonts w:ascii="Times" w:eastAsia="Times New Roman" w:hAnsi="Times" w:cs="Times New Roman"/>
        </w:rPr>
        <w:t>t</w:t>
      </w:r>
      <w:r w:rsidR="00A80458">
        <w:rPr>
          <w:rFonts w:ascii="Times" w:eastAsia="Times New Roman" w:hAnsi="Times" w:cs="Times New Roman"/>
        </w:rPr>
        <w:t xml:space="preserve"> have been</w:t>
      </w:r>
      <w:r>
        <w:rPr>
          <w:rFonts w:ascii="Times" w:eastAsia="Times New Roman" w:hAnsi="Times" w:cs="Times New Roman"/>
        </w:rPr>
        <w:t xml:space="preserve"> </w:t>
      </w:r>
      <w:r w:rsidR="00A80458">
        <w:rPr>
          <w:rFonts w:ascii="Times" w:eastAsia="Times New Roman" w:hAnsi="Times" w:cs="Times New Roman"/>
        </w:rPr>
        <w:t>found overall</w:t>
      </w:r>
      <w:r>
        <w:rPr>
          <w:rFonts w:ascii="Times" w:eastAsia="Times New Roman" w:hAnsi="Times" w:cs="Times New Roman"/>
        </w:rPr>
        <w:t>?</w:t>
      </w:r>
      <w:r w:rsidR="007A6D86">
        <w:rPr>
          <w:rFonts w:ascii="Times" w:eastAsia="Times New Roman" w:hAnsi="Times" w:cs="Times New Roman"/>
        </w:rPr>
        <w:t xml:space="preserve"> While</w:t>
      </w:r>
      <w:r w:rsidR="00A80458">
        <w:rPr>
          <w:rFonts w:ascii="Times" w:eastAsia="Times New Roman" w:hAnsi="Times" w:cs="Times New Roman"/>
        </w:rPr>
        <w:t xml:space="preserve"> hard to answer</w:t>
      </w:r>
      <w:r w:rsidR="007A6D86">
        <w:rPr>
          <w:rFonts w:ascii="Times" w:eastAsia="Times New Roman" w:hAnsi="Times" w:cs="Times New Roman"/>
        </w:rPr>
        <w:t>, b</w:t>
      </w:r>
      <w:r w:rsidR="00A80458">
        <w:rPr>
          <w:rFonts w:ascii="Times" w:eastAsia="Times New Roman" w:hAnsi="Times" w:cs="Times New Roman"/>
        </w:rPr>
        <w:t>acteriophage</w:t>
      </w:r>
      <w:r w:rsidR="007A6D86">
        <w:rPr>
          <w:rFonts w:ascii="Times" w:eastAsia="Times New Roman" w:hAnsi="Times" w:cs="Times New Roman"/>
        </w:rPr>
        <w:t>s</w:t>
      </w:r>
      <w:r w:rsidR="00A80458">
        <w:rPr>
          <w:rFonts w:ascii="Times" w:eastAsia="Times New Roman" w:hAnsi="Times" w:cs="Times New Roman"/>
        </w:rPr>
        <w:t xml:space="preserve"> may serve as a model: 50 years of research have identified about 30 host-virus interactions between </w:t>
      </w:r>
      <w:r w:rsidR="00A80458" w:rsidRPr="00C44DAE">
        <w:rPr>
          <w:rFonts w:ascii="Times" w:eastAsia="Times New Roman" w:hAnsi="Times" w:cs="Times New Roman"/>
          <w:i/>
        </w:rPr>
        <w:t>E. coli</w:t>
      </w:r>
      <w:r w:rsidR="00A80458">
        <w:rPr>
          <w:rFonts w:ascii="Times" w:eastAsia="Times New Roman" w:hAnsi="Times" w:cs="Times New Roman"/>
        </w:rPr>
        <w:t xml:space="preserve"> and phage lambda</w:t>
      </w:r>
      <w:r w:rsidR="00C44DAE">
        <w:rPr>
          <w:rFonts w:ascii="Times" w:eastAsia="Times New Roman" w:hAnsi="Times" w:cs="Times New Roman"/>
        </w:rPr>
        <w:t>, which encode ~4</w:t>
      </w:r>
      <w:r w:rsidR="007A6D86">
        <w:rPr>
          <w:rFonts w:ascii="Times" w:eastAsia="Times New Roman" w:hAnsi="Times" w:cs="Times New Roman"/>
        </w:rPr>
        <w:t>,</w:t>
      </w:r>
      <w:r w:rsidR="00C44DAE">
        <w:rPr>
          <w:rFonts w:ascii="Times" w:eastAsia="Times New Roman" w:hAnsi="Times" w:cs="Times New Roman"/>
        </w:rPr>
        <w:t>000 and 73 proteins, respectively</w:t>
      </w:r>
      <w:r w:rsidR="00A80458">
        <w:rPr>
          <w:rFonts w:ascii="Times" w:eastAsia="Times New Roman" w:hAnsi="Times" w:cs="Times New Roman"/>
        </w:rPr>
        <w:t xml:space="preserve">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sidR="00A80458">
        <w:rPr>
          <w:rFonts w:ascii="Times" w:eastAsia="Times New Roman" w:hAnsi="Times" w:cs="Times New Roman"/>
        </w:rPr>
        <w:t xml:space="preserve">. </w:t>
      </w:r>
      <w:r w:rsidR="00197E5E">
        <w:rPr>
          <w:rFonts w:ascii="Times" w:eastAsia="Times New Roman" w:hAnsi="Times" w:cs="Times New Roman"/>
        </w:rPr>
        <w:t>Assuming</w:t>
      </w:r>
      <w:r w:rsidR="00026BFD">
        <w:rPr>
          <w:rFonts w:ascii="Times" w:eastAsia="Times New Roman" w:hAnsi="Times" w:cs="Times New Roman"/>
        </w:rPr>
        <w:t xml:space="preserve"> that most host-virus interactions in this system have been identified</w:t>
      </w:r>
      <w:r w:rsidR="00197E5E">
        <w:rPr>
          <w:rFonts w:ascii="Times" w:eastAsia="Times New Roman" w:hAnsi="Times" w:cs="Times New Roman"/>
        </w:rPr>
        <w:t>, a</w:t>
      </w:r>
      <w:r w:rsidR="00A80458">
        <w:rPr>
          <w:rFonts w:ascii="Times" w:eastAsia="Times New Roman" w:hAnsi="Times" w:cs="Times New Roman"/>
        </w:rPr>
        <w:t xml:space="preserve"> large-scale analysis of </w:t>
      </w:r>
      <w:r w:rsidR="00A80458" w:rsidRPr="00AD1E45">
        <w:rPr>
          <w:rFonts w:ascii="Times" w:eastAsia="Times New Roman" w:hAnsi="Times" w:cs="Times New Roman"/>
          <w:i/>
        </w:rPr>
        <w:t>E. coli</w:t>
      </w:r>
      <w:r w:rsidR="00A80458">
        <w:rPr>
          <w:rFonts w:ascii="Times" w:eastAsia="Times New Roman" w:hAnsi="Times" w:cs="Times New Roman"/>
        </w:rPr>
        <w:t xml:space="preserve">-lambda interactions revealed 62 </w:t>
      </w:r>
      <w:r w:rsidR="00197E5E">
        <w:rPr>
          <w:rFonts w:ascii="Times" w:eastAsia="Times New Roman" w:hAnsi="Times" w:cs="Times New Roman"/>
        </w:rPr>
        <w:t xml:space="preserve">interactions in a </w:t>
      </w:r>
      <w:r w:rsidR="00A80458">
        <w:rPr>
          <w:rFonts w:ascii="Times" w:eastAsia="Times New Roman" w:hAnsi="Times" w:cs="Times New Roman"/>
        </w:rPr>
        <w:t xml:space="preserve">high-confidence set (among a raw data set of 631 PPIs total)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&lt;EndNote&gt;&lt;Cite&gt;&lt;Author&gt;Blasche&lt;/Author&gt;&lt;Year&gt;2013&lt;/Year&gt;&lt;RecNum&gt;134&lt;/RecNum&gt;&lt;DisplayText&gt;(5)&lt;/DisplayText&gt;&lt;record&gt;&lt;rec-number&gt;134&lt;/rec-number&gt;&lt;foreign-keys&gt;&lt;key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(5)</w:t>
      </w:r>
      <w:r w:rsidR="00FA32D5">
        <w:rPr>
          <w:rFonts w:ascii="Times" w:eastAsia="Times New Roman" w:hAnsi="Times" w:cs="Times New Roman"/>
        </w:rPr>
        <w:fldChar w:fldCharType="end"/>
      </w:r>
      <w:r w:rsidR="00A80458">
        <w:rPr>
          <w:rFonts w:ascii="Times" w:eastAsia="Times New Roman" w:hAnsi="Times" w:cs="Times New Roman"/>
        </w:rPr>
        <w:t>. Howev</w:t>
      </w:r>
      <w:r w:rsidR="0037614E">
        <w:rPr>
          <w:rFonts w:ascii="Times" w:eastAsia="Times New Roman" w:hAnsi="Times" w:cs="Times New Roman"/>
        </w:rPr>
        <w:t xml:space="preserve">er, </w:t>
      </w:r>
      <w:r w:rsidR="00197E5E">
        <w:rPr>
          <w:rFonts w:ascii="Times" w:eastAsia="Times New Roman" w:hAnsi="Times" w:cs="Times New Roman"/>
        </w:rPr>
        <w:t>of</w:t>
      </w:r>
      <w:r w:rsidR="0037614E">
        <w:rPr>
          <w:rFonts w:ascii="Times" w:eastAsia="Times New Roman" w:hAnsi="Times" w:cs="Times New Roman"/>
        </w:rPr>
        <w:t xml:space="preserve"> the 62 high-confiden</w:t>
      </w:r>
      <w:ins w:id="74" w:author="Goodacre, Norman *" w:date="2018-03-21T18:15:00Z">
        <w:r w:rsidR="00895ABB">
          <w:rPr>
            <w:rFonts w:ascii="Times" w:eastAsia="Times New Roman" w:hAnsi="Times" w:cs="Times New Roman"/>
          </w:rPr>
          <w:t>c</w:t>
        </w:r>
      </w:ins>
      <w:r w:rsidR="0037614E">
        <w:rPr>
          <w:rFonts w:ascii="Times" w:eastAsia="Times New Roman" w:hAnsi="Times" w:cs="Times New Roman"/>
        </w:rPr>
        <w:t xml:space="preserve">e PPIs only two were previously known to be physiological, </w:t>
      </w:r>
      <w:r w:rsidR="00197E5E">
        <w:rPr>
          <w:rFonts w:ascii="Times" w:eastAsia="Times New Roman" w:hAnsi="Times" w:cs="Times New Roman"/>
        </w:rPr>
        <w:t xml:space="preserve">while </w:t>
      </w:r>
      <w:r w:rsidR="0037614E">
        <w:rPr>
          <w:rFonts w:ascii="Times" w:eastAsia="Times New Roman" w:hAnsi="Times" w:cs="Times New Roman"/>
        </w:rPr>
        <w:t>the role of the other 60 remains unknown.</w:t>
      </w:r>
      <w:r w:rsidR="00AD1E45">
        <w:rPr>
          <w:rFonts w:ascii="Times" w:eastAsia="Times New Roman" w:hAnsi="Times" w:cs="Times New Roman"/>
        </w:rPr>
        <w:t xml:space="preserve"> </w:t>
      </w:r>
      <w:r w:rsidR="00197E5E">
        <w:rPr>
          <w:rFonts w:ascii="Times" w:eastAsia="Times New Roman" w:hAnsi="Times" w:cs="Times New Roman"/>
        </w:rPr>
        <w:t>We surmise</w:t>
      </w:r>
      <w:r w:rsidR="00AD1E45">
        <w:rPr>
          <w:rFonts w:ascii="Times" w:eastAsia="Times New Roman" w:hAnsi="Times" w:cs="Times New Roman"/>
        </w:rPr>
        <w:t xml:space="preserve"> that lambda is unusual in the sense that many proteins are processed during maturation and thus interactions are more difficult to detect.</w:t>
      </w:r>
    </w:p>
    <w:p w14:paraId="6C0E07CE" w14:textId="35DA2C5C" w:rsidR="00AD1E45" w:rsidRDefault="00AD1E45" w:rsidP="0047280B">
      <w:pPr>
        <w:rPr>
          <w:rFonts w:ascii="Times" w:eastAsia="Times New Roman" w:hAnsi="Times" w:cs="Times New Roman"/>
        </w:rPr>
      </w:pPr>
      <w:r>
        <w:rPr>
          <w:rFonts w:ascii="Times" w:eastAsia="Times New Roman" w:hAnsi="Times" w:cs="Times New Roman"/>
        </w:rPr>
        <w:t xml:space="preserve">Protein processing seems to be less common among </w:t>
      </w:r>
      <w:r w:rsidR="00531D03">
        <w:rPr>
          <w:rFonts w:ascii="Times" w:eastAsia="Times New Roman" w:hAnsi="Times" w:cs="Times New Roman"/>
        </w:rPr>
        <w:t xml:space="preserve">other </w:t>
      </w:r>
      <w:r>
        <w:rPr>
          <w:rFonts w:ascii="Times" w:eastAsia="Times New Roman" w:hAnsi="Times" w:cs="Times New Roman"/>
        </w:rPr>
        <w:t>phage</w:t>
      </w:r>
      <w:r w:rsidR="00531D03">
        <w:rPr>
          <w:rFonts w:ascii="Times" w:eastAsia="Times New Roman" w:hAnsi="Times" w:cs="Times New Roman"/>
        </w:rPr>
        <w:t>, such as</w:t>
      </w:r>
      <w:r>
        <w:rPr>
          <w:rFonts w:ascii="Times" w:eastAsia="Times New Roman" w:hAnsi="Times" w:cs="Times New Roman"/>
        </w:rPr>
        <w:t xml:space="preserve"> T7</w:t>
      </w:r>
      <w:r w:rsidR="00197E5E">
        <w:rPr>
          <w:rFonts w:ascii="Times" w:eastAsia="Times New Roman" w:hAnsi="Times" w:cs="Times New Roman"/>
        </w:rPr>
        <w:t>,</w:t>
      </w:r>
      <w:r>
        <w:rPr>
          <w:rFonts w:ascii="Times" w:eastAsia="Times New Roman" w:hAnsi="Times" w:cs="Times New Roman"/>
        </w:rPr>
        <w:t xml:space="preserve"> </w:t>
      </w:r>
      <w:r w:rsidR="00531D03">
        <w:rPr>
          <w:rFonts w:ascii="Times" w:eastAsia="Times New Roman" w:hAnsi="Times" w:cs="Times New Roman"/>
        </w:rPr>
        <w:t>whose</w:t>
      </w:r>
      <w:r>
        <w:rPr>
          <w:rFonts w:ascii="Times" w:eastAsia="Times New Roman" w:hAnsi="Times" w:cs="Times New Roman"/>
        </w:rPr>
        <w:t xml:space="preserve"> 55 proteins are known to be involved in only 15 interactions with its host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Pr>
          <w:rFonts w:ascii="Times" w:eastAsia="Times New Roman" w:hAnsi="Times" w:cs="Times New Roman"/>
        </w:rPr>
        <w:t xml:space="preserve">. Both T7 and lambda have about 30-40 interactions among virus proteins, which are easier to detect </w:t>
      </w:r>
      <w:r w:rsidR="00531D03">
        <w:rPr>
          <w:rFonts w:ascii="Times" w:eastAsia="Times New Roman" w:hAnsi="Times" w:cs="Times New Roman"/>
        </w:rPr>
        <w:t xml:space="preserve">and </w:t>
      </w:r>
      <w:r>
        <w:rPr>
          <w:rFonts w:ascii="Times" w:eastAsia="Times New Roman" w:hAnsi="Times" w:cs="Times New Roman"/>
        </w:rPr>
        <w:t xml:space="preserve">possibly more </w:t>
      </w:r>
      <w:r w:rsidR="00531D03">
        <w:rPr>
          <w:rFonts w:ascii="Times" w:eastAsia="Times New Roman" w:hAnsi="Times" w:cs="Times New Roman"/>
        </w:rPr>
        <w:t>frequent</w:t>
      </w:r>
      <w:r>
        <w:rPr>
          <w:rFonts w:ascii="Times" w:eastAsia="Times New Roman" w:hAnsi="Times" w:cs="Times New Roman"/>
        </w:rPr>
        <w:t xml:space="preserve">, given the more elaborate virus structure in </w:t>
      </w:r>
      <w:proofErr w:type="gramStart"/>
      <w:r>
        <w:rPr>
          <w:rFonts w:ascii="Times" w:eastAsia="Times New Roman" w:hAnsi="Times" w:cs="Times New Roman"/>
        </w:rPr>
        <w:t>these tailed phage</w:t>
      </w:r>
      <w:proofErr w:type="gramEnd"/>
      <w:r>
        <w:rPr>
          <w:rFonts w:ascii="Times" w:eastAsia="Times New Roman" w:hAnsi="Times" w:cs="Times New Roman"/>
        </w:rPr>
        <w:t xml:space="preserve"> when compared to the often simple-structured human viruses.</w:t>
      </w:r>
    </w:p>
    <w:p w14:paraId="3CBEDF43" w14:textId="0DE4A3FC" w:rsidR="00AD1E45" w:rsidRDefault="001A1D71" w:rsidP="0047280B">
      <w:pPr>
        <w:rPr>
          <w:rFonts w:ascii="Times" w:eastAsia="Times New Roman" w:hAnsi="Times" w:cs="Times New Roman"/>
        </w:rPr>
      </w:pPr>
      <w:r>
        <w:rPr>
          <w:rFonts w:ascii="Times" w:eastAsia="Times New Roman" w:hAnsi="Times" w:cs="Times New Roman"/>
        </w:rPr>
        <w:lastRenderedPageBreak/>
        <w:t xml:space="preserve">Unfortunately, </w:t>
      </w:r>
      <w:r w:rsidR="00531D03">
        <w:rPr>
          <w:rFonts w:ascii="Times" w:eastAsia="Times New Roman" w:hAnsi="Times" w:cs="Times New Roman"/>
        </w:rPr>
        <w:t>there seems to be no</w:t>
      </w:r>
      <w:r>
        <w:rPr>
          <w:rFonts w:ascii="Times" w:eastAsia="Times New Roman" w:hAnsi="Times" w:cs="Times New Roman"/>
        </w:rPr>
        <w:t xml:space="preserve"> comprehensive analysis or even a review of published interactions among human and virus proteins that attempted to evaluate these interactions for their plausibility or physiological relevance.</w:t>
      </w:r>
    </w:p>
    <w:p w14:paraId="78A061C2" w14:textId="77777777" w:rsidR="00095A87" w:rsidRDefault="00095A87" w:rsidP="0047280B">
      <w:pPr>
        <w:rPr>
          <w:rFonts w:ascii="Times" w:eastAsia="Times New Roman" w:hAnsi="Times" w:cs="Times New Roman"/>
        </w:rPr>
      </w:pPr>
    </w:p>
    <w:p w14:paraId="389024C9" w14:textId="70116CAE" w:rsidR="00D005CD" w:rsidRPr="006D72B6" w:rsidRDefault="00AE669D" w:rsidP="0047280B">
      <w:pPr>
        <w:rPr>
          <w:rFonts w:ascii="Times" w:eastAsia="Times New Roman" w:hAnsi="Times" w:cs="Times New Roman"/>
          <w:b/>
        </w:rPr>
      </w:pPr>
      <w:r>
        <w:rPr>
          <w:rFonts w:ascii="Times" w:eastAsia="Times New Roman" w:hAnsi="Times" w:cs="Times New Roman"/>
          <w:b/>
        </w:rPr>
        <w:t>Databases for human-</w:t>
      </w:r>
      <w:r w:rsidR="006D72B6" w:rsidRPr="006D72B6">
        <w:rPr>
          <w:rFonts w:ascii="Times" w:eastAsia="Times New Roman" w:hAnsi="Times" w:cs="Times New Roman"/>
          <w:b/>
        </w:rPr>
        <w:t xml:space="preserve">virus </w:t>
      </w:r>
      <w:r>
        <w:rPr>
          <w:rFonts w:ascii="Times" w:eastAsia="Times New Roman" w:hAnsi="Times" w:cs="Times New Roman"/>
          <w:b/>
        </w:rPr>
        <w:t>interactions</w:t>
      </w:r>
      <w:r w:rsidR="003F6D1F">
        <w:rPr>
          <w:rFonts w:ascii="Times" w:eastAsia="Times New Roman" w:hAnsi="Times" w:cs="Times New Roman"/>
          <w:b/>
        </w:rPr>
        <w:t xml:space="preserve"> (and related data)</w:t>
      </w:r>
    </w:p>
    <w:p w14:paraId="4E60D043" w14:textId="2A6D6124" w:rsidR="00CD0ABA" w:rsidRPr="00D555BC" w:rsidRDefault="00C62719" w:rsidP="003751AD">
      <w:pPr>
        <w:rPr>
          <w:rFonts w:ascii="Times" w:eastAsia="Times New Roman" w:hAnsi="Times"/>
        </w:rPr>
      </w:pPr>
      <w:r>
        <w:rPr>
          <w:rFonts w:ascii="Times" w:eastAsia="Times New Roman" w:hAnsi="Times" w:cs="Times New Roman"/>
        </w:rPr>
        <w:t>During the last decade numerous protein interaction</w:t>
      </w:r>
      <w:ins w:id="75" w:author="Goodacre, Norman *" w:date="2018-03-21T18:16:00Z">
        <w:r w:rsidR="00372C01">
          <w:rPr>
            <w:rFonts w:ascii="Times" w:eastAsia="Times New Roman" w:hAnsi="Times" w:cs="Times New Roman"/>
          </w:rPr>
          <w:t>s</w:t>
        </w:r>
      </w:ins>
      <w:r>
        <w:rPr>
          <w:rFonts w:ascii="Times" w:eastAsia="Times New Roman" w:hAnsi="Times" w:cs="Times New Roman"/>
        </w:rPr>
        <w:t xml:space="preserve"> </w:t>
      </w:r>
      <w:del w:id="76" w:author="Goodacre, Norman *" w:date="2018-03-21T18:16:00Z">
        <w:r w:rsidDel="00372C01">
          <w:rPr>
            <w:rFonts w:ascii="Times" w:eastAsia="Times New Roman" w:hAnsi="Times" w:cs="Times New Roman"/>
          </w:rPr>
          <w:delText xml:space="preserve">interfaces </w:delText>
        </w:r>
      </w:del>
      <w:r>
        <w:rPr>
          <w:rFonts w:ascii="Times" w:eastAsia="Times New Roman" w:hAnsi="Times" w:cs="Times New Roman"/>
        </w:rPr>
        <w:t xml:space="preserve">between human viruses and their host </w:t>
      </w:r>
      <w:proofErr w:type="gramStart"/>
      <w:r>
        <w:rPr>
          <w:rFonts w:ascii="Times" w:eastAsia="Times New Roman" w:hAnsi="Times" w:cs="Times New Roman"/>
        </w:rPr>
        <w:t xml:space="preserve">cells </w:t>
      </w:r>
      <w:ins w:id="77" w:author="Goodacre, Norman *" w:date="2018-03-21T18:26:00Z">
        <w:r w:rsidR="00253E13">
          <w:rPr>
            <w:rFonts w:ascii="Times" w:eastAsia="Times New Roman" w:hAnsi="Times" w:cs="Times New Roman"/>
          </w:rPr>
          <w:t xml:space="preserve"> </w:t>
        </w:r>
      </w:ins>
      <w:r>
        <w:rPr>
          <w:rFonts w:ascii="Times" w:eastAsia="Times New Roman" w:hAnsi="Times" w:cs="Times New Roman"/>
        </w:rPr>
        <w:t>have</w:t>
      </w:r>
      <w:proofErr w:type="gramEnd"/>
      <w:r>
        <w:rPr>
          <w:rFonts w:ascii="Times" w:eastAsia="Times New Roman" w:hAnsi="Times" w:cs="Times New Roman"/>
        </w:rPr>
        <w:t xml:space="preserve"> been </w:t>
      </w:r>
      <w:r w:rsidR="00633E68">
        <w:rPr>
          <w:rFonts w:ascii="Times" w:eastAsia="Times New Roman" w:hAnsi="Times" w:cs="Times New Roman"/>
        </w:rPr>
        <w:t xml:space="preserve">more thoroughly </w:t>
      </w:r>
      <w:r>
        <w:rPr>
          <w:rFonts w:ascii="Times" w:eastAsia="Times New Roman" w:hAnsi="Times" w:cs="Times New Roman"/>
        </w:rPr>
        <w:t>investigated</w:t>
      </w:r>
      <w:r w:rsidR="003751AD">
        <w:rPr>
          <w:rFonts w:ascii="Times" w:eastAsia="Times New Roman" w:hAnsi="Times" w:cs="Times New Roman"/>
        </w:rPr>
        <w:t>. Mostly</w:t>
      </w:r>
      <w:r w:rsidR="00633E68">
        <w:rPr>
          <w:rFonts w:ascii="Times" w:eastAsia="Times New Roman" w:hAnsi="Times" w:cs="Times New Roman"/>
        </w:rPr>
        <w:t>,</w:t>
      </w:r>
      <w:r w:rsidR="003751AD">
        <w:rPr>
          <w:rFonts w:ascii="Times" w:eastAsia="Times New Roman" w:hAnsi="Times" w:cs="Times New Roman"/>
        </w:rPr>
        <w:t xml:space="preserve"> such efforts focused on</w:t>
      </w:r>
      <w:r w:rsidR="00633E68">
        <w:rPr>
          <w:rFonts w:ascii="Times" w:eastAsia="Times New Roman" w:hAnsi="Times" w:cs="Times New Roman"/>
        </w:rPr>
        <w:t xml:space="preserve"> </w:t>
      </w:r>
      <w:r w:rsidR="006E1AD1" w:rsidRPr="006E1AD1">
        <w:rPr>
          <w:rFonts w:ascii="Times" w:eastAsia="Times New Roman" w:hAnsi="Times" w:cs="Times New Roman"/>
        </w:rPr>
        <w:t xml:space="preserve">Hepatitis C virus </w:t>
      </w:r>
      <w:r w:rsidR="006E1AD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(6-9)</w:t>
      </w:r>
      <w:r w:rsidR="006E1AD1">
        <w:rPr>
          <w:rFonts w:ascii="Times" w:eastAsia="Times New Roman" w:hAnsi="Times" w:cs="Times New Roman"/>
        </w:rPr>
        <w:fldChar w:fldCharType="end"/>
      </w:r>
      <w:r w:rsidR="006E1AD1" w:rsidRPr="006E1AD1">
        <w:rPr>
          <w:rFonts w:ascii="Times" w:eastAsia="Times New Roman" w:hAnsi="Times" w:cs="Times New Roman"/>
        </w:rPr>
        <w:t xml:space="preserve">, Human Immunodeficiency Virus </w:t>
      </w:r>
      <w:r w:rsidR="006E1AD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(10, 11)</w:t>
      </w:r>
      <w:r w:rsidR="006E1AD1">
        <w:rPr>
          <w:rFonts w:ascii="Times" w:eastAsia="Times New Roman" w:hAnsi="Times" w:cs="Times New Roman"/>
        </w:rPr>
        <w:fldChar w:fldCharType="end"/>
      </w:r>
      <w:r w:rsidR="006E1AD1" w:rsidRPr="006E1AD1">
        <w:rPr>
          <w:rFonts w:ascii="Times" w:eastAsia="Times New Roman" w:hAnsi="Times" w:cs="Times New Roman"/>
        </w:rPr>
        <w:t xml:space="preserve">, Influenza A virus </w:t>
      </w:r>
      <w:r w:rsidR="003751AD">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(12)</w:t>
      </w:r>
      <w:r w:rsidR="003751AD">
        <w:rPr>
          <w:rFonts w:ascii="Times" w:eastAsia="Times New Roman" w:hAnsi="Times" w:cs="Times New Roman"/>
        </w:rPr>
        <w:fldChar w:fldCharType="end"/>
      </w:r>
      <w:r w:rsidR="003751AD">
        <w:rPr>
          <w:rFonts w:ascii="Times" w:eastAsia="Times New Roman" w:hAnsi="Times" w:cs="Times New Roman"/>
        </w:rPr>
        <w:t>, Herpes</w:t>
      </w:r>
      <w:r w:rsidR="00AE669D">
        <w:rPr>
          <w:rFonts w:ascii="Times" w:eastAsia="Times New Roman" w:hAnsi="Times" w:cs="Times New Roman"/>
        </w:rPr>
        <w:t>viruses</w:t>
      </w:r>
      <w:r w:rsidR="003751AD">
        <w:rPr>
          <w:rFonts w:ascii="Times" w:eastAsia="Times New Roman" w:hAnsi="Times" w:cs="Times New Roman"/>
        </w:rPr>
        <w:t xml:space="preserve"> </w:t>
      </w:r>
      <w:r w:rsidR="003751AD">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(13)</w:t>
      </w:r>
      <w:r w:rsidR="003751AD">
        <w:rPr>
          <w:rFonts w:ascii="Times" w:eastAsia="Times New Roman" w:hAnsi="Times" w:cs="Times New Roman"/>
        </w:rPr>
        <w:fldChar w:fldCharType="end"/>
      </w:r>
      <w:r w:rsidR="003751AD">
        <w:rPr>
          <w:rFonts w:ascii="Times" w:eastAsia="Times New Roman" w:hAnsi="Times" w:cs="Times New Roman"/>
        </w:rPr>
        <w:t xml:space="preserve"> and other</w:t>
      </w:r>
      <w:r w:rsidR="00AE669D">
        <w:rPr>
          <w:rFonts w:ascii="Times" w:eastAsia="Times New Roman" w:hAnsi="Times" w:cs="Times New Roman"/>
        </w:rPr>
        <w:t xml:space="preserve">s, </w:t>
      </w:r>
      <w:r w:rsidR="003751AD">
        <w:rPr>
          <w:rFonts w:ascii="Times" w:eastAsia="Times New Roman" w:hAnsi="Times" w:cs="Times New Roman"/>
        </w:rPr>
        <w:t xml:space="preserve">including Epstein-Barr </w:t>
      </w:r>
      <w:r w:rsidR="003751AD">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(14, 15)</w:t>
      </w:r>
      <w:r w:rsidR="003751AD">
        <w:rPr>
          <w:rFonts w:ascii="Times" w:eastAsia="Times New Roman" w:hAnsi="Times" w:cs="Times New Roman"/>
        </w:rPr>
        <w:fldChar w:fldCharType="end"/>
      </w:r>
      <w:r w:rsidR="003751AD">
        <w:rPr>
          <w:rFonts w:ascii="Times" w:eastAsia="Times New Roman" w:hAnsi="Times" w:cs="Times New Roman"/>
        </w:rPr>
        <w:t xml:space="preserve"> and Dengue </w:t>
      </w:r>
      <w:r w:rsidR="003751AD">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(16)</w:t>
      </w:r>
      <w:r w:rsidR="003751AD">
        <w:rPr>
          <w:rFonts w:ascii="Times" w:eastAsia="Times New Roman" w:hAnsi="Times" w:cs="Times New Roman"/>
        </w:rPr>
        <w:fldChar w:fldCharType="end"/>
      </w:r>
      <w:r w:rsidR="003751AD">
        <w:rPr>
          <w:rFonts w:ascii="Times" w:eastAsia="Times New Roman" w:hAnsi="Times" w:cs="Times New Roman"/>
        </w:rPr>
        <w:t xml:space="preserve"> and </w:t>
      </w:r>
      <w:r w:rsidR="00AE1D27">
        <w:rPr>
          <w:rFonts w:ascii="Times" w:eastAsia="Times New Roman" w:hAnsi="Times" w:cs="Times New Roman"/>
        </w:rPr>
        <w:t xml:space="preserve">numerous </w:t>
      </w:r>
      <w:r w:rsidR="003751AD">
        <w:rPr>
          <w:rFonts w:ascii="Times" w:eastAsia="Times New Roman" w:hAnsi="Times" w:cs="Times New Roman"/>
        </w:rPr>
        <w:t xml:space="preserve">other </w:t>
      </w:r>
      <w:r w:rsidR="00AE669D">
        <w:rPr>
          <w:rFonts w:ascii="Times" w:eastAsia="Times New Roman" w:hAnsi="Times" w:cs="Times New Roman"/>
        </w:rPr>
        <w:t xml:space="preserve">ones </w:t>
      </w:r>
      <w:r w:rsidR="00AE1D27">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AE1D27">
        <w:rPr>
          <w:rFonts w:ascii="Times" w:eastAsia="Times New Roman" w:hAnsi="Times" w:cs="Times New Roman"/>
        </w:rPr>
      </w:r>
      <w:r w:rsidR="00AE1D27">
        <w:rPr>
          <w:rFonts w:ascii="Times" w:eastAsia="Times New Roman" w:hAnsi="Times" w:cs="Times New Roman"/>
        </w:rPr>
        <w:fldChar w:fldCharType="separate"/>
      </w:r>
      <w:r w:rsidR="000C48E1">
        <w:rPr>
          <w:rFonts w:ascii="Times" w:eastAsia="Times New Roman" w:hAnsi="Times" w:cs="Times New Roman"/>
          <w:noProof/>
        </w:rPr>
        <w:t>(17)</w:t>
      </w:r>
      <w:r w:rsidR="00AE1D27">
        <w:rPr>
          <w:rFonts w:ascii="Times" w:eastAsia="Times New Roman" w:hAnsi="Times" w:cs="Times New Roman"/>
        </w:rPr>
        <w:fldChar w:fldCharType="end"/>
      </w:r>
      <w:r w:rsidR="003751AD">
        <w:rPr>
          <w:rFonts w:ascii="Times" w:eastAsia="Times New Roman" w:hAnsi="Times" w:cs="Times New Roman"/>
        </w:rPr>
        <w:t xml:space="preserve">. </w:t>
      </w:r>
      <w:proofErr w:type="gramStart"/>
      <w:r w:rsidR="003751AD">
        <w:rPr>
          <w:rFonts w:ascii="Times" w:eastAsia="Times New Roman" w:hAnsi="Times" w:cs="Times New Roman"/>
        </w:rPr>
        <w:t>As a consequence</w:t>
      </w:r>
      <w:proofErr w:type="gramEnd"/>
      <w:r w:rsidR="003751AD">
        <w:rPr>
          <w:rFonts w:ascii="Times" w:eastAsia="Times New Roman" w:hAnsi="Times" w:cs="Times New Roman"/>
        </w:rPr>
        <w:t>, many different databases have been designed to capture the abundance of such interactions (</w:t>
      </w:r>
      <w:r w:rsidR="003751AD" w:rsidRPr="003452F0">
        <w:rPr>
          <w:rFonts w:ascii="Times" w:eastAsia="Times New Roman" w:hAnsi="Times" w:cs="Times New Roman"/>
          <w:b/>
        </w:rPr>
        <w:t xml:space="preserve">Table </w:t>
      </w:r>
      <w:r w:rsidR="00AE669D">
        <w:rPr>
          <w:rFonts w:ascii="Times" w:eastAsia="Times New Roman" w:hAnsi="Times" w:cs="Times New Roman"/>
          <w:b/>
        </w:rPr>
        <w:t>3</w:t>
      </w:r>
      <w:r w:rsidR="003751AD">
        <w:rPr>
          <w:rFonts w:ascii="Times" w:eastAsia="Times New Roman" w:hAnsi="Times" w:cs="Times New Roman"/>
        </w:rPr>
        <w:t>).</w:t>
      </w:r>
      <w:r w:rsidR="00CD0ABA">
        <w:rPr>
          <w:rFonts w:ascii="Times" w:eastAsia="Times New Roman" w:hAnsi="Times" w:cs="Times New Roman"/>
        </w:rPr>
        <w:t xml:space="preserve"> </w:t>
      </w:r>
      <w:r w:rsidR="00CD0ABA" w:rsidRPr="00CD0ABA">
        <w:rPr>
          <w:rFonts w:ascii="Times" w:eastAsia="Times New Roman" w:hAnsi="Times"/>
        </w:rPr>
        <w:t xml:space="preserve">Currently, </w:t>
      </w:r>
      <w:proofErr w:type="gramStart"/>
      <w:r w:rsidR="00CD0ABA" w:rsidRPr="00CD0ABA">
        <w:rPr>
          <w:rFonts w:ascii="Times" w:eastAsia="Times New Roman" w:hAnsi="Times"/>
        </w:rPr>
        <w:t>a number of</w:t>
      </w:r>
      <w:proofErr w:type="gramEnd"/>
      <w:r w:rsidR="00CD0ABA" w:rsidRPr="00CD0ABA">
        <w:rPr>
          <w:rFonts w:ascii="Times" w:eastAsia="Times New Roman" w:hAnsi="Times"/>
        </w:rPr>
        <w:t xml:space="preserve"> Web-based resources aim to integrate pathoge</w:t>
      </w:r>
      <w:r w:rsidR="00CD0ABA">
        <w:rPr>
          <w:rFonts w:ascii="Times" w:eastAsia="Times New Roman" w:hAnsi="Times"/>
        </w:rPr>
        <w:t>n–host molecular interac</w:t>
      </w:r>
      <w:r w:rsidR="00CD0ABA" w:rsidRPr="00CD0ABA">
        <w:rPr>
          <w:rFonts w:ascii="Times" w:eastAsia="Times New Roman" w:hAnsi="Times"/>
        </w:rPr>
        <w:t xml:space="preserve">tions and related data available in the literature. Some of them </w:t>
      </w:r>
      <w:r w:rsidR="00AE669D">
        <w:rPr>
          <w:rFonts w:ascii="Times" w:eastAsia="Times New Roman" w:hAnsi="Times"/>
        </w:rPr>
        <w:t>specialize</w:t>
      </w:r>
      <w:r w:rsidR="00CD0ABA" w:rsidRPr="00CD0ABA">
        <w:rPr>
          <w:rFonts w:ascii="Times" w:eastAsia="Times New Roman" w:hAnsi="Times"/>
        </w:rPr>
        <w:t xml:space="preserve"> on only one specific pathogen species </w:t>
      </w:r>
      <w:r w:rsidR="00CD0ABA">
        <w:rPr>
          <w:rFonts w:ascii="Times" w:eastAsia="Times New Roman" w:hAnsi="Times"/>
        </w:rPr>
        <w:t>such as</w:t>
      </w:r>
      <w:r w:rsidR="00CD0ABA" w:rsidRPr="00CD0ABA">
        <w:rPr>
          <w:rFonts w:ascii="Times" w:eastAsia="Times New Roman" w:hAnsi="Times"/>
        </w:rPr>
        <w:t xml:space="preserve"> </w:t>
      </w:r>
      <w:proofErr w:type="spellStart"/>
      <w:r w:rsidR="00CD0ABA" w:rsidRPr="00CD0ABA">
        <w:rPr>
          <w:rFonts w:ascii="Times" w:eastAsia="Times New Roman" w:hAnsi="Times"/>
        </w:rPr>
        <w:t>HCVpro</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(18)</w:t>
      </w:r>
      <w:r w:rsidR="00CD0ABA" w:rsidRPr="003452F0">
        <w:rPr>
          <w:rFonts w:ascii="Times" w:eastAsia="Times New Roman" w:hAnsi="Times" w:cs="Times New Roman"/>
        </w:rPr>
        <w:fldChar w:fldCharType="end"/>
      </w:r>
      <w:r w:rsidR="00CD0ABA" w:rsidRPr="00CD0ABA">
        <w:rPr>
          <w:rFonts w:ascii="Times" w:eastAsia="Times New Roman" w:hAnsi="Times"/>
        </w:rPr>
        <w:t xml:space="preserve"> and</w:t>
      </w:r>
      <w:r w:rsidR="00CD0ABA">
        <w:rPr>
          <w:rFonts w:ascii="Times" w:eastAsia="Times New Roman" w:hAnsi="Times"/>
        </w:rPr>
        <w:t xml:space="preserve"> </w:t>
      </w:r>
      <w:r w:rsidR="00CD0ABA" w:rsidRPr="00CD0ABA">
        <w:rPr>
          <w:rFonts w:ascii="Times" w:eastAsia="Times New Roman" w:hAnsi="Times"/>
        </w:rPr>
        <w:t>HIV-1 Human Inter</w:t>
      </w:r>
      <w:r w:rsidR="00C54756">
        <w:rPr>
          <w:rFonts w:ascii="Times" w:eastAsia="Times New Roman" w:hAnsi="Times"/>
        </w:rPr>
        <w:t xml:space="preserve">action Database </w:t>
      </w:r>
      <w:r w:rsidR="00AE669D">
        <w:rPr>
          <w:rFonts w:ascii="Times" w:eastAsia="Times New Roman" w:hAnsi="Times"/>
        </w:rPr>
        <w:t xml:space="preserve">at </w:t>
      </w:r>
      <w:r w:rsidR="00CD0ABA" w:rsidRPr="00CD0ABA">
        <w:rPr>
          <w:rFonts w:ascii="Times" w:eastAsia="Times New Roman" w:hAnsi="Times"/>
        </w:rPr>
        <w:t xml:space="preserve">NCBI </w:t>
      </w:r>
      <w:r w:rsidR="00CD0ABA" w:rsidRPr="003452F0">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CD0ABA" w:rsidRPr="003452F0">
        <w:rPr>
          <w:rFonts w:ascii="Times" w:eastAsia="Times New Roman" w:hAnsi="Times" w:cs="Times New Roman"/>
        </w:rPr>
      </w:r>
      <w:r w:rsidR="00CD0ABA" w:rsidRPr="003452F0">
        <w:rPr>
          <w:rFonts w:ascii="Times" w:eastAsia="Times New Roman" w:hAnsi="Times" w:cs="Times New Roman"/>
        </w:rPr>
        <w:fldChar w:fldCharType="separate"/>
      </w:r>
      <w:r w:rsidR="000C48E1">
        <w:rPr>
          <w:rFonts w:ascii="Times" w:eastAsia="Times New Roman" w:hAnsi="Times" w:cs="Times New Roman"/>
          <w:noProof/>
        </w:rPr>
        <w:t>(19)</w:t>
      </w:r>
      <w:r w:rsidR="00CD0ABA" w:rsidRPr="003452F0">
        <w:rPr>
          <w:rFonts w:ascii="Times" w:eastAsia="Times New Roman" w:hAnsi="Times" w:cs="Times New Roman"/>
        </w:rPr>
        <w:fldChar w:fldCharType="end"/>
      </w:r>
      <w:r w:rsidR="00CD0ABA" w:rsidRPr="00CD0ABA">
        <w:rPr>
          <w:rFonts w:ascii="Times" w:eastAsia="Times New Roman" w:hAnsi="Times"/>
        </w:rPr>
        <w:t xml:space="preserve">. The resources based on a </w:t>
      </w:r>
      <w:r w:rsidR="00CD0ABA">
        <w:rPr>
          <w:rFonts w:ascii="Times" w:eastAsia="Times New Roman" w:hAnsi="Times"/>
        </w:rPr>
        <w:t xml:space="preserve">wider range of human specific viruses </w:t>
      </w:r>
      <w:r w:rsidR="00CD0ABA" w:rsidRPr="00CD0ABA">
        <w:rPr>
          <w:rFonts w:ascii="Times" w:eastAsia="Times New Roman" w:hAnsi="Times"/>
        </w:rPr>
        <w:t xml:space="preserve">are </w:t>
      </w:r>
      <w:proofErr w:type="spellStart"/>
      <w:r w:rsidR="00CD0ABA" w:rsidRPr="00CD0ABA">
        <w:rPr>
          <w:rFonts w:ascii="Times" w:eastAsia="Times New Roman" w:hAnsi="Times"/>
        </w:rPr>
        <w:t>VirHostNet</w:t>
      </w:r>
      <w:proofErr w:type="spellEnd"/>
      <w:r w:rsidR="00CD0ABA" w:rsidRPr="00CD0ABA">
        <w:rPr>
          <w:rFonts w:ascii="Times" w:eastAsia="Times New Roman" w:hAnsi="Times"/>
        </w:rPr>
        <w:t xml:space="preserve">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(20)</w:t>
      </w:r>
      <w:r w:rsidR="00CD0ABA" w:rsidRPr="003452F0">
        <w:rPr>
          <w:rFonts w:ascii="Times" w:eastAsia="Times New Roman" w:hAnsi="Times" w:cs="Times New Roman"/>
        </w:rPr>
        <w:fldChar w:fldCharType="end"/>
      </w:r>
      <w:r w:rsidR="00CD0ABA" w:rsidRPr="00CD0ABA">
        <w:rPr>
          <w:rFonts w:ascii="Times" w:eastAsia="Times New Roman" w:hAnsi="Times"/>
        </w:rPr>
        <w:t xml:space="preserve">, </w:t>
      </w:r>
      <w:proofErr w:type="spellStart"/>
      <w:r w:rsidR="00CD0ABA" w:rsidRPr="00CD0ABA">
        <w:rPr>
          <w:rFonts w:ascii="Times" w:eastAsia="Times New Roman" w:hAnsi="Times"/>
        </w:rPr>
        <w:t>VirusMentha</w:t>
      </w:r>
      <w:proofErr w:type="spellEnd"/>
      <w:r w:rsidR="00CD0ABA" w:rsidRP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(21)</w:t>
      </w:r>
      <w:r w:rsidR="00CD0ABA" w:rsidRPr="00CD0ABA">
        <w:rPr>
          <w:rFonts w:ascii="Times" w:eastAsia="Times New Roman" w:hAnsi="Times"/>
        </w:rPr>
        <w:fldChar w:fldCharType="end"/>
      </w:r>
      <w:r w:rsidR="00CD0ABA">
        <w:rPr>
          <w:rFonts w:ascii="Times" w:eastAsia="Times New Roman" w:hAnsi="Times"/>
        </w:rPr>
        <w:t xml:space="preserve">, </w:t>
      </w:r>
      <w:r w:rsidR="00CD0ABA" w:rsidRPr="00CD0ABA">
        <w:rPr>
          <w:rFonts w:ascii="Times" w:eastAsia="Times New Roman" w:hAnsi="Times"/>
        </w:rPr>
        <w:t>PHIDIAS</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(22)</w:t>
      </w:r>
      <w:r w:rsidR="00CD0ABA" w:rsidRPr="00CD0ABA">
        <w:rPr>
          <w:rFonts w:ascii="Times" w:eastAsia="Times New Roman" w:hAnsi="Times"/>
        </w:rPr>
        <w:fldChar w:fldCharType="end"/>
      </w:r>
      <w:r w:rsidR="00CD0ABA">
        <w:rPr>
          <w:rFonts w:ascii="Times" w:eastAsia="Times New Roman" w:hAnsi="Times"/>
        </w:rPr>
        <w:t>,</w:t>
      </w:r>
      <w:r w:rsidR="00CD0ABA" w:rsidRPr="00CD0ABA">
        <w:rPr>
          <w:rFonts w:ascii="Times" w:eastAsia="Times New Roman" w:hAnsi="Times"/>
        </w:rPr>
        <w:t xml:space="preserve"> HPIDB</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(23)</w:t>
      </w:r>
      <w:r w:rsidR="00CD0ABA" w:rsidRPr="00CD0ABA">
        <w:rPr>
          <w:rFonts w:ascii="Times" w:eastAsia="Times New Roman" w:hAnsi="Times"/>
        </w:rPr>
        <w:fldChar w:fldCharType="end"/>
      </w:r>
      <w:r w:rsidR="00CD0ABA" w:rsidRPr="00CD0ABA">
        <w:rPr>
          <w:rFonts w:ascii="Times" w:eastAsia="Times New Roman" w:hAnsi="Times"/>
        </w:rPr>
        <w:t xml:space="preserve">, and PHISTO </w:t>
      </w:r>
      <w:r w:rsidR="00C54756"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C54756" w:rsidRPr="003452F0">
        <w:rPr>
          <w:rFonts w:ascii="Times" w:eastAsia="Times New Roman" w:hAnsi="Times" w:cs="Times New Roman"/>
        </w:rPr>
        <w:fldChar w:fldCharType="separate"/>
      </w:r>
      <w:r w:rsidR="000C48E1">
        <w:rPr>
          <w:rFonts w:ascii="Times" w:eastAsia="Times New Roman" w:hAnsi="Times" w:cs="Times New Roman"/>
          <w:noProof/>
        </w:rPr>
        <w:t>(24)</w:t>
      </w:r>
      <w:r w:rsidR="00C54756" w:rsidRPr="003452F0">
        <w:rPr>
          <w:rFonts w:ascii="Times" w:eastAsia="Times New Roman" w:hAnsi="Times" w:cs="Times New Roman"/>
        </w:rPr>
        <w:fldChar w:fldCharType="end"/>
      </w:r>
      <w:r w:rsidR="00C54756">
        <w:rPr>
          <w:rFonts w:ascii="Times" w:eastAsia="Times New Roman" w:hAnsi="Times" w:cs="Times New Roman"/>
          <w:sz w:val="20"/>
          <w:szCs w:val="20"/>
        </w:rPr>
        <w:t xml:space="preserve"> </w:t>
      </w:r>
      <w:r w:rsidR="00C54756">
        <w:rPr>
          <w:rFonts w:ascii="Times" w:eastAsia="Times New Roman" w:hAnsi="Times"/>
        </w:rPr>
        <w:t xml:space="preserve">that include interactions between human host and </w:t>
      </w:r>
      <w:r w:rsidR="00633E68">
        <w:rPr>
          <w:rFonts w:ascii="Times" w:eastAsia="Times New Roman" w:hAnsi="Times"/>
        </w:rPr>
        <w:t xml:space="preserve">different </w:t>
      </w:r>
      <w:r w:rsidR="00C54756">
        <w:rPr>
          <w:rFonts w:ascii="Times" w:eastAsia="Times New Roman" w:hAnsi="Times"/>
        </w:rPr>
        <w:t xml:space="preserve">viral </w:t>
      </w:r>
      <w:r w:rsidR="00633E68">
        <w:rPr>
          <w:rFonts w:ascii="Times" w:eastAsia="Times New Roman" w:hAnsi="Times"/>
        </w:rPr>
        <w:t xml:space="preserve">and other pathogen </w:t>
      </w:r>
      <w:r w:rsidR="00C54756">
        <w:rPr>
          <w:rFonts w:ascii="Times" w:eastAsia="Times New Roman" w:hAnsi="Times"/>
        </w:rPr>
        <w:t xml:space="preserve">proteins. </w:t>
      </w:r>
    </w:p>
    <w:p w14:paraId="0B148601" w14:textId="0D713E57" w:rsidR="00BA3085" w:rsidRPr="00BA3085" w:rsidRDefault="00C54756" w:rsidP="005A194B">
      <w:pPr>
        <w:ind w:firstLine="360"/>
        <w:rPr>
          <w:rFonts w:ascii="Times" w:eastAsia="Times New Roman" w:hAnsi="Times" w:cs="Times New Roman"/>
        </w:rPr>
      </w:pPr>
      <w:proofErr w:type="gramStart"/>
      <w:r>
        <w:rPr>
          <w:rFonts w:ascii="Times" w:eastAsia="Times New Roman" w:hAnsi="Times" w:cs="Times New Roman"/>
        </w:rPr>
        <w:t xml:space="preserve">In particular, </w:t>
      </w:r>
      <w:proofErr w:type="spellStart"/>
      <w:r w:rsidRPr="00C54756">
        <w:rPr>
          <w:rFonts w:ascii="Times" w:eastAsia="Times New Roman" w:hAnsi="Times"/>
        </w:rPr>
        <w:t>HCVPro</w:t>
      </w:r>
      <w:proofErr w:type="spellEnd"/>
      <w:proofErr w:type="gramEnd"/>
      <w:r w:rsidRPr="00C54756">
        <w:rPr>
          <w:rFonts w:ascii="Times" w:eastAsia="Times New Roman" w:hAnsi="Times"/>
        </w:rPr>
        <w:t xml:space="preserve"> (HCV interaction database) is dedicated to only HCV, cataloging the characterized protein interactions for intraviral and virus–human systems. Additionally, it includes information on the structure and functions of HCV proteins</w:t>
      </w:r>
      <w:r>
        <w:rPr>
          <w:rFonts w:ascii="Times" w:eastAsia="Times New Roman" w:hAnsi="Times"/>
        </w:rPr>
        <w:t xml:space="preserve"> </w:t>
      </w:r>
      <w:r w:rsidRPr="00B77521">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B77521">
        <w:rPr>
          <w:rFonts w:ascii="Times" w:eastAsia="Times New Roman" w:hAnsi="Times" w:cs="Times New Roman"/>
        </w:rPr>
        <w:fldChar w:fldCharType="separate"/>
      </w:r>
      <w:r w:rsidR="000C48E1">
        <w:rPr>
          <w:rFonts w:ascii="Times" w:eastAsia="Times New Roman" w:hAnsi="Times" w:cs="Times New Roman"/>
          <w:noProof/>
        </w:rPr>
        <w:t>(18)</w:t>
      </w:r>
      <w:r w:rsidRPr="00B77521">
        <w:rPr>
          <w:rFonts w:ascii="Times" w:eastAsia="Times New Roman" w:hAnsi="Times" w:cs="Times New Roman"/>
        </w:rPr>
        <w:fldChar w:fldCharType="end"/>
      </w:r>
      <w:r>
        <w:rPr>
          <w:rFonts w:ascii="Times" w:eastAsia="Times New Roman" w:hAnsi="Times"/>
        </w:rPr>
        <w:t xml:space="preserve">. </w:t>
      </w:r>
      <w:r w:rsidRPr="00C54756">
        <w:rPr>
          <w:rFonts w:ascii="Times" w:eastAsia="Times New Roman" w:hAnsi="Times"/>
        </w:rPr>
        <w:t xml:space="preserve"> The HIV-1 Human </w:t>
      </w:r>
      <w:r>
        <w:rPr>
          <w:rFonts w:ascii="Times" w:eastAsia="Times New Roman" w:hAnsi="Times"/>
        </w:rPr>
        <w:t xml:space="preserve">Protein Interaction Database </w:t>
      </w:r>
      <w:r w:rsidR="00633E68">
        <w:rPr>
          <w:rFonts w:ascii="Times" w:eastAsia="Times New Roman" w:hAnsi="Times"/>
        </w:rPr>
        <w:t xml:space="preserve">HIV-1DB at the </w:t>
      </w:r>
      <w:r w:rsidRPr="00C54756">
        <w:rPr>
          <w:rFonts w:ascii="Times" w:eastAsia="Times New Roman" w:hAnsi="Times"/>
        </w:rPr>
        <w:t xml:space="preserve">NCBI includes the interactions between HIV-1 and </w:t>
      </w:r>
      <w:r>
        <w:rPr>
          <w:rFonts w:ascii="Times" w:eastAsia="Times New Roman" w:hAnsi="Times"/>
        </w:rPr>
        <w:t xml:space="preserve">human proteins </w:t>
      </w:r>
      <w:r w:rsidRPr="00B7752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Pr="00B77521">
        <w:rPr>
          <w:rFonts w:ascii="Times" w:eastAsia="Times New Roman" w:hAnsi="Times" w:cs="Times New Roman"/>
        </w:rPr>
      </w:r>
      <w:r w:rsidRPr="00B77521">
        <w:rPr>
          <w:rFonts w:ascii="Times" w:eastAsia="Times New Roman" w:hAnsi="Times" w:cs="Times New Roman"/>
        </w:rPr>
        <w:fldChar w:fldCharType="separate"/>
      </w:r>
      <w:r w:rsidR="000C48E1">
        <w:rPr>
          <w:rFonts w:ascii="Times" w:eastAsia="Times New Roman" w:hAnsi="Times" w:cs="Times New Roman"/>
          <w:noProof/>
        </w:rPr>
        <w:t>(19)</w:t>
      </w:r>
      <w:r w:rsidRPr="00B77521">
        <w:rPr>
          <w:rFonts w:ascii="Times" w:eastAsia="Times New Roman" w:hAnsi="Times" w:cs="Times New Roman"/>
        </w:rPr>
        <w:fldChar w:fldCharType="end"/>
      </w:r>
      <w:r>
        <w:rPr>
          <w:rFonts w:ascii="Times" w:eastAsia="Times New Roman" w:hAnsi="Times" w:cs="Times New Roman"/>
        </w:rPr>
        <w:t>.</w:t>
      </w:r>
      <w:r w:rsidR="00E42879">
        <w:rPr>
          <w:rFonts w:ascii="Times" w:eastAsia="Times New Roman" w:hAnsi="Times" w:cs="Times New Roman"/>
        </w:rPr>
        <w:t xml:space="preserve"> </w:t>
      </w:r>
      <w:r w:rsidR="002C4F2D">
        <w:rPr>
          <w:rFonts w:ascii="Times" w:eastAsia="Times New Roman" w:hAnsi="Times" w:cs="Times New Roman"/>
        </w:rPr>
        <w:t xml:space="preserve">Of the over 17,000 HIV-1 – human PPIs reported in HIV-1db as of </w:t>
      </w:r>
      <w:proofErr w:type="gramStart"/>
      <w:r w:rsidR="002C4F2D">
        <w:rPr>
          <w:rFonts w:ascii="Times" w:eastAsia="Times New Roman" w:hAnsi="Times" w:cs="Times New Roman"/>
        </w:rPr>
        <w:t>August,</w:t>
      </w:r>
      <w:proofErr w:type="gramEnd"/>
      <w:r w:rsidR="002C4F2D">
        <w:rPr>
          <w:rFonts w:ascii="Times" w:eastAsia="Times New Roman" w:hAnsi="Times" w:cs="Times New Roman"/>
        </w:rPr>
        <w:t xml:space="preserve"> 2017, fewer than 7,000 are direct physical interactions. Many interactions are indirect, e.g. genetic interactions or inferred from mutagenesis experiments. While clear physiological relevance is provided for some PPIs, for others the description is </w:t>
      </w:r>
      <w:proofErr w:type="gramStart"/>
      <w:r w:rsidR="002C4F2D">
        <w:rPr>
          <w:rFonts w:ascii="Times" w:eastAsia="Times New Roman" w:hAnsi="Times" w:cs="Times New Roman"/>
        </w:rPr>
        <w:t>more vague</w:t>
      </w:r>
      <w:proofErr w:type="gramEnd"/>
      <w:r w:rsidR="002C4F2D">
        <w:rPr>
          <w:rFonts w:ascii="Times" w:eastAsia="Times New Roman" w:hAnsi="Times" w:cs="Times New Roman"/>
        </w:rPr>
        <w:t>. While NCBI’s HIV-1</w:t>
      </w:r>
      <w:r w:rsidR="00633E68">
        <w:rPr>
          <w:rFonts w:ascii="Times" w:eastAsia="Times New Roman" w:hAnsi="Times" w:cs="Times New Roman"/>
        </w:rPr>
        <w:t>DB</w:t>
      </w:r>
      <w:r w:rsidR="002C4F2D">
        <w:rPr>
          <w:rFonts w:ascii="Times" w:eastAsia="Times New Roman" w:hAnsi="Times" w:cs="Times New Roman"/>
        </w:rPr>
        <w:t xml:space="preserve"> is an invaluable resource for HIV-1 researchers, it can be difficult to “mine” physical PPIs confidently without manual inspection or natural language processing. Therefore, </w:t>
      </w:r>
      <w:r w:rsidR="00633E68">
        <w:rPr>
          <w:rFonts w:ascii="Times" w:eastAsia="Times New Roman" w:hAnsi="Times" w:cs="Times New Roman"/>
        </w:rPr>
        <w:t xml:space="preserve">HIV-1DB </w:t>
      </w:r>
      <w:del w:id="78" w:author="Goodacre, Norman *" w:date="2018-03-21T18:23:00Z">
        <w:r w:rsidR="002C4F2D" w:rsidDel="00372C01">
          <w:rPr>
            <w:rFonts w:ascii="Times" w:eastAsia="Times New Roman" w:hAnsi="Times" w:cs="Times New Roman"/>
          </w:rPr>
          <w:delText xml:space="preserve"> </w:delText>
        </w:r>
      </w:del>
      <w:r w:rsidR="002C4F2D">
        <w:rPr>
          <w:rFonts w:ascii="Times" w:eastAsia="Times New Roman" w:hAnsi="Times" w:cs="Times New Roman"/>
        </w:rPr>
        <w:t xml:space="preserve">was omitted from </w:t>
      </w:r>
      <w:r w:rsidR="00AE669D">
        <w:rPr>
          <w:rFonts w:ascii="Times" w:eastAsia="Times New Roman" w:hAnsi="Times" w:cs="Times New Roman"/>
        </w:rPr>
        <w:t>some</w:t>
      </w:r>
      <w:r w:rsidR="002C4F2D">
        <w:rPr>
          <w:rFonts w:ascii="Times" w:eastAsia="Times New Roman" w:hAnsi="Times" w:cs="Times New Roman"/>
        </w:rPr>
        <w:t xml:space="preserve"> analyses in this review. </w:t>
      </w:r>
      <w:r w:rsidR="00E42879">
        <w:rPr>
          <w:rFonts w:ascii="Times" w:eastAsia="Times New Roman" w:hAnsi="Times"/>
        </w:rPr>
        <w:t>In turn,</w:t>
      </w:r>
      <w:r w:rsidR="00E42879" w:rsidRPr="00E42879">
        <w:rPr>
          <w:rFonts w:ascii="Times" w:eastAsia="Times New Roman" w:hAnsi="Times"/>
        </w:rPr>
        <w:t xml:space="preserve"> databases </w:t>
      </w:r>
      <w:r w:rsidR="00633E68">
        <w:rPr>
          <w:rFonts w:ascii="Times" w:eastAsia="Times New Roman" w:hAnsi="Times"/>
        </w:rPr>
        <w:t xml:space="preserve">were </w:t>
      </w:r>
      <w:r w:rsidR="00E42879" w:rsidRPr="00E42879">
        <w:rPr>
          <w:rFonts w:ascii="Times" w:eastAsia="Times New Roman" w:hAnsi="Times"/>
        </w:rPr>
        <w:t xml:space="preserve">developed specifically for </w:t>
      </w:r>
      <w:r w:rsidR="00E42879">
        <w:rPr>
          <w:rFonts w:ascii="Times" w:eastAsia="Times New Roman" w:hAnsi="Times"/>
        </w:rPr>
        <w:t xml:space="preserve">virus host protein interactions </w:t>
      </w:r>
      <w:r w:rsidR="00E42879" w:rsidRPr="00E42879">
        <w:rPr>
          <w:rFonts w:ascii="Times" w:eastAsia="Times New Roman" w:hAnsi="Times"/>
        </w:rPr>
        <w:t xml:space="preserve">such as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(20)</w:t>
      </w:r>
      <w:r w:rsidR="00E42879" w:rsidRPr="003452F0">
        <w:rPr>
          <w:rFonts w:ascii="Times" w:eastAsia="Times New Roman" w:hAnsi="Times" w:cs="Times New Roman"/>
        </w:rPr>
        <w:fldChar w:fldCharType="end"/>
      </w:r>
      <w:r w:rsidR="00E42879" w:rsidRPr="00E42879">
        <w:rPr>
          <w:rFonts w:ascii="Times" w:eastAsia="Times New Roman" w:hAnsi="Times"/>
        </w:rPr>
        <w:t xml:space="preserve">, </w:t>
      </w:r>
      <w:proofErr w:type="spellStart"/>
      <w:r w:rsidR="00E42879" w:rsidRPr="00E42879">
        <w:rPr>
          <w:rFonts w:ascii="Times" w:eastAsia="Times New Roman" w:hAnsi="Times"/>
        </w:rPr>
        <w:t>VirusMentha</w:t>
      </w:r>
      <w:proofErr w:type="spellEnd"/>
      <w:r w:rsidR="00E42879" w:rsidRPr="00E42879">
        <w:rPr>
          <w:rFonts w:ascii="Times" w:eastAsia="Times New Roman" w:hAnsi="Times"/>
        </w:rPr>
        <w:t xml:space="preserve">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(21)</w:t>
      </w:r>
      <w:r w:rsidR="00E42879" w:rsidRPr="003452F0">
        <w:rPr>
          <w:rFonts w:ascii="Times" w:eastAsia="Times New Roman" w:hAnsi="Times" w:cs="Times New Roman"/>
        </w:rPr>
        <w:fldChar w:fldCharType="end"/>
      </w:r>
      <w:r w:rsidR="00E42879" w:rsidRPr="00E42879">
        <w:rPr>
          <w:rFonts w:ascii="Times" w:eastAsia="Times New Roman" w:hAnsi="Times"/>
        </w:rPr>
        <w:t xml:space="preserve"> and HPIDB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(23)</w:t>
      </w:r>
      <w:r w:rsidR="00E42879" w:rsidRPr="003452F0">
        <w:rPr>
          <w:rFonts w:ascii="Times" w:eastAsia="Times New Roman" w:hAnsi="Times" w:cs="Times New Roman"/>
        </w:rPr>
        <w:fldChar w:fldCharType="end"/>
      </w:r>
      <w:r w:rsidR="00E42879" w:rsidRPr="00E42879">
        <w:rPr>
          <w:rFonts w:ascii="Times" w:eastAsia="Times New Roman" w:hAnsi="Times"/>
        </w:rPr>
        <w:t>.</w:t>
      </w:r>
      <w:r w:rsidR="00E42879">
        <w:rPr>
          <w:rFonts w:ascii="Times" w:eastAsia="Times New Roman" w:hAnsi="Times"/>
        </w:rPr>
        <w:t xml:space="preserve"> </w:t>
      </w:r>
      <w:proofErr w:type="spellStart"/>
      <w:r w:rsidR="00E42879" w:rsidRPr="00E42879">
        <w:rPr>
          <w:rFonts w:ascii="Times" w:eastAsia="Times New Roman" w:hAnsi="Times"/>
        </w:rPr>
        <w:t>VirHostNet</w:t>
      </w:r>
      <w:proofErr w:type="spellEnd"/>
      <w:r w:rsidR="00E42879" w:rsidRPr="00E42879">
        <w:rPr>
          <w:rFonts w:ascii="Times" w:eastAsia="Times New Roman" w:hAnsi="Times"/>
        </w:rPr>
        <w:t xml:space="preserve"> (Virus–Host Network) is one of the earliest </w:t>
      </w:r>
      <w:ins w:id="79" w:author="Goodacre, Norman *" w:date="2018-03-21T18:27:00Z">
        <w:r w:rsidR="00253E13">
          <w:rPr>
            <w:rFonts w:ascii="Times" w:eastAsia="Times New Roman" w:hAnsi="Times"/>
          </w:rPr>
          <w:t>pathogen-host interaction (</w:t>
        </w:r>
      </w:ins>
      <w:r w:rsidR="00E42879" w:rsidRPr="00E42879">
        <w:rPr>
          <w:rFonts w:ascii="Times" w:eastAsia="Times New Roman" w:hAnsi="Times"/>
        </w:rPr>
        <w:t>PHI</w:t>
      </w:r>
      <w:ins w:id="80" w:author="Goodacre, Norman *" w:date="2018-03-21T18:27:00Z">
        <w:r w:rsidR="00253E13">
          <w:rPr>
            <w:rFonts w:ascii="Times" w:eastAsia="Times New Roman" w:hAnsi="Times"/>
          </w:rPr>
          <w:t>)</w:t>
        </w:r>
      </w:ins>
      <w:r w:rsidR="00E42879" w:rsidRPr="00E42879">
        <w:rPr>
          <w:rFonts w:ascii="Times" w:eastAsia="Times New Roman" w:hAnsi="Times"/>
        </w:rPr>
        <w:t xml:space="preserve"> resources specialized in the management and analysis of integrated virus–virus, virus–</w:t>
      </w:r>
      <w:r w:rsidR="00E42879">
        <w:rPr>
          <w:rFonts w:ascii="Times" w:eastAsia="Times New Roman" w:hAnsi="Times"/>
        </w:rPr>
        <w:t xml:space="preserve">human </w:t>
      </w:r>
      <w:r w:rsidR="00E42879" w:rsidRPr="00E42879">
        <w:rPr>
          <w:rFonts w:ascii="Times" w:eastAsia="Times New Roman" w:hAnsi="Times"/>
        </w:rPr>
        <w:t xml:space="preserve">host, and </w:t>
      </w:r>
      <w:r w:rsidR="00E42879">
        <w:rPr>
          <w:rFonts w:ascii="Times" w:eastAsia="Times New Roman" w:hAnsi="Times"/>
        </w:rPr>
        <w:t xml:space="preserve">human </w:t>
      </w:r>
      <w:r w:rsidR="00E42879" w:rsidRPr="00E42879">
        <w:rPr>
          <w:rFonts w:ascii="Times" w:eastAsia="Times New Roman" w:hAnsi="Times"/>
        </w:rPr>
        <w:t>host–host protein interaction networks coup</w:t>
      </w:r>
      <w:r w:rsidR="00E42879">
        <w:rPr>
          <w:rFonts w:ascii="Times" w:eastAsia="Times New Roman" w:hAnsi="Times"/>
        </w:rPr>
        <w:t>led to their functional annota</w:t>
      </w:r>
      <w:r w:rsidR="00E42879" w:rsidRPr="00E42879">
        <w:rPr>
          <w:rFonts w:ascii="Times" w:eastAsia="Times New Roman" w:hAnsi="Times"/>
        </w:rPr>
        <w:t xml:space="preserve">tions. The recently developed tool, </w:t>
      </w:r>
      <w:proofErr w:type="spellStart"/>
      <w:r w:rsidR="00E42879" w:rsidRPr="00E42879">
        <w:rPr>
          <w:rFonts w:ascii="Times" w:eastAsia="Times New Roman" w:hAnsi="Times"/>
        </w:rPr>
        <w:t>VirusMentha</w:t>
      </w:r>
      <w:proofErr w:type="spellEnd"/>
      <w:ins w:id="81" w:author="Goodacre, Norman *" w:date="2018-03-21T18:23:00Z">
        <w:r w:rsidR="00372C01">
          <w:rPr>
            <w:rFonts w:ascii="Times" w:eastAsia="Times New Roman" w:hAnsi="Times"/>
          </w:rPr>
          <w:t>,</w:t>
        </w:r>
      </w:ins>
      <w:r w:rsidR="00E42879" w:rsidRPr="00E42879">
        <w:rPr>
          <w:rFonts w:ascii="Times" w:eastAsia="Times New Roman" w:hAnsi="Times"/>
        </w:rPr>
        <w:t xml:space="preserve"> is another virus-virus and virus–host protein intera</w:t>
      </w:r>
      <w:r w:rsidR="00E42879">
        <w:rPr>
          <w:rFonts w:ascii="Times" w:eastAsia="Times New Roman" w:hAnsi="Times"/>
        </w:rPr>
        <w:t xml:space="preserve">ction resource and </w:t>
      </w:r>
      <w:r w:rsidR="00E42879" w:rsidRPr="00E42879">
        <w:rPr>
          <w:rFonts w:ascii="Times" w:eastAsia="Times New Roman" w:hAnsi="Times" w:cs="Times New Roman"/>
        </w:rPr>
        <w:t xml:space="preserve">the most comprehensive viral PHI data source without limitation with respect to </w:t>
      </w:r>
      <w:r w:rsidR="00E42879">
        <w:rPr>
          <w:rFonts w:ascii="Times" w:eastAsia="Times New Roman" w:hAnsi="Times" w:cs="Times New Roman"/>
        </w:rPr>
        <w:t>virus species or host organisms</w:t>
      </w:r>
      <w:r w:rsidR="00E42879" w:rsidRPr="00E42879">
        <w:rPr>
          <w:rFonts w:ascii="Times" w:eastAsia="Times New Roman" w:hAnsi="Times" w:cs="Times New Roman"/>
        </w:rPr>
        <w:t xml:space="preserve">. </w:t>
      </w:r>
      <w:r w:rsidR="00633E68">
        <w:rPr>
          <w:rFonts w:ascii="Times" w:eastAsia="Times New Roman" w:hAnsi="Times" w:cs="Times New Roman"/>
        </w:rPr>
        <w:t xml:space="preserve">Apart from viruses, </w:t>
      </w:r>
      <w:r w:rsidR="00E42879" w:rsidRPr="00E42879">
        <w:rPr>
          <w:rFonts w:ascii="Times" w:eastAsia="Times New Roman" w:hAnsi="Times" w:cs="Times New Roman"/>
        </w:rPr>
        <w:t xml:space="preserve">HPIDB (Host–Pathogen Interaction Database) </w:t>
      </w:r>
      <w:r w:rsidR="00633E68">
        <w:rPr>
          <w:rFonts w:ascii="Times" w:eastAsia="Times New Roman" w:hAnsi="Times" w:cs="Times New Roman"/>
        </w:rPr>
        <w:t>captures protein interaction data between m</w:t>
      </w:r>
      <w:r w:rsidR="00E42879" w:rsidRPr="00E42879">
        <w:rPr>
          <w:rFonts w:ascii="Times" w:eastAsia="Times New Roman" w:hAnsi="Times" w:cs="Times New Roman"/>
        </w:rPr>
        <w:t xml:space="preserve">any </w:t>
      </w:r>
      <w:r w:rsidR="00633E68">
        <w:rPr>
          <w:rFonts w:ascii="Times" w:eastAsia="Times New Roman" w:hAnsi="Times" w:cs="Times New Roman"/>
        </w:rPr>
        <w:t xml:space="preserve">different </w:t>
      </w:r>
      <w:r w:rsidR="00E42879" w:rsidRPr="00E42879">
        <w:rPr>
          <w:rFonts w:ascii="Times" w:eastAsia="Times New Roman" w:hAnsi="Times" w:cs="Times New Roman"/>
        </w:rPr>
        <w:t>pathogen</w:t>
      </w:r>
      <w:r w:rsidR="00633E68">
        <w:rPr>
          <w:rFonts w:ascii="Times" w:eastAsia="Times New Roman" w:hAnsi="Times" w:cs="Times New Roman"/>
        </w:rPr>
        <w:t>s</w:t>
      </w:r>
      <w:r w:rsidR="00E42879" w:rsidRPr="00E42879">
        <w:rPr>
          <w:rFonts w:ascii="Times" w:eastAsia="Times New Roman" w:hAnsi="Times" w:cs="Times New Roman"/>
        </w:rPr>
        <w:t xml:space="preserve"> </w:t>
      </w:r>
      <w:r w:rsidR="00633E68">
        <w:rPr>
          <w:rFonts w:ascii="Times" w:eastAsia="Times New Roman" w:hAnsi="Times" w:cs="Times New Roman"/>
        </w:rPr>
        <w:t>and</w:t>
      </w:r>
      <w:r w:rsidR="00633E68" w:rsidRPr="00E42879">
        <w:rPr>
          <w:rFonts w:ascii="Times" w:eastAsia="Times New Roman" w:hAnsi="Times" w:cs="Times New Roman"/>
        </w:rPr>
        <w:t xml:space="preserve"> </w:t>
      </w:r>
      <w:r w:rsidR="00E42879" w:rsidRPr="00E42879">
        <w:rPr>
          <w:rFonts w:ascii="Times" w:eastAsia="Times New Roman" w:hAnsi="Times" w:cs="Times New Roman"/>
        </w:rPr>
        <w:t>host</w:t>
      </w:r>
      <w:r w:rsidR="00633E68">
        <w:rPr>
          <w:rFonts w:ascii="Times" w:eastAsia="Times New Roman" w:hAnsi="Times" w:cs="Times New Roman"/>
        </w:rPr>
        <w:t>s</w:t>
      </w:r>
      <w:r w:rsidR="00E42879" w:rsidRPr="00E42879">
        <w:rPr>
          <w:rFonts w:ascii="Times" w:eastAsia="Times New Roman" w:hAnsi="Times" w:cs="Times New Roman"/>
        </w:rPr>
        <w:t>.</w:t>
      </w:r>
      <w:r w:rsidR="00633E68">
        <w:rPr>
          <w:rFonts w:ascii="Times" w:eastAsia="Times New Roman" w:hAnsi="Times" w:cs="Times New Roman"/>
        </w:rPr>
        <w:t xml:space="preserve"> </w:t>
      </w:r>
      <w:r w:rsidR="00E42879" w:rsidRPr="00E42879">
        <w:rPr>
          <w:rFonts w:ascii="Times" w:eastAsia="Times New Roman" w:hAnsi="Times" w:cs="Times New Roman"/>
        </w:rPr>
        <w:t xml:space="preserve">Finally, </w:t>
      </w:r>
      <w:r w:rsidR="00633E68">
        <w:rPr>
          <w:rFonts w:ascii="Times" w:eastAsia="Times New Roman" w:hAnsi="Times" w:cs="Times New Roman"/>
        </w:rPr>
        <w:t>w</w:t>
      </w:r>
      <w:r w:rsidR="00E42879" w:rsidRPr="00E42879">
        <w:rPr>
          <w:rFonts w:ascii="Times" w:eastAsia="Times New Roman" w:hAnsi="Times" w:cs="Times New Roman"/>
        </w:rPr>
        <w:t>eb-based PHI databases comprising all pathogen types with known interactions are PHIDIAS</w:t>
      </w:r>
      <w:r w:rsidR="00E42879">
        <w:rPr>
          <w:rFonts w:ascii="Times" w:eastAsia="Times New Roman" w:hAnsi="Times" w:cs="Times New Roman"/>
        </w:rPr>
        <w:t xml:space="preserve">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and PHISTO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w:t>
      </w:r>
      <w:r w:rsidR="00E42879" w:rsidRPr="00E42879">
        <w:rPr>
          <w:rFonts w:ascii="Times" w:eastAsia="Times New Roman" w:hAnsi="Times" w:cs="Times New Roman"/>
        </w:rPr>
        <w:t xml:space="preserve">PHIDIAS (Pathogen–Host Interaction Data Integration and Analysis System) stores data on genome sequences, conserved domains, and gene expression data related to PHIs. In addition to data storage, PHIDIAS </w:t>
      </w:r>
      <w:r w:rsidR="00E42879">
        <w:rPr>
          <w:rFonts w:ascii="Times" w:eastAsia="Times New Roman" w:hAnsi="Times" w:cs="Times New Roman"/>
        </w:rPr>
        <w:t>offers the anal</w:t>
      </w:r>
      <w:r w:rsidR="00E42879" w:rsidRPr="00E42879">
        <w:rPr>
          <w:rFonts w:ascii="Times" w:eastAsia="Times New Roman" w:hAnsi="Times" w:cs="Times New Roman"/>
        </w:rPr>
        <w:t xml:space="preserve">ysis of these data. PHISTO (Pathogen-Host Interaction Search Tool) is </w:t>
      </w:r>
      <w:r w:rsidR="00E42879">
        <w:rPr>
          <w:rFonts w:ascii="Times" w:eastAsia="Times New Roman" w:hAnsi="Times" w:cs="Times New Roman"/>
        </w:rPr>
        <w:t xml:space="preserve">a </w:t>
      </w:r>
      <w:r w:rsidR="00E42879" w:rsidRPr="00E42879">
        <w:rPr>
          <w:rFonts w:ascii="Times" w:eastAsia="Times New Roman" w:hAnsi="Times" w:cs="Times New Roman"/>
        </w:rPr>
        <w:t xml:space="preserve">comprehensive PHI database including data </w:t>
      </w:r>
      <w:r w:rsidR="00633E68">
        <w:rPr>
          <w:rFonts w:ascii="Times" w:eastAsia="Times New Roman" w:hAnsi="Times" w:cs="Times New Roman"/>
        </w:rPr>
        <w:t>of</w:t>
      </w:r>
      <w:r w:rsidR="00E42879" w:rsidRPr="00E42879">
        <w:rPr>
          <w:rFonts w:ascii="Times" w:eastAsia="Times New Roman" w:hAnsi="Times" w:cs="Times New Roman"/>
        </w:rPr>
        <w:t xml:space="preserve"> all pathogenic microorganisms for which experimental protein interactions with human are available. </w:t>
      </w:r>
      <w:r w:rsidR="00BA3085">
        <w:rPr>
          <w:rFonts w:ascii="Times" w:eastAsia="Times New Roman" w:hAnsi="Times" w:cs="Times New Roman"/>
        </w:rPr>
        <w:t xml:space="preserve">Mostly, human </w:t>
      </w:r>
      <w:r w:rsidR="00E42879" w:rsidRPr="00E42879">
        <w:rPr>
          <w:rFonts w:ascii="Times" w:eastAsia="Times New Roman" w:hAnsi="Times" w:cs="Times New Roman"/>
        </w:rPr>
        <w:t>host</w:t>
      </w:r>
      <w:r w:rsidR="00BA3085">
        <w:rPr>
          <w:rFonts w:ascii="Times" w:eastAsia="Times New Roman" w:hAnsi="Times" w:cs="Times New Roman"/>
        </w:rPr>
        <w:t>-virus</w:t>
      </w:r>
      <w:r w:rsidR="00E42879" w:rsidRPr="00E42879">
        <w:rPr>
          <w:rFonts w:ascii="Times" w:eastAsia="Times New Roman" w:hAnsi="Times" w:cs="Times New Roman"/>
        </w:rPr>
        <w:t xml:space="preserve"> protein interaction data in the above PHI databases are integrated mainly from other PPI databases using automatic integration </w:t>
      </w:r>
      <w:r w:rsidR="00E42879" w:rsidRPr="00E42879">
        <w:rPr>
          <w:rFonts w:ascii="Times" w:eastAsia="Times New Roman" w:hAnsi="Times" w:cs="Times New Roman"/>
        </w:rPr>
        <w:lastRenderedPageBreak/>
        <w:t>tools such a</w:t>
      </w:r>
      <w:r w:rsidR="00BA3085">
        <w:rPr>
          <w:rFonts w:ascii="Times" w:eastAsia="Times New Roman" w:hAnsi="Times" w:cs="Times New Roman"/>
        </w:rPr>
        <w:t xml:space="preserve">s PSICQUIC </w:t>
      </w:r>
      <w:r w:rsidR="00BA3085">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(25)</w:t>
      </w:r>
      <w:r w:rsidR="00BA3085">
        <w:rPr>
          <w:rFonts w:ascii="Times" w:eastAsia="Times New Roman" w:hAnsi="Times" w:cs="Times New Roman"/>
        </w:rPr>
        <w:fldChar w:fldCharType="end"/>
      </w:r>
      <w:r w:rsidR="00E42879" w:rsidRPr="00E42879">
        <w:rPr>
          <w:rFonts w:ascii="Times" w:eastAsia="Times New Roman" w:hAnsi="Times" w:cs="Times New Roman"/>
        </w:rPr>
        <w:t xml:space="preserve"> and by manual </w:t>
      </w:r>
      <w:r w:rsidR="00633E68">
        <w:rPr>
          <w:rFonts w:ascii="Times" w:eastAsia="Times New Roman" w:hAnsi="Times" w:cs="Times New Roman"/>
        </w:rPr>
        <w:t xml:space="preserve">literature </w:t>
      </w:r>
      <w:r w:rsidR="00E42879" w:rsidRPr="00E42879">
        <w:rPr>
          <w:rFonts w:ascii="Times" w:eastAsia="Times New Roman" w:hAnsi="Times" w:cs="Times New Roman"/>
        </w:rPr>
        <w:t xml:space="preserve">curation. </w:t>
      </w:r>
      <w:r w:rsidR="00BA3085">
        <w:rPr>
          <w:rFonts w:ascii="Times" w:eastAsia="Times New Roman" w:hAnsi="Times" w:cs="Times New Roman"/>
        </w:rPr>
        <w:t>While the previously mentioned databases focus on host-virus interactions</w:t>
      </w:r>
      <w:r w:rsidR="00633E68">
        <w:rPr>
          <w:rFonts w:ascii="Times" w:eastAsia="Times New Roman" w:hAnsi="Times" w:cs="Times New Roman"/>
        </w:rPr>
        <w:t xml:space="preserve"> </w:t>
      </w:r>
      <w:r w:rsidR="00BA3085">
        <w:rPr>
          <w:rFonts w:ascii="Times" w:eastAsia="Times New Roman" w:hAnsi="Times" w:cs="Times New Roman"/>
        </w:rPr>
        <w:t xml:space="preserve">commonly used protein-protein databases collect interactions between human host and virus proteins as well, including databases such as </w:t>
      </w:r>
      <w:r w:rsidR="00354285">
        <w:rPr>
          <w:rFonts w:ascii="Times" w:eastAsia="Times New Roman" w:hAnsi="Times" w:cs="Times New Roman"/>
        </w:rPr>
        <w:t xml:space="preserve">BIND </w:t>
      </w:r>
      <w:r w:rsidR="00354285">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(26)</w:t>
      </w:r>
      <w:r w:rsidR="00354285">
        <w:rPr>
          <w:rFonts w:ascii="Times" w:eastAsia="Times New Roman" w:hAnsi="Times" w:cs="Times New Roman"/>
        </w:rPr>
        <w:fldChar w:fldCharType="end"/>
      </w:r>
      <w:r w:rsidR="00354285">
        <w:rPr>
          <w:rFonts w:ascii="Times" w:eastAsia="Times New Roman" w:hAnsi="Times" w:cs="Times New Roman"/>
        </w:rPr>
        <w:t xml:space="preserve">, </w:t>
      </w:r>
      <w:proofErr w:type="spellStart"/>
      <w:r w:rsidR="00BA3085" w:rsidRPr="00BA3085">
        <w:rPr>
          <w:rFonts w:ascii="Times" w:eastAsia="Times New Roman" w:hAnsi="Times" w:cs="Times New Roman"/>
        </w:rPr>
        <w:t>BioGrid</w:t>
      </w:r>
      <w:proofErr w:type="spellEnd"/>
      <w:r w:rsidR="00BA3085" w:rsidRP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(27)</w:t>
      </w:r>
      <w:r w:rsidR="00BA3085">
        <w:rPr>
          <w:rFonts w:ascii="Times" w:eastAsia="Times New Roman" w:hAnsi="Times" w:cs="Times New Roman"/>
        </w:rPr>
        <w:fldChar w:fldCharType="end"/>
      </w:r>
      <w:r w:rsidR="00BA3085">
        <w:rPr>
          <w:rFonts w:ascii="Times" w:eastAsia="Times New Roman" w:hAnsi="Times" w:cs="Times New Roman"/>
        </w:rPr>
        <w:t xml:space="preserve">, DIP </w:t>
      </w:r>
      <w:r w:rsidR="00BA30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&lt;EndNote&gt;&lt;Cite&gt;&lt;Author&gt;Salwinski&lt;/Author&gt;&lt;Year&gt;2004&lt;/Year&gt;&lt;RecNum&gt;76&lt;/RecNum&gt;&lt;DisplayText&gt;(28)&lt;/DisplayText&gt;&lt;record&gt;&lt;rec-number&gt;76&lt;/rec-number&gt;&lt;foreign-keys&gt;&lt;key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instrText>
      </w:r>
      <w:r w:rsidR="00BA3085">
        <w:rPr>
          <w:rFonts w:ascii="Times" w:eastAsia="Times New Roman" w:hAnsi="Times" w:cs="Times New Roman"/>
        </w:rPr>
        <w:fldChar w:fldCharType="separate"/>
      </w:r>
      <w:r w:rsidR="000C48E1">
        <w:rPr>
          <w:rFonts w:ascii="Times" w:eastAsia="Times New Roman" w:hAnsi="Times" w:cs="Times New Roman"/>
          <w:noProof/>
        </w:rPr>
        <w:t>(28)</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 xml:space="preserve">HPRD </w:t>
      </w:r>
      <w:r w:rsidR="00BA3085">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(29)</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Pr>
          <w:rFonts w:ascii="Times" w:eastAsia="Times New Roman" w:hAnsi="Times" w:cs="Times New Roman"/>
        </w:rPr>
        <w:t>IntAct</w:t>
      </w:r>
      <w:proofErr w:type="spellEnd"/>
      <w:r w:rsidR="00BA3085">
        <w:rPr>
          <w:rFonts w:ascii="Times" w:eastAsia="Times New Roman" w:hAnsi="Times" w:cs="Times New Roman"/>
        </w:rPr>
        <w:t xml:space="preserve"> </w:t>
      </w:r>
      <w:r w:rsidR="00BA3085">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(30)</w:t>
      </w:r>
      <w:r w:rsidR="00BA3085">
        <w:rPr>
          <w:rFonts w:ascii="Times" w:eastAsia="Times New Roman" w:hAnsi="Times" w:cs="Times New Roman"/>
        </w:rPr>
        <w:fldChar w:fldCharType="end"/>
      </w:r>
      <w:r w:rsidR="00BA3085">
        <w:rPr>
          <w:rFonts w:ascii="Times" w:eastAsia="Times New Roman" w:hAnsi="Times" w:cs="Times New Roman"/>
        </w:rPr>
        <w:t xml:space="preserve">, </w:t>
      </w:r>
      <w:proofErr w:type="spellStart"/>
      <w:r w:rsidR="00BA3085" w:rsidRPr="00BA3085">
        <w:rPr>
          <w:rFonts w:ascii="Times" w:eastAsia="Times New Roman" w:hAnsi="Times" w:cs="Times New Roman"/>
        </w:rPr>
        <w:t>iRefIndex</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MINT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and </w:t>
      </w:r>
      <w:proofErr w:type="spellStart"/>
      <w:r w:rsidR="00BA3085" w:rsidRPr="00BA3085">
        <w:rPr>
          <w:rFonts w:ascii="Times" w:eastAsia="Times New Roman" w:hAnsi="Times" w:cs="Times New Roman"/>
        </w:rPr>
        <w:t>Reactom</w:t>
      </w:r>
      <w:r w:rsidR="00354285">
        <w:rPr>
          <w:rFonts w:ascii="Times" w:eastAsia="Times New Roman" w:hAnsi="Times" w:cs="Times New Roman"/>
        </w:rPr>
        <w:t>e</w:t>
      </w:r>
      <w:proofErr w:type="spellEnd"/>
      <w:r w:rsidR="00354285">
        <w:rPr>
          <w:rFonts w:ascii="Times" w:eastAsia="Times New Roman" w:hAnsi="Times" w:cs="Times New Roman"/>
        </w:rPr>
        <w:t xml:space="preserve"> </w:t>
      </w:r>
      <w:r w:rsidR="0035428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(32)</w:t>
      </w:r>
      <w:r w:rsidR="00354285">
        <w:rPr>
          <w:rFonts w:ascii="Times" w:eastAsia="Times New Roman" w:hAnsi="Times" w:cs="Times New Roman"/>
        </w:rPr>
        <w:fldChar w:fldCharType="end"/>
      </w:r>
      <w:r w:rsidR="00BA3085">
        <w:rPr>
          <w:rFonts w:ascii="Times" w:eastAsia="Times New Roman" w:hAnsi="Times" w:cs="Times New Roman"/>
        </w:rPr>
        <w:t>.</w:t>
      </w:r>
    </w:p>
    <w:p w14:paraId="7A49658F" w14:textId="1DD9A130" w:rsidR="00AE669D" w:rsidRDefault="00354285" w:rsidP="003452F0">
      <w:pPr>
        <w:ind w:firstLine="360"/>
        <w:rPr>
          <w:ins w:id="82" w:author="Goodacre, Norman *" w:date="2018-03-21T18:31:00Z"/>
          <w:rFonts w:ascii="Times" w:eastAsia="Times New Roman" w:hAnsi="Times" w:cs="Times New Roman"/>
        </w:rPr>
      </w:pPr>
      <w:r>
        <w:rPr>
          <w:rFonts w:ascii="Times" w:eastAsia="Times New Roman" w:hAnsi="Times" w:cs="Times New Roman"/>
        </w:rPr>
        <w:t xml:space="preserve">Given the abundance of </w:t>
      </w:r>
      <w:r w:rsidR="00AD51B0">
        <w:rPr>
          <w:rFonts w:ascii="Times" w:eastAsia="Times New Roman" w:hAnsi="Times" w:cs="Times New Roman"/>
        </w:rPr>
        <w:t xml:space="preserve">human host-viral interactions we collected </w:t>
      </w:r>
      <w:r w:rsidR="00AD51B0" w:rsidRPr="005A194B">
        <w:rPr>
          <w:rFonts w:ascii="Times" w:eastAsia="Times New Roman" w:hAnsi="Times" w:cs="Times New Roman"/>
        </w:rPr>
        <w:t xml:space="preserve">such information from the databases </w:t>
      </w:r>
      <w:ins w:id="83" w:author="P Uetz" w:date="2017-09-05T22:48:00Z">
        <w:r w:rsidR="005A194B" w:rsidRPr="005A194B">
          <w:rPr>
            <w:rFonts w:ascii="Times" w:eastAsia="Times New Roman" w:hAnsi="Times" w:cs="Times New Roman"/>
          </w:rPr>
          <w:t xml:space="preserve">shown in </w:t>
        </w:r>
      </w:ins>
      <w:r w:rsidR="00AD51B0" w:rsidRPr="005A194B">
        <w:rPr>
          <w:rFonts w:ascii="Times" w:eastAsia="Times New Roman" w:hAnsi="Times" w:cs="Times New Roman"/>
          <w:b/>
        </w:rPr>
        <w:t xml:space="preserve">Table </w:t>
      </w:r>
      <w:r w:rsidR="00AE669D" w:rsidRPr="005A194B">
        <w:rPr>
          <w:rFonts w:ascii="Times" w:eastAsia="Times New Roman" w:hAnsi="Times" w:cs="Times New Roman"/>
          <w:b/>
        </w:rPr>
        <w:t>3</w:t>
      </w:r>
      <w:r w:rsidR="00AD51B0" w:rsidRPr="005A194B">
        <w:rPr>
          <w:rFonts w:ascii="Times" w:eastAsia="Times New Roman" w:hAnsi="Times" w:cs="Times New Roman"/>
        </w:rPr>
        <w:t>.</w:t>
      </w:r>
      <w:r w:rsidR="00110CD2" w:rsidRPr="005A194B">
        <w:rPr>
          <w:rFonts w:ascii="Times" w:eastAsia="Times New Roman" w:hAnsi="Times" w:cs="Times New Roman"/>
        </w:rPr>
        <w:t xml:space="preserve"> Notably, we collected 5,495 interactio</w:t>
      </w:r>
      <w:r w:rsidR="00110CD2">
        <w:rPr>
          <w:rFonts w:ascii="Times" w:eastAsia="Times New Roman" w:hAnsi="Times" w:cs="Times New Roman"/>
        </w:rPr>
        <w:t xml:space="preserve">ns with human host proteins involving proteins of </w:t>
      </w:r>
      <w:proofErr w:type="spellStart"/>
      <w:r w:rsidR="00110CD2">
        <w:rPr>
          <w:rFonts w:ascii="Times" w:eastAsia="Times New Roman" w:hAnsi="Times" w:cs="Times New Roman"/>
        </w:rPr>
        <w:t>orthomyxoviridae</w:t>
      </w:r>
      <w:proofErr w:type="spellEnd"/>
      <w:r w:rsidR="00110CD2">
        <w:rPr>
          <w:rFonts w:ascii="Times" w:eastAsia="Times New Roman" w:hAnsi="Times" w:cs="Times New Roman"/>
        </w:rPr>
        <w:t xml:space="preserve">. Such a set of interactions is mostly dominated by interactions that </w:t>
      </w:r>
      <w:r w:rsidR="00635A49">
        <w:rPr>
          <w:rFonts w:ascii="Times" w:eastAsia="Times New Roman" w:hAnsi="Times" w:cs="Times New Roman"/>
        </w:rPr>
        <w:t xml:space="preserve">occurred between proteins </w:t>
      </w:r>
      <w:r w:rsidR="00337BD3">
        <w:rPr>
          <w:rFonts w:ascii="Times" w:eastAsia="Times New Roman" w:hAnsi="Times" w:cs="Times New Roman"/>
        </w:rPr>
        <w:t xml:space="preserve">of the human host and </w:t>
      </w:r>
      <w:r w:rsidR="00635A49">
        <w:rPr>
          <w:rFonts w:ascii="Times" w:eastAsia="Times New Roman" w:hAnsi="Times" w:cs="Times New Roman"/>
        </w:rPr>
        <w:t xml:space="preserve">the </w:t>
      </w:r>
      <w:ins w:id="84" w:author="Goodacre, Norman *" w:date="2018-03-21T18:28:00Z">
        <w:r w:rsidR="00253E13">
          <w:rPr>
            <w:rFonts w:ascii="Times" w:eastAsia="Times New Roman" w:hAnsi="Times" w:cs="Times New Roman"/>
          </w:rPr>
          <w:t>i</w:t>
        </w:r>
      </w:ins>
      <w:del w:id="85" w:author="Goodacre, Norman *" w:date="2018-03-21T18:28:00Z">
        <w:r w:rsidR="00635A49" w:rsidRPr="006E1AD1" w:rsidDel="00253E13">
          <w:rPr>
            <w:rFonts w:ascii="Times" w:eastAsia="Times New Roman" w:hAnsi="Times" w:cs="Times New Roman"/>
          </w:rPr>
          <w:delText>I</w:delText>
        </w:r>
      </w:del>
      <w:r w:rsidR="00635A49" w:rsidRPr="006E1AD1">
        <w:rPr>
          <w:rFonts w:ascii="Times" w:eastAsia="Times New Roman" w:hAnsi="Times" w:cs="Times New Roman"/>
        </w:rPr>
        <w:t>nfluenza A virus</w:t>
      </w:r>
      <w:r w:rsidR="00635A49">
        <w:rPr>
          <w:rFonts w:ascii="Times" w:eastAsia="Times New Roman" w:hAnsi="Times" w:cs="Times New Roman"/>
        </w:rPr>
        <w:t xml:space="preserve">. Similarly, we found 5,423 interactions of </w:t>
      </w:r>
      <w:proofErr w:type="spellStart"/>
      <w:r w:rsidR="00635A49">
        <w:rPr>
          <w:rFonts w:ascii="Times" w:eastAsia="Times New Roman" w:hAnsi="Times" w:cs="Times New Roman"/>
        </w:rPr>
        <w:t>herpesvirid</w:t>
      </w:r>
      <w:r w:rsidR="00AE669D">
        <w:rPr>
          <w:rFonts w:ascii="Times" w:eastAsia="Times New Roman" w:hAnsi="Times" w:cs="Times New Roman"/>
        </w:rPr>
        <w:t>a</w:t>
      </w:r>
      <w:r w:rsidR="00635A49">
        <w:rPr>
          <w:rFonts w:ascii="Times" w:eastAsia="Times New Roman" w:hAnsi="Times" w:cs="Times New Roman"/>
        </w:rPr>
        <w:t>e</w:t>
      </w:r>
      <w:proofErr w:type="spellEnd"/>
      <w:r w:rsidR="00635A49">
        <w:rPr>
          <w:rFonts w:ascii="Times" w:eastAsia="Times New Roman" w:hAnsi="Times" w:cs="Times New Roman"/>
        </w:rPr>
        <w:t>, where most interaction</w:t>
      </w:r>
      <w:r w:rsidR="00AE669D">
        <w:rPr>
          <w:rFonts w:ascii="Times" w:eastAsia="Times New Roman" w:hAnsi="Times" w:cs="Times New Roman"/>
        </w:rPr>
        <w:t>s</w:t>
      </w:r>
      <w:r w:rsidR="00635A49">
        <w:rPr>
          <w:rFonts w:ascii="Times" w:eastAsia="Times New Roman" w:hAnsi="Times" w:cs="Times New Roman"/>
        </w:rPr>
        <w:t xml:space="preserve"> were experimentally determined using the Herpes simplex virus. While our set provided 3,927 interactions of </w:t>
      </w:r>
      <w:proofErr w:type="spellStart"/>
      <w:r w:rsidR="00635A49">
        <w:rPr>
          <w:rFonts w:ascii="Times" w:eastAsia="Times New Roman" w:hAnsi="Times" w:cs="Times New Roman"/>
        </w:rPr>
        <w:t>papillomaviridae</w:t>
      </w:r>
      <w:proofErr w:type="spellEnd"/>
      <w:r w:rsidR="00635A49">
        <w:rPr>
          <w:rFonts w:ascii="Times" w:eastAsia="Times New Roman" w:hAnsi="Times" w:cs="Times New Roman"/>
        </w:rPr>
        <w:t xml:space="preserve"> </w:t>
      </w:r>
      <w:r w:rsidR="00AE669D">
        <w:rPr>
          <w:rFonts w:ascii="Times" w:eastAsia="Times New Roman" w:hAnsi="Times" w:cs="Times New Roman"/>
        </w:rPr>
        <w:t xml:space="preserve">with </w:t>
      </w:r>
      <w:r w:rsidR="00635A49">
        <w:rPr>
          <w:rFonts w:ascii="Times" w:eastAsia="Times New Roman" w:hAnsi="Times" w:cs="Times New Roman"/>
        </w:rPr>
        <w:t xml:space="preserve">most interactions </w:t>
      </w:r>
      <w:r w:rsidR="00AE669D">
        <w:rPr>
          <w:rFonts w:ascii="Times" w:eastAsia="Times New Roman" w:hAnsi="Times" w:cs="Times New Roman"/>
        </w:rPr>
        <w:t>involving</w:t>
      </w:r>
      <w:r w:rsidR="00635A49">
        <w:rPr>
          <w:rFonts w:ascii="Times" w:eastAsia="Times New Roman" w:hAnsi="Times" w:cs="Times New Roman"/>
        </w:rPr>
        <w:t xml:space="preserve"> the human papilloma virus, 2,285 </w:t>
      </w:r>
      <w:r w:rsidR="00337BD3">
        <w:rPr>
          <w:rFonts w:ascii="Times" w:eastAsia="Times New Roman" w:hAnsi="Times" w:cs="Times New Roman"/>
        </w:rPr>
        <w:t>retrovir</w:t>
      </w:r>
      <w:r w:rsidR="00AE669D">
        <w:rPr>
          <w:rFonts w:ascii="Times" w:eastAsia="Times New Roman" w:hAnsi="Times" w:cs="Times New Roman"/>
        </w:rPr>
        <w:t>al</w:t>
      </w:r>
      <w:r w:rsidR="00337BD3">
        <w:rPr>
          <w:rFonts w:ascii="Times" w:eastAsia="Times New Roman" w:hAnsi="Times" w:cs="Times New Roman"/>
        </w:rPr>
        <w:t xml:space="preserve"> </w:t>
      </w:r>
      <w:r w:rsidR="00635A49">
        <w:rPr>
          <w:rFonts w:ascii="Times" w:eastAsia="Times New Roman" w:hAnsi="Times" w:cs="Times New Roman"/>
        </w:rPr>
        <w:t xml:space="preserve">interactions were mostly provided by the HIV-1 virus. Pooling interactions </w:t>
      </w:r>
      <w:r w:rsidR="00337BD3">
        <w:rPr>
          <w:rFonts w:ascii="Times" w:eastAsia="Times New Roman" w:hAnsi="Times" w:cs="Times New Roman"/>
        </w:rPr>
        <w:t xml:space="preserve">of other virus families </w:t>
      </w:r>
      <w:r w:rsidR="00635A49">
        <w:rPr>
          <w:rFonts w:ascii="Times" w:eastAsia="Times New Roman" w:hAnsi="Times" w:cs="Times New Roman"/>
        </w:rPr>
        <w:t xml:space="preserve">we obtained 1,193 interactions. In </w:t>
      </w:r>
      <w:r w:rsidR="00635A49" w:rsidRPr="003452F0">
        <w:rPr>
          <w:rFonts w:ascii="Times" w:eastAsia="Times New Roman" w:hAnsi="Times" w:cs="Times New Roman"/>
          <w:b/>
        </w:rPr>
        <w:t>Fig. 1</w:t>
      </w:r>
      <w:r w:rsidR="00635A49">
        <w:rPr>
          <w:rFonts w:ascii="Times" w:eastAsia="Times New Roman" w:hAnsi="Times" w:cs="Times New Roman"/>
        </w:rPr>
        <w:t xml:space="preserve">, we </w:t>
      </w:r>
      <w:r w:rsidR="00AE669D">
        <w:rPr>
          <w:rFonts w:ascii="Times" w:eastAsia="Times New Roman" w:hAnsi="Times" w:cs="Times New Roman"/>
        </w:rPr>
        <w:t>summarize</w:t>
      </w:r>
      <w:r w:rsidR="00635A49">
        <w:rPr>
          <w:rFonts w:ascii="Times" w:eastAsia="Times New Roman" w:hAnsi="Times" w:cs="Times New Roman"/>
        </w:rPr>
        <w:t xml:space="preserve"> the sets of human proteins that were targeted by different virus families </w:t>
      </w:r>
      <w:r w:rsidR="00AE669D">
        <w:rPr>
          <w:rFonts w:ascii="Times" w:eastAsia="Times New Roman" w:hAnsi="Times" w:cs="Times New Roman"/>
        </w:rPr>
        <w:t xml:space="preserve">and their </w:t>
      </w:r>
      <w:r w:rsidR="00635A49">
        <w:rPr>
          <w:rFonts w:ascii="Times" w:eastAsia="Times New Roman" w:hAnsi="Times" w:cs="Times New Roman"/>
        </w:rPr>
        <w:t>substantial overlap.</w:t>
      </w:r>
    </w:p>
    <w:p w14:paraId="0313318D" w14:textId="04AF13E9" w:rsidR="004E2BDC" w:rsidRDefault="00253E13" w:rsidP="008B681B">
      <w:pPr>
        <w:ind w:firstLine="360"/>
        <w:rPr>
          <w:ins w:id="86" w:author="Goodacre, Norman *" w:date="2018-03-21T18:58:00Z"/>
          <w:rFonts w:ascii="Times" w:eastAsia="Times New Roman" w:hAnsi="Times" w:cs="Times New Roman"/>
        </w:rPr>
      </w:pPr>
      <w:commentRangeStart w:id="87"/>
      <w:ins w:id="88" w:author="Goodacre, Norman *" w:date="2018-03-21T18:31:00Z">
        <w:r>
          <w:rPr>
            <w:rFonts w:ascii="Times" w:eastAsia="Times New Roman" w:hAnsi="Times" w:cs="Times New Roman"/>
          </w:rPr>
          <w:t xml:space="preserve">Some studies have also focused on </w:t>
        </w:r>
      </w:ins>
      <w:ins w:id="89" w:author="Goodacre, Norman *" w:date="2018-03-21T18:32:00Z">
        <w:r>
          <w:rPr>
            <w:rFonts w:ascii="Times" w:eastAsia="Times New Roman" w:hAnsi="Times" w:cs="Times New Roman"/>
          </w:rPr>
          <w:t xml:space="preserve">“second neighbors” of the viral-host infection network, </w:t>
        </w:r>
      </w:ins>
      <w:ins w:id="90" w:author="Goodacre, Norman *" w:date="2018-03-21T18:33:00Z">
        <w:r>
          <w:rPr>
            <w:rFonts w:ascii="Times" w:eastAsia="Times New Roman" w:hAnsi="Times" w:cs="Times New Roman"/>
          </w:rPr>
          <w:t>or partners of viral targets of infection</w:t>
        </w:r>
      </w:ins>
      <w:ins w:id="91" w:author="Goodacre, Norman *" w:date="2018-03-21T18:31:00Z">
        <w:r>
          <w:rPr>
            <w:rFonts w:ascii="Times" w:eastAsia="Times New Roman" w:hAnsi="Times" w:cs="Times New Roman"/>
          </w:rPr>
          <w:t xml:space="preserve"> (REFs).</w:t>
        </w:r>
      </w:ins>
      <w:ins w:id="92" w:author="Goodacre, Norman *" w:date="2018-03-21T18:39:00Z">
        <w:r w:rsidR="00C542F3">
          <w:rPr>
            <w:rFonts w:ascii="Times" w:eastAsia="Times New Roman" w:hAnsi="Times" w:cs="Times New Roman"/>
          </w:rPr>
          <w:t xml:space="preserve"> </w:t>
        </w:r>
      </w:ins>
      <w:ins w:id="93" w:author="Goodacre, Norman *" w:date="2018-03-21T18:34:00Z">
        <w:r>
          <w:rPr>
            <w:rFonts w:ascii="Times" w:eastAsia="Times New Roman" w:hAnsi="Times" w:cs="Times New Roman"/>
          </w:rPr>
          <w:t xml:space="preserve">As indicated above, </w:t>
        </w:r>
        <w:proofErr w:type="spellStart"/>
        <w:r>
          <w:rPr>
            <w:rFonts w:ascii="Times" w:eastAsia="Times New Roman" w:hAnsi="Times" w:cs="Times New Roman"/>
          </w:rPr>
          <w:t>VirHostNet</w:t>
        </w:r>
        <w:proofErr w:type="spellEnd"/>
        <w:r>
          <w:rPr>
            <w:rFonts w:ascii="Times" w:eastAsia="Times New Roman" w:hAnsi="Times" w:cs="Times New Roman"/>
          </w:rPr>
          <w:t xml:space="preserve"> was one of the first resources to facilitate such</w:t>
        </w:r>
      </w:ins>
      <w:ins w:id="94" w:author="Goodacre, Norman *" w:date="2018-03-21T18:35:00Z">
        <w:r>
          <w:rPr>
            <w:rFonts w:ascii="Times" w:eastAsia="Times New Roman" w:hAnsi="Times" w:cs="Times New Roman"/>
          </w:rPr>
          <w:t xml:space="preserve"> studies</w:t>
        </w:r>
      </w:ins>
      <w:ins w:id="95" w:author="Goodacre, Norman *" w:date="2018-03-21T18:34:00Z">
        <w:r>
          <w:rPr>
            <w:rFonts w:ascii="Times" w:eastAsia="Times New Roman" w:hAnsi="Times" w:cs="Times New Roman"/>
          </w:rPr>
          <w:t>. H</w:t>
        </w:r>
      </w:ins>
      <w:ins w:id="96" w:author="Goodacre, Norman *" w:date="2018-03-21T18:31:00Z">
        <w:r>
          <w:rPr>
            <w:rFonts w:ascii="Times" w:eastAsia="Times New Roman" w:hAnsi="Times" w:cs="Times New Roman"/>
          </w:rPr>
          <w:t>igh-quality databases of host-host PPIs are essential, and efforts continue to improve the coverage and quali</w:t>
        </w:r>
        <w:r w:rsidR="0049443B">
          <w:rPr>
            <w:rFonts w:ascii="Times" w:eastAsia="Times New Roman" w:hAnsi="Times" w:cs="Times New Roman"/>
          </w:rPr>
          <w:t>ty of such databases. The HINT (</w:t>
        </w:r>
      </w:ins>
      <w:ins w:id="97" w:author="Goodacre, Norman *" w:date="2018-03-21T18:36:00Z">
        <w:r w:rsidR="0049443B">
          <w:rPr>
            <w:rFonts w:ascii="Times" w:eastAsia="Times New Roman" w:hAnsi="Times" w:cs="Times New Roman"/>
          </w:rPr>
          <w:t xml:space="preserve">High-quality </w:t>
        </w:r>
        <w:proofErr w:type="spellStart"/>
        <w:r w:rsidR="0049443B">
          <w:rPr>
            <w:rFonts w:ascii="Times" w:eastAsia="Times New Roman" w:hAnsi="Times" w:cs="Times New Roman"/>
          </w:rPr>
          <w:t>INTeractomes</w:t>
        </w:r>
        <w:proofErr w:type="spellEnd"/>
        <w:r w:rsidR="0049443B">
          <w:rPr>
            <w:rFonts w:ascii="Times" w:eastAsia="Times New Roman" w:hAnsi="Times" w:cs="Times New Roman"/>
          </w:rPr>
          <w:t xml:space="preserve">) database is one of the largest and highest-quality database of host-host PPIs (33). </w:t>
        </w:r>
      </w:ins>
      <w:commentRangeStart w:id="98"/>
      <w:ins w:id="99" w:author="Goodacre, Norman *" w:date="2018-03-21T18:59:00Z">
        <w:r w:rsidR="004E2BDC">
          <w:rPr>
            <w:rFonts w:ascii="Times" w:eastAsia="Times New Roman" w:hAnsi="Times" w:cs="Times New Roman"/>
          </w:rPr>
          <w:t xml:space="preserve">In the present review, we assimilate what is known about the topology of human-virus interactions using HINT and </w:t>
        </w:r>
        <w:proofErr w:type="spellStart"/>
        <w:r w:rsidR="004E2BDC">
          <w:rPr>
            <w:rFonts w:ascii="Times" w:eastAsia="Times New Roman" w:hAnsi="Times" w:cs="Times New Roman"/>
          </w:rPr>
          <w:t>Reactome</w:t>
        </w:r>
        <w:proofErr w:type="spellEnd"/>
        <w:r w:rsidR="004E2BDC">
          <w:rPr>
            <w:rFonts w:ascii="Times" w:eastAsia="Times New Roman" w:hAnsi="Times" w:cs="Times New Roman"/>
          </w:rPr>
          <w:t xml:space="preserve"> in combination the virus-host PPIs in </w:t>
        </w:r>
        <w:r w:rsidR="004E2BDC" w:rsidRPr="00BB065E">
          <w:rPr>
            <w:rFonts w:ascii="Times" w:eastAsia="Times New Roman" w:hAnsi="Times" w:cs="Times New Roman"/>
            <w:b/>
          </w:rPr>
          <w:t>Table 3</w:t>
        </w:r>
        <w:r w:rsidR="004E2BDC">
          <w:rPr>
            <w:rFonts w:ascii="Times" w:eastAsia="Times New Roman" w:hAnsi="Times" w:cs="Times New Roman"/>
          </w:rPr>
          <w:t xml:space="preserve">. </w:t>
        </w:r>
        <w:commentRangeEnd w:id="98"/>
        <w:r w:rsidR="004E2BDC">
          <w:rPr>
            <w:rStyle w:val="CommentReference"/>
          </w:rPr>
          <w:commentReference w:id="98"/>
        </w:r>
      </w:ins>
    </w:p>
    <w:p w14:paraId="41096EA7" w14:textId="5EF43110" w:rsidR="00253E13" w:rsidRDefault="00C542F3" w:rsidP="008B681B">
      <w:pPr>
        <w:ind w:firstLine="360"/>
        <w:rPr>
          <w:rFonts w:ascii="Times" w:eastAsia="Times New Roman" w:hAnsi="Times" w:cs="Times New Roman"/>
        </w:rPr>
      </w:pPr>
      <w:ins w:id="100" w:author="Goodacre, Norman *" w:date="2018-03-21T18:40:00Z">
        <w:r>
          <w:rPr>
            <w:rFonts w:ascii="Times" w:eastAsia="Times New Roman" w:hAnsi="Times" w:cs="Times New Roman"/>
          </w:rPr>
          <w:t xml:space="preserve">Additional related meta-data </w:t>
        </w:r>
      </w:ins>
      <w:ins w:id="101" w:author="Goodacre, Norman *" w:date="2018-03-21T18:58:00Z">
        <w:r w:rsidR="004E2BDC">
          <w:rPr>
            <w:rFonts w:ascii="Times" w:eastAsia="Times New Roman" w:hAnsi="Times" w:cs="Times New Roman"/>
          </w:rPr>
          <w:t xml:space="preserve">for </w:t>
        </w:r>
      </w:ins>
      <w:ins w:id="102" w:author="Goodacre, Norman *" w:date="2018-03-21T19:02:00Z">
        <w:r w:rsidR="00B35E75">
          <w:rPr>
            <w:rFonts w:ascii="Times" w:eastAsia="Times New Roman" w:hAnsi="Times" w:cs="Times New Roman"/>
          </w:rPr>
          <w:t xml:space="preserve">characterizing </w:t>
        </w:r>
      </w:ins>
      <w:ins w:id="103" w:author="Goodacre, Norman *" w:date="2018-03-21T18:58:00Z">
        <w:r w:rsidR="004E2BDC">
          <w:rPr>
            <w:rFonts w:ascii="Times" w:eastAsia="Times New Roman" w:hAnsi="Times" w:cs="Times New Roman"/>
          </w:rPr>
          <w:t xml:space="preserve">viral targets </w:t>
        </w:r>
      </w:ins>
      <w:ins w:id="104" w:author="Goodacre, Norman *" w:date="2018-03-21T18:40:00Z">
        <w:r>
          <w:rPr>
            <w:rFonts w:ascii="Times" w:eastAsia="Times New Roman" w:hAnsi="Times" w:cs="Times New Roman"/>
          </w:rPr>
          <w:t xml:space="preserve">include </w:t>
        </w:r>
      </w:ins>
      <w:ins w:id="105" w:author="Goodacre, Norman *" w:date="2018-03-21T18:42:00Z">
        <w:r w:rsidR="009C62ED">
          <w:rPr>
            <w:rFonts w:ascii="Times" w:eastAsia="Times New Roman" w:hAnsi="Times" w:cs="Times New Roman"/>
          </w:rPr>
          <w:t xml:space="preserve">protein function exploration and </w:t>
        </w:r>
      </w:ins>
      <w:ins w:id="106" w:author="Goodacre, Norman *" w:date="2018-03-21T18:40:00Z">
        <w:r>
          <w:rPr>
            <w:rFonts w:ascii="Times" w:eastAsia="Times New Roman" w:hAnsi="Times" w:cs="Times New Roman"/>
          </w:rPr>
          <w:t>pathway</w:t>
        </w:r>
      </w:ins>
      <w:ins w:id="107" w:author="Goodacre, Norman *" w:date="2018-03-21T18:54:00Z">
        <w:r w:rsidR="00D049C9">
          <w:rPr>
            <w:rFonts w:ascii="Times" w:eastAsia="Times New Roman" w:hAnsi="Times" w:cs="Times New Roman"/>
          </w:rPr>
          <w:t xml:space="preserve"> or signaling</w:t>
        </w:r>
      </w:ins>
      <w:ins w:id="108" w:author="Goodacre, Norman *" w:date="2018-03-21T18:40:00Z">
        <w:r>
          <w:rPr>
            <w:rFonts w:ascii="Times" w:eastAsia="Times New Roman" w:hAnsi="Times" w:cs="Times New Roman"/>
          </w:rPr>
          <w:t xml:space="preserve"> analysis (e.g. the </w:t>
        </w:r>
        <w:proofErr w:type="spellStart"/>
        <w:r>
          <w:rPr>
            <w:rFonts w:ascii="Times" w:eastAsia="Times New Roman" w:hAnsi="Times" w:cs="Times New Roman"/>
          </w:rPr>
          <w:t>Reactome</w:t>
        </w:r>
        <w:proofErr w:type="spellEnd"/>
        <w:r>
          <w:rPr>
            <w:rFonts w:ascii="Times" w:eastAsia="Times New Roman" w:hAnsi="Times" w:cs="Times New Roman"/>
          </w:rPr>
          <w:t xml:space="preserve"> database)</w:t>
        </w:r>
      </w:ins>
      <w:ins w:id="109" w:author="Goodacre, Norman *" w:date="2018-03-21T18:45:00Z">
        <w:r w:rsidR="008B681B">
          <w:rPr>
            <w:rFonts w:ascii="Times" w:eastAsia="Times New Roman" w:hAnsi="Times" w:cs="Times New Roman"/>
          </w:rPr>
          <w:t xml:space="preserve">, as well as conservation </w:t>
        </w:r>
      </w:ins>
      <w:ins w:id="110" w:author="Goodacre, Norman *" w:date="2018-03-21T18:57:00Z">
        <w:r w:rsidR="004E2BDC">
          <w:rPr>
            <w:rFonts w:ascii="Times" w:eastAsia="Times New Roman" w:hAnsi="Times" w:cs="Times New Roman"/>
          </w:rPr>
          <w:t>(REF), essentiality (e.g. the Database of Essential Genes)</w:t>
        </w:r>
        <w:r w:rsidR="00B35E75">
          <w:rPr>
            <w:rFonts w:ascii="Times" w:eastAsia="Times New Roman" w:hAnsi="Times" w:cs="Times New Roman"/>
          </w:rPr>
          <w:t>, d</w:t>
        </w:r>
        <w:r w:rsidR="004E2BDC">
          <w:rPr>
            <w:rFonts w:ascii="Times" w:eastAsia="Times New Roman" w:hAnsi="Times" w:cs="Times New Roman"/>
          </w:rPr>
          <w:t xml:space="preserve">isease-network </w:t>
        </w:r>
      </w:ins>
      <w:ins w:id="111" w:author="Goodacre, Norman *" w:date="2018-03-21T19:02:00Z">
        <w:r w:rsidR="00B35E75">
          <w:rPr>
            <w:rFonts w:ascii="Times" w:eastAsia="Times New Roman" w:hAnsi="Times" w:cs="Times New Roman"/>
          </w:rPr>
          <w:t>or “</w:t>
        </w:r>
        <w:proofErr w:type="spellStart"/>
        <w:r w:rsidR="00B35E75">
          <w:rPr>
            <w:rFonts w:ascii="Times" w:eastAsia="Times New Roman" w:hAnsi="Times" w:cs="Times New Roman"/>
          </w:rPr>
          <w:t>diseasome</w:t>
        </w:r>
        <w:proofErr w:type="spellEnd"/>
        <w:r w:rsidR="00B35E75">
          <w:rPr>
            <w:rFonts w:ascii="Times" w:eastAsia="Times New Roman" w:hAnsi="Times" w:cs="Times New Roman"/>
          </w:rPr>
          <w:t>”</w:t>
        </w:r>
      </w:ins>
      <w:ins w:id="112" w:author="Goodacre, Norman *" w:date="2018-03-21T19:03:00Z">
        <w:r w:rsidR="00B35E75">
          <w:rPr>
            <w:rFonts w:ascii="Times" w:eastAsia="Times New Roman" w:hAnsi="Times" w:cs="Times New Roman"/>
          </w:rPr>
          <w:t>, and metabolomics analyses</w:t>
        </w:r>
      </w:ins>
      <w:ins w:id="113" w:author="Goodacre, Norman *" w:date="2018-03-21T18:57:00Z">
        <w:r w:rsidR="004E2BDC">
          <w:rPr>
            <w:rFonts w:ascii="Times" w:eastAsia="Times New Roman" w:hAnsi="Times" w:cs="Times New Roman"/>
          </w:rPr>
          <w:t xml:space="preserve"> (REFs)</w:t>
        </w:r>
      </w:ins>
      <w:ins w:id="114" w:author="Goodacre, Norman *" w:date="2018-03-21T18:40:00Z">
        <w:r>
          <w:rPr>
            <w:rFonts w:ascii="Times" w:eastAsia="Times New Roman" w:hAnsi="Times" w:cs="Times New Roman"/>
          </w:rPr>
          <w:t>.</w:t>
        </w:r>
      </w:ins>
      <w:ins w:id="115" w:author="Goodacre, Norman *" w:date="2018-03-21T18:46:00Z">
        <w:r w:rsidR="0003366B">
          <w:rPr>
            <w:rFonts w:ascii="Times" w:eastAsia="Times New Roman" w:hAnsi="Times" w:cs="Times New Roman"/>
          </w:rPr>
          <w:t xml:space="preserve"> </w:t>
        </w:r>
      </w:ins>
      <w:commentRangeEnd w:id="87"/>
      <w:ins w:id="116" w:author="Goodacre, Norman *" w:date="2018-03-21T18:51:00Z">
        <w:r w:rsidR="0003366B">
          <w:rPr>
            <w:rStyle w:val="CommentReference"/>
          </w:rPr>
          <w:commentReference w:id="87"/>
        </w:r>
      </w:ins>
      <w:ins w:id="117" w:author="Goodacre, Norman *" w:date="2018-03-21T19:01:00Z">
        <w:r w:rsidR="00B35E75">
          <w:rPr>
            <w:rFonts w:ascii="Times" w:eastAsia="Times New Roman" w:hAnsi="Times" w:cs="Times New Roman"/>
          </w:rPr>
          <w:t xml:space="preserve">We review </w:t>
        </w:r>
      </w:ins>
      <w:ins w:id="118" w:author="Goodacre, Norman *" w:date="2018-03-21T19:02:00Z">
        <w:r w:rsidR="00B35E75">
          <w:rPr>
            <w:rFonts w:ascii="Times" w:eastAsia="Times New Roman" w:hAnsi="Times" w:cs="Times New Roman"/>
          </w:rPr>
          <w:t>relevant</w:t>
        </w:r>
      </w:ins>
      <w:ins w:id="119" w:author="Goodacre, Norman *" w:date="2018-03-21T19:01:00Z">
        <w:r w:rsidR="00B35E75">
          <w:rPr>
            <w:rFonts w:ascii="Times" w:eastAsia="Times New Roman" w:hAnsi="Times" w:cs="Times New Roman"/>
          </w:rPr>
          <w:t xml:space="preserve"> information from such databases in the sections below. </w:t>
        </w:r>
      </w:ins>
    </w:p>
    <w:p w14:paraId="1D4B78AF" w14:textId="77777777" w:rsidR="00AE669D" w:rsidRDefault="00AE669D" w:rsidP="003452F0">
      <w:pPr>
        <w:ind w:firstLine="360"/>
        <w:rPr>
          <w:rFonts w:ascii="Times" w:eastAsia="Times New Roman" w:hAnsi="Times" w:cs="Times New Roman"/>
        </w:rPr>
      </w:pPr>
    </w:p>
    <w:p w14:paraId="736194A2" w14:textId="018FFA80" w:rsidR="00AE669D" w:rsidRPr="005A194B" w:rsidRDefault="00AE669D" w:rsidP="003452F0">
      <w:pPr>
        <w:ind w:firstLine="360"/>
        <w:rPr>
          <w:rFonts w:ascii="Times" w:eastAsia="Times New Roman" w:hAnsi="Times" w:cs="Times New Roman"/>
          <w:b/>
        </w:rPr>
      </w:pPr>
      <w:r w:rsidRPr="005A194B">
        <w:rPr>
          <w:rFonts w:ascii="Times" w:eastAsia="Times New Roman" w:hAnsi="Times" w:cs="Times New Roman"/>
          <w:b/>
        </w:rPr>
        <w:t>The topology of human-virus interactions</w:t>
      </w:r>
    </w:p>
    <w:p w14:paraId="5204E63E" w14:textId="70CA9616" w:rsidR="00C97339" w:rsidRDefault="00C508FE" w:rsidP="003452F0">
      <w:pPr>
        <w:ind w:firstLine="360"/>
        <w:rPr>
          <w:rFonts w:ascii="Times New Roman" w:hAnsi="Times New Roman" w:cs="Times New Roman"/>
          <w:bCs/>
        </w:rPr>
      </w:pPr>
      <w:r>
        <w:rPr>
          <w:rFonts w:ascii="Times" w:eastAsia="Times New Roman" w:hAnsi="Times" w:cs="Times New Roman"/>
        </w:rPr>
        <w:t xml:space="preserve">The abundance of such virus-host interaction data prompted topological analysis of networks thus obtained. Using a network of </w:t>
      </w:r>
      <w:r w:rsidR="00946A1C">
        <w:rPr>
          <w:rFonts w:ascii="Times" w:eastAsia="Times New Roman" w:hAnsi="Times" w:cs="Times New Roman"/>
        </w:rPr>
        <w:t>more than 50,000 interactions between more than 8,000 human proteins</w:t>
      </w:r>
      <w:r w:rsidR="00474B75">
        <w:rPr>
          <w:rFonts w:ascii="Times" w:eastAsia="Times New Roman" w:hAnsi="Times" w:cs="Times New Roman"/>
        </w:rPr>
        <w:t xml:space="preserve"> </w:t>
      </w:r>
      <w:r w:rsidR="00EB386C">
        <w:rPr>
          <w:rFonts w:ascii="Times" w:eastAsia="Times New Roman" w:hAnsi="Times" w:cs="Times New Roman"/>
        </w:rPr>
        <w:t>from the HINT database</w:t>
      </w:r>
      <w:r w:rsidR="001E5B02">
        <w:rPr>
          <w:rFonts w:ascii="Times" w:eastAsia="Times New Roman" w:hAnsi="Times" w:cs="Times New Roman"/>
        </w:rPr>
        <w:t xml:space="preserve"> </w:t>
      </w:r>
      <w:r w:rsidR="001E5B02" w:rsidRPr="001F44B8">
        <w:rPr>
          <w:rFonts w:ascii="Times New Roman" w:hAnsi="Times New Roman" w:cs="Times New Roman"/>
        </w:rPr>
        <w:fldChar w:fldCharType="begin"/>
      </w:r>
      <w:r w:rsidR="000C48E1">
        <w:rPr>
          <w:rFonts w:ascii="Times New Roman" w:hAnsi="Times New Roman" w:cs="Times New Roman"/>
        </w:rPr>
        <w:instrText xml:space="preserve"> ADDIN EN.CITE &lt;EndNote&gt;&lt;Cite&gt;&lt;Author&gt;Das&lt;/Author&gt;&lt;Year&gt;2012&lt;/Year&gt;&lt;RecNum&gt;38&lt;/RecNum&gt;&lt;DisplayText&gt;(33)&lt;/DisplayText&gt;&lt;record&gt;&lt;rec-number&gt;38&lt;/rec-number&gt;&lt;foreign-keys&gt;&lt;key app="EN" db-id="ww05a5fex2v2txea59i5vszq0s5evp0ddfte"&gt;38&lt;/key&gt;&lt;/foreign-keys&gt;&lt;ref-type name="Journal Article"&gt;17&lt;/ref-type&gt;&lt;contributors&gt;&lt;authors&gt;&lt;author&gt;Das, J.&lt;/author&gt;&lt;author&gt;Mohammed, J.&lt;/author&gt;&lt;author&gt;Yu, H.&lt;/author&gt;&lt;/authors&gt;&lt;/contributors&gt;&lt;auth-address&gt;Department of Biological Statistics and Computational Biology, Weill Institute for Cell and Molecular Biology, Cornell University, Ithaca, NY 14853, USA.&lt;/auth-address&gt;&lt;titles&gt;&lt;title&gt;Genome-scale analysis of interaction dynamics reveals organization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1873-8&lt;/pages&gt;&lt;volume&gt;28&lt;/volume&gt;&lt;number&gt;14&lt;/number&gt;&lt;keywords&gt;&lt;keyword&gt;*Algorithms&lt;/keyword&gt;&lt;keyword&gt;Computational Biology/*methods&lt;/keyword&gt;&lt;keyword&gt;Genomics/*methods&lt;/keyword&gt;&lt;keyword&gt;Humans&lt;/keyword&gt;&lt;keyword&gt;Saccharomyces cerevisiae/genetics&lt;/keyword&gt;&lt;keyword&gt;Signal Transduction/genetics&lt;/keyword&gt;&lt;keyword&gt;Systems Biology&lt;/keyword&gt;&lt;keyword&gt;Two-Hybrid System Techniques&lt;/keyword&gt;&lt;/keywords&gt;&lt;dates&gt;&lt;year&gt;2012&lt;/year&gt;&lt;pub-dates&gt;&lt;date&gt;Jul 15&lt;/date&gt;&lt;/pub-dates&gt;&lt;/dates&gt;&lt;isbn&gt;1367-4811 (Electronic)&amp;#xD;1367-4803 (Linking)&lt;/isbn&gt;&lt;accession-num&gt;22576179&lt;/accession-num&gt;&lt;urls&gt;&lt;related-urls&gt;&lt;url&gt;http://www.ncbi.nlm.nih.gov/pubmed/22576179&lt;/url&gt;&lt;/related-urls&gt;&lt;/urls&gt;&lt;custom2&gt;3492000&lt;/custom2&gt;&lt;electronic-resource-num&gt;10.1093/bioinformatics/bts283&lt;/electronic-resource-num&gt;&lt;/record&gt;&lt;/Cite&gt;&lt;/EndNote&gt;</w:instrText>
      </w:r>
      <w:r w:rsidR="001E5B02" w:rsidRPr="001F44B8">
        <w:rPr>
          <w:rFonts w:ascii="Times New Roman" w:hAnsi="Times New Roman" w:cs="Times New Roman"/>
        </w:rPr>
        <w:fldChar w:fldCharType="separate"/>
      </w:r>
      <w:r w:rsidR="000C48E1">
        <w:rPr>
          <w:rFonts w:ascii="Times New Roman" w:hAnsi="Times New Roman" w:cs="Times New Roman"/>
          <w:noProof/>
        </w:rPr>
        <w:t>(33)</w:t>
      </w:r>
      <w:r w:rsidR="001E5B02" w:rsidRPr="001F44B8">
        <w:rPr>
          <w:rFonts w:ascii="Times New Roman" w:hAnsi="Times New Roman" w:cs="Times New Roman"/>
        </w:rPr>
        <w:fldChar w:fldCharType="end"/>
      </w:r>
      <w:r w:rsidR="00946A1C">
        <w:rPr>
          <w:rFonts w:ascii="Times" w:eastAsia="Times New Roman" w:hAnsi="Times" w:cs="Times New Roman"/>
        </w:rPr>
        <w:t xml:space="preserve">, we determined the enrichment of viral targets as a function of their degree. </w:t>
      </w:r>
      <w:r w:rsidR="00337BD3">
        <w:rPr>
          <w:rFonts w:ascii="Times" w:eastAsia="Times New Roman" w:hAnsi="Times" w:cs="Times New Roman"/>
        </w:rPr>
        <w:t>Randomly sampling targets</w:t>
      </w:r>
      <w:r w:rsidR="00946A1C">
        <w:rPr>
          <w:rFonts w:ascii="Times" w:eastAsia="Times New Roman" w:hAnsi="Times" w:cs="Times New Roman"/>
        </w:rPr>
        <w:t>, we found that targets of all families preferably were enriched in increasingly</w:t>
      </w:r>
      <w:ins w:id="120" w:author="Goodacre, Norman *" w:date="2018-03-21T18:39:00Z">
        <w:r w:rsidR="00C542F3">
          <w:rPr>
            <w:rFonts w:ascii="Times" w:eastAsia="Times New Roman" w:hAnsi="Times" w:cs="Times New Roman"/>
          </w:rPr>
          <w:t>-</w:t>
        </w:r>
      </w:ins>
      <w:del w:id="121" w:author="Goodacre, Norman *" w:date="2018-03-21T18:39:00Z">
        <w:r w:rsidR="00946A1C" w:rsidDel="00C542F3">
          <w:rPr>
            <w:rFonts w:ascii="Times" w:eastAsia="Times New Roman" w:hAnsi="Times" w:cs="Times New Roman"/>
          </w:rPr>
          <w:delText xml:space="preserve"> </w:delText>
        </w:r>
      </w:del>
      <w:r w:rsidR="00946A1C">
        <w:rPr>
          <w:rFonts w:ascii="Times" w:eastAsia="Times New Roman" w:hAnsi="Times" w:cs="Times New Roman"/>
        </w:rPr>
        <w:t>interacting human proteins</w:t>
      </w:r>
      <w:r w:rsidR="0047026E">
        <w:rPr>
          <w:rFonts w:ascii="Times" w:eastAsia="Times New Roman" w:hAnsi="Times" w:cs="Times New Roman"/>
        </w:rPr>
        <w:t xml:space="preserve"> (</w:t>
      </w:r>
      <w:r w:rsidR="0047026E" w:rsidRPr="003452F0">
        <w:rPr>
          <w:rFonts w:ascii="Times" w:eastAsia="Times New Roman" w:hAnsi="Times" w:cs="Times New Roman"/>
          <w:b/>
        </w:rPr>
        <w:t>Fig. 2A</w:t>
      </w:r>
      <w:r w:rsidR="0047026E">
        <w:rPr>
          <w:rFonts w:ascii="Times" w:eastAsia="Times New Roman" w:hAnsi="Times" w:cs="Times New Roman"/>
        </w:rPr>
        <w:t>)</w:t>
      </w:r>
      <w:r w:rsidR="00946A1C">
        <w:rPr>
          <w:rFonts w:ascii="Times" w:eastAsia="Times New Roman" w:hAnsi="Times" w:cs="Times New Roman"/>
        </w:rPr>
        <w:t xml:space="preserve">. </w:t>
      </w:r>
      <w:r w:rsidR="0047026E">
        <w:rPr>
          <w:rFonts w:ascii="Times" w:eastAsia="Times New Roman" w:hAnsi="Times" w:cs="Times New Roman"/>
        </w:rPr>
        <w:t>This</w:t>
      </w:r>
      <w:r w:rsidR="00946A1C">
        <w:rPr>
          <w:rFonts w:ascii="Times" w:eastAsia="Times New Roman" w:hAnsi="Times" w:cs="Times New Roman"/>
        </w:rPr>
        <w:t xml:space="preserve"> corroborates previous generally made observations that viral targets are preferably hubs </w:t>
      </w:r>
      <w:r w:rsidR="006C4133">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C4133">
        <w:rPr>
          <w:rFonts w:ascii="Times" w:eastAsia="Times New Roman" w:hAnsi="Times" w:cs="Times New Roman"/>
        </w:rPr>
      </w:r>
      <w:r w:rsidR="006C4133">
        <w:rPr>
          <w:rFonts w:ascii="Times" w:eastAsia="Times New Roman" w:hAnsi="Times" w:cs="Times New Roman"/>
        </w:rPr>
        <w:fldChar w:fldCharType="separate"/>
      </w:r>
      <w:r w:rsidR="000C48E1">
        <w:rPr>
          <w:rFonts w:ascii="Times" w:eastAsia="Times New Roman" w:hAnsi="Times" w:cs="Times New Roman"/>
          <w:noProof/>
        </w:rPr>
        <w:t>(14, 34-39)</w:t>
      </w:r>
      <w:r w:rsidR="006C4133">
        <w:rPr>
          <w:rFonts w:ascii="Times" w:eastAsia="Times New Roman" w:hAnsi="Times" w:cs="Times New Roman"/>
        </w:rPr>
        <w:fldChar w:fldCharType="end"/>
      </w:r>
      <w:r w:rsidR="00946A1C">
        <w:rPr>
          <w:rFonts w:ascii="Times" w:eastAsia="Times New Roman" w:hAnsi="Times" w:cs="Times New Roman"/>
        </w:rPr>
        <w:t>.</w:t>
      </w:r>
      <w:r w:rsidR="003825E7">
        <w:rPr>
          <w:rFonts w:ascii="Times" w:eastAsia="Times New Roman" w:hAnsi="Times" w:cs="Times New Roman"/>
        </w:rPr>
        <w:t xml:space="preserve"> As degree is a local measure of centrality, we consider </w:t>
      </w:r>
      <w:r w:rsidR="003825E7" w:rsidRPr="005A194B">
        <w:rPr>
          <w:rFonts w:ascii="Times" w:eastAsia="Times New Roman" w:hAnsi="Times" w:cs="Times New Roman"/>
          <w:b/>
        </w:rPr>
        <w:t>between</w:t>
      </w:r>
      <w:ins w:id="122" w:author="Goodacre, Norman *" w:date="2018-03-21T18:29:00Z">
        <w:r w:rsidR="00253E13">
          <w:rPr>
            <w:rFonts w:ascii="Times" w:eastAsia="Times New Roman" w:hAnsi="Times" w:cs="Times New Roman"/>
            <w:b/>
          </w:rPr>
          <w:t>n</w:t>
        </w:r>
      </w:ins>
      <w:r w:rsidR="003825E7" w:rsidRPr="005A194B">
        <w:rPr>
          <w:rFonts w:ascii="Times" w:eastAsia="Times New Roman" w:hAnsi="Times" w:cs="Times New Roman"/>
          <w:b/>
        </w:rPr>
        <w:t>ess centrality</w:t>
      </w:r>
      <w:r w:rsidR="003825E7">
        <w:rPr>
          <w:rFonts w:ascii="Times" w:eastAsia="Times New Roman" w:hAnsi="Times" w:cs="Times New Roman"/>
        </w:rPr>
        <w:t xml:space="preserve"> as a more global centrality measure</w:t>
      </w:r>
      <w:r w:rsidR="00DF638C">
        <w:rPr>
          <w:rFonts w:ascii="Times" w:eastAsia="Times New Roman" w:hAnsi="Times" w:cs="Times New Roman"/>
        </w:rPr>
        <w:t>.</w:t>
      </w:r>
      <w:r w:rsidR="001D1DBB">
        <w:rPr>
          <w:rFonts w:ascii="Times" w:eastAsia="Times New Roman" w:hAnsi="Times" w:cs="Times New Roman"/>
        </w:rPr>
        <w:t xml:space="preserve"> </w:t>
      </w:r>
      <w:r w:rsidR="00DF638C">
        <w:rPr>
          <w:rFonts w:ascii="Times" w:eastAsia="Times New Roman" w:hAnsi="Times" w:cs="Times New Roman"/>
        </w:rPr>
        <w:t>Between</w:t>
      </w:r>
      <w:ins w:id="123" w:author="Goodacre, Norman *" w:date="2018-03-21T18:39:00Z">
        <w:r w:rsidR="00C542F3">
          <w:rPr>
            <w:rFonts w:ascii="Times" w:eastAsia="Times New Roman" w:hAnsi="Times" w:cs="Times New Roman"/>
          </w:rPr>
          <w:t>n</w:t>
        </w:r>
      </w:ins>
      <w:r w:rsidR="00DF638C">
        <w:rPr>
          <w:rFonts w:ascii="Times" w:eastAsia="Times New Roman" w:hAnsi="Times" w:cs="Times New Roman"/>
        </w:rPr>
        <w:t>es</w:t>
      </w:r>
      <w:ins w:id="124" w:author="Goodacre, Norman *" w:date="2018-03-21T18:39:00Z">
        <w:r w:rsidR="00C542F3">
          <w:rPr>
            <w:rFonts w:ascii="Times" w:eastAsia="Times New Roman" w:hAnsi="Times" w:cs="Times New Roman"/>
          </w:rPr>
          <w:t>s</w:t>
        </w:r>
      </w:ins>
      <w:r w:rsidR="00DF638C">
        <w:rPr>
          <w:rFonts w:ascii="Times" w:eastAsia="Times New Roman" w:hAnsi="Times" w:cs="Times New Roman"/>
        </w:rPr>
        <w:t xml:space="preserve"> centrality</w:t>
      </w:r>
      <w:r w:rsidR="001D1DBB">
        <w:rPr>
          <w:rFonts w:ascii="Times" w:eastAsia="Times New Roman" w:hAnsi="Times" w:cs="Times New Roman"/>
        </w:rPr>
        <w:t xml:space="preserve"> measures how many connection paths go through a </w:t>
      </w:r>
      <w:proofErr w:type="gramStart"/>
      <w:r w:rsidR="001D1DBB">
        <w:rPr>
          <w:rFonts w:ascii="Times" w:eastAsia="Times New Roman" w:hAnsi="Times" w:cs="Times New Roman"/>
        </w:rPr>
        <w:t>particular protein</w:t>
      </w:r>
      <w:proofErr w:type="gramEnd"/>
      <w:r w:rsidR="001D1DBB">
        <w:rPr>
          <w:rFonts w:ascii="Times" w:eastAsia="Times New Roman" w:hAnsi="Times" w:cs="Times New Roman"/>
        </w:rPr>
        <w:t xml:space="preserve"> in a network</w:t>
      </w:r>
      <w:r w:rsidR="00134AC9">
        <w:rPr>
          <w:rFonts w:ascii="Times" w:eastAsia="Times New Roman" w:hAnsi="Times" w:cs="Times New Roman"/>
        </w:rPr>
        <w:t xml:space="preserve"> when proteins </w:t>
      </w:r>
      <w:ins w:id="125" w:author="Goodacre, Norman *" w:date="2018-03-21T18:39:00Z">
        <w:r w:rsidR="00C542F3">
          <w:rPr>
            <w:rFonts w:ascii="Times" w:eastAsia="Times New Roman" w:hAnsi="Times" w:cs="Times New Roman"/>
          </w:rPr>
          <w:t xml:space="preserve">are </w:t>
        </w:r>
      </w:ins>
      <w:r w:rsidR="00134AC9">
        <w:rPr>
          <w:rFonts w:ascii="Times" w:eastAsia="Times New Roman" w:hAnsi="Times" w:cs="Times New Roman"/>
        </w:rPr>
        <w:t>connected by their shortest path</w:t>
      </w:r>
      <w:r w:rsidR="003825E7">
        <w:rPr>
          <w:rFonts w:ascii="Times" w:eastAsia="Times New Roman" w:hAnsi="Times" w:cs="Times New Roman"/>
        </w:rPr>
        <w:t xml:space="preserve">. </w:t>
      </w:r>
      <w:r w:rsidR="00251600">
        <w:rPr>
          <w:rFonts w:ascii="Times" w:eastAsia="Times New Roman" w:hAnsi="Times" w:cs="Times New Roman"/>
        </w:rPr>
        <w:t xml:space="preserve">Even if a protein does not have many connections, it may thus be in a central location of that network. </w:t>
      </w:r>
      <w:r w:rsidR="003825E7">
        <w:rPr>
          <w:rFonts w:ascii="Times" w:eastAsia="Times New Roman" w:hAnsi="Times" w:cs="Times New Roman"/>
        </w:rPr>
        <w:t xml:space="preserve">Defining the top 20% of proteins in the human protein interaction network as </w:t>
      </w:r>
      <w:r w:rsidR="00F1343E">
        <w:rPr>
          <w:rFonts w:ascii="Times" w:eastAsia="Times New Roman" w:hAnsi="Times" w:cs="Times New Roman"/>
        </w:rPr>
        <w:t xml:space="preserve">such </w:t>
      </w:r>
      <w:r w:rsidR="003825E7">
        <w:rPr>
          <w:rFonts w:ascii="Times" w:eastAsia="Times New Roman" w:hAnsi="Times" w:cs="Times New Roman"/>
        </w:rPr>
        <w:t>bottleneck nodes we determined the</w:t>
      </w:r>
      <w:r w:rsidR="00337BD3">
        <w:rPr>
          <w:rFonts w:ascii="Times" w:eastAsia="Times New Roman" w:hAnsi="Times" w:cs="Times New Roman"/>
        </w:rPr>
        <w:t xml:space="preserve"> </w:t>
      </w:r>
      <w:r w:rsidR="003825E7">
        <w:rPr>
          <w:rFonts w:ascii="Times" w:eastAsia="Times New Roman" w:hAnsi="Times" w:cs="Times New Roman"/>
        </w:rPr>
        <w:t>number of bottlenecks that were targeted by viruses of different families. Randomly sampling sets of bottleneck proteins, we observed that the expected number of targeted bottlenecks was statistically significant (</w:t>
      </w:r>
      <w:r w:rsidR="003825E7" w:rsidRPr="003452F0">
        <w:rPr>
          <w:rFonts w:ascii="Times" w:eastAsia="Times New Roman" w:hAnsi="Times" w:cs="Times New Roman"/>
          <w:b/>
        </w:rPr>
        <w:t>Fig. 2</w:t>
      </w:r>
      <w:r w:rsidR="00474B75">
        <w:rPr>
          <w:rFonts w:ascii="Times" w:eastAsia="Times New Roman" w:hAnsi="Times" w:cs="Times New Roman"/>
          <w:b/>
        </w:rPr>
        <w:t>B</w:t>
      </w:r>
      <w:r w:rsidR="003825E7">
        <w:rPr>
          <w:rFonts w:ascii="Times" w:eastAsia="Times New Roman" w:hAnsi="Times" w:cs="Times New Roman"/>
        </w:rPr>
        <w:t>, P &lt; 10</w:t>
      </w:r>
      <w:r w:rsidR="003825E7" w:rsidRPr="003452F0">
        <w:rPr>
          <w:rFonts w:ascii="Times" w:eastAsia="Times New Roman" w:hAnsi="Times" w:cs="Times New Roman"/>
          <w:vertAlign w:val="superscript"/>
        </w:rPr>
        <w:t>-4</w:t>
      </w:r>
      <w:r w:rsidR="003825E7">
        <w:rPr>
          <w:rFonts w:ascii="Times" w:eastAsia="Times New Roman" w:hAnsi="Times" w:cs="Times New Roman"/>
        </w:rPr>
        <w:t xml:space="preserve">) </w:t>
      </w:r>
      <w:r w:rsidR="00474B75">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(14, 34-</w:t>
      </w:r>
      <w:r w:rsidR="000C48E1">
        <w:rPr>
          <w:rFonts w:ascii="Times" w:eastAsia="Times New Roman" w:hAnsi="Times" w:cs="Times New Roman"/>
          <w:noProof/>
        </w:rPr>
        <w:lastRenderedPageBreak/>
        <w:t>39)</w:t>
      </w:r>
      <w:r w:rsidR="00474B75">
        <w:rPr>
          <w:rFonts w:ascii="Times" w:eastAsia="Times New Roman" w:hAnsi="Times" w:cs="Times New Roman"/>
        </w:rPr>
        <w:fldChar w:fldCharType="end"/>
      </w:r>
      <w:r w:rsidR="003825E7">
        <w:rPr>
          <w:rFonts w:ascii="Times" w:eastAsia="Times New Roman" w:hAnsi="Times" w:cs="Times New Roman"/>
        </w:rPr>
        <w:t>.</w:t>
      </w:r>
      <w:r w:rsidR="00474B75">
        <w:rPr>
          <w:rFonts w:ascii="Times" w:eastAsia="Times New Roman" w:hAnsi="Times" w:cs="Times New Roman"/>
        </w:rPr>
        <w:t xml:space="preserve"> As a corollary, we counted the number of times that a protein appears in different pathways of the </w:t>
      </w:r>
      <w:proofErr w:type="spellStart"/>
      <w:r w:rsidR="00474B75">
        <w:rPr>
          <w:rFonts w:ascii="Times" w:eastAsia="Times New Roman" w:hAnsi="Times" w:cs="Times New Roman"/>
        </w:rPr>
        <w:t>Reactome</w:t>
      </w:r>
      <w:proofErr w:type="spellEnd"/>
      <w:r w:rsidR="00474B75">
        <w:rPr>
          <w:rFonts w:ascii="Times" w:eastAsia="Times New Roman" w:hAnsi="Times" w:cs="Times New Roman"/>
        </w:rPr>
        <w:t xml:space="preserve"> database </w:t>
      </w:r>
      <w:r w:rsidR="00474B7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(32)</w:t>
      </w:r>
      <w:r w:rsidR="00474B75">
        <w:rPr>
          <w:rFonts w:ascii="Times" w:eastAsia="Times New Roman" w:hAnsi="Times" w:cs="Times New Roman"/>
        </w:rPr>
        <w:fldChar w:fldCharType="end"/>
      </w:r>
      <w:r w:rsidR="00426CCE">
        <w:rPr>
          <w:rFonts w:ascii="Times" w:eastAsia="Times New Roman" w:hAnsi="Times" w:cs="Times New Roman"/>
        </w:rPr>
        <w:t xml:space="preserve"> which collects metabolic and signa</w:t>
      </w:r>
      <w:del w:id="126" w:author="Goodacre, Norman *" w:date="2018-03-21T18:40:00Z">
        <w:r w:rsidR="00426CCE" w:rsidDel="00C542F3">
          <w:rPr>
            <w:rFonts w:ascii="Times" w:eastAsia="Times New Roman" w:hAnsi="Times" w:cs="Times New Roman"/>
          </w:rPr>
          <w:delText>l</w:delText>
        </w:r>
      </w:del>
      <w:r w:rsidR="00426CCE">
        <w:rPr>
          <w:rFonts w:ascii="Times" w:eastAsia="Times New Roman" w:hAnsi="Times" w:cs="Times New Roman"/>
        </w:rPr>
        <w:t>ling pathways in addition to protein-protein interaction networks</w:t>
      </w:r>
      <w:r w:rsidR="00474B75">
        <w:rPr>
          <w:rFonts w:ascii="Times" w:eastAsia="Times New Roman" w:hAnsi="Times" w:cs="Times New Roman"/>
        </w:rPr>
        <w:t>. Randomly sampling such sets, proteins that occur in many different pathways are preferable targets of any viral family (</w:t>
      </w:r>
      <w:r w:rsidR="00474B75" w:rsidRPr="003452F0">
        <w:rPr>
          <w:rFonts w:ascii="Times" w:eastAsia="Times New Roman" w:hAnsi="Times" w:cs="Times New Roman"/>
          <w:b/>
        </w:rPr>
        <w:t>Fig. 2C</w:t>
      </w:r>
      <w:r w:rsidR="00474B75">
        <w:rPr>
          <w:rFonts w:ascii="Times" w:eastAsia="Times New Roman" w:hAnsi="Times" w:cs="Times New Roman"/>
        </w:rPr>
        <w:t>). Recently, the focus of modern network research has shifted to the determination of nodes that allow the control of a network</w:t>
      </w:r>
      <w:r w:rsidR="00621B3D">
        <w:rPr>
          <w:rFonts w:ascii="Times" w:eastAsia="Times New Roman" w:hAnsi="Times" w:cs="Times New Roman"/>
        </w:rPr>
        <w:t xml:space="preserve"> </w:t>
      </w:r>
      <w:r w:rsidR="00621B3D" w:rsidRPr="001F44B8">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 </w:instrText>
      </w:r>
      <w:r w:rsidR="000C48E1">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EN.CITE.DATA </w:instrText>
      </w:r>
      <w:r w:rsidR="000C48E1">
        <w:rPr>
          <w:rFonts w:ascii="Times New Roman" w:hAnsi="Times New Roman" w:cs="Times New Roman"/>
          <w:bCs/>
        </w:rPr>
      </w:r>
      <w:r w:rsidR="000C48E1">
        <w:rPr>
          <w:rFonts w:ascii="Times New Roman" w:hAnsi="Times New Roman" w:cs="Times New Roman"/>
          <w:bCs/>
        </w:rPr>
        <w:fldChar w:fldCharType="end"/>
      </w:r>
      <w:r w:rsidR="00621B3D" w:rsidRPr="001F44B8">
        <w:rPr>
          <w:rFonts w:ascii="Times New Roman" w:hAnsi="Times New Roman" w:cs="Times New Roman"/>
          <w:bCs/>
        </w:rPr>
      </w:r>
      <w:r w:rsidR="00621B3D" w:rsidRPr="001F44B8">
        <w:rPr>
          <w:rFonts w:ascii="Times New Roman" w:hAnsi="Times New Roman" w:cs="Times New Roman"/>
          <w:bCs/>
        </w:rPr>
        <w:fldChar w:fldCharType="separate"/>
      </w:r>
      <w:r w:rsidR="000C48E1">
        <w:rPr>
          <w:rFonts w:ascii="Times New Roman" w:hAnsi="Times New Roman" w:cs="Times New Roman"/>
          <w:bCs/>
          <w:noProof/>
        </w:rPr>
        <w:t>(40, 41)</w:t>
      </w:r>
      <w:r w:rsidR="00621B3D" w:rsidRPr="001F44B8">
        <w:rPr>
          <w:rFonts w:ascii="Times New Roman" w:hAnsi="Times New Roman" w:cs="Times New Roman"/>
          <w:bCs/>
        </w:rPr>
        <w:fldChar w:fldCharType="end"/>
      </w:r>
      <w:r w:rsidR="00621B3D" w:rsidRPr="001F44B8">
        <w:rPr>
          <w:rFonts w:ascii="Times New Roman" w:hAnsi="Times New Roman" w:cs="Times New Roman"/>
        </w:rPr>
        <w:t xml:space="preserve">. </w:t>
      </w:r>
      <w:r w:rsidR="00621B3D">
        <w:rPr>
          <w:rFonts w:ascii="Times New Roman" w:hAnsi="Times New Roman" w:cs="Times New Roman"/>
        </w:rPr>
        <w:t xml:space="preserve">Notably, such </w:t>
      </w:r>
      <w:r w:rsidR="00337BD3">
        <w:rPr>
          <w:rFonts w:ascii="Times New Roman" w:hAnsi="Times New Roman" w:cs="Times New Roman"/>
        </w:rPr>
        <w:t xml:space="preserve">controlling </w:t>
      </w:r>
      <w:r w:rsidR="00621B3D">
        <w:rPr>
          <w:rFonts w:ascii="Times New Roman" w:hAnsi="Times New Roman" w:cs="Times New Roman"/>
        </w:rPr>
        <w:t xml:space="preserve">genes were </w:t>
      </w:r>
      <w:r w:rsidR="00621B3D" w:rsidRPr="001F44B8">
        <w:rPr>
          <w:rFonts w:ascii="Times New Roman" w:hAnsi="Times New Roman" w:cs="Times New Roman"/>
        </w:rPr>
        <w:t xml:space="preserve">enriched with </w:t>
      </w:r>
      <w:r w:rsidR="00621B3D" w:rsidRPr="00423F9A">
        <w:rPr>
          <w:rFonts w:ascii="Times New Roman" w:hAnsi="Times New Roman" w:cs="Times New Roman"/>
        </w:rPr>
        <w:t>essential genes</w:t>
      </w:r>
      <w:r w:rsidR="00621B3D" w:rsidRPr="001F44B8">
        <w:rPr>
          <w:rFonts w:ascii="Times New Roman" w:hAnsi="Times New Roman" w:cs="Times New Roman"/>
        </w:rPr>
        <w:t xml:space="preserve">, disease genes as well as appeared in regulatory interactions </w:t>
      </w:r>
      <w:r w:rsidR="00621B3D" w:rsidRPr="001F44B8">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 </w:instrText>
      </w:r>
      <w:r w:rsidR="000C48E1">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EN.CITE.DATA </w:instrText>
      </w:r>
      <w:r w:rsidR="000C48E1">
        <w:rPr>
          <w:rFonts w:ascii="Times New Roman" w:hAnsi="Times New Roman" w:cs="Times New Roman"/>
        </w:rPr>
      </w:r>
      <w:r w:rsidR="000C48E1">
        <w:rPr>
          <w:rFonts w:ascii="Times New Roman" w:hAnsi="Times New Roman" w:cs="Times New Roman"/>
        </w:rPr>
        <w:fldChar w:fldCharType="end"/>
      </w:r>
      <w:r w:rsidR="00621B3D" w:rsidRPr="001F44B8">
        <w:rPr>
          <w:rFonts w:ascii="Times New Roman" w:hAnsi="Times New Roman" w:cs="Times New Roman"/>
        </w:rPr>
      </w:r>
      <w:r w:rsidR="00621B3D" w:rsidRPr="001F44B8">
        <w:rPr>
          <w:rFonts w:ascii="Times New Roman" w:hAnsi="Times New Roman" w:cs="Times New Roman"/>
        </w:rPr>
        <w:fldChar w:fldCharType="separate"/>
      </w:r>
      <w:r w:rsidR="000C48E1">
        <w:rPr>
          <w:rFonts w:ascii="Times New Roman" w:hAnsi="Times New Roman" w:cs="Times New Roman"/>
          <w:noProof/>
        </w:rPr>
        <w:t>(42, 43)</w:t>
      </w:r>
      <w:r w:rsidR="00621B3D" w:rsidRPr="001F44B8">
        <w:rPr>
          <w:rFonts w:ascii="Times New Roman" w:hAnsi="Times New Roman" w:cs="Times New Roman"/>
        </w:rPr>
        <w:fldChar w:fldCharType="end"/>
      </w:r>
      <w:r w:rsidR="00621B3D" w:rsidRPr="001F44B8">
        <w:rPr>
          <w:rFonts w:ascii="Times New Roman" w:hAnsi="Times New Roman" w:cs="Times New Roman"/>
        </w:rPr>
        <w:t>.</w:t>
      </w:r>
      <w:r w:rsidR="00621B3D">
        <w:rPr>
          <w:rFonts w:ascii="Times New Roman" w:hAnsi="Times New Roman" w:cs="Times New Roman"/>
          <w:bCs/>
        </w:rPr>
        <w:t xml:space="preserve"> Furthermore, they also played a role as targeted and required genes of viral infections </w:t>
      </w:r>
      <w:r w:rsidR="00621B3D">
        <w:rPr>
          <w:rFonts w:ascii="Times New Roman" w:hAnsi="Times New Roman" w:cs="Times New Roman"/>
          <w:bCs/>
        </w:rPr>
        <w:fldChar w:fldCharType="begin"/>
      </w:r>
      <w:r w:rsidR="000C48E1">
        <w:rPr>
          <w:rFonts w:ascii="Times New Roman" w:hAnsi="Times New Roman" w:cs="Times New Roman"/>
          <w:bCs/>
        </w:rPr>
        <w:instrText xml:space="preserve"> ADDIN EN.CITE &lt;EndNote&gt;&lt;Cite&gt;&lt;Author&gt;Wuchty&lt;/Author&gt;&lt;Year&gt;2017&lt;/Year&gt;&lt;RecNum&gt;101&lt;/RecNum&gt;&lt;DisplayText&gt;(44)&lt;/DisplayText&gt;&lt;record&gt;&lt;rec-number&gt;101&lt;/rec-number&gt;&lt;foreign-keys&gt;&lt;key app="EN" db-id="fzxf5s9pk0992pefpet5d9rcvs2ae90rrfad" timestamp="1504489925"&gt;101&lt;/key&gt;&lt;/foreign-keys&gt;&lt;ref-type name="Journal Article"&gt;17&lt;/ref-type&gt;&lt;contributors&gt;&lt;authors&gt;&lt;author&gt;Wuchty, S.&lt;/author&gt;&lt;author&gt;Boltz, T.&lt;/author&gt;&lt;author&gt;Kucuk-McGinty, H.&lt;/author&gt;&lt;/authors&gt;&lt;/contributors&gt;&lt;auth-address&gt;Department of Computer Science, University of Miami, Coral Gables, FL, USA.&amp;#xD;Center of Computational Sciences, University of Miami, Coral Gables, FL, USA.&amp;#xD;Sylvester Comprehensive Cancer Center, University of Miami, Miami, FL, USA.&lt;/auth-address&gt;&lt;titles&gt;&lt;title&gt;Links between critical proteins drive the controllability of protein interaction networks&lt;/title&gt;&lt;secondary-title&gt;Proteomics&lt;/secondary-title&gt;&lt;/titles&gt;&lt;periodical&gt;&lt;full-title&gt;Proteomics&lt;/full-title&gt;&lt;/periodical&gt;&lt;keywords&gt;&lt;keyword&gt;Critical proteins&lt;/keyword&gt;&lt;keyword&gt;Network control&lt;/keyword&gt;&lt;keyword&gt;Protein-protein interactions&lt;/keyword&gt;&lt;/keywords&gt;&lt;dates&gt;&lt;year&gt;2017&lt;/year&gt;&lt;pub-dates&gt;&lt;date&gt;Apr 10&lt;/date&gt;&lt;/pub-dates&gt;&lt;/dates&gt;&lt;isbn&gt;1615-9861 (Electronic)&amp;#xD;1615-9853 (Linking)&lt;/isbn&gt;&lt;accession-num&gt;28397356&lt;/accession-num&gt;&lt;urls&gt;&lt;related-urls&gt;&lt;url&gt;http://www.ncbi.nlm.nih.gov/pubmed/28397356&lt;/url&gt;&lt;/related-urls&gt;&lt;/urls&gt;&lt;electronic-resource-num&gt;10.1002/pmic.201700056&lt;/electronic-resource-num&gt;&lt;/record&gt;&lt;/Cite&gt;&lt;/EndNote&gt;</w:instrText>
      </w:r>
      <w:r w:rsidR="00621B3D">
        <w:rPr>
          <w:rFonts w:ascii="Times New Roman" w:hAnsi="Times New Roman" w:cs="Times New Roman"/>
          <w:bCs/>
        </w:rPr>
        <w:fldChar w:fldCharType="separate"/>
      </w:r>
      <w:r w:rsidR="000C48E1">
        <w:rPr>
          <w:rFonts w:ascii="Times New Roman" w:hAnsi="Times New Roman" w:cs="Times New Roman"/>
          <w:bCs/>
          <w:noProof/>
        </w:rPr>
        <w:t>(44)</w:t>
      </w:r>
      <w:r w:rsidR="00621B3D">
        <w:rPr>
          <w:rFonts w:ascii="Times New Roman" w:hAnsi="Times New Roman" w:cs="Times New Roman"/>
          <w:bCs/>
        </w:rPr>
        <w:fldChar w:fldCharType="end"/>
      </w:r>
      <w:r w:rsidR="00621B3D">
        <w:rPr>
          <w:rFonts w:ascii="Times New Roman" w:hAnsi="Times New Roman" w:cs="Times New Roman"/>
          <w:bCs/>
        </w:rPr>
        <w:t xml:space="preserve">. </w:t>
      </w:r>
      <w:r w:rsidR="001E5B02">
        <w:rPr>
          <w:rFonts w:ascii="Times New Roman" w:hAnsi="Times New Roman" w:cs="Times New Roman"/>
          <w:bCs/>
        </w:rPr>
        <w:t>Determining proteins that al</w:t>
      </w:r>
      <w:r w:rsidR="00621B3D">
        <w:rPr>
          <w:rFonts w:ascii="Times New Roman" w:hAnsi="Times New Roman" w:cs="Times New Roman"/>
          <w:bCs/>
        </w:rPr>
        <w:t xml:space="preserve">ways appeared in a control configuration </w:t>
      </w:r>
      <w:r w:rsidR="00423F9A">
        <w:rPr>
          <w:rFonts w:ascii="Times New Roman" w:hAnsi="Times New Roman" w:cs="Times New Roman"/>
          <w:bCs/>
        </w:rPr>
        <w:t>(</w:t>
      </w:r>
      <w:r w:rsidR="00621B3D">
        <w:rPr>
          <w:rFonts w:ascii="Times New Roman" w:hAnsi="Times New Roman" w:cs="Times New Roman"/>
          <w:bCs/>
        </w:rPr>
        <w:t xml:space="preserve">termed </w:t>
      </w:r>
      <w:r w:rsidR="00621B3D" w:rsidRPr="005A194B">
        <w:rPr>
          <w:rFonts w:ascii="Times New Roman" w:hAnsi="Times New Roman" w:cs="Times New Roman"/>
          <w:bCs/>
          <w:i/>
        </w:rPr>
        <w:t>critical nodes</w:t>
      </w:r>
      <w:r w:rsidR="00423F9A">
        <w:rPr>
          <w:rFonts w:ascii="Times New Roman" w:hAnsi="Times New Roman" w:cs="Times New Roman"/>
          <w:bCs/>
        </w:rPr>
        <w:t>)</w:t>
      </w:r>
      <w:r w:rsidR="00621B3D">
        <w:rPr>
          <w:rFonts w:ascii="Times New Roman" w:hAnsi="Times New Roman" w:cs="Times New Roman"/>
          <w:bCs/>
        </w:rPr>
        <w:t>, we observed that targets of different families were enriched in such sets, while we found the opposite when we considered redundant proteins that never appear in such configurations (</w:t>
      </w:r>
      <w:r w:rsidR="00621B3D" w:rsidRPr="003452F0">
        <w:rPr>
          <w:rFonts w:ascii="Times New Roman" w:hAnsi="Times New Roman" w:cs="Times New Roman"/>
          <w:b/>
          <w:bCs/>
        </w:rPr>
        <w:t>Fig. 2D</w:t>
      </w:r>
      <w:r w:rsidR="00621B3D">
        <w:rPr>
          <w:rFonts w:ascii="Times New Roman" w:hAnsi="Times New Roman" w:cs="Times New Roman"/>
          <w:bCs/>
        </w:rPr>
        <w:t>).</w:t>
      </w:r>
    </w:p>
    <w:p w14:paraId="5AF61681" w14:textId="77777777" w:rsidR="00C97339" w:rsidRDefault="00C97339" w:rsidP="003452F0">
      <w:pPr>
        <w:ind w:firstLine="360"/>
        <w:rPr>
          <w:rFonts w:ascii="Times New Roman" w:hAnsi="Times New Roman" w:cs="Times New Roman"/>
          <w:bCs/>
        </w:rPr>
      </w:pPr>
    </w:p>
    <w:p w14:paraId="70D8C93C" w14:textId="6308B13A" w:rsidR="0048196F" w:rsidRPr="005A194B" w:rsidRDefault="00C97339" w:rsidP="003452F0">
      <w:pPr>
        <w:ind w:firstLine="360"/>
        <w:rPr>
          <w:rFonts w:ascii="Times New Roman" w:hAnsi="Times New Roman" w:cs="Times New Roman"/>
          <w:b/>
          <w:bCs/>
        </w:rPr>
      </w:pPr>
      <w:r w:rsidRPr="005A194B">
        <w:rPr>
          <w:rFonts w:ascii="Times New Roman" w:hAnsi="Times New Roman" w:cs="Times New Roman"/>
          <w:b/>
          <w:bCs/>
        </w:rPr>
        <w:t>What are the protein targets of human viruses</w:t>
      </w:r>
      <w:r w:rsidR="00A04BA6">
        <w:rPr>
          <w:rFonts w:ascii="Times New Roman" w:hAnsi="Times New Roman" w:cs="Times New Roman"/>
          <w:b/>
          <w:bCs/>
        </w:rPr>
        <w:t>?</w:t>
      </w:r>
    </w:p>
    <w:p w14:paraId="31FF1295" w14:textId="660F1B93" w:rsidR="00110CD2" w:rsidRPr="003452F0" w:rsidRDefault="00C97339" w:rsidP="003452F0">
      <w:pPr>
        <w:ind w:firstLine="360"/>
        <w:rPr>
          <w:rFonts w:ascii="Times New Roman" w:hAnsi="Times New Roman" w:cs="Times New Roman"/>
          <w:bCs/>
        </w:rPr>
      </w:pPr>
      <w:r>
        <w:rPr>
          <w:rFonts w:ascii="Times" w:eastAsia="Times New Roman" w:hAnsi="Times" w:cs="Times New Roman"/>
        </w:rPr>
        <w:t>W</w:t>
      </w:r>
      <w:r w:rsidR="00EB386C">
        <w:rPr>
          <w:rFonts w:ascii="Times" w:eastAsia="Times New Roman" w:hAnsi="Times" w:cs="Times New Roman"/>
        </w:rPr>
        <w:t xml:space="preserve">e expect that </w:t>
      </w:r>
      <w:proofErr w:type="gramStart"/>
      <w:r w:rsidR="00EB386C">
        <w:rPr>
          <w:rFonts w:ascii="Times" w:eastAsia="Times New Roman" w:hAnsi="Times" w:cs="Times New Roman"/>
        </w:rPr>
        <w:t>different types</w:t>
      </w:r>
      <w:proofErr w:type="gramEnd"/>
      <w:r w:rsidR="00EB386C">
        <w:rPr>
          <w:rFonts w:ascii="Times" w:eastAsia="Times New Roman" w:hAnsi="Times" w:cs="Times New Roman"/>
        </w:rPr>
        <w:t xml:space="preserve"> of viruses will target</w:t>
      </w:r>
      <w:r>
        <w:rPr>
          <w:rFonts w:ascii="Times" w:eastAsia="Times New Roman" w:hAnsi="Times" w:cs="Times New Roman"/>
        </w:rPr>
        <w:t xml:space="preserve"> specific human proteins</w:t>
      </w:r>
      <w:r w:rsidR="00EB386C">
        <w:rPr>
          <w:rFonts w:ascii="Times" w:eastAsia="Times New Roman" w:hAnsi="Times" w:cs="Times New Roman"/>
        </w:rPr>
        <w:t xml:space="preserve">. In </w:t>
      </w:r>
      <w:r w:rsidR="00EB386C" w:rsidRPr="009514F9">
        <w:rPr>
          <w:rFonts w:ascii="Times" w:eastAsia="Times New Roman" w:hAnsi="Times" w:cs="Times New Roman"/>
          <w:b/>
        </w:rPr>
        <w:t>Fig. 3</w:t>
      </w:r>
      <w:r w:rsidR="00EB386C">
        <w:rPr>
          <w:rFonts w:ascii="Times" w:eastAsia="Times New Roman" w:hAnsi="Times" w:cs="Times New Roman"/>
        </w:rPr>
        <w:t xml:space="preserve">, we utilized COGs classes of protein </w:t>
      </w:r>
      <w:r w:rsidR="00EB386C" w:rsidRPr="00C95C9C">
        <w:rPr>
          <w:rFonts w:ascii="Times" w:eastAsia="Times New Roman" w:hAnsi="Times" w:cs="Times New Roman"/>
        </w:rPr>
        <w:t>functions</w:t>
      </w:r>
      <w:r w:rsidR="001E5B02" w:rsidRPr="00C95C9C">
        <w:rPr>
          <w:rFonts w:ascii="Times" w:eastAsia="Times New Roman" w:hAnsi="Times" w:cs="Times New Roman"/>
        </w:rPr>
        <w:t xml:space="preserve"> </w:t>
      </w:r>
      <w:r w:rsidR="001E5B02" w:rsidRPr="003452F0">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001E5B02" w:rsidRPr="003452F0">
        <w:rPr>
          <w:rFonts w:ascii="Times" w:hAnsi="Times"/>
        </w:rPr>
      </w:r>
      <w:r w:rsidR="001E5B02" w:rsidRPr="003452F0">
        <w:rPr>
          <w:rFonts w:ascii="Times" w:hAnsi="Times"/>
        </w:rPr>
        <w:fldChar w:fldCharType="separate"/>
      </w:r>
      <w:r w:rsidR="00C63B0B">
        <w:rPr>
          <w:rFonts w:ascii="Times" w:hAnsi="Times"/>
          <w:noProof/>
        </w:rPr>
        <w:t>(45, 46)</w:t>
      </w:r>
      <w:r w:rsidR="001E5B02" w:rsidRPr="003452F0">
        <w:rPr>
          <w:rFonts w:ascii="Times" w:hAnsi="Times"/>
        </w:rPr>
        <w:fldChar w:fldCharType="end"/>
      </w:r>
      <w:r>
        <w:rPr>
          <w:rFonts w:ascii="Times" w:hAnsi="Times"/>
        </w:rPr>
        <w:t xml:space="preserve"> to find the common denominators among targets of common human viruses</w:t>
      </w:r>
      <w:r w:rsidR="00EB386C" w:rsidRPr="00C95C9C">
        <w:rPr>
          <w:rFonts w:ascii="Times" w:eastAsia="Times New Roman" w:hAnsi="Times" w:cs="Times New Roman"/>
        </w:rPr>
        <w:t>. We determined</w:t>
      </w:r>
      <w:r w:rsidR="00EB386C">
        <w:rPr>
          <w:rFonts w:ascii="Times" w:eastAsia="Times New Roman" w:hAnsi="Times" w:cs="Times New Roman"/>
        </w:rPr>
        <w:t xml:space="preserve"> the frequencies of such classes in sets of targets of different viral families and compared them to a profile of frequencies of functions of all human </w:t>
      </w:r>
      <w:r w:rsidR="00337BD3">
        <w:rPr>
          <w:rFonts w:ascii="Times" w:eastAsia="Times New Roman" w:hAnsi="Times" w:cs="Times New Roman"/>
        </w:rPr>
        <w:t xml:space="preserve">viral </w:t>
      </w:r>
      <w:r w:rsidR="00EB386C">
        <w:rPr>
          <w:rFonts w:ascii="Times" w:eastAsia="Times New Roman" w:hAnsi="Times" w:cs="Times New Roman"/>
        </w:rPr>
        <w:t xml:space="preserve">targets. </w:t>
      </w:r>
      <w:r w:rsidR="001E5B02">
        <w:rPr>
          <w:rFonts w:ascii="Times" w:eastAsia="Times New Roman" w:hAnsi="Times" w:cs="Times New Roman"/>
        </w:rPr>
        <w:t xml:space="preserve">The heatmap in </w:t>
      </w:r>
      <w:r w:rsidR="001E5B02" w:rsidRPr="00B77521">
        <w:rPr>
          <w:rFonts w:ascii="Times" w:eastAsia="Times New Roman" w:hAnsi="Times" w:cs="Times New Roman"/>
          <w:b/>
        </w:rPr>
        <w:t>Fig. 3</w:t>
      </w:r>
      <w:r w:rsidR="001E5B02">
        <w:rPr>
          <w:rFonts w:ascii="Times" w:eastAsia="Times New Roman" w:hAnsi="Times" w:cs="Times New Roman"/>
          <w:b/>
        </w:rPr>
        <w:t xml:space="preserve"> </w:t>
      </w:r>
      <w:r w:rsidR="001E5B02">
        <w:rPr>
          <w:rFonts w:ascii="Times" w:eastAsia="Times New Roman" w:hAnsi="Times" w:cs="Times New Roman"/>
        </w:rPr>
        <w:t xml:space="preserve">suggests that </w:t>
      </w:r>
      <w:proofErr w:type="spellStart"/>
      <w:r w:rsidR="0067740E">
        <w:rPr>
          <w:rFonts w:ascii="Times" w:eastAsia="Times New Roman" w:hAnsi="Times" w:cs="Times New Roman"/>
        </w:rPr>
        <w:t>papillomaviridae</w:t>
      </w:r>
      <w:proofErr w:type="spellEnd"/>
      <w:r w:rsidR="0067740E">
        <w:rPr>
          <w:rFonts w:ascii="Times" w:eastAsia="Times New Roman" w:hAnsi="Times" w:cs="Times New Roman"/>
        </w:rPr>
        <w:t xml:space="preserve"> tend to strongly target various metabolic functions, while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and </w:t>
      </w:r>
      <w:proofErr w:type="spellStart"/>
      <w:r w:rsidR="0067740E">
        <w:rPr>
          <w:rFonts w:ascii="Times" w:eastAsia="Times New Roman" w:hAnsi="Times" w:cs="Times New Roman"/>
        </w:rPr>
        <w:t>orthomyxoviridae</w:t>
      </w:r>
      <w:proofErr w:type="spellEnd"/>
      <w:r w:rsidR="0067740E">
        <w:rPr>
          <w:rFonts w:ascii="Times" w:eastAsia="Times New Roman" w:hAnsi="Times" w:cs="Times New Roman"/>
        </w:rPr>
        <w:t xml:space="preserve"> show the opposite behavior. In turn, </w:t>
      </w:r>
      <w:proofErr w:type="spellStart"/>
      <w:r w:rsidR="0067740E">
        <w:rPr>
          <w:rFonts w:ascii="Times" w:eastAsia="Times New Roman" w:hAnsi="Times" w:cs="Times New Roman"/>
        </w:rPr>
        <w:t>retroviridae</w:t>
      </w:r>
      <w:proofErr w:type="spellEnd"/>
      <w:r w:rsidR="0067740E">
        <w:rPr>
          <w:rFonts w:ascii="Times" w:eastAsia="Times New Roman" w:hAnsi="Times" w:cs="Times New Roman"/>
        </w:rPr>
        <w:t xml:space="preserve"> mostly intervene in transcriptional functions, cell signaling and cell cycle control.</w:t>
      </w:r>
      <w:r w:rsidR="001519AA">
        <w:rPr>
          <w:rFonts w:ascii="Times" w:eastAsia="Times New Roman" w:hAnsi="Times" w:cs="Times New Roman"/>
        </w:rPr>
        <w:t xml:space="preserve"> Such differences have already been indicated previously, suggesting that different viral families use different strategies to invade a human host cell </w:t>
      </w:r>
      <w:r w:rsidR="001519AA">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519AA">
        <w:rPr>
          <w:rFonts w:ascii="Times" w:eastAsia="Times New Roman" w:hAnsi="Times" w:cs="Times New Roman"/>
        </w:rPr>
      </w:r>
      <w:r w:rsidR="001519AA">
        <w:rPr>
          <w:rFonts w:ascii="Times" w:eastAsia="Times New Roman" w:hAnsi="Times" w:cs="Times New Roman"/>
        </w:rPr>
        <w:fldChar w:fldCharType="separate"/>
      </w:r>
      <w:r w:rsidR="00C63B0B">
        <w:rPr>
          <w:rFonts w:ascii="Times" w:eastAsia="Times New Roman" w:hAnsi="Times" w:cs="Times New Roman"/>
          <w:noProof/>
        </w:rPr>
        <w:t>(47, 48)</w:t>
      </w:r>
      <w:r w:rsidR="001519AA">
        <w:rPr>
          <w:rFonts w:ascii="Times" w:eastAsia="Times New Roman" w:hAnsi="Times" w:cs="Times New Roman"/>
        </w:rPr>
        <w:fldChar w:fldCharType="end"/>
      </w:r>
      <w:r w:rsidR="001519AA">
        <w:rPr>
          <w:rFonts w:ascii="Times" w:eastAsia="Times New Roman" w:hAnsi="Times" w:cs="Times New Roman"/>
        </w:rPr>
        <w:t>.</w:t>
      </w:r>
    </w:p>
    <w:p w14:paraId="08C4D7D5" w14:textId="3C436469" w:rsidR="00D005CD" w:rsidRDefault="00E44B54" w:rsidP="005A194B">
      <w:pPr>
        <w:ind w:firstLine="360"/>
        <w:rPr>
          <w:rFonts w:ascii="Times" w:eastAsia="Times New Roman" w:hAnsi="Times" w:cs="Times New Roman"/>
        </w:rPr>
      </w:pPr>
      <w:proofErr w:type="spellStart"/>
      <w:r>
        <w:rPr>
          <w:rFonts w:ascii="Times" w:eastAsia="Times New Roman" w:hAnsi="Times" w:cs="Times New Roman"/>
        </w:rPr>
        <w:t>Navratil</w:t>
      </w:r>
      <w:proofErr w:type="spellEnd"/>
      <w:r>
        <w:rPr>
          <w:rFonts w:ascii="Times" w:eastAsia="Times New Roman" w:hAnsi="Times" w:cs="Times New Roman"/>
        </w:rPr>
        <w:t xml:space="preserve"> et al. (2011) described a human </w:t>
      </w:r>
      <w:proofErr w:type="spellStart"/>
      <w:r>
        <w:rPr>
          <w:rFonts w:ascii="Times" w:eastAsia="Times New Roman" w:hAnsi="Times" w:cs="Times New Roman"/>
        </w:rPr>
        <w:t>infectome</w:t>
      </w:r>
      <w:proofErr w:type="spellEnd"/>
      <w:r>
        <w:rPr>
          <w:rFonts w:ascii="Times" w:eastAsia="Times New Roman" w:hAnsi="Times" w:cs="Times New Roman"/>
        </w:rPr>
        <w:t xml:space="preserve"> network (HIN) that linked 416 viral proteins to 1,148 human proteins through 2,099 manually curated virus-host PPIs</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 xml:space="preserve">. </w:t>
      </w:r>
      <w:r w:rsidR="006D72B6">
        <w:rPr>
          <w:rFonts w:ascii="Times" w:eastAsia="Times New Roman" w:hAnsi="Times" w:cs="Times New Roman"/>
        </w:rPr>
        <w:t xml:space="preserve">In </w:t>
      </w:r>
      <w:proofErr w:type="gramStart"/>
      <w:r w:rsidR="006D72B6">
        <w:rPr>
          <w:rFonts w:ascii="Times" w:eastAsia="Times New Roman" w:hAnsi="Times" w:cs="Times New Roman"/>
        </w:rPr>
        <w:t>fact,  32</w:t>
      </w:r>
      <w:proofErr w:type="gramEnd"/>
      <w:r w:rsidR="006D72B6">
        <w:rPr>
          <w:rFonts w:ascii="Times" w:eastAsia="Times New Roman" w:hAnsi="Times" w:cs="Times New Roman"/>
        </w:rPr>
        <w:t>% of these cellular proteins are targeted by more than one virus protein. A similar fraction, 28% of these cellular targets interact with proteins from more than one virus.</w:t>
      </w:r>
    </w:p>
    <w:p w14:paraId="305759CD" w14:textId="64D9CDDB" w:rsidR="006D72B6" w:rsidRDefault="006D72B6" w:rsidP="005A194B">
      <w:pPr>
        <w:ind w:firstLine="360"/>
        <w:rPr>
          <w:ins w:id="127" w:author="Goodacre, Norman *" w:date="2018-03-23T16:31:00Z"/>
          <w:rFonts w:ascii="Times" w:eastAsia="Times New Roman" w:hAnsi="Times" w:cs="Times New Roman"/>
        </w:rPr>
      </w:pPr>
      <w:r>
        <w:rPr>
          <w:rFonts w:ascii="Times" w:eastAsia="Times New Roman" w:hAnsi="Times" w:cs="Times New Roman"/>
        </w:rPr>
        <w:t>Clearly, virus protein</w:t>
      </w:r>
      <w:r w:rsidR="00D32C7E">
        <w:rPr>
          <w:rFonts w:ascii="Times" w:eastAsia="Times New Roman" w:hAnsi="Times" w:cs="Times New Roman"/>
        </w:rPr>
        <w:t>s</w:t>
      </w:r>
      <w:r>
        <w:rPr>
          <w:rFonts w:ascii="Times" w:eastAsia="Times New Roman" w:hAnsi="Times" w:cs="Times New Roman"/>
        </w:rPr>
        <w:t xml:space="preserve"> attack a relatively small number of human proteins that are relevant for their replication.  More specifically, these human targets appear to be highly connected: the mean degree of these targets was 38 vs. 10 in non-targeted proteins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w:t>
      </w:r>
      <w:r w:rsidR="009B1E42">
        <w:rPr>
          <w:rFonts w:ascii="Times" w:eastAsia="Times New Roman" w:hAnsi="Times" w:cs="Times New Roman"/>
        </w:rPr>
        <w:t xml:space="preserve"> Even among highly connected proteins (k&gt;5) </w:t>
      </w:r>
      <w:r w:rsidR="00194E03">
        <w:rPr>
          <w:rFonts w:ascii="Times" w:eastAsia="Times New Roman" w:hAnsi="Times" w:cs="Times New Roman"/>
        </w:rPr>
        <w:t>in the human interactome</w:t>
      </w:r>
      <w:r w:rsidR="009B1E42">
        <w:rPr>
          <w:rFonts w:ascii="Times" w:eastAsia="Times New Roman" w:hAnsi="Times" w:cs="Times New Roman"/>
        </w:rPr>
        <w:t xml:space="preserve">, the degree of virus targets was twice as large as those of non-targeted proteins. </w:t>
      </w:r>
      <w:r w:rsidR="00194E03">
        <w:rPr>
          <w:rFonts w:ascii="Times" w:eastAsia="Times New Roman" w:hAnsi="Times" w:cs="Times New Roman"/>
        </w:rPr>
        <w:t>Note that only</w:t>
      </w:r>
      <w:r w:rsidR="00194E03" w:rsidRPr="00194E03">
        <w:rPr>
          <w:rFonts w:ascii="Times" w:eastAsia="Times New Roman" w:hAnsi="Times" w:cs="Times New Roman"/>
        </w:rPr>
        <w:t xml:space="preserve"> 50% of all </w:t>
      </w:r>
      <w:r w:rsidR="00194E03">
        <w:rPr>
          <w:rFonts w:ascii="Times" w:eastAsia="Times New Roman" w:hAnsi="Times" w:cs="Times New Roman"/>
        </w:rPr>
        <w:t xml:space="preserve">human </w:t>
      </w:r>
      <w:r w:rsidR="00194E03" w:rsidRPr="00194E03">
        <w:rPr>
          <w:rFonts w:ascii="Times" w:eastAsia="Times New Roman" w:hAnsi="Times" w:cs="Times New Roman"/>
        </w:rPr>
        <w:t>proteins</w:t>
      </w:r>
      <w:r w:rsidR="00194E03">
        <w:rPr>
          <w:rFonts w:ascii="Times" w:eastAsia="Times New Roman" w:hAnsi="Times" w:cs="Times New Roman"/>
        </w:rPr>
        <w:t xml:space="preserve"> were known to interact with other proteins</w:t>
      </w:r>
      <w:r w:rsidR="00194E03" w:rsidRPr="00194E03">
        <w:rPr>
          <w:rFonts w:ascii="Times" w:eastAsia="Times New Roman" w:hAnsi="Times" w:cs="Times New Roman"/>
        </w:rPr>
        <w:t xml:space="preserve"> in </w:t>
      </w:r>
      <w:r w:rsidR="00194E03">
        <w:rPr>
          <w:rFonts w:ascii="Times" w:eastAsia="Times New Roman" w:hAnsi="Times" w:cs="Times New Roman"/>
        </w:rPr>
        <w:t xml:space="preserve">the </w:t>
      </w:r>
      <w:r w:rsidR="00194E03" w:rsidRPr="00194E03">
        <w:rPr>
          <w:rFonts w:ascii="Times" w:eastAsia="Times New Roman" w:hAnsi="Times" w:cs="Times New Roman"/>
        </w:rPr>
        <w:t>2011</w:t>
      </w:r>
      <w:r w:rsidR="00194E03">
        <w:rPr>
          <w:rFonts w:ascii="Times" w:eastAsia="Times New Roman" w:hAnsi="Times" w:cs="Times New Roman"/>
        </w:rPr>
        <w:t xml:space="preserve"> human proteome, and 50% of these interacting proteins were interacting with only one other protein.</w:t>
      </w:r>
    </w:p>
    <w:p w14:paraId="4C1DCD59" w14:textId="711EF5B3" w:rsidR="000817D6" w:rsidRDefault="000817D6" w:rsidP="005A194B">
      <w:pPr>
        <w:ind w:firstLine="360"/>
        <w:rPr>
          <w:ins w:id="128" w:author="Goodacre, Norman *" w:date="2018-03-23T16:31:00Z"/>
          <w:rFonts w:ascii="Times" w:eastAsia="Times New Roman" w:hAnsi="Times" w:cs="Times New Roman"/>
        </w:rPr>
      </w:pPr>
    </w:p>
    <w:p w14:paraId="07928DA3" w14:textId="4E971A99" w:rsidR="000817D6" w:rsidRDefault="000817D6" w:rsidP="000817D6">
      <w:pPr>
        <w:ind w:firstLine="360"/>
        <w:rPr>
          <w:ins w:id="129" w:author="Goodacre, Norman *" w:date="2018-03-23T16:32:00Z"/>
          <w:rFonts w:ascii="Times New Roman" w:hAnsi="Times New Roman" w:cs="Times New Roman"/>
          <w:b/>
          <w:bCs/>
        </w:rPr>
      </w:pPr>
      <w:bookmarkStart w:id="130" w:name="_Hlk509586046"/>
      <w:ins w:id="131" w:author="Goodacre, Norman *" w:date="2018-03-23T16:31:00Z">
        <w:r>
          <w:rPr>
            <w:rFonts w:ascii="Times New Roman" w:hAnsi="Times New Roman" w:cs="Times New Roman"/>
            <w:b/>
            <w:bCs/>
          </w:rPr>
          <w:t>How are protein-protein interactions related for viruses with multiple hosts</w:t>
        </w:r>
        <w:bookmarkEnd w:id="130"/>
        <w:r>
          <w:rPr>
            <w:rFonts w:ascii="Times New Roman" w:hAnsi="Times New Roman" w:cs="Times New Roman"/>
            <w:b/>
            <w:bCs/>
          </w:rPr>
          <w:t>?</w:t>
        </w:r>
      </w:ins>
    </w:p>
    <w:p w14:paraId="6EB9B226" w14:textId="1473F821" w:rsidR="00853515" w:rsidRDefault="000817D6" w:rsidP="000817D6">
      <w:pPr>
        <w:rPr>
          <w:ins w:id="132" w:author="Goodacre, Norman *" w:date="2018-03-23T17:55:00Z"/>
          <w:rFonts w:ascii="Times New Roman" w:hAnsi="Times New Roman" w:cs="Times New Roman"/>
          <w:bCs/>
        </w:rPr>
        <w:pPrChange w:id="133" w:author="Goodacre, Norman *" w:date="2018-03-23T16:32:00Z">
          <w:pPr>
            <w:ind w:firstLine="360"/>
          </w:pPr>
        </w:pPrChange>
      </w:pPr>
      <w:ins w:id="134" w:author="Goodacre, Norman *" w:date="2018-03-23T16:32:00Z">
        <w:r>
          <w:rPr>
            <w:rFonts w:ascii="Times New Roman" w:hAnsi="Times New Roman" w:cs="Times New Roman"/>
            <w:bCs/>
          </w:rPr>
          <w:t xml:space="preserve">Some viruses are capable of infecting multiple hosts; this includes some viruses of humans. </w:t>
        </w:r>
      </w:ins>
      <w:ins w:id="135" w:author="Goodacre, Norman *" w:date="2018-03-23T16:38:00Z">
        <w:r w:rsidR="003F6F9A">
          <w:rPr>
            <w:rFonts w:ascii="Times New Roman" w:hAnsi="Times New Roman" w:cs="Times New Roman"/>
            <w:bCs/>
          </w:rPr>
          <w:t>One might expect that such</w:t>
        </w:r>
        <w:r w:rsidR="00C84196">
          <w:rPr>
            <w:rFonts w:ascii="Times New Roman" w:hAnsi="Times New Roman" w:cs="Times New Roman"/>
            <w:bCs/>
          </w:rPr>
          <w:t xml:space="preserve"> “generalist</w:t>
        </w:r>
      </w:ins>
      <w:ins w:id="136" w:author="Goodacre, Norman *" w:date="2018-03-23T16:39:00Z">
        <w:r w:rsidR="00C84196">
          <w:rPr>
            <w:rFonts w:ascii="Times New Roman" w:hAnsi="Times New Roman" w:cs="Times New Roman"/>
            <w:bCs/>
          </w:rPr>
          <w:t xml:space="preserve">” viruses enjoy an evolutionary advantage due to their potential to access more hosts. However, in most cases </w:t>
        </w:r>
      </w:ins>
      <w:ins w:id="137" w:author="Goodacre, Norman *" w:date="2018-03-23T16:40:00Z">
        <w:r w:rsidR="00C84196">
          <w:rPr>
            <w:rFonts w:ascii="Times New Roman" w:hAnsi="Times New Roman" w:cs="Times New Roman"/>
            <w:bCs/>
          </w:rPr>
          <w:t>adaptive</w:t>
        </w:r>
      </w:ins>
      <w:ins w:id="138" w:author="Goodacre, Norman *" w:date="2018-03-23T16:39:00Z">
        <w:r w:rsidR="00C84196">
          <w:rPr>
            <w:rFonts w:ascii="Times New Roman" w:hAnsi="Times New Roman" w:cs="Times New Roman"/>
            <w:bCs/>
          </w:rPr>
          <w:t xml:space="preserve"> mutations for one host bring about antagonistic pleiotropy, or a decrease</w:t>
        </w:r>
      </w:ins>
      <w:ins w:id="139" w:author="Goodacre, Norman *" w:date="2018-03-23T16:40:00Z">
        <w:r w:rsidR="00C84196">
          <w:rPr>
            <w:rFonts w:ascii="Times New Roman" w:hAnsi="Times New Roman" w:cs="Times New Roman"/>
            <w:bCs/>
          </w:rPr>
          <w:t xml:space="preserve"> in fitness for replicating </w:t>
        </w:r>
        <w:r w:rsidR="003F6F9A">
          <w:rPr>
            <w:rFonts w:ascii="Times New Roman" w:hAnsi="Times New Roman" w:cs="Times New Roman"/>
            <w:bCs/>
          </w:rPr>
          <w:t>within another host</w:t>
        </w:r>
      </w:ins>
      <w:ins w:id="140" w:author="Goodacre, Norman *" w:date="2018-03-23T16:54:00Z">
        <w:r w:rsidR="001F3B79">
          <w:rPr>
            <w:rFonts w:ascii="Times New Roman" w:hAnsi="Times New Roman" w:cs="Times New Roman"/>
            <w:bCs/>
          </w:rPr>
          <w:t xml:space="preserve">, with </w:t>
        </w:r>
      </w:ins>
      <w:ins w:id="141" w:author="Goodacre, Norman *" w:date="2018-03-23T16:55:00Z">
        <w:r w:rsidR="001F3B79">
          <w:rPr>
            <w:rFonts w:ascii="Times New Roman" w:hAnsi="Times New Roman" w:cs="Times New Roman"/>
            <w:bCs/>
          </w:rPr>
          <w:t>a</w:t>
        </w:r>
      </w:ins>
      <w:ins w:id="142" w:author="Goodacre, Norman *" w:date="2018-03-23T16:54:00Z">
        <w:r w:rsidR="001F3B79">
          <w:rPr>
            <w:rFonts w:ascii="Times New Roman" w:hAnsi="Times New Roman" w:cs="Times New Roman"/>
            <w:bCs/>
          </w:rPr>
          <w:t xml:space="preserve"> possible exception </w:t>
        </w:r>
      </w:ins>
      <w:ins w:id="143" w:author="Goodacre, Norman *" w:date="2018-03-23T16:55:00Z">
        <w:r w:rsidR="001F3B79">
          <w:rPr>
            <w:rFonts w:ascii="Times New Roman" w:hAnsi="Times New Roman" w:cs="Times New Roman"/>
            <w:bCs/>
          </w:rPr>
          <w:t>when a host’s population tends to fluctuate widely</w:t>
        </w:r>
      </w:ins>
      <w:ins w:id="144" w:author="Goodacre, Norman *" w:date="2018-03-23T16:41:00Z">
        <w:r w:rsidR="003F6F9A">
          <w:rPr>
            <w:rFonts w:ascii="Times New Roman" w:hAnsi="Times New Roman" w:cs="Times New Roman"/>
            <w:bCs/>
          </w:rPr>
          <w:t xml:space="preserve"> (</w:t>
        </w:r>
        <w:commentRangeStart w:id="145"/>
        <w:r w:rsidR="003F6F9A">
          <w:rPr>
            <w:rFonts w:ascii="Times New Roman" w:hAnsi="Times New Roman" w:cs="Times New Roman"/>
            <w:bCs/>
          </w:rPr>
          <w:t>Elena et al., 2009)</w:t>
        </w:r>
      </w:ins>
      <w:ins w:id="146" w:author="Goodacre, Norman *" w:date="2018-03-23T16:40:00Z">
        <w:r w:rsidR="003F6F9A">
          <w:rPr>
            <w:rFonts w:ascii="Times New Roman" w:hAnsi="Times New Roman" w:cs="Times New Roman"/>
            <w:bCs/>
          </w:rPr>
          <w:t>.</w:t>
        </w:r>
      </w:ins>
      <w:ins w:id="147" w:author="Goodacre, Norman *" w:date="2018-03-23T16:41:00Z">
        <w:r w:rsidR="003F6F9A">
          <w:rPr>
            <w:rFonts w:ascii="Times New Roman" w:hAnsi="Times New Roman" w:cs="Times New Roman"/>
            <w:bCs/>
          </w:rPr>
          <w:t xml:space="preserve"> </w:t>
        </w:r>
        <w:commentRangeEnd w:id="145"/>
        <w:r w:rsidR="003F6F9A">
          <w:rPr>
            <w:rStyle w:val="CommentReference"/>
          </w:rPr>
          <w:commentReference w:id="145"/>
        </w:r>
      </w:ins>
      <w:ins w:id="148" w:author="Goodacre, Norman *" w:date="2018-03-23T16:40:00Z">
        <w:r w:rsidR="003F6F9A">
          <w:rPr>
            <w:rFonts w:ascii="Times New Roman" w:hAnsi="Times New Roman" w:cs="Times New Roman"/>
            <w:bCs/>
          </w:rPr>
          <w:t xml:space="preserve"> </w:t>
        </w:r>
      </w:ins>
      <w:ins w:id="149" w:author="Goodacre, Norman *" w:date="2018-03-23T17:45:00Z">
        <w:r w:rsidR="00BB1BE8">
          <w:rPr>
            <w:rFonts w:ascii="Times New Roman" w:hAnsi="Times New Roman" w:cs="Times New Roman"/>
            <w:bCs/>
          </w:rPr>
          <w:t xml:space="preserve">An important distinction between types of multi-host viruses is </w:t>
        </w:r>
      </w:ins>
      <w:ins w:id="150" w:author="Goodacre, Norman *" w:date="2018-03-23T17:46:00Z">
        <w:r w:rsidR="00BB1BE8">
          <w:rPr>
            <w:rFonts w:ascii="Times New Roman" w:hAnsi="Times New Roman" w:cs="Times New Roman"/>
            <w:bCs/>
          </w:rPr>
          <w:t xml:space="preserve">whether </w:t>
        </w:r>
        <w:r w:rsidR="00853515">
          <w:rPr>
            <w:rFonts w:ascii="Times New Roman" w:hAnsi="Times New Roman" w:cs="Times New Roman"/>
            <w:bCs/>
          </w:rPr>
          <w:t>multiple hosts are required as part of the life cycle</w:t>
        </w:r>
      </w:ins>
      <w:ins w:id="151" w:author="Goodacre, Norman *" w:date="2018-03-23T18:07:00Z">
        <w:r w:rsidR="005C4551">
          <w:rPr>
            <w:rFonts w:ascii="Times New Roman" w:hAnsi="Times New Roman" w:cs="Times New Roman"/>
            <w:bCs/>
          </w:rPr>
          <w:t xml:space="preserve">, or whether </w:t>
        </w:r>
      </w:ins>
      <w:ins w:id="152" w:author="Goodacre, Norman *" w:date="2018-03-23T18:08:00Z">
        <w:r w:rsidR="005C4551">
          <w:rPr>
            <w:rFonts w:ascii="Times New Roman" w:hAnsi="Times New Roman" w:cs="Times New Roman"/>
            <w:bCs/>
          </w:rPr>
          <w:t xml:space="preserve">the virus often </w:t>
        </w:r>
        <w:r w:rsidR="005C4551">
          <w:rPr>
            <w:rFonts w:ascii="Times New Roman" w:hAnsi="Times New Roman" w:cs="Times New Roman"/>
            <w:bCs/>
          </w:rPr>
          <w:lastRenderedPageBreak/>
          <w:t>crosses over between different hosts but only requires one host per life cycle</w:t>
        </w:r>
      </w:ins>
      <w:ins w:id="153" w:author="Goodacre, Norman *" w:date="2018-03-23T18:06:00Z">
        <w:r w:rsidR="00DA7C15">
          <w:rPr>
            <w:rFonts w:ascii="Times New Roman" w:hAnsi="Times New Roman" w:cs="Times New Roman"/>
            <w:bCs/>
          </w:rPr>
          <w:t>.</w:t>
        </w:r>
      </w:ins>
      <w:ins w:id="154" w:author="Goodacre, Norman *" w:date="2018-03-23T17:46:00Z">
        <w:r w:rsidR="00853515">
          <w:rPr>
            <w:rFonts w:ascii="Times New Roman" w:hAnsi="Times New Roman" w:cs="Times New Roman"/>
            <w:bCs/>
          </w:rPr>
          <w:t xml:space="preserve"> </w:t>
        </w:r>
      </w:ins>
      <w:ins w:id="155" w:author="Goodacre, Norman *" w:date="2018-03-23T18:06:00Z">
        <w:r w:rsidR="00DA7C15">
          <w:rPr>
            <w:rFonts w:ascii="Times New Roman" w:hAnsi="Times New Roman" w:cs="Times New Roman"/>
            <w:bCs/>
          </w:rPr>
          <w:t>For obligate multi-host viruses,</w:t>
        </w:r>
      </w:ins>
      <w:ins w:id="156" w:author="Goodacre, Norman *" w:date="2018-03-23T17:46:00Z">
        <w:r w:rsidR="00853515">
          <w:rPr>
            <w:rFonts w:ascii="Times New Roman" w:hAnsi="Times New Roman" w:cs="Times New Roman"/>
            <w:bCs/>
          </w:rPr>
          <w:t xml:space="preserve"> a pheno</w:t>
        </w:r>
      </w:ins>
      <w:ins w:id="157" w:author="Goodacre, Norman *" w:date="2018-03-23T17:53:00Z">
        <w:r w:rsidR="00853515">
          <w:rPr>
            <w:rFonts w:ascii="Times New Roman" w:hAnsi="Times New Roman" w:cs="Times New Roman"/>
            <w:bCs/>
          </w:rPr>
          <w:t xml:space="preserve">typic change specific to each host is often developed, which increases the chances of transmission. </w:t>
        </w:r>
      </w:ins>
      <w:ins w:id="158" w:author="Goodacre, Norman *" w:date="2018-03-23T18:03:00Z">
        <w:r w:rsidR="003906B2">
          <w:rPr>
            <w:rFonts w:ascii="Times New Roman" w:hAnsi="Times New Roman" w:cs="Times New Roman"/>
            <w:bCs/>
          </w:rPr>
          <w:t xml:space="preserve">The hosts themselves are often very different, in terms of pH, temperature, and cell type. </w:t>
        </w:r>
      </w:ins>
      <w:ins w:id="159" w:author="Goodacre, Norman *" w:date="2018-03-23T17:53:00Z">
        <w:r w:rsidR="00853515">
          <w:rPr>
            <w:rFonts w:ascii="Times New Roman" w:hAnsi="Times New Roman" w:cs="Times New Roman"/>
            <w:bCs/>
          </w:rPr>
          <w:t>Thus, it is likely that PPIs</w:t>
        </w:r>
      </w:ins>
      <w:ins w:id="160" w:author="Goodacre, Norman *" w:date="2018-03-23T17:46:00Z">
        <w:r w:rsidR="00853515">
          <w:rPr>
            <w:rFonts w:ascii="Times New Roman" w:hAnsi="Times New Roman" w:cs="Times New Roman"/>
            <w:bCs/>
          </w:rPr>
          <w:t xml:space="preserve"> </w:t>
        </w:r>
      </w:ins>
      <w:ins w:id="161" w:author="Goodacre, Norman *" w:date="2018-03-23T17:54:00Z">
        <w:r w:rsidR="003906B2">
          <w:rPr>
            <w:rFonts w:ascii="Times New Roman" w:hAnsi="Times New Roman" w:cs="Times New Roman"/>
            <w:bCs/>
          </w:rPr>
          <w:t>fro</w:t>
        </w:r>
        <w:r w:rsidR="00853515">
          <w:rPr>
            <w:rFonts w:ascii="Times New Roman" w:hAnsi="Times New Roman" w:cs="Times New Roman"/>
            <w:bCs/>
          </w:rPr>
          <w:t>m obligate multi-host viruses vary more than do PPIs from optional multi-host viruses</w:t>
        </w:r>
      </w:ins>
      <w:ins w:id="162" w:author="Goodacre, Norman *" w:date="2018-03-23T18:07:00Z">
        <w:r w:rsidR="005C4551">
          <w:rPr>
            <w:rFonts w:ascii="Times New Roman" w:hAnsi="Times New Roman" w:cs="Times New Roman"/>
            <w:bCs/>
          </w:rPr>
          <w:t xml:space="preserve">. </w:t>
        </w:r>
      </w:ins>
    </w:p>
    <w:p w14:paraId="15E43407" w14:textId="679E6486" w:rsidR="000817D6" w:rsidRDefault="00853515" w:rsidP="00853515">
      <w:pPr>
        <w:ind w:firstLine="720"/>
        <w:rPr>
          <w:ins w:id="163" w:author="Goodacre, Norman *" w:date="2018-03-23T17:55:00Z"/>
          <w:rFonts w:ascii="Times New Roman" w:hAnsi="Times New Roman" w:cs="Times New Roman"/>
          <w:bCs/>
        </w:rPr>
        <w:pPrChange w:id="164" w:author="Goodacre, Norman *" w:date="2018-03-23T17:55:00Z">
          <w:pPr>
            <w:ind w:firstLine="360"/>
          </w:pPr>
        </w:pPrChange>
      </w:pPr>
      <w:ins w:id="165" w:author="Goodacre, Norman *" w:date="2018-03-23T17:48:00Z">
        <w:r>
          <w:rPr>
            <w:rFonts w:ascii="Times New Roman" w:hAnsi="Times New Roman" w:cs="Times New Roman"/>
            <w:bCs/>
          </w:rPr>
          <w:t>Arboviruses (arthropod-borne viruses) are among the most burdensome multi-host viruses for humans</w:t>
        </w:r>
      </w:ins>
      <w:ins w:id="166" w:author="Goodacre, Norman *" w:date="2018-03-23T17:52:00Z">
        <w:r>
          <w:rPr>
            <w:rFonts w:ascii="Times New Roman" w:hAnsi="Times New Roman" w:cs="Times New Roman"/>
            <w:bCs/>
          </w:rPr>
          <w:t>; a</w:t>
        </w:r>
        <w:r>
          <w:rPr>
            <w:rFonts w:ascii="Times New Roman" w:hAnsi="Times New Roman" w:cs="Times New Roman"/>
            <w:bCs/>
          </w:rPr>
          <w:t xml:space="preserve"> good example is d</w:t>
        </w:r>
        <w:r>
          <w:rPr>
            <w:rFonts w:ascii="Times New Roman" w:hAnsi="Times New Roman" w:cs="Times New Roman"/>
            <w:bCs/>
          </w:rPr>
          <w:t>engue.</w:t>
        </w:r>
      </w:ins>
      <w:ins w:id="167" w:author="Goodacre, Norman *" w:date="2018-03-23T17:01:00Z">
        <w:r w:rsidR="00F21F19">
          <w:rPr>
            <w:rFonts w:ascii="Times New Roman" w:hAnsi="Times New Roman" w:cs="Times New Roman"/>
            <w:bCs/>
          </w:rPr>
          <w:t xml:space="preserve"> The </w:t>
        </w:r>
        <w:proofErr w:type="spellStart"/>
        <w:r w:rsidR="00F21F19">
          <w:rPr>
            <w:rFonts w:ascii="Times New Roman" w:hAnsi="Times New Roman" w:cs="Times New Roman"/>
            <w:bCs/>
          </w:rPr>
          <w:t>D</w:t>
        </w:r>
      </w:ins>
      <w:ins w:id="168" w:author="Goodacre, Norman *" w:date="2018-03-23T17:02:00Z">
        <w:r w:rsidR="00F21F19">
          <w:rPr>
            <w:rFonts w:ascii="Times New Roman" w:hAnsi="Times New Roman" w:cs="Times New Roman"/>
            <w:bCs/>
          </w:rPr>
          <w:t>envInt</w:t>
        </w:r>
        <w:proofErr w:type="spellEnd"/>
        <w:r w:rsidR="00F21F19">
          <w:rPr>
            <w:rFonts w:ascii="Times New Roman" w:hAnsi="Times New Roman" w:cs="Times New Roman"/>
            <w:bCs/>
          </w:rPr>
          <w:t xml:space="preserve"> </w:t>
        </w:r>
        <w:commentRangeStart w:id="169"/>
        <w:r w:rsidR="00F21F19">
          <w:rPr>
            <w:rFonts w:ascii="Times New Roman" w:hAnsi="Times New Roman" w:cs="Times New Roman"/>
            <w:bCs/>
          </w:rPr>
          <w:t>database</w:t>
        </w:r>
      </w:ins>
      <w:commentRangeEnd w:id="169"/>
      <w:ins w:id="170" w:author="Goodacre, Norman *" w:date="2018-03-23T17:04:00Z">
        <w:r w:rsidR="00F21F19">
          <w:rPr>
            <w:rStyle w:val="CommentReference"/>
          </w:rPr>
          <w:commentReference w:id="169"/>
        </w:r>
      </w:ins>
      <w:ins w:id="171" w:author="Goodacre, Norman *" w:date="2018-03-23T17:02:00Z">
        <w:r w:rsidR="00F21F19">
          <w:rPr>
            <w:rFonts w:ascii="Times New Roman" w:hAnsi="Times New Roman" w:cs="Times New Roman"/>
            <w:bCs/>
          </w:rPr>
          <w:t xml:space="preserve"> </w:t>
        </w:r>
      </w:ins>
      <w:ins w:id="172" w:author="Goodacre, Norman *" w:date="2018-03-23T17:04:00Z">
        <w:r w:rsidR="00F21F19">
          <w:rPr>
            <w:rFonts w:ascii="Times New Roman" w:hAnsi="Times New Roman" w:cs="Times New Roman"/>
            <w:bCs/>
          </w:rPr>
          <w:t>(</w:t>
        </w:r>
        <w:proofErr w:type="spellStart"/>
        <w:r w:rsidR="00F21F19">
          <w:rPr>
            <w:rFonts w:ascii="Times New Roman" w:hAnsi="Times New Roman" w:cs="Times New Roman"/>
            <w:bCs/>
          </w:rPr>
          <w:t>Dey</w:t>
        </w:r>
        <w:proofErr w:type="spellEnd"/>
        <w:r w:rsidR="00F21F19">
          <w:rPr>
            <w:rFonts w:ascii="Times New Roman" w:hAnsi="Times New Roman" w:cs="Times New Roman"/>
            <w:bCs/>
          </w:rPr>
          <w:t xml:space="preserve"> and </w:t>
        </w:r>
        <w:proofErr w:type="spellStart"/>
        <w:r w:rsidR="00F21F19">
          <w:rPr>
            <w:rFonts w:ascii="Times New Roman" w:hAnsi="Times New Roman" w:cs="Times New Roman"/>
            <w:bCs/>
          </w:rPr>
          <w:t>M</w:t>
        </w:r>
        <w:r w:rsidR="00A95C58">
          <w:rPr>
            <w:rFonts w:ascii="Times New Roman" w:hAnsi="Times New Roman" w:cs="Times New Roman"/>
            <w:bCs/>
          </w:rPr>
          <w:t>ukhopadhyay</w:t>
        </w:r>
        <w:proofErr w:type="spellEnd"/>
        <w:r w:rsidR="00A95C58">
          <w:rPr>
            <w:rFonts w:ascii="Times New Roman" w:hAnsi="Times New Roman" w:cs="Times New Roman"/>
            <w:bCs/>
          </w:rPr>
          <w:t>, 2017</w:t>
        </w:r>
        <w:r w:rsidR="00F21F19">
          <w:rPr>
            <w:rFonts w:ascii="Times New Roman" w:hAnsi="Times New Roman" w:cs="Times New Roman"/>
            <w:bCs/>
          </w:rPr>
          <w:t xml:space="preserve">) </w:t>
        </w:r>
      </w:ins>
      <w:ins w:id="173" w:author="Goodacre, Norman *" w:date="2018-03-23T17:02:00Z">
        <w:r w:rsidR="00F21F19">
          <w:rPr>
            <w:rFonts w:ascii="Times New Roman" w:hAnsi="Times New Roman" w:cs="Times New Roman"/>
            <w:bCs/>
          </w:rPr>
          <w:t xml:space="preserve">catalogues </w:t>
        </w:r>
      </w:ins>
      <w:ins w:id="174" w:author="Goodacre, Norman *" w:date="2018-03-23T17:03:00Z">
        <w:r w:rsidR="00F21F19">
          <w:rPr>
            <w:rFonts w:ascii="Times New Roman" w:hAnsi="Times New Roman" w:cs="Times New Roman"/>
            <w:bCs/>
          </w:rPr>
          <w:t xml:space="preserve">PPIs between the 10 dengue proteins, of which 7 are non-structural, and both human and mosquito proteins. </w:t>
        </w:r>
      </w:ins>
      <w:ins w:id="175" w:author="Goodacre, Norman *" w:date="2018-03-23T17:14:00Z">
        <w:r w:rsidR="00C532A1">
          <w:rPr>
            <w:rFonts w:ascii="Times New Roman" w:hAnsi="Times New Roman" w:cs="Times New Roman"/>
            <w:bCs/>
          </w:rPr>
          <w:t xml:space="preserve">The dengue-human network consists of 535 interactions between 10 dengue and 335 human proteins, while the </w:t>
        </w:r>
      </w:ins>
      <w:ins w:id="176" w:author="Goodacre, Norman *" w:date="2018-03-23T17:15:00Z">
        <w:r w:rsidR="00C532A1">
          <w:rPr>
            <w:rFonts w:ascii="Times New Roman" w:hAnsi="Times New Roman" w:cs="Times New Roman"/>
            <w:bCs/>
          </w:rPr>
          <w:t xml:space="preserve">dengue-mosquito network consists of 249 interactions between 10 dengue and 140 mosquito proteins. </w:t>
        </w:r>
      </w:ins>
      <w:ins w:id="177" w:author="Goodacre, Norman *" w:date="2018-03-23T17:03:00Z">
        <w:r w:rsidR="00A95C58">
          <w:rPr>
            <w:rFonts w:ascii="Times New Roman" w:hAnsi="Times New Roman" w:cs="Times New Roman"/>
            <w:bCs/>
          </w:rPr>
          <w:t>The dengue-human and dengue-mosquito</w:t>
        </w:r>
      </w:ins>
      <w:ins w:id="178" w:author="Goodacre, Norman *" w:date="2018-03-23T17:11:00Z">
        <w:r w:rsidR="00A95C58">
          <w:rPr>
            <w:rFonts w:ascii="Times New Roman" w:hAnsi="Times New Roman" w:cs="Times New Roman"/>
            <w:bCs/>
          </w:rPr>
          <w:t xml:space="preserve"> networks</w:t>
        </w:r>
      </w:ins>
      <w:ins w:id="179" w:author="Goodacre, Norman *" w:date="2018-03-23T17:03:00Z">
        <w:r w:rsidR="00A95C58">
          <w:rPr>
            <w:rFonts w:ascii="Times New Roman" w:hAnsi="Times New Roman" w:cs="Times New Roman"/>
            <w:bCs/>
          </w:rPr>
          <w:t xml:space="preserve"> are similar </w:t>
        </w:r>
      </w:ins>
      <w:ins w:id="180" w:author="Goodacre, Norman *" w:date="2018-03-23T17:17:00Z">
        <w:r w:rsidR="00447C09">
          <w:rPr>
            <w:rFonts w:ascii="Times New Roman" w:hAnsi="Times New Roman" w:cs="Times New Roman"/>
            <w:bCs/>
          </w:rPr>
          <w:t>at the higher degrees nodes</w:t>
        </w:r>
      </w:ins>
      <w:ins w:id="181" w:author="Goodacre, Norman *" w:date="2018-03-23T17:03:00Z">
        <w:r w:rsidR="00A95C58">
          <w:rPr>
            <w:rFonts w:ascii="Times New Roman" w:hAnsi="Times New Roman" w:cs="Times New Roman"/>
            <w:bCs/>
          </w:rPr>
          <w:t xml:space="preserve">, with NS5, E and NS3 the most highly-connected dengue proteins. However, the mosquito network is both smaller and more highly-clustered, with </w:t>
        </w:r>
      </w:ins>
      <w:ins w:id="182" w:author="Goodacre, Norman *" w:date="2018-03-23T17:12:00Z">
        <w:r w:rsidR="00A95C58">
          <w:rPr>
            <w:rFonts w:ascii="Times New Roman" w:hAnsi="Times New Roman" w:cs="Times New Roman"/>
            <w:bCs/>
          </w:rPr>
          <w:t>the C protein sharing a very similar set of partners with E</w:t>
        </w:r>
      </w:ins>
      <w:ins w:id="183" w:author="Goodacre, Norman *" w:date="2018-03-23T17:14:00Z">
        <w:r w:rsidR="00447C09">
          <w:rPr>
            <w:rFonts w:ascii="Times New Roman" w:hAnsi="Times New Roman" w:cs="Times New Roman"/>
            <w:bCs/>
          </w:rPr>
          <w:t>.</w:t>
        </w:r>
      </w:ins>
      <w:ins w:id="184" w:author="Goodacre, Norman *" w:date="2018-03-23T17:17:00Z">
        <w:r w:rsidR="00493BE5">
          <w:rPr>
            <w:rFonts w:ascii="Times New Roman" w:hAnsi="Times New Roman" w:cs="Times New Roman"/>
            <w:bCs/>
          </w:rPr>
          <w:t xml:space="preserve"> </w:t>
        </w:r>
      </w:ins>
      <w:ins w:id="185" w:author="Goodacre, Norman *" w:date="2018-03-23T17:31:00Z">
        <w:r w:rsidR="00A14F57">
          <w:rPr>
            <w:rFonts w:ascii="Times New Roman" w:hAnsi="Times New Roman" w:cs="Times New Roman"/>
            <w:bCs/>
          </w:rPr>
          <w:t xml:space="preserve">No </w:t>
        </w:r>
      </w:ins>
      <w:ins w:id="186" w:author="Goodacre, Norman *" w:date="2018-03-23T17:17:00Z">
        <w:r w:rsidR="00493BE5">
          <w:rPr>
            <w:rFonts w:ascii="Times New Roman" w:hAnsi="Times New Roman" w:cs="Times New Roman"/>
            <w:bCs/>
          </w:rPr>
          <w:t xml:space="preserve">meta-analysis has yet been performed </w:t>
        </w:r>
      </w:ins>
      <w:ins w:id="187" w:author="Goodacre, Norman *" w:date="2018-03-23T17:31:00Z">
        <w:r w:rsidR="00A14F57">
          <w:rPr>
            <w:rFonts w:ascii="Times New Roman" w:hAnsi="Times New Roman" w:cs="Times New Roman"/>
            <w:bCs/>
          </w:rPr>
          <w:t xml:space="preserve">with </w:t>
        </w:r>
        <w:proofErr w:type="spellStart"/>
        <w:r w:rsidR="00A14F57">
          <w:rPr>
            <w:rFonts w:ascii="Times New Roman" w:hAnsi="Times New Roman" w:cs="Times New Roman"/>
            <w:bCs/>
          </w:rPr>
          <w:t>DenvInt</w:t>
        </w:r>
        <w:proofErr w:type="spellEnd"/>
        <w:r w:rsidR="00A14F57">
          <w:rPr>
            <w:rFonts w:ascii="Times New Roman" w:hAnsi="Times New Roman" w:cs="Times New Roman"/>
            <w:bCs/>
          </w:rPr>
          <w:t xml:space="preserve"> </w:t>
        </w:r>
      </w:ins>
      <w:ins w:id="188" w:author="Goodacre, Norman *" w:date="2018-03-23T17:17:00Z">
        <w:r w:rsidR="00493BE5">
          <w:rPr>
            <w:rFonts w:ascii="Times New Roman" w:hAnsi="Times New Roman" w:cs="Times New Roman"/>
            <w:bCs/>
          </w:rPr>
          <w:t xml:space="preserve">to </w:t>
        </w:r>
        <w:proofErr w:type="gramStart"/>
        <w:r w:rsidR="00493BE5">
          <w:rPr>
            <w:rFonts w:ascii="Times New Roman" w:hAnsi="Times New Roman" w:cs="Times New Roman"/>
            <w:bCs/>
          </w:rPr>
          <w:t>compared</w:t>
        </w:r>
        <w:proofErr w:type="gramEnd"/>
        <w:r w:rsidR="00493BE5">
          <w:rPr>
            <w:rFonts w:ascii="Times New Roman" w:hAnsi="Times New Roman" w:cs="Times New Roman"/>
            <w:bCs/>
          </w:rPr>
          <w:t xml:space="preserve"> the functions of the human and mosquito targets. </w:t>
        </w:r>
      </w:ins>
      <w:ins w:id="189" w:author="Goodacre, Norman *" w:date="2018-03-23T17:31:00Z">
        <w:r w:rsidR="00A14F57">
          <w:rPr>
            <w:rFonts w:ascii="Times New Roman" w:hAnsi="Times New Roman" w:cs="Times New Roman"/>
            <w:bCs/>
          </w:rPr>
          <w:t xml:space="preserve">However, </w:t>
        </w:r>
      </w:ins>
      <w:commentRangeStart w:id="190"/>
      <w:proofErr w:type="spellStart"/>
      <w:ins w:id="191" w:author="Goodacre, Norman *" w:date="2018-03-23T17:39:00Z">
        <w:r w:rsidR="00A14E5D">
          <w:rPr>
            <w:rFonts w:ascii="Times New Roman" w:hAnsi="Times New Roman" w:cs="Times New Roman"/>
            <w:bCs/>
          </w:rPr>
          <w:t>Mairang</w:t>
        </w:r>
        <w:proofErr w:type="spellEnd"/>
        <w:r w:rsidR="00A14E5D">
          <w:rPr>
            <w:rFonts w:ascii="Times New Roman" w:hAnsi="Times New Roman" w:cs="Times New Roman"/>
            <w:bCs/>
          </w:rPr>
          <w:t xml:space="preserve"> et al. (2013)</w:t>
        </w:r>
      </w:ins>
      <w:ins w:id="192" w:author="Goodacre, Norman *" w:date="2018-03-23T17:35:00Z">
        <w:r w:rsidR="00FC3C79">
          <w:rPr>
            <w:rFonts w:ascii="Times New Roman" w:hAnsi="Times New Roman" w:cs="Times New Roman"/>
            <w:bCs/>
          </w:rPr>
          <w:t xml:space="preserve"> </w:t>
        </w:r>
      </w:ins>
      <w:commentRangeEnd w:id="190"/>
      <w:ins w:id="193" w:author="Goodacre, Norman *" w:date="2018-03-23T17:40:00Z">
        <w:r w:rsidR="00A14E5D">
          <w:rPr>
            <w:rStyle w:val="CommentReference"/>
          </w:rPr>
          <w:commentReference w:id="190"/>
        </w:r>
      </w:ins>
      <w:ins w:id="194" w:author="Goodacre, Norman *" w:date="2018-03-23T17:32:00Z">
        <w:r w:rsidR="00A14F57">
          <w:rPr>
            <w:rFonts w:ascii="Times New Roman" w:hAnsi="Times New Roman" w:cs="Times New Roman"/>
            <w:bCs/>
          </w:rPr>
          <w:t>suggested that NS3 and NS5 may be involved in down-regulation of innate host defenses</w:t>
        </w:r>
      </w:ins>
      <w:ins w:id="195" w:author="Goodacre, Norman *" w:date="2018-03-23T17:40:00Z">
        <w:r w:rsidR="00C34C93">
          <w:rPr>
            <w:rFonts w:ascii="Times New Roman" w:hAnsi="Times New Roman" w:cs="Times New Roman"/>
            <w:bCs/>
          </w:rPr>
          <w:t xml:space="preserve"> via Toll-like receptor and unfolded protein pathways</w:t>
        </w:r>
      </w:ins>
      <w:ins w:id="196" w:author="Goodacre, Norman *" w:date="2018-03-23T17:34:00Z">
        <w:r w:rsidR="003F38A9">
          <w:rPr>
            <w:rFonts w:ascii="Times New Roman" w:hAnsi="Times New Roman" w:cs="Times New Roman"/>
            <w:bCs/>
          </w:rPr>
          <w:t xml:space="preserve"> </w:t>
        </w:r>
      </w:ins>
      <w:ins w:id="197" w:author="Goodacre, Norman *" w:date="2018-03-23T17:32:00Z">
        <w:r w:rsidR="00A14F57">
          <w:rPr>
            <w:rFonts w:ascii="Times New Roman" w:hAnsi="Times New Roman" w:cs="Times New Roman"/>
            <w:bCs/>
          </w:rPr>
          <w:t>in both human and mosquito</w:t>
        </w:r>
        <w:r w:rsidR="00C34C93">
          <w:rPr>
            <w:rFonts w:ascii="Times New Roman" w:hAnsi="Times New Roman" w:cs="Times New Roman"/>
            <w:bCs/>
          </w:rPr>
          <w:t>.</w:t>
        </w:r>
      </w:ins>
      <w:ins w:id="198" w:author="Goodacre, Norman *" w:date="2018-03-23T17:50:00Z">
        <w:r>
          <w:rPr>
            <w:rFonts w:ascii="Times New Roman" w:hAnsi="Times New Roman" w:cs="Times New Roman"/>
            <w:bCs/>
          </w:rPr>
          <w:t xml:space="preserve"> The importance of host immune suppression may be greater for </w:t>
        </w:r>
      </w:ins>
      <w:ins w:id="199" w:author="Goodacre, Norman *" w:date="2018-03-23T17:52:00Z">
        <w:r>
          <w:rPr>
            <w:rFonts w:ascii="Times New Roman" w:hAnsi="Times New Roman" w:cs="Times New Roman"/>
            <w:bCs/>
          </w:rPr>
          <w:t xml:space="preserve">obligate </w:t>
        </w:r>
      </w:ins>
      <w:ins w:id="200" w:author="Goodacre, Norman *" w:date="2018-03-23T17:50:00Z">
        <w:r>
          <w:rPr>
            <w:rFonts w:ascii="Times New Roman" w:hAnsi="Times New Roman" w:cs="Times New Roman"/>
            <w:bCs/>
          </w:rPr>
          <w:t>multi-host viruses, because it is important for the viral titer to become sufficiently high that transmission (often via blood) can be successful</w:t>
        </w:r>
      </w:ins>
      <w:ins w:id="201" w:author="Goodacre, Norman *" w:date="2018-03-23T17:51:00Z">
        <w:r>
          <w:rPr>
            <w:rFonts w:ascii="Times New Roman" w:hAnsi="Times New Roman" w:cs="Times New Roman"/>
            <w:bCs/>
          </w:rPr>
          <w:t xml:space="preserve"> (</w:t>
        </w:r>
        <w:commentRangeStart w:id="202"/>
        <w:proofErr w:type="spellStart"/>
        <w:r>
          <w:rPr>
            <w:rFonts w:ascii="Times New Roman" w:hAnsi="Times New Roman" w:cs="Times New Roman"/>
            <w:bCs/>
          </w:rPr>
          <w:t>Ebel</w:t>
        </w:r>
        <w:proofErr w:type="spellEnd"/>
        <w:r>
          <w:rPr>
            <w:rFonts w:ascii="Times New Roman" w:hAnsi="Times New Roman" w:cs="Times New Roman"/>
            <w:bCs/>
          </w:rPr>
          <w:t>, 2017</w:t>
        </w:r>
      </w:ins>
      <w:commentRangeEnd w:id="202"/>
      <w:ins w:id="203" w:author="Goodacre, Norman *" w:date="2018-03-23T17:52:00Z">
        <w:r>
          <w:rPr>
            <w:rStyle w:val="CommentReference"/>
          </w:rPr>
          <w:commentReference w:id="202"/>
        </w:r>
      </w:ins>
      <w:ins w:id="204" w:author="Goodacre, Norman *" w:date="2018-03-23T17:51:00Z">
        <w:r>
          <w:rPr>
            <w:rFonts w:ascii="Times New Roman" w:hAnsi="Times New Roman" w:cs="Times New Roman"/>
            <w:bCs/>
          </w:rPr>
          <w:t>)</w:t>
        </w:r>
      </w:ins>
      <w:ins w:id="205" w:author="Goodacre, Norman *" w:date="2018-03-23T17:50:00Z">
        <w:r>
          <w:rPr>
            <w:rFonts w:ascii="Times New Roman" w:hAnsi="Times New Roman" w:cs="Times New Roman"/>
            <w:bCs/>
          </w:rPr>
          <w:t xml:space="preserve">. </w:t>
        </w:r>
      </w:ins>
    </w:p>
    <w:p w14:paraId="42836283" w14:textId="71F2DC09" w:rsidR="00853515" w:rsidRPr="000817D6" w:rsidRDefault="00853515" w:rsidP="00853515">
      <w:pPr>
        <w:ind w:firstLine="720"/>
        <w:rPr>
          <w:ins w:id="206" w:author="Goodacre, Norman *" w:date="2018-03-23T16:31:00Z"/>
          <w:rFonts w:ascii="Times New Roman" w:hAnsi="Times New Roman" w:cs="Times New Roman"/>
          <w:bCs/>
          <w:rPrChange w:id="207" w:author="Goodacre, Norman *" w:date="2018-03-23T16:32:00Z">
            <w:rPr>
              <w:ins w:id="208" w:author="Goodacre, Norman *" w:date="2018-03-23T16:31:00Z"/>
              <w:rFonts w:ascii="Times New Roman" w:hAnsi="Times New Roman" w:cs="Times New Roman"/>
              <w:b/>
              <w:bCs/>
            </w:rPr>
          </w:rPrChange>
        </w:rPr>
        <w:pPrChange w:id="209" w:author="Goodacre, Norman *" w:date="2018-03-23T17:55:00Z">
          <w:pPr>
            <w:ind w:firstLine="360"/>
          </w:pPr>
        </w:pPrChange>
      </w:pPr>
      <w:ins w:id="210" w:author="Goodacre, Norman *" w:date="2018-03-23T17:55:00Z">
        <w:r>
          <w:rPr>
            <w:rFonts w:ascii="Times New Roman" w:hAnsi="Times New Roman" w:cs="Times New Roman"/>
            <w:bCs/>
          </w:rPr>
          <w:t>While not strictly the same virus, different strains of influenz</w:t>
        </w:r>
        <w:r w:rsidR="003906B2">
          <w:rPr>
            <w:rFonts w:ascii="Times New Roman" w:hAnsi="Times New Roman" w:cs="Times New Roman"/>
            <w:bCs/>
          </w:rPr>
          <w:t xml:space="preserve">a A are well-known to recombine, enabling a </w:t>
        </w:r>
      </w:ins>
      <w:ins w:id="211" w:author="Goodacre, Norman *" w:date="2018-03-23T18:01:00Z">
        <w:r w:rsidR="003906B2">
          <w:rPr>
            <w:rFonts w:ascii="Times New Roman" w:hAnsi="Times New Roman" w:cs="Times New Roman"/>
            <w:bCs/>
          </w:rPr>
          <w:t xml:space="preserve">“jump” between hosts. </w:t>
        </w:r>
      </w:ins>
      <w:ins w:id="212" w:author="Goodacre, Norman *" w:date="2018-03-23T17:56:00Z">
        <w:r w:rsidR="002D27B5">
          <w:rPr>
            <w:rFonts w:ascii="Times New Roman" w:hAnsi="Times New Roman" w:cs="Times New Roman"/>
            <w:bCs/>
          </w:rPr>
          <w:t>This often leads</w:t>
        </w:r>
      </w:ins>
      <w:ins w:id="213" w:author="Goodacre, Norman *" w:date="2018-03-23T17:57:00Z">
        <w:r w:rsidR="002D27B5">
          <w:rPr>
            <w:rFonts w:ascii="Times New Roman" w:hAnsi="Times New Roman" w:cs="Times New Roman"/>
            <w:bCs/>
          </w:rPr>
          <w:t xml:space="preserve"> to unusually severe outbreaks [REF]</w:t>
        </w:r>
        <w:r w:rsidR="005C4551">
          <w:rPr>
            <w:rFonts w:ascii="Times New Roman" w:hAnsi="Times New Roman" w:cs="Times New Roman"/>
            <w:bCs/>
          </w:rPr>
          <w:t>. The host environment</w:t>
        </w:r>
      </w:ins>
      <w:ins w:id="214" w:author="Goodacre, Norman *" w:date="2018-03-23T18:11:00Z">
        <w:r w:rsidR="005C4551">
          <w:rPr>
            <w:rFonts w:ascii="Times New Roman" w:hAnsi="Times New Roman" w:cs="Times New Roman"/>
            <w:bCs/>
          </w:rPr>
          <w:t>s</w:t>
        </w:r>
      </w:ins>
      <w:ins w:id="215" w:author="Goodacre, Norman *" w:date="2018-03-23T17:57:00Z">
        <w:r w:rsidR="005C4551">
          <w:rPr>
            <w:rFonts w:ascii="Times New Roman" w:hAnsi="Times New Roman" w:cs="Times New Roman"/>
            <w:bCs/>
          </w:rPr>
          <w:t xml:space="preserve"> don</w:t>
        </w:r>
      </w:ins>
      <w:ins w:id="216" w:author="Goodacre, Norman *" w:date="2018-03-23T18:11:00Z">
        <w:r w:rsidR="005C4551">
          <w:rPr>
            <w:rFonts w:ascii="Times New Roman" w:hAnsi="Times New Roman" w:cs="Times New Roman"/>
            <w:bCs/>
          </w:rPr>
          <w:t xml:space="preserve">’t vary as widely for viruses like influenza A as for arboviruses, therefore the PPIs are likely to be more similar [REF]. </w:t>
        </w:r>
      </w:ins>
      <w:ins w:id="217" w:author="Goodacre, Norman *" w:date="2018-03-23T18:12:00Z">
        <w:r w:rsidR="005C4551">
          <w:rPr>
            <w:rFonts w:ascii="Times New Roman" w:hAnsi="Times New Roman" w:cs="Times New Roman"/>
            <w:bCs/>
          </w:rPr>
          <w:t xml:space="preserve">Crossover mutations occur predominantly </w:t>
        </w:r>
      </w:ins>
      <w:ins w:id="218" w:author="Goodacre, Norman *" w:date="2018-03-23T18:13:00Z">
        <w:r w:rsidR="005C4551">
          <w:rPr>
            <w:rFonts w:ascii="Times New Roman" w:hAnsi="Times New Roman" w:cs="Times New Roman"/>
            <w:bCs/>
          </w:rPr>
          <w:t>i</w:t>
        </w:r>
      </w:ins>
      <w:ins w:id="219" w:author="Goodacre, Norman *" w:date="2018-03-23T18:12:00Z">
        <w:r w:rsidR="005C4551">
          <w:rPr>
            <w:rFonts w:ascii="Times New Roman" w:hAnsi="Times New Roman" w:cs="Times New Roman"/>
            <w:bCs/>
          </w:rPr>
          <w:t xml:space="preserve">n hemagglutinin </w:t>
        </w:r>
      </w:ins>
      <w:ins w:id="220" w:author="Goodacre, Norman *" w:date="2018-03-23T18:11:00Z">
        <w:r w:rsidR="005C4551">
          <w:rPr>
            <w:rFonts w:ascii="Times New Roman" w:hAnsi="Times New Roman" w:cs="Times New Roman"/>
            <w:bCs/>
          </w:rPr>
          <w:t xml:space="preserve">and neuraminidase, </w:t>
        </w:r>
      </w:ins>
      <w:ins w:id="221" w:author="Goodacre, Norman *" w:date="2018-03-23T18:13:00Z">
        <w:r w:rsidR="005C4551">
          <w:rPr>
            <w:rFonts w:ascii="Times New Roman" w:hAnsi="Times New Roman" w:cs="Times New Roman"/>
            <w:bCs/>
          </w:rPr>
          <w:t xml:space="preserve">which allow for entry and exit, respectively. </w:t>
        </w:r>
      </w:ins>
      <w:bookmarkStart w:id="222" w:name="_GoBack"/>
      <w:bookmarkEnd w:id="222"/>
    </w:p>
    <w:p w14:paraId="4BC4B68F" w14:textId="77777777" w:rsidR="000817D6" w:rsidRDefault="000817D6" w:rsidP="005A194B">
      <w:pPr>
        <w:ind w:firstLine="360"/>
        <w:rPr>
          <w:rFonts w:ascii="Times" w:eastAsia="Times New Roman" w:hAnsi="Times" w:cs="Times New Roman"/>
        </w:rPr>
      </w:pPr>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47280B">
      <w:pPr>
        <w:rPr>
          <w:rFonts w:ascii="Times" w:eastAsia="Times New Roman" w:hAnsi="Times" w:cs="Times New Roman"/>
          <w:b/>
        </w:rPr>
      </w:pPr>
      <w:r w:rsidRPr="00520217">
        <w:rPr>
          <w:rFonts w:ascii="Times" w:eastAsia="Times New Roman" w:hAnsi="Times" w:cs="Times New Roman"/>
          <w:b/>
        </w:rPr>
        <w:t>The virus interactome-</w:t>
      </w:r>
      <w:proofErr w:type="spellStart"/>
      <w:r w:rsidRPr="00520217">
        <w:rPr>
          <w:rFonts w:ascii="Times" w:eastAsia="Times New Roman" w:hAnsi="Times" w:cs="Times New Roman"/>
          <w:b/>
        </w:rPr>
        <w:t>diseasome</w:t>
      </w:r>
      <w:proofErr w:type="spellEnd"/>
      <w:r w:rsidRPr="00520217">
        <w:rPr>
          <w:rFonts w:ascii="Times" w:eastAsia="Times New Roman" w:hAnsi="Times" w:cs="Times New Roman"/>
          <w:b/>
        </w:rPr>
        <w:t xml:space="preserve"> connection</w:t>
      </w:r>
    </w:p>
    <w:p w14:paraId="1B6028C7" w14:textId="0B6803CA"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&lt;EndNote&gt;&lt;Cite&gt;&lt;Author&gt;Morales-Sanchez&lt;/Author&gt;&lt;Year&gt;2014&lt;/Year&gt;&lt;RecNum&gt;121&lt;/RecNum&gt;&lt;DisplayText&gt;(50)&lt;/DisplayText&gt;&lt;record&gt;&lt;rec-number&gt;121&lt;/rec-number&gt;&lt;foreign-keys&gt;&lt;key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(50)</w:t>
      </w:r>
      <w:r w:rsidR="00624432">
        <w:rPr>
          <w:rFonts w:ascii="Times" w:eastAsia="Times New Roman" w:hAnsi="Times" w:cs="Times New Roman"/>
        </w:rPr>
        <w:fldChar w:fldCharType="end"/>
      </w:r>
      <w:r w:rsidR="004C2F3D">
        <w:rPr>
          <w:rFonts w:ascii="Times" w:eastAsia="Times New Roman" w:hAnsi="Times" w:cs="Times New Roman"/>
        </w:rPr>
        <w:t xml:space="preserve">. </w:t>
      </w:r>
      <w:proofErr w:type="spellStart"/>
      <w:r w:rsidR="004C2F3D">
        <w:rPr>
          <w:rFonts w:ascii="Times" w:eastAsia="Times New Roman" w:hAnsi="Times" w:cs="Times New Roman"/>
        </w:rPr>
        <w:t>Navratil</w:t>
      </w:r>
      <w:proofErr w:type="spellEnd"/>
      <w:r w:rsidR="004C2F3D">
        <w:rPr>
          <w:rFonts w:ascii="Times" w:eastAsia="Times New Roman" w:hAnsi="Times" w:cs="Times New Roman"/>
        </w:rPr>
        <w:t xml:space="preserve"> et al used their list of virus targets and compared it to a list of 1</w:t>
      </w:r>
      <w:r w:rsidR="00DA481D">
        <w:rPr>
          <w:rFonts w:ascii="Times" w:eastAsia="Times New Roman" w:hAnsi="Times" w:cs="Times New Roman"/>
        </w:rPr>
        <w:t>,</w:t>
      </w:r>
      <w:r w:rsidR="004C2F3D">
        <w:rPr>
          <w:rFonts w:ascii="Times" w:eastAsia="Times New Roman" w:hAnsi="Times" w:cs="Times New Roman"/>
        </w:rPr>
        <w:t>729 human genetic disease-related proteins (derived from OMIM). It turns out that 13% of human virus targets are also associated with at least one 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sidR="004C2F3D">
        <w:rPr>
          <w:rFonts w:ascii="Times" w:eastAsia="Times New Roman" w:hAnsi="Times" w:cs="Times New Roman"/>
        </w:rPr>
        <w:t>. That is, a human protein interacting with a virus protein is twice as likely to be involved in a disease than a non-target.</w:t>
      </w:r>
      <w:r w:rsidR="009A101E">
        <w:rPr>
          <w:rFonts w:ascii="Times" w:eastAsia="Times New Roman" w:hAnsi="Times" w:cs="Times New Roman"/>
        </w:rPr>
        <w:t xml:space="preserve"> Most of the diseases found in this 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160080C5"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223" w:name="OLE_LINK36"/>
      <w:bookmarkStart w:id="224" w:name="OLE_LINK37"/>
      <w:proofErr w:type="spellStart"/>
      <w:r w:rsidR="00F6512F">
        <w:rPr>
          <w:rFonts w:ascii="Times" w:eastAsia="Times New Roman" w:hAnsi="Times" w:cs="Times New Roman"/>
        </w:rPr>
        <w:t>Gulbahce</w:t>
      </w:r>
      <w:proofErr w:type="spellEnd"/>
      <w:r w:rsidR="00F6512F">
        <w:rPr>
          <w:rFonts w:ascii="Times" w:eastAsia="Times New Roman" w:hAnsi="Times" w:cs="Times New Roman"/>
        </w:rPr>
        <w:t xml:space="preserve"> et al</w:t>
      </w:r>
      <w:bookmarkEnd w:id="223"/>
      <w:bookmarkEnd w:id="224"/>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C63B0B">
        <w:rPr>
          <w:rFonts w:ascii="Times" w:eastAsia="Times New Roman" w:hAnsi="Times" w:cs="Times New Roman"/>
          <w:noProof/>
        </w:rPr>
        <w:t>(51)</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 xml:space="preserve">Using U.S. Medicare patient medical history data derived from 13 million patients, </w:t>
      </w:r>
      <w:proofErr w:type="spellStart"/>
      <w:r w:rsidRPr="00062CF2">
        <w:rPr>
          <w:rFonts w:ascii="Times" w:eastAsia="Times New Roman" w:hAnsi="Times" w:cs="Times New Roman"/>
        </w:rPr>
        <w:t>Gulbahce</w:t>
      </w:r>
      <w:proofErr w:type="spellEnd"/>
      <w:r w:rsidRPr="00062CF2">
        <w:rPr>
          <w:rFonts w:ascii="Times" w:eastAsia="Times New Roman" w:hAnsi="Times" w:cs="Times New Roman"/>
        </w:rPr>
        <w:t xml:space="preserv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t>
      </w:r>
      <w:r w:rsidRPr="00062CF2">
        <w:rPr>
          <w:rFonts w:ascii="Times" w:eastAsia="Times New Roman" w:hAnsi="Times" w:cs="Times New Roman"/>
        </w:rPr>
        <w:lastRenderedPageBreak/>
        <w:t xml:space="preserve">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C63B0B">
        <w:rPr>
          <w:rFonts w:ascii="Times" w:eastAsia="Times New Roman" w:hAnsi="Times" w:cs="Times New Roman"/>
          <w:noProof/>
        </w:rPr>
        <w:t>(51)</w:t>
      </w:r>
      <w:r w:rsidR="00BA6A0F">
        <w:rPr>
          <w:rFonts w:ascii="Times" w:eastAsia="Times New Roman" w:hAnsi="Times" w:cs="Times New Roman"/>
        </w:rPr>
        <w:fldChar w:fldCharType="end"/>
      </w:r>
      <w:r w:rsidR="00BA6A0F">
        <w:rPr>
          <w:rFonts w:ascii="Times" w:eastAsia="Times New Roman" w:hAnsi="Times" w:cs="Times New Roman"/>
        </w:rPr>
        <w:t>.</w:t>
      </w:r>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CD5928">
      <w:pPr>
        <w:rPr>
          <w:rFonts w:ascii="Times" w:eastAsia="Times New Roman" w:hAnsi="Times" w:cs="Times New Roman"/>
          <w:b/>
        </w:rPr>
      </w:pPr>
      <w:r w:rsidRPr="003452F0">
        <w:rPr>
          <w:rFonts w:ascii="Times" w:eastAsia="Times New Roman" w:hAnsi="Times" w:cs="Times New Roman"/>
          <w:b/>
        </w:rPr>
        <w:t>Virus interactions with the host metabolome</w:t>
      </w:r>
    </w:p>
    <w:p w14:paraId="4D516120" w14:textId="57B73E1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proofErr w:type="spellStart"/>
      <w:r w:rsidRPr="00CD5928">
        <w:rPr>
          <w:rFonts w:ascii="Times" w:eastAsia="Times New Roman" w:hAnsi="Times" w:cs="Times New Roman"/>
        </w:rPr>
        <w:t>immunoprecipitate</w:t>
      </w:r>
      <w:proofErr w:type="spellEnd"/>
      <w:r w:rsidRPr="00CD5928">
        <w:rPr>
          <w:rFonts w:ascii="Times" w:eastAsia="Times New Roman" w:hAnsi="Times" w:cs="Times New Roman"/>
        </w:rPr>
        <w:t xml:space="preserve"> with MYC in the nucleus, probably by directly interacting with </w:t>
      </w:r>
      <w:proofErr w:type="spellStart"/>
      <w:r w:rsidR="00DA481D">
        <w:rPr>
          <w:rFonts w:ascii="Times" w:eastAsia="Times New Roman" w:hAnsi="Times" w:cs="Times New Roman"/>
        </w:rPr>
        <w:t>th</w:t>
      </w:r>
      <w:proofErr w:type="spellEnd"/>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C63B0B">
        <w:rPr>
          <w:rFonts w:ascii="Times" w:eastAsia="Times New Roman" w:hAnsi="Times" w:cs="Times New Roman"/>
          <w:noProof/>
        </w:rPr>
        <w:t>(52)</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4E304E8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&lt;EndNote&gt;&lt;Cite&gt;&lt;Author&gt;Miyake-Stoner&lt;/Author&gt;&lt;Year&gt;2014&lt;/Year&gt;&lt;RecNum&gt;120&lt;/RecNum&gt;&lt;DisplayText&gt;(53)&lt;/DisplayText&gt;&lt;record&gt;&lt;rec-number&gt;120&lt;/rec-number&gt;&lt;foreign-keys&gt;&lt;key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C63B0B">
        <w:rPr>
          <w:rFonts w:ascii="Times" w:eastAsia="Times New Roman" w:hAnsi="Times" w:cs="Times New Roman"/>
          <w:noProof/>
        </w:rPr>
        <w:t>(53)</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47280B">
      <w:pPr>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2BD4C308"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w:t>
      </w:r>
      <w:proofErr w:type="gramStart"/>
      <w:r w:rsidRPr="00167CE7">
        <w:rPr>
          <w:rFonts w:ascii="Times" w:hAnsi="Times" w:cs="Arial"/>
          <w:color w:val="000000"/>
        </w:rPr>
        <w:t>infection,</w:t>
      </w:r>
      <w:proofErr w:type="gramEnd"/>
      <w:r w:rsidRPr="00167CE7">
        <w:rPr>
          <w:rFonts w:ascii="Times" w:hAnsi="Times" w:cs="Arial"/>
          <w:color w:val="000000"/>
        </w:rPr>
        <w:t xml:space="preserve"> hence a detailed understanding of such interactions is critical for understanding viral diseases but also critical for the development of new drugs. For a small group of </w:t>
      </w:r>
      <w:proofErr w:type="gramStart"/>
      <w:r w:rsidRPr="00167CE7">
        <w:rPr>
          <w:rFonts w:ascii="Times" w:hAnsi="Times" w:cs="Arial"/>
          <w:color w:val="000000"/>
        </w:rPr>
        <w:t>viruses</w:t>
      </w:r>
      <w:proofErr w:type="gramEnd"/>
      <w:r w:rsidRPr="00167CE7">
        <w:rPr>
          <w:rFonts w:ascii="Times" w:hAnsi="Times" w:cs="Arial"/>
          <w:color w:val="000000"/>
        </w:rPr>
        <w:t xml:space="preserve"> we have so much interaction data that it has become difficult to evaluate their physiological significance, given that most databases do not provide such a critical </w:t>
      </w:r>
      <w:r w:rsidR="00910F01">
        <w:rPr>
          <w:rFonts w:ascii="Times" w:hAnsi="Times" w:cs="Arial"/>
          <w:color w:val="000000"/>
        </w:rPr>
        <w:t>assessment</w:t>
      </w:r>
      <w:r w:rsidRPr="00167CE7">
        <w:rPr>
          <w:rFonts w:ascii="Times" w:hAnsi="Times" w:cs="Arial"/>
          <w:color w:val="000000"/>
        </w:rPr>
        <w:t xml:space="preserve">. For many viruses </w:t>
      </w:r>
      <w:proofErr w:type="gramStart"/>
      <w:r w:rsidRPr="00167CE7">
        <w:rPr>
          <w:rFonts w:ascii="Times" w:hAnsi="Times" w:cs="Arial"/>
          <w:color w:val="000000"/>
        </w:rPr>
        <w:t>only</w:t>
      </w:r>
      <w:proofErr w:type="gramEnd"/>
      <w:r w:rsidRPr="00167CE7">
        <w:rPr>
          <w:rFonts w:ascii="Times" w:hAnsi="Times" w:cs="Arial"/>
          <w:color w:val="000000"/>
        </w:rPr>
        <w:t xml:space="preserve"> few interactions are known and many more are expected to be detected.</w:t>
      </w:r>
    </w:p>
    <w:p w14:paraId="0C63206B" w14:textId="29C05625"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hence </w:t>
      </w:r>
      <w:r w:rsidR="00910F01">
        <w:rPr>
          <w:rFonts w:ascii="Times" w:hAnsi="Times" w:cs="Arial"/>
          <w:color w:val="000000"/>
        </w:rPr>
        <w:t xml:space="preserve">viruses can also adapt their host-virus interactions faster than a host can react by mutating its target proteins, including its immune system </w:t>
      </w:r>
      <w:r>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 </w:instrText>
      </w:r>
      <w:r w:rsidR="00C63B0B">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EN.CITE.DATA </w:instrText>
      </w:r>
      <w:r w:rsidR="00C63B0B">
        <w:rPr>
          <w:rFonts w:ascii="Times" w:hAnsi="Times" w:cs="Arial"/>
          <w:color w:val="000000"/>
        </w:rPr>
      </w:r>
      <w:r w:rsidR="00C63B0B">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C63B0B">
        <w:rPr>
          <w:rFonts w:ascii="Times" w:hAnsi="Times" w:cs="Arial"/>
          <w:noProof/>
          <w:color w:val="000000"/>
        </w:rPr>
        <w:t>(54)</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 xml:space="preserve">With a rapidly growing number of human viruses, especially resulting from microbiome studies, we will identify many more viruses in humans. </w:t>
      </w:r>
      <w:proofErr w:type="gramStart"/>
      <w:r w:rsidRPr="00167CE7">
        <w:rPr>
          <w:rFonts w:ascii="Times" w:hAnsi="Times" w:cs="Arial"/>
          <w:color w:val="000000"/>
        </w:rPr>
        <w:t>In the course of</w:t>
      </w:r>
      <w:proofErr w:type="gramEnd"/>
      <w:r w:rsidRPr="00167CE7">
        <w:rPr>
          <w:rFonts w:ascii="Times" w:hAnsi="Times" w:cs="Arial"/>
          <w:color w:val="000000"/>
        </w:rPr>
        <w:t xml:space="preserve"> these studies, we will also find many more commensal viruses which do interact with their human host but 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026090" w14:textId="01FA8E35" w:rsidR="00C63B0B" w:rsidRPr="00BD279F" w:rsidRDefault="00BD279F" w:rsidP="00C63B0B">
      <w:pPr>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C63B0B">
      <w:pPr>
        <w:rPr>
          <w:rFonts w:ascii="Times" w:hAnsi="Times" w:cs="Arial"/>
          <w:color w:val="000000"/>
        </w:rPr>
      </w:pPr>
      <w:r>
        <w:rPr>
          <w:rFonts w:ascii="Times" w:hAnsi="Times" w:cs="Arial"/>
          <w:color w:val="000000"/>
        </w:rPr>
        <w:t>None.</w:t>
      </w:r>
    </w:p>
    <w:p w14:paraId="36E8C829" w14:textId="77777777" w:rsidR="00BD279F" w:rsidRDefault="00BD279F" w:rsidP="00C63B0B">
      <w:pPr>
        <w:rPr>
          <w:rFonts w:ascii="Times" w:hAnsi="Times" w:cs="Arial"/>
          <w:color w:val="000000"/>
        </w:rPr>
      </w:pPr>
    </w:p>
    <w:p w14:paraId="1B538CE3" w14:textId="77777777" w:rsidR="00BD279F" w:rsidRDefault="00BD279F" w:rsidP="00C63B0B">
      <w:pPr>
        <w:rPr>
          <w:rFonts w:ascii="Times" w:hAnsi="Times" w:cs="Arial"/>
          <w:color w:val="000000"/>
        </w:rPr>
      </w:pPr>
    </w:p>
    <w:p w14:paraId="0C7638CC" w14:textId="59B19733" w:rsidR="00C63B0B" w:rsidRPr="008A0267" w:rsidRDefault="00C63B0B" w:rsidP="00C63B0B">
      <w:pPr>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41375327" w14:textId="77777777" w:rsidR="00C63B0B" w:rsidRPr="00C63B0B" w:rsidRDefault="00C63B0B" w:rsidP="00C63B0B">
      <w:pPr>
        <w:pStyle w:val="EndNoteBibliography"/>
        <w:ind w:left="360" w:hanging="36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Pr="00C63B0B">
        <w:rPr>
          <w:noProof/>
        </w:rPr>
        <w:t>1.</w:t>
      </w:r>
      <w:r w:rsidRPr="00C63B0B">
        <w:rPr>
          <w:noProof/>
        </w:rPr>
        <w:tab/>
        <w:t>Wylie KM</w:t>
      </w:r>
      <w:r w:rsidRPr="00C63B0B">
        <w:rPr>
          <w:i/>
          <w:noProof/>
        </w:rPr>
        <w:t>, et al.</w:t>
      </w:r>
      <w:r w:rsidRPr="00C63B0B">
        <w:rPr>
          <w:noProof/>
        </w:rPr>
        <w:t xml:space="preserve"> (2014) Metagenomic analysis of double-stranded DNA viruses in healthy adults. </w:t>
      </w:r>
      <w:r w:rsidRPr="00C63B0B">
        <w:rPr>
          <w:i/>
          <w:noProof/>
        </w:rPr>
        <w:t>BMC Biol</w:t>
      </w:r>
      <w:r w:rsidRPr="00C63B0B">
        <w:rPr>
          <w:noProof/>
        </w:rPr>
        <w:t xml:space="preserve"> 12:71.</w:t>
      </w:r>
    </w:p>
    <w:p w14:paraId="027DCEE5" w14:textId="77777777" w:rsidR="00C63B0B" w:rsidRPr="00C63B0B" w:rsidRDefault="00C63B0B" w:rsidP="00C63B0B">
      <w:pPr>
        <w:pStyle w:val="EndNoteBibliography"/>
        <w:ind w:left="360" w:hanging="360"/>
        <w:rPr>
          <w:noProof/>
        </w:rPr>
      </w:pPr>
      <w:r w:rsidRPr="00C63B0B">
        <w:rPr>
          <w:noProof/>
        </w:rPr>
        <w:t>2.</w:t>
      </w:r>
      <w:r w:rsidRPr="00C63B0B">
        <w:rPr>
          <w:noProof/>
        </w:rPr>
        <w:tab/>
        <w:t>Uetz P</w:t>
      </w:r>
      <w:r w:rsidRPr="00C63B0B">
        <w:rPr>
          <w:i/>
          <w:noProof/>
        </w:rPr>
        <w:t>, et al.</w:t>
      </w:r>
      <w:r w:rsidRPr="00C63B0B">
        <w:rPr>
          <w:noProof/>
        </w:rPr>
        <w:t xml:space="preserve"> (2006) Herpesviral protein networks and their interaction with the human proteome. </w:t>
      </w:r>
      <w:r w:rsidRPr="00C63B0B">
        <w:rPr>
          <w:i/>
          <w:noProof/>
        </w:rPr>
        <w:t>Science</w:t>
      </w:r>
      <w:r w:rsidRPr="00C63B0B">
        <w:rPr>
          <w:noProof/>
        </w:rPr>
        <w:t xml:space="preserve"> 311(5758):239-242.</w:t>
      </w:r>
    </w:p>
    <w:p w14:paraId="2F76E4DC" w14:textId="77777777" w:rsidR="00C63B0B" w:rsidRPr="00C63B0B" w:rsidRDefault="00C63B0B" w:rsidP="00C63B0B">
      <w:pPr>
        <w:pStyle w:val="EndNoteBibliography"/>
        <w:ind w:left="360" w:hanging="360"/>
        <w:rPr>
          <w:noProof/>
        </w:rPr>
      </w:pPr>
      <w:r w:rsidRPr="00C63B0B">
        <w:rPr>
          <w:noProof/>
        </w:rPr>
        <w:lastRenderedPageBreak/>
        <w:t>3.</w:t>
      </w:r>
      <w:r w:rsidRPr="00C63B0B">
        <w:rPr>
          <w:noProof/>
        </w:rPr>
        <w:tab/>
        <w:t>Zhang L</w:t>
      </w:r>
      <w:r w:rsidRPr="00C63B0B">
        <w:rPr>
          <w:i/>
          <w:noProof/>
        </w:rPr>
        <w:t>, et al.</w:t>
      </w:r>
      <w:r w:rsidRPr="00C63B0B">
        <w:rPr>
          <w:noProof/>
        </w:rPr>
        <w:t xml:space="preserve"> (2009) Analysis of vaccinia virus-host protein-protein interactions: validations of yeast two-hybrid screenings. </w:t>
      </w:r>
      <w:r w:rsidRPr="00C63B0B">
        <w:rPr>
          <w:i/>
          <w:noProof/>
        </w:rPr>
        <w:t>J Proteome Res</w:t>
      </w:r>
      <w:r w:rsidRPr="00C63B0B">
        <w:rPr>
          <w:noProof/>
        </w:rPr>
        <w:t xml:space="preserve"> 8(9):4311-4318.</w:t>
      </w:r>
    </w:p>
    <w:p w14:paraId="7F369234" w14:textId="77777777" w:rsidR="00C63B0B" w:rsidRPr="00C63B0B" w:rsidRDefault="00C63B0B" w:rsidP="00C63B0B">
      <w:pPr>
        <w:pStyle w:val="EndNoteBibliography"/>
        <w:ind w:left="360" w:hanging="360"/>
        <w:rPr>
          <w:noProof/>
        </w:rPr>
      </w:pPr>
      <w:r w:rsidRPr="00C63B0B">
        <w:rPr>
          <w:noProof/>
        </w:rPr>
        <w:t>4.</w:t>
      </w:r>
      <w:r w:rsidRPr="00C63B0B">
        <w:rPr>
          <w:noProof/>
        </w:rPr>
        <w:tab/>
        <w:t>Hauser R</w:t>
      </w:r>
      <w:r w:rsidRPr="00C63B0B">
        <w:rPr>
          <w:i/>
          <w:noProof/>
        </w:rPr>
        <w:t>, et al.</w:t>
      </w:r>
      <w:r w:rsidRPr="00C63B0B">
        <w:rPr>
          <w:noProof/>
        </w:rPr>
        <w:t xml:space="preserve"> (2012) Bacteriophage protein-protein interactions. </w:t>
      </w:r>
      <w:r w:rsidRPr="00C63B0B">
        <w:rPr>
          <w:i/>
          <w:noProof/>
        </w:rPr>
        <w:t>Adv Virus Res</w:t>
      </w:r>
      <w:r w:rsidRPr="00C63B0B">
        <w:rPr>
          <w:noProof/>
        </w:rPr>
        <w:t xml:space="preserve"> 83:219-298.</w:t>
      </w:r>
    </w:p>
    <w:p w14:paraId="6B93D444" w14:textId="77777777" w:rsidR="00C63B0B" w:rsidRPr="00C63B0B" w:rsidRDefault="00C63B0B" w:rsidP="00C63B0B">
      <w:pPr>
        <w:pStyle w:val="EndNoteBibliography"/>
        <w:ind w:left="360" w:hanging="360"/>
        <w:rPr>
          <w:noProof/>
        </w:rPr>
      </w:pPr>
      <w:r w:rsidRPr="00C63B0B">
        <w:rPr>
          <w:noProof/>
        </w:rPr>
        <w:t>5.</w:t>
      </w:r>
      <w:r w:rsidRPr="00C63B0B">
        <w:rPr>
          <w:noProof/>
        </w:rPr>
        <w:tab/>
        <w:t xml:space="preserve">Blasche S, Wuchty S, Rajagopala SV, &amp; Uetz P (2013) The protein interaction network of bacteriophage lambda with its host, Escherichia coli. </w:t>
      </w:r>
      <w:r w:rsidRPr="00C63B0B">
        <w:rPr>
          <w:i/>
          <w:noProof/>
        </w:rPr>
        <w:t>J Virol</w:t>
      </w:r>
      <w:r w:rsidRPr="00C63B0B">
        <w:rPr>
          <w:noProof/>
        </w:rPr>
        <w:t xml:space="preserve"> 87(23):12745-12755.</w:t>
      </w:r>
    </w:p>
    <w:p w14:paraId="21432CD1" w14:textId="77777777" w:rsidR="00C63B0B" w:rsidRPr="00C63B0B" w:rsidRDefault="00C63B0B" w:rsidP="00C63B0B">
      <w:pPr>
        <w:pStyle w:val="EndNoteBibliography"/>
        <w:ind w:left="360" w:hanging="360"/>
        <w:rPr>
          <w:noProof/>
        </w:rPr>
      </w:pPr>
      <w:r w:rsidRPr="00C63B0B">
        <w:rPr>
          <w:noProof/>
        </w:rPr>
        <w:t>6.</w:t>
      </w:r>
      <w:r w:rsidRPr="00C63B0B">
        <w:rPr>
          <w:noProof/>
        </w:rPr>
        <w:tab/>
        <w:t>de Chassey B</w:t>
      </w:r>
      <w:r w:rsidRPr="00C63B0B">
        <w:rPr>
          <w:i/>
          <w:noProof/>
        </w:rPr>
        <w:t>, et al.</w:t>
      </w:r>
      <w:r w:rsidRPr="00C63B0B">
        <w:rPr>
          <w:noProof/>
        </w:rPr>
        <w:t xml:space="preserve"> (2008) Hepatitis C virus infection protein network. </w:t>
      </w:r>
      <w:r w:rsidRPr="00C63B0B">
        <w:rPr>
          <w:i/>
          <w:noProof/>
        </w:rPr>
        <w:t>Mol Syst Biol</w:t>
      </w:r>
      <w:r w:rsidRPr="00C63B0B">
        <w:rPr>
          <w:noProof/>
        </w:rPr>
        <w:t xml:space="preserve"> 4:230.</w:t>
      </w:r>
    </w:p>
    <w:p w14:paraId="291B07FF" w14:textId="77777777" w:rsidR="00C63B0B" w:rsidRPr="00C63B0B" w:rsidRDefault="00C63B0B" w:rsidP="00C63B0B">
      <w:pPr>
        <w:pStyle w:val="EndNoteBibliography"/>
        <w:ind w:left="360" w:hanging="360"/>
        <w:rPr>
          <w:noProof/>
        </w:rPr>
      </w:pPr>
      <w:r w:rsidRPr="00C63B0B">
        <w:rPr>
          <w:noProof/>
        </w:rPr>
        <w:t>7.</w:t>
      </w:r>
      <w:r w:rsidRPr="00C63B0B">
        <w:rPr>
          <w:noProof/>
        </w:rPr>
        <w:tab/>
        <w:t>Tripathi LP</w:t>
      </w:r>
      <w:r w:rsidRPr="00C63B0B">
        <w:rPr>
          <w:i/>
          <w:noProof/>
        </w:rPr>
        <w:t>, et al.</w:t>
      </w:r>
      <w:r w:rsidRPr="00C63B0B">
        <w:rPr>
          <w:noProof/>
        </w:rPr>
        <w:t xml:space="preserve"> (2010) Network based analysis of hepatitis C virus core and NS4B protein interactions. </w:t>
      </w:r>
      <w:r w:rsidRPr="00C63B0B">
        <w:rPr>
          <w:i/>
          <w:noProof/>
        </w:rPr>
        <w:t>Mol Biosyst</w:t>
      </w:r>
      <w:r w:rsidRPr="00C63B0B">
        <w:rPr>
          <w:noProof/>
        </w:rPr>
        <w:t xml:space="preserve"> 6(12):2539-2553.</w:t>
      </w:r>
    </w:p>
    <w:p w14:paraId="0D0E92B6" w14:textId="77777777" w:rsidR="00C63B0B" w:rsidRPr="00C63B0B" w:rsidRDefault="00C63B0B" w:rsidP="00C63B0B">
      <w:pPr>
        <w:pStyle w:val="EndNoteBibliography"/>
        <w:ind w:left="360" w:hanging="360"/>
        <w:rPr>
          <w:noProof/>
        </w:rPr>
      </w:pPr>
      <w:r w:rsidRPr="00C63B0B">
        <w:rPr>
          <w:noProof/>
        </w:rPr>
        <w:t>8.</w:t>
      </w:r>
      <w:r w:rsidRPr="00C63B0B">
        <w:rPr>
          <w:noProof/>
        </w:rPr>
        <w:tab/>
        <w:t>Dolan PT</w:t>
      </w:r>
      <w:r w:rsidRPr="00C63B0B">
        <w:rPr>
          <w:i/>
          <w:noProof/>
        </w:rPr>
        <w:t>, et al.</w:t>
      </w:r>
      <w:r w:rsidRPr="00C63B0B">
        <w:rPr>
          <w:noProof/>
        </w:rPr>
        <w:t xml:space="preserve"> (2013) Identification and comparative analysis of hepatitis C virus-host cell protein interactions. </w:t>
      </w:r>
      <w:r w:rsidRPr="00C63B0B">
        <w:rPr>
          <w:i/>
          <w:noProof/>
        </w:rPr>
        <w:t>Mol Biosyst</w:t>
      </w:r>
      <w:r w:rsidRPr="00C63B0B">
        <w:rPr>
          <w:noProof/>
        </w:rPr>
        <w:t xml:space="preserve"> 9(12):3199-3209.</w:t>
      </w:r>
    </w:p>
    <w:p w14:paraId="031F1821" w14:textId="77777777" w:rsidR="00C63B0B" w:rsidRPr="00C63B0B" w:rsidRDefault="00C63B0B" w:rsidP="00C63B0B">
      <w:pPr>
        <w:pStyle w:val="EndNoteBibliography"/>
        <w:ind w:left="360" w:hanging="360"/>
        <w:rPr>
          <w:noProof/>
        </w:rPr>
      </w:pPr>
      <w:r w:rsidRPr="00C63B0B">
        <w:rPr>
          <w:noProof/>
        </w:rPr>
        <w:t>9.</w:t>
      </w:r>
      <w:r w:rsidRPr="00C63B0B">
        <w:rPr>
          <w:noProof/>
        </w:rPr>
        <w:tab/>
        <w:t xml:space="preserve">Ngo HT, Pham LV, Kim JW, Lim YS, &amp; Hwang SB (2013) Modulation of mitogen-activated protein kinase-activated protein kinase 3 by hepatitis C virus core protein. </w:t>
      </w:r>
      <w:r w:rsidRPr="00C63B0B">
        <w:rPr>
          <w:i/>
          <w:noProof/>
        </w:rPr>
        <w:t>J Virol</w:t>
      </w:r>
      <w:r w:rsidRPr="00C63B0B">
        <w:rPr>
          <w:noProof/>
        </w:rPr>
        <w:t xml:space="preserve"> 87(10):5718-5731.</w:t>
      </w:r>
    </w:p>
    <w:p w14:paraId="5AED4C74" w14:textId="77777777" w:rsidR="00C63B0B" w:rsidRPr="00C63B0B" w:rsidRDefault="00C63B0B" w:rsidP="00C63B0B">
      <w:pPr>
        <w:pStyle w:val="EndNoteBibliography"/>
        <w:ind w:left="360" w:hanging="360"/>
        <w:rPr>
          <w:noProof/>
        </w:rPr>
      </w:pPr>
      <w:r w:rsidRPr="00C63B0B">
        <w:rPr>
          <w:noProof/>
        </w:rPr>
        <w:t>10.</w:t>
      </w:r>
      <w:r w:rsidRPr="00C63B0B">
        <w:rPr>
          <w:noProof/>
        </w:rPr>
        <w:tab/>
        <w:t>Gautier VW</w:t>
      </w:r>
      <w:r w:rsidRPr="00C63B0B">
        <w:rPr>
          <w:i/>
          <w:noProof/>
        </w:rPr>
        <w:t>, et al.</w:t>
      </w:r>
      <w:r w:rsidRPr="00C63B0B">
        <w:rPr>
          <w:noProof/>
        </w:rPr>
        <w:t xml:space="preserve"> (2009) In vitro nuclear interactome of the HIV-1 Tat protein. </w:t>
      </w:r>
      <w:r w:rsidRPr="00C63B0B">
        <w:rPr>
          <w:i/>
          <w:noProof/>
        </w:rPr>
        <w:t>Retrovirology</w:t>
      </w:r>
      <w:r w:rsidRPr="00C63B0B">
        <w:rPr>
          <w:noProof/>
        </w:rPr>
        <w:t xml:space="preserve"> 6:47.</w:t>
      </w:r>
    </w:p>
    <w:p w14:paraId="5C9AED43" w14:textId="77777777" w:rsidR="00C63B0B" w:rsidRPr="00C63B0B" w:rsidRDefault="00C63B0B" w:rsidP="00C63B0B">
      <w:pPr>
        <w:pStyle w:val="EndNoteBibliography"/>
        <w:ind w:left="360" w:hanging="360"/>
        <w:rPr>
          <w:noProof/>
        </w:rPr>
      </w:pPr>
      <w:r w:rsidRPr="00C63B0B">
        <w:rPr>
          <w:noProof/>
        </w:rPr>
        <w:t>11.</w:t>
      </w:r>
      <w:r w:rsidRPr="00C63B0B">
        <w:rPr>
          <w:noProof/>
        </w:rPr>
        <w:tab/>
        <w:t>Jager S</w:t>
      </w:r>
      <w:r w:rsidRPr="00C63B0B">
        <w:rPr>
          <w:i/>
          <w:noProof/>
        </w:rPr>
        <w:t>, et al.</w:t>
      </w:r>
      <w:r w:rsidRPr="00C63B0B">
        <w:rPr>
          <w:noProof/>
        </w:rPr>
        <w:t xml:space="preserve"> (2011) Global landscape of HIV-human protein complexes. </w:t>
      </w:r>
      <w:r w:rsidRPr="00C63B0B">
        <w:rPr>
          <w:i/>
          <w:noProof/>
        </w:rPr>
        <w:t>Nature</w:t>
      </w:r>
      <w:r w:rsidRPr="00C63B0B">
        <w:rPr>
          <w:noProof/>
        </w:rPr>
        <w:t xml:space="preserve"> 481(7381):365-370.</w:t>
      </w:r>
    </w:p>
    <w:p w14:paraId="3E8CFC21" w14:textId="77777777" w:rsidR="00C63B0B" w:rsidRPr="00C63B0B" w:rsidRDefault="00C63B0B" w:rsidP="00C63B0B">
      <w:pPr>
        <w:pStyle w:val="EndNoteBibliography"/>
        <w:ind w:left="360" w:hanging="360"/>
        <w:rPr>
          <w:noProof/>
        </w:rPr>
      </w:pPr>
      <w:r w:rsidRPr="00C63B0B">
        <w:rPr>
          <w:noProof/>
        </w:rPr>
        <w:t>12.</w:t>
      </w:r>
      <w:r w:rsidRPr="00C63B0B">
        <w:rPr>
          <w:noProof/>
        </w:rPr>
        <w:tab/>
        <w:t>Shapira SD</w:t>
      </w:r>
      <w:r w:rsidRPr="00C63B0B">
        <w:rPr>
          <w:i/>
          <w:noProof/>
        </w:rPr>
        <w:t>, et al.</w:t>
      </w:r>
      <w:r w:rsidRPr="00C63B0B">
        <w:rPr>
          <w:noProof/>
        </w:rPr>
        <w:t xml:space="preserve"> (2009) A physical and regulatory map of host-influenza interactions reveals pathways in H1N1 infection. </w:t>
      </w:r>
      <w:r w:rsidRPr="00C63B0B">
        <w:rPr>
          <w:i/>
          <w:noProof/>
        </w:rPr>
        <w:t>Cell</w:t>
      </w:r>
      <w:r w:rsidRPr="00C63B0B">
        <w:rPr>
          <w:noProof/>
        </w:rPr>
        <w:t xml:space="preserve"> 139(7):1255-1267.</w:t>
      </w:r>
    </w:p>
    <w:p w14:paraId="41B16132" w14:textId="77777777" w:rsidR="00C63B0B" w:rsidRPr="00C63B0B" w:rsidRDefault="00C63B0B" w:rsidP="00C63B0B">
      <w:pPr>
        <w:pStyle w:val="EndNoteBibliography"/>
        <w:ind w:left="360" w:hanging="360"/>
        <w:rPr>
          <w:noProof/>
        </w:rPr>
      </w:pPr>
      <w:r w:rsidRPr="00C63B0B">
        <w:rPr>
          <w:noProof/>
        </w:rPr>
        <w:t>13.</w:t>
      </w:r>
      <w:r w:rsidRPr="00C63B0B">
        <w:rPr>
          <w:noProof/>
        </w:rPr>
        <w:tab/>
        <w:t>Fossum E</w:t>
      </w:r>
      <w:r w:rsidRPr="00C63B0B">
        <w:rPr>
          <w:i/>
          <w:noProof/>
        </w:rPr>
        <w:t>, et al.</w:t>
      </w:r>
      <w:r w:rsidRPr="00C63B0B">
        <w:rPr>
          <w:noProof/>
        </w:rPr>
        <w:t xml:space="preserve"> (2009) Evolutionarily conserved herpesviral protein interaction networks. </w:t>
      </w:r>
      <w:r w:rsidRPr="00C63B0B">
        <w:rPr>
          <w:i/>
          <w:noProof/>
        </w:rPr>
        <w:t>PLoS Pathog</w:t>
      </w:r>
      <w:r w:rsidRPr="00C63B0B">
        <w:rPr>
          <w:noProof/>
        </w:rPr>
        <w:t xml:space="preserve"> 5(9):e1000570.</w:t>
      </w:r>
    </w:p>
    <w:p w14:paraId="4CEA8185" w14:textId="77777777" w:rsidR="00C63B0B" w:rsidRPr="00C63B0B" w:rsidRDefault="00C63B0B" w:rsidP="00C63B0B">
      <w:pPr>
        <w:pStyle w:val="EndNoteBibliography"/>
        <w:ind w:left="360" w:hanging="360"/>
        <w:rPr>
          <w:noProof/>
        </w:rPr>
      </w:pPr>
      <w:r w:rsidRPr="00C63B0B">
        <w:rPr>
          <w:noProof/>
        </w:rPr>
        <w:t>14.</w:t>
      </w:r>
      <w:r w:rsidRPr="00C63B0B">
        <w:rPr>
          <w:noProof/>
        </w:rPr>
        <w:tab/>
        <w:t>Calderwood MA</w:t>
      </w:r>
      <w:r w:rsidRPr="00C63B0B">
        <w:rPr>
          <w:i/>
          <w:noProof/>
        </w:rPr>
        <w:t>, et al.</w:t>
      </w:r>
      <w:r w:rsidRPr="00C63B0B">
        <w:rPr>
          <w:noProof/>
        </w:rPr>
        <w:t xml:space="preserve"> (2007) Epstein-Barr virus and virus human protein interaction maps. </w:t>
      </w:r>
      <w:r w:rsidRPr="00C63B0B">
        <w:rPr>
          <w:i/>
          <w:noProof/>
        </w:rPr>
        <w:t>Proc Natl Acad Sci U S A</w:t>
      </w:r>
      <w:r w:rsidRPr="00C63B0B">
        <w:rPr>
          <w:noProof/>
        </w:rPr>
        <w:t xml:space="preserve"> 104(18):7606-7611.</w:t>
      </w:r>
    </w:p>
    <w:p w14:paraId="5B77BAA9" w14:textId="77777777" w:rsidR="00C63B0B" w:rsidRPr="00C63B0B" w:rsidRDefault="00C63B0B" w:rsidP="00C63B0B">
      <w:pPr>
        <w:pStyle w:val="EndNoteBibliography"/>
        <w:ind w:left="360" w:hanging="360"/>
        <w:rPr>
          <w:noProof/>
        </w:rPr>
      </w:pPr>
      <w:r w:rsidRPr="00C63B0B">
        <w:rPr>
          <w:noProof/>
        </w:rPr>
        <w:t>15.</w:t>
      </w:r>
      <w:r w:rsidRPr="00C63B0B">
        <w:rPr>
          <w:noProof/>
        </w:rPr>
        <w:tab/>
        <w:t xml:space="preserve">Forsman A, Ruetschi U, Ekholm J, &amp; Rymo L (2008) Identification of intracellular proteins associated with the EBV-encoded nuclear antigen 5 using an efficient TAP procedure and FT-ICR mass spectrometry. </w:t>
      </w:r>
      <w:r w:rsidRPr="00C63B0B">
        <w:rPr>
          <w:i/>
          <w:noProof/>
        </w:rPr>
        <w:t>J Proteome Res</w:t>
      </w:r>
      <w:r w:rsidRPr="00C63B0B">
        <w:rPr>
          <w:noProof/>
        </w:rPr>
        <w:t xml:space="preserve"> 7(6):2309-2319.</w:t>
      </w:r>
    </w:p>
    <w:p w14:paraId="1B40BC17" w14:textId="77777777" w:rsidR="00C63B0B" w:rsidRPr="00C63B0B" w:rsidRDefault="00C63B0B" w:rsidP="00C63B0B">
      <w:pPr>
        <w:pStyle w:val="EndNoteBibliography"/>
        <w:ind w:left="360" w:hanging="360"/>
        <w:rPr>
          <w:noProof/>
        </w:rPr>
      </w:pPr>
      <w:r w:rsidRPr="00C63B0B">
        <w:rPr>
          <w:noProof/>
        </w:rPr>
        <w:t>16.</w:t>
      </w:r>
      <w:r w:rsidRPr="00C63B0B">
        <w:rPr>
          <w:noProof/>
        </w:rPr>
        <w:tab/>
        <w:t>Khadka S</w:t>
      </w:r>
      <w:r w:rsidRPr="00C63B0B">
        <w:rPr>
          <w:i/>
          <w:noProof/>
        </w:rPr>
        <w:t>, et al.</w:t>
      </w:r>
      <w:r w:rsidRPr="00C63B0B">
        <w:rPr>
          <w:noProof/>
        </w:rPr>
        <w:t xml:space="preserve"> (2011) A physical interaction network of dengue virus and human proteins. </w:t>
      </w:r>
      <w:r w:rsidRPr="00C63B0B">
        <w:rPr>
          <w:i/>
          <w:noProof/>
        </w:rPr>
        <w:t>Mol Cell Proteomics</w:t>
      </w:r>
      <w:r w:rsidRPr="00C63B0B">
        <w:rPr>
          <w:noProof/>
        </w:rPr>
        <w:t xml:space="preserve"> 10(12):M111 012187.</w:t>
      </w:r>
    </w:p>
    <w:p w14:paraId="1D7C77E7" w14:textId="77777777" w:rsidR="00C63B0B" w:rsidRPr="00C63B0B" w:rsidRDefault="00C63B0B" w:rsidP="00C63B0B">
      <w:pPr>
        <w:pStyle w:val="EndNoteBibliography"/>
        <w:ind w:left="360" w:hanging="360"/>
        <w:rPr>
          <w:noProof/>
        </w:rPr>
      </w:pPr>
      <w:r w:rsidRPr="00C63B0B">
        <w:rPr>
          <w:noProof/>
        </w:rPr>
        <w:t>17.</w:t>
      </w:r>
      <w:r w:rsidRPr="00C63B0B">
        <w:rPr>
          <w:noProof/>
        </w:rPr>
        <w:tab/>
        <w:t>Pichlmair A</w:t>
      </w:r>
      <w:r w:rsidRPr="00C63B0B">
        <w:rPr>
          <w:i/>
          <w:noProof/>
        </w:rPr>
        <w:t>, et al.</w:t>
      </w:r>
      <w:r w:rsidRPr="00C63B0B">
        <w:rPr>
          <w:noProof/>
        </w:rPr>
        <w:t xml:space="preserve"> (2012) Viral immune modulators perturb the human molecular network by common and unique strategies. </w:t>
      </w:r>
      <w:r w:rsidRPr="00C63B0B">
        <w:rPr>
          <w:i/>
          <w:noProof/>
        </w:rPr>
        <w:t>Nature</w:t>
      </w:r>
      <w:r w:rsidRPr="00C63B0B">
        <w:rPr>
          <w:noProof/>
        </w:rPr>
        <w:t xml:space="preserve"> 487(7408):486-490.</w:t>
      </w:r>
    </w:p>
    <w:p w14:paraId="4B109F93" w14:textId="77777777" w:rsidR="00C63B0B" w:rsidRPr="00C63B0B" w:rsidRDefault="00C63B0B" w:rsidP="00C63B0B">
      <w:pPr>
        <w:pStyle w:val="EndNoteBibliography"/>
        <w:ind w:left="360" w:hanging="360"/>
        <w:rPr>
          <w:noProof/>
        </w:rPr>
      </w:pPr>
      <w:r w:rsidRPr="00C63B0B">
        <w:rPr>
          <w:noProof/>
        </w:rPr>
        <w:t>18.</w:t>
      </w:r>
      <w:r w:rsidRPr="00C63B0B">
        <w:rPr>
          <w:noProof/>
        </w:rPr>
        <w:tab/>
        <w:t xml:space="preserve">Kwofie SK, Schaefer U, Sundararajan VS, Bajic VB, &amp; Christoffels A (2011) HCVpro: hepatitis C virus protein interaction database. </w:t>
      </w:r>
      <w:r w:rsidRPr="00C63B0B">
        <w:rPr>
          <w:i/>
          <w:noProof/>
        </w:rPr>
        <w:t>Infect Genet Evol</w:t>
      </w:r>
      <w:r w:rsidRPr="00C63B0B">
        <w:rPr>
          <w:noProof/>
        </w:rPr>
        <w:t xml:space="preserve"> 11(8):1971-1977.</w:t>
      </w:r>
    </w:p>
    <w:p w14:paraId="57C6AF41" w14:textId="77777777" w:rsidR="00C63B0B" w:rsidRPr="00C63B0B" w:rsidRDefault="00C63B0B" w:rsidP="00C63B0B">
      <w:pPr>
        <w:pStyle w:val="EndNoteBibliography"/>
        <w:ind w:left="360" w:hanging="360"/>
        <w:rPr>
          <w:noProof/>
        </w:rPr>
      </w:pPr>
      <w:r w:rsidRPr="00C63B0B">
        <w:rPr>
          <w:noProof/>
        </w:rPr>
        <w:t>19.</w:t>
      </w:r>
      <w:r w:rsidRPr="00C63B0B">
        <w:rPr>
          <w:noProof/>
        </w:rPr>
        <w:tab/>
        <w:t>Ako-Adjei D</w:t>
      </w:r>
      <w:r w:rsidRPr="00C63B0B">
        <w:rPr>
          <w:i/>
          <w:noProof/>
        </w:rPr>
        <w:t>, et al.</w:t>
      </w:r>
      <w:r w:rsidRPr="00C63B0B">
        <w:rPr>
          <w:noProof/>
        </w:rPr>
        <w:t xml:space="preserve"> (2015) HIV-1, human interaction database: current status and new features. </w:t>
      </w:r>
      <w:r w:rsidRPr="00C63B0B">
        <w:rPr>
          <w:i/>
          <w:noProof/>
        </w:rPr>
        <w:t>Nucleic Acids Res</w:t>
      </w:r>
      <w:r w:rsidRPr="00C63B0B">
        <w:rPr>
          <w:noProof/>
        </w:rPr>
        <w:t xml:space="preserve"> 43(Database issue):D566-570.</w:t>
      </w:r>
    </w:p>
    <w:p w14:paraId="7C3E3D2E" w14:textId="77777777" w:rsidR="00C63B0B" w:rsidRPr="00C63B0B" w:rsidRDefault="00C63B0B" w:rsidP="00C63B0B">
      <w:pPr>
        <w:pStyle w:val="EndNoteBibliography"/>
        <w:ind w:left="360" w:hanging="360"/>
        <w:rPr>
          <w:noProof/>
        </w:rPr>
      </w:pPr>
      <w:r w:rsidRPr="00C63B0B">
        <w:rPr>
          <w:noProof/>
        </w:rPr>
        <w:t>20.</w:t>
      </w:r>
      <w:r w:rsidRPr="00C63B0B">
        <w:rPr>
          <w:noProof/>
        </w:rPr>
        <w:tab/>
        <w:t xml:space="preserve">Guirimand T, Delmotte S, &amp; Navratil V (2015) VirHostNet 2.0: surfing on the web of virus/host molecular interactions data. </w:t>
      </w:r>
      <w:r w:rsidRPr="00C63B0B">
        <w:rPr>
          <w:i/>
          <w:noProof/>
        </w:rPr>
        <w:t>Nucleic Acids Res</w:t>
      </w:r>
      <w:r w:rsidRPr="00C63B0B">
        <w:rPr>
          <w:noProof/>
        </w:rPr>
        <w:t xml:space="preserve"> 43(Database issue):D583-587.</w:t>
      </w:r>
    </w:p>
    <w:p w14:paraId="7ABE157A" w14:textId="77777777" w:rsidR="00C63B0B" w:rsidRPr="00C63B0B" w:rsidRDefault="00C63B0B" w:rsidP="00C63B0B">
      <w:pPr>
        <w:pStyle w:val="EndNoteBibliography"/>
        <w:ind w:left="360" w:hanging="360"/>
        <w:rPr>
          <w:noProof/>
        </w:rPr>
      </w:pPr>
      <w:r w:rsidRPr="00C63B0B">
        <w:rPr>
          <w:noProof/>
        </w:rPr>
        <w:t>21.</w:t>
      </w:r>
      <w:r w:rsidRPr="00C63B0B">
        <w:rPr>
          <w:noProof/>
        </w:rPr>
        <w:tab/>
        <w:t xml:space="preserve">Calderone A, Licata L, &amp; Cesareni G (2015) VirusMentha: a new resource for virus-host protein interactions. </w:t>
      </w:r>
      <w:r w:rsidRPr="00C63B0B">
        <w:rPr>
          <w:i/>
          <w:noProof/>
        </w:rPr>
        <w:t>Nucleic Acids Res</w:t>
      </w:r>
      <w:r w:rsidRPr="00C63B0B">
        <w:rPr>
          <w:noProof/>
        </w:rPr>
        <w:t xml:space="preserve"> 43(Database issue):D588-592.</w:t>
      </w:r>
    </w:p>
    <w:p w14:paraId="694AEE9E" w14:textId="77777777" w:rsidR="00C63B0B" w:rsidRPr="00C63B0B" w:rsidRDefault="00C63B0B" w:rsidP="00C63B0B">
      <w:pPr>
        <w:pStyle w:val="EndNoteBibliography"/>
        <w:ind w:left="360" w:hanging="360"/>
        <w:rPr>
          <w:noProof/>
        </w:rPr>
      </w:pPr>
      <w:r w:rsidRPr="00C63B0B">
        <w:rPr>
          <w:noProof/>
        </w:rPr>
        <w:lastRenderedPageBreak/>
        <w:t>22.</w:t>
      </w:r>
      <w:r w:rsidRPr="00C63B0B">
        <w:rPr>
          <w:noProof/>
        </w:rPr>
        <w:tab/>
        <w:t xml:space="preserve">Xiang Z, Tian Y, &amp; He Y (2007) PHIDIAS: a pathogen-host interaction data integration and analysis system. </w:t>
      </w:r>
      <w:r w:rsidRPr="00C63B0B">
        <w:rPr>
          <w:i/>
          <w:noProof/>
        </w:rPr>
        <w:t>Genome Biol</w:t>
      </w:r>
      <w:r w:rsidRPr="00C63B0B">
        <w:rPr>
          <w:noProof/>
        </w:rPr>
        <w:t xml:space="preserve"> 8(7):R150.</w:t>
      </w:r>
    </w:p>
    <w:p w14:paraId="7AB102A1" w14:textId="77777777" w:rsidR="00C63B0B" w:rsidRPr="00C63B0B" w:rsidRDefault="00C63B0B" w:rsidP="00C63B0B">
      <w:pPr>
        <w:pStyle w:val="EndNoteBibliography"/>
        <w:ind w:left="360" w:hanging="360"/>
        <w:rPr>
          <w:noProof/>
        </w:rPr>
      </w:pPr>
      <w:r w:rsidRPr="00C63B0B">
        <w:rPr>
          <w:noProof/>
        </w:rPr>
        <w:t>23.</w:t>
      </w:r>
      <w:r w:rsidRPr="00C63B0B">
        <w:rPr>
          <w:noProof/>
        </w:rPr>
        <w:tab/>
        <w:t xml:space="preserve">Kumar R &amp; Nanduri B (2010) HPIDB--a unified resource for host-pathogen interactions. </w:t>
      </w:r>
      <w:r w:rsidRPr="00C63B0B">
        <w:rPr>
          <w:i/>
          <w:noProof/>
        </w:rPr>
        <w:t>BMC Bioinformatics</w:t>
      </w:r>
      <w:r w:rsidRPr="00C63B0B">
        <w:rPr>
          <w:noProof/>
        </w:rPr>
        <w:t xml:space="preserve"> 11 Suppl 6:S16.</w:t>
      </w:r>
    </w:p>
    <w:p w14:paraId="73BED585" w14:textId="77777777" w:rsidR="00C63B0B" w:rsidRPr="00C63B0B" w:rsidRDefault="00C63B0B" w:rsidP="00C63B0B">
      <w:pPr>
        <w:pStyle w:val="EndNoteBibliography"/>
        <w:ind w:left="360" w:hanging="360"/>
        <w:rPr>
          <w:noProof/>
        </w:rPr>
      </w:pPr>
      <w:r w:rsidRPr="00C63B0B">
        <w:rPr>
          <w:noProof/>
        </w:rPr>
        <w:t>24.</w:t>
      </w:r>
      <w:r w:rsidRPr="00C63B0B">
        <w:rPr>
          <w:noProof/>
        </w:rPr>
        <w:tab/>
        <w:t>Durmus Tekir S</w:t>
      </w:r>
      <w:r w:rsidRPr="00C63B0B">
        <w:rPr>
          <w:i/>
          <w:noProof/>
        </w:rPr>
        <w:t>, et al.</w:t>
      </w:r>
      <w:r w:rsidRPr="00C63B0B">
        <w:rPr>
          <w:noProof/>
        </w:rPr>
        <w:t xml:space="preserve"> (2013) PHISTO: pathogen-host interaction search tool. </w:t>
      </w:r>
      <w:r w:rsidRPr="00C63B0B">
        <w:rPr>
          <w:i/>
          <w:noProof/>
        </w:rPr>
        <w:t>Bioinformatics</w:t>
      </w:r>
      <w:r w:rsidRPr="00C63B0B">
        <w:rPr>
          <w:noProof/>
        </w:rPr>
        <w:t xml:space="preserve"> 29(10):1357-1358.</w:t>
      </w:r>
    </w:p>
    <w:p w14:paraId="7B12330B" w14:textId="77777777" w:rsidR="00C63B0B" w:rsidRPr="00C63B0B" w:rsidRDefault="00C63B0B" w:rsidP="00C63B0B">
      <w:pPr>
        <w:pStyle w:val="EndNoteBibliography"/>
        <w:ind w:left="360" w:hanging="360"/>
        <w:rPr>
          <w:noProof/>
        </w:rPr>
      </w:pPr>
      <w:r w:rsidRPr="00C63B0B">
        <w:rPr>
          <w:noProof/>
        </w:rPr>
        <w:t>25.</w:t>
      </w:r>
      <w:r w:rsidRPr="00C63B0B">
        <w:rPr>
          <w:noProof/>
        </w:rPr>
        <w:tab/>
        <w:t>Aranda B</w:t>
      </w:r>
      <w:r w:rsidRPr="00C63B0B">
        <w:rPr>
          <w:i/>
          <w:noProof/>
        </w:rPr>
        <w:t>, et al.</w:t>
      </w:r>
      <w:r w:rsidRPr="00C63B0B">
        <w:rPr>
          <w:noProof/>
        </w:rPr>
        <w:t xml:space="preserve"> (2011) PSICQUIC and PSISCORE: accessing and scoring molecular interactions. </w:t>
      </w:r>
      <w:r w:rsidRPr="00C63B0B">
        <w:rPr>
          <w:i/>
          <w:noProof/>
        </w:rPr>
        <w:t>Nat Methods</w:t>
      </w:r>
      <w:r w:rsidRPr="00C63B0B">
        <w:rPr>
          <w:noProof/>
        </w:rPr>
        <w:t xml:space="preserve"> 8(7):528-529.</w:t>
      </w:r>
    </w:p>
    <w:p w14:paraId="043D2436" w14:textId="77777777" w:rsidR="00C63B0B" w:rsidRPr="00C63B0B" w:rsidRDefault="00C63B0B" w:rsidP="00C63B0B">
      <w:pPr>
        <w:pStyle w:val="EndNoteBibliography"/>
        <w:ind w:left="360" w:hanging="360"/>
        <w:rPr>
          <w:noProof/>
        </w:rPr>
      </w:pPr>
      <w:r w:rsidRPr="00C63B0B">
        <w:rPr>
          <w:noProof/>
        </w:rPr>
        <w:t>26.</w:t>
      </w:r>
      <w:r w:rsidRPr="00C63B0B">
        <w:rPr>
          <w:noProof/>
        </w:rPr>
        <w:tab/>
        <w:t>Alfarano C</w:t>
      </w:r>
      <w:r w:rsidRPr="00C63B0B">
        <w:rPr>
          <w:i/>
          <w:noProof/>
        </w:rPr>
        <w:t>, et al.</w:t>
      </w:r>
      <w:r w:rsidRPr="00C63B0B">
        <w:rPr>
          <w:noProof/>
        </w:rPr>
        <w:t xml:space="preserve"> (2005) The Biomolecular Interaction Network Database and related tools 2005 update. </w:t>
      </w:r>
      <w:r w:rsidRPr="00C63B0B">
        <w:rPr>
          <w:i/>
          <w:noProof/>
        </w:rPr>
        <w:t>Nucleic Acids Res</w:t>
      </w:r>
      <w:r w:rsidRPr="00C63B0B">
        <w:rPr>
          <w:noProof/>
        </w:rPr>
        <w:t xml:space="preserve"> 33(Database issue):D418-424.</w:t>
      </w:r>
    </w:p>
    <w:p w14:paraId="38A2DECB" w14:textId="77777777" w:rsidR="00C63B0B" w:rsidRPr="00C63B0B" w:rsidRDefault="00C63B0B" w:rsidP="00C63B0B">
      <w:pPr>
        <w:pStyle w:val="EndNoteBibliography"/>
        <w:ind w:left="360" w:hanging="360"/>
        <w:rPr>
          <w:noProof/>
        </w:rPr>
      </w:pPr>
      <w:r w:rsidRPr="00C63B0B">
        <w:rPr>
          <w:noProof/>
        </w:rPr>
        <w:t>27.</w:t>
      </w:r>
      <w:r w:rsidRPr="00C63B0B">
        <w:rPr>
          <w:noProof/>
        </w:rPr>
        <w:tab/>
        <w:t>Chatr-Aryamontri A</w:t>
      </w:r>
      <w:r w:rsidRPr="00C63B0B">
        <w:rPr>
          <w:i/>
          <w:noProof/>
        </w:rPr>
        <w:t>, et al.</w:t>
      </w:r>
      <w:r w:rsidRPr="00C63B0B">
        <w:rPr>
          <w:noProof/>
        </w:rPr>
        <w:t xml:space="preserve"> (2013) The BioGRID interaction database: 2013 update. </w:t>
      </w:r>
      <w:r w:rsidRPr="00C63B0B">
        <w:rPr>
          <w:i/>
          <w:noProof/>
        </w:rPr>
        <w:t>Nucleic Acids Res</w:t>
      </w:r>
      <w:r w:rsidRPr="00C63B0B">
        <w:rPr>
          <w:noProof/>
        </w:rPr>
        <w:t xml:space="preserve"> 41(Database issue):D816-823.</w:t>
      </w:r>
    </w:p>
    <w:p w14:paraId="5B49EDE8" w14:textId="77777777" w:rsidR="00C63B0B" w:rsidRPr="00C63B0B" w:rsidRDefault="00C63B0B" w:rsidP="00C63B0B">
      <w:pPr>
        <w:pStyle w:val="EndNoteBibliography"/>
        <w:ind w:left="360" w:hanging="360"/>
        <w:rPr>
          <w:noProof/>
        </w:rPr>
      </w:pPr>
      <w:r w:rsidRPr="00C63B0B">
        <w:rPr>
          <w:noProof/>
        </w:rPr>
        <w:t>28.</w:t>
      </w:r>
      <w:r w:rsidRPr="00C63B0B">
        <w:rPr>
          <w:noProof/>
        </w:rPr>
        <w:tab/>
        <w:t>Salwinski L</w:t>
      </w:r>
      <w:r w:rsidRPr="00C63B0B">
        <w:rPr>
          <w:i/>
          <w:noProof/>
        </w:rPr>
        <w:t>, et al.</w:t>
      </w:r>
      <w:r w:rsidRPr="00C63B0B">
        <w:rPr>
          <w:noProof/>
        </w:rPr>
        <w:t xml:space="preserve"> (2004) The Database of Interacting Proteins: 2004 update. </w:t>
      </w:r>
      <w:r w:rsidRPr="00C63B0B">
        <w:rPr>
          <w:i/>
          <w:noProof/>
        </w:rPr>
        <w:t>Nucleic Acids Res</w:t>
      </w:r>
      <w:r w:rsidRPr="00C63B0B">
        <w:rPr>
          <w:noProof/>
        </w:rPr>
        <w:t xml:space="preserve"> 32(Database issue):D449-451.</w:t>
      </w:r>
    </w:p>
    <w:p w14:paraId="3E38C728" w14:textId="77777777" w:rsidR="00C63B0B" w:rsidRPr="00C63B0B" w:rsidRDefault="00C63B0B" w:rsidP="00C63B0B">
      <w:pPr>
        <w:pStyle w:val="EndNoteBibliography"/>
        <w:ind w:left="360" w:hanging="360"/>
        <w:rPr>
          <w:noProof/>
        </w:rPr>
      </w:pPr>
      <w:r w:rsidRPr="00C63B0B">
        <w:rPr>
          <w:noProof/>
        </w:rPr>
        <w:t>29.</w:t>
      </w:r>
      <w:r w:rsidRPr="00C63B0B">
        <w:rPr>
          <w:noProof/>
        </w:rPr>
        <w:tab/>
        <w:t>Keshava Prasad TS</w:t>
      </w:r>
      <w:r w:rsidRPr="00C63B0B">
        <w:rPr>
          <w:i/>
          <w:noProof/>
        </w:rPr>
        <w:t>, et al.</w:t>
      </w:r>
      <w:r w:rsidRPr="00C63B0B">
        <w:rPr>
          <w:noProof/>
        </w:rPr>
        <w:t xml:space="preserve"> (2009) Human Protein Reference Database--2009 update. </w:t>
      </w:r>
      <w:r w:rsidRPr="00C63B0B">
        <w:rPr>
          <w:i/>
          <w:noProof/>
        </w:rPr>
        <w:t>Nucleic Acids Res</w:t>
      </w:r>
      <w:r w:rsidRPr="00C63B0B">
        <w:rPr>
          <w:noProof/>
        </w:rPr>
        <w:t xml:space="preserve"> 37(Database issue):D767-772.</w:t>
      </w:r>
    </w:p>
    <w:p w14:paraId="233D1643" w14:textId="77777777" w:rsidR="00C63B0B" w:rsidRPr="00C63B0B" w:rsidRDefault="00C63B0B" w:rsidP="00C63B0B">
      <w:pPr>
        <w:pStyle w:val="EndNoteBibliography"/>
        <w:ind w:left="360" w:hanging="360"/>
        <w:rPr>
          <w:noProof/>
        </w:rPr>
      </w:pPr>
      <w:r w:rsidRPr="00C63B0B">
        <w:rPr>
          <w:noProof/>
        </w:rPr>
        <w:t>30.</w:t>
      </w:r>
      <w:r w:rsidRPr="00C63B0B">
        <w:rPr>
          <w:noProof/>
        </w:rPr>
        <w:tab/>
        <w:t>Orchard S</w:t>
      </w:r>
      <w:r w:rsidRPr="00C63B0B">
        <w:rPr>
          <w:i/>
          <w:noProof/>
        </w:rPr>
        <w:t>, et al.</w:t>
      </w:r>
      <w:r w:rsidRPr="00C63B0B">
        <w:rPr>
          <w:noProof/>
        </w:rPr>
        <w:t xml:space="preserve"> (2014) The MIntAct project--IntAct as a common curation platform for 11 molecular interaction databases. </w:t>
      </w:r>
      <w:r w:rsidRPr="00C63B0B">
        <w:rPr>
          <w:i/>
          <w:noProof/>
        </w:rPr>
        <w:t>Nucleic Acids Res</w:t>
      </w:r>
      <w:r w:rsidRPr="00C63B0B">
        <w:rPr>
          <w:noProof/>
        </w:rPr>
        <w:t xml:space="preserve"> 42(Database issue):D358-363.</w:t>
      </w:r>
    </w:p>
    <w:p w14:paraId="798BBBD0" w14:textId="77777777" w:rsidR="00C63B0B" w:rsidRPr="00C63B0B" w:rsidRDefault="00C63B0B" w:rsidP="00C63B0B">
      <w:pPr>
        <w:pStyle w:val="EndNoteBibliography"/>
        <w:ind w:left="360" w:hanging="360"/>
        <w:rPr>
          <w:noProof/>
        </w:rPr>
      </w:pPr>
      <w:r w:rsidRPr="00C63B0B">
        <w:rPr>
          <w:noProof/>
        </w:rPr>
        <w:t>31.</w:t>
      </w:r>
      <w:r w:rsidRPr="00C63B0B">
        <w:rPr>
          <w:noProof/>
        </w:rPr>
        <w:tab/>
        <w:t>Licata L</w:t>
      </w:r>
      <w:r w:rsidRPr="00C63B0B">
        <w:rPr>
          <w:i/>
          <w:noProof/>
        </w:rPr>
        <w:t>, et al.</w:t>
      </w:r>
      <w:r w:rsidRPr="00C63B0B">
        <w:rPr>
          <w:noProof/>
        </w:rPr>
        <w:t xml:space="preserve"> (2012) MINT, the molecular interaction database: 2012 update. </w:t>
      </w:r>
      <w:r w:rsidRPr="00C63B0B">
        <w:rPr>
          <w:i/>
          <w:noProof/>
        </w:rPr>
        <w:t>Nucleic Acids Res</w:t>
      </w:r>
      <w:r w:rsidRPr="00C63B0B">
        <w:rPr>
          <w:noProof/>
        </w:rPr>
        <w:t xml:space="preserve"> 40(Database issue):D857-861.</w:t>
      </w:r>
    </w:p>
    <w:p w14:paraId="00B1129A" w14:textId="77777777" w:rsidR="00C63B0B" w:rsidRPr="00C63B0B" w:rsidRDefault="00C63B0B" w:rsidP="00C63B0B">
      <w:pPr>
        <w:pStyle w:val="EndNoteBibliography"/>
        <w:ind w:left="360" w:hanging="360"/>
        <w:rPr>
          <w:noProof/>
        </w:rPr>
      </w:pPr>
      <w:r w:rsidRPr="00C63B0B">
        <w:rPr>
          <w:noProof/>
        </w:rPr>
        <w:t>32.</w:t>
      </w:r>
      <w:r w:rsidRPr="00C63B0B">
        <w:rPr>
          <w:noProof/>
        </w:rPr>
        <w:tab/>
        <w:t>Croft D</w:t>
      </w:r>
      <w:r w:rsidRPr="00C63B0B">
        <w:rPr>
          <w:i/>
          <w:noProof/>
        </w:rPr>
        <w:t>, et al.</w:t>
      </w:r>
      <w:r w:rsidRPr="00C63B0B">
        <w:rPr>
          <w:noProof/>
        </w:rPr>
        <w:t xml:space="preserve"> (2014) The Reactome pathway knowledgebase. </w:t>
      </w:r>
      <w:r w:rsidRPr="00C63B0B">
        <w:rPr>
          <w:i/>
          <w:noProof/>
        </w:rPr>
        <w:t>Nucleic Acids Res</w:t>
      </w:r>
      <w:r w:rsidRPr="00C63B0B">
        <w:rPr>
          <w:noProof/>
        </w:rPr>
        <w:t xml:space="preserve"> 42(Database issue):D472-477.</w:t>
      </w:r>
    </w:p>
    <w:p w14:paraId="24235120" w14:textId="77777777" w:rsidR="00C63B0B" w:rsidRPr="00C63B0B" w:rsidRDefault="00C63B0B" w:rsidP="00C63B0B">
      <w:pPr>
        <w:pStyle w:val="EndNoteBibliography"/>
        <w:ind w:left="360" w:hanging="360"/>
        <w:rPr>
          <w:noProof/>
        </w:rPr>
      </w:pPr>
      <w:r w:rsidRPr="00C63B0B">
        <w:rPr>
          <w:noProof/>
        </w:rPr>
        <w:t>33.</w:t>
      </w:r>
      <w:r w:rsidRPr="00C63B0B">
        <w:rPr>
          <w:noProof/>
        </w:rPr>
        <w:tab/>
        <w:t xml:space="preserve">Das J, Mohammed J, &amp; Yu H (2012) Genome-scale analysis of interaction dynamics reveals organization of biological networks. </w:t>
      </w:r>
      <w:r w:rsidRPr="00C63B0B">
        <w:rPr>
          <w:i/>
          <w:noProof/>
        </w:rPr>
        <w:t>Bioinformatics</w:t>
      </w:r>
      <w:r w:rsidRPr="00C63B0B">
        <w:rPr>
          <w:noProof/>
        </w:rPr>
        <w:t xml:space="preserve"> 28(14):1873-1878.</w:t>
      </w:r>
    </w:p>
    <w:p w14:paraId="79EBEE6C" w14:textId="77777777" w:rsidR="00C63B0B" w:rsidRPr="00C63B0B" w:rsidRDefault="00C63B0B" w:rsidP="00C63B0B">
      <w:pPr>
        <w:pStyle w:val="EndNoteBibliography"/>
        <w:ind w:left="360" w:hanging="360"/>
        <w:rPr>
          <w:noProof/>
        </w:rPr>
      </w:pPr>
      <w:r w:rsidRPr="00C63B0B">
        <w:rPr>
          <w:noProof/>
        </w:rPr>
        <w:t>34.</w:t>
      </w:r>
      <w:r w:rsidRPr="00C63B0B">
        <w:rPr>
          <w:noProof/>
        </w:rPr>
        <w:tab/>
        <w:t xml:space="preserve">Durmus Tekir SD &amp; Uelgen K (2013) Systems biology of pathogen-host interaction: Networks of protein-protein interaction within pathogens and pathogen-human interactions in the post-genomic era. </w:t>
      </w:r>
      <w:r w:rsidRPr="00C63B0B">
        <w:rPr>
          <w:i/>
          <w:noProof/>
        </w:rPr>
        <w:t>Biotechn. J.</w:t>
      </w:r>
      <w:r w:rsidRPr="00C63B0B">
        <w:rPr>
          <w:noProof/>
        </w:rPr>
        <w:t xml:space="preserve"> 8(1):85-96.</w:t>
      </w:r>
    </w:p>
    <w:p w14:paraId="6B269A9B" w14:textId="77777777" w:rsidR="00C63B0B" w:rsidRPr="00C63B0B" w:rsidRDefault="00C63B0B" w:rsidP="00C63B0B">
      <w:pPr>
        <w:pStyle w:val="EndNoteBibliography"/>
        <w:ind w:left="360" w:hanging="360"/>
        <w:rPr>
          <w:noProof/>
        </w:rPr>
      </w:pPr>
      <w:r w:rsidRPr="00C63B0B">
        <w:rPr>
          <w:noProof/>
        </w:rPr>
        <w:t>35.</w:t>
      </w:r>
      <w:r w:rsidRPr="00C63B0B">
        <w:rPr>
          <w:noProof/>
        </w:rPr>
        <w:tab/>
        <w:t xml:space="preserve">Arnold R, Boonen K, Sun MG, &amp; Kim PM (2012) Computational analysis of interactomes: current and future perspectives for bioinformatics approaches to model the host-pathogen interaction space. </w:t>
      </w:r>
      <w:r w:rsidRPr="00C63B0B">
        <w:rPr>
          <w:i/>
          <w:noProof/>
        </w:rPr>
        <w:t>Methods</w:t>
      </w:r>
      <w:r w:rsidRPr="00C63B0B">
        <w:rPr>
          <w:noProof/>
        </w:rPr>
        <w:t xml:space="preserve"> 57(4):508-518.</w:t>
      </w:r>
    </w:p>
    <w:p w14:paraId="43062E29" w14:textId="77777777" w:rsidR="00C63B0B" w:rsidRPr="00C63B0B" w:rsidRDefault="00C63B0B" w:rsidP="00C63B0B">
      <w:pPr>
        <w:pStyle w:val="EndNoteBibliography"/>
        <w:ind w:left="360" w:hanging="360"/>
        <w:rPr>
          <w:noProof/>
        </w:rPr>
      </w:pPr>
      <w:r w:rsidRPr="00C63B0B">
        <w:rPr>
          <w:noProof/>
        </w:rPr>
        <w:t>36.</w:t>
      </w:r>
      <w:r w:rsidRPr="00C63B0B">
        <w:rPr>
          <w:noProof/>
        </w:rPr>
        <w:tab/>
        <w:t xml:space="preserve">Korth MJ, Tchitchek N, Benecke AG, &amp; Katze MG (2013) Systems approaches to influenza-virus host interactions and the pathogenesis of highly virulent and pandemic viruses. </w:t>
      </w:r>
      <w:r w:rsidRPr="00C63B0B">
        <w:rPr>
          <w:i/>
          <w:noProof/>
        </w:rPr>
        <w:t>Semin Immunol</w:t>
      </w:r>
      <w:r w:rsidRPr="00C63B0B">
        <w:rPr>
          <w:noProof/>
        </w:rPr>
        <w:t xml:space="preserve"> 25(3):228-239.</w:t>
      </w:r>
    </w:p>
    <w:p w14:paraId="5F25AC7D" w14:textId="77777777" w:rsidR="00C63B0B" w:rsidRPr="00C63B0B" w:rsidRDefault="00C63B0B" w:rsidP="00C63B0B">
      <w:pPr>
        <w:pStyle w:val="EndNoteBibliography"/>
        <w:ind w:left="360" w:hanging="360"/>
        <w:rPr>
          <w:noProof/>
        </w:rPr>
      </w:pPr>
      <w:r w:rsidRPr="00C63B0B">
        <w:rPr>
          <w:noProof/>
        </w:rPr>
        <w:t>37.</w:t>
      </w:r>
      <w:r w:rsidRPr="00C63B0B">
        <w:rPr>
          <w:noProof/>
        </w:rPr>
        <w:tab/>
        <w:t xml:space="preserve">Nourani E, Khunjush F, &amp; Durmus S (2015) Computational approaches for prediction of pathogen-host protein-protein interactions. </w:t>
      </w:r>
      <w:r w:rsidRPr="00C63B0B">
        <w:rPr>
          <w:i/>
          <w:noProof/>
        </w:rPr>
        <w:t>Front Microbiol</w:t>
      </w:r>
      <w:r w:rsidRPr="00C63B0B">
        <w:rPr>
          <w:noProof/>
        </w:rPr>
        <w:t xml:space="preserve"> 6:94.</w:t>
      </w:r>
    </w:p>
    <w:p w14:paraId="43573032" w14:textId="77777777" w:rsidR="00C63B0B" w:rsidRPr="00C63B0B" w:rsidRDefault="00C63B0B" w:rsidP="00C63B0B">
      <w:pPr>
        <w:pStyle w:val="EndNoteBibliography"/>
        <w:ind w:left="360" w:hanging="360"/>
        <w:rPr>
          <w:noProof/>
        </w:rPr>
      </w:pPr>
      <w:r w:rsidRPr="00C63B0B">
        <w:rPr>
          <w:noProof/>
        </w:rPr>
        <w:t>38.</w:t>
      </w:r>
      <w:r w:rsidRPr="00C63B0B">
        <w:rPr>
          <w:noProof/>
        </w:rPr>
        <w:tab/>
        <w:t xml:space="preserve">Dyer MD, Murali TM, &amp; Sobral BW (2011) Supervised learning and prediction of physical interactions between human and HIV proteins. </w:t>
      </w:r>
      <w:r w:rsidRPr="00C63B0B">
        <w:rPr>
          <w:i/>
          <w:noProof/>
        </w:rPr>
        <w:t>Infect Genet Evol</w:t>
      </w:r>
      <w:r w:rsidRPr="00C63B0B">
        <w:rPr>
          <w:noProof/>
        </w:rPr>
        <w:t xml:space="preserve"> 11(5):917-923.</w:t>
      </w:r>
    </w:p>
    <w:p w14:paraId="02E0C084" w14:textId="77777777" w:rsidR="00C63B0B" w:rsidRPr="00C63B0B" w:rsidRDefault="00C63B0B" w:rsidP="00C63B0B">
      <w:pPr>
        <w:pStyle w:val="EndNoteBibliography"/>
        <w:ind w:left="360" w:hanging="360"/>
        <w:rPr>
          <w:noProof/>
        </w:rPr>
      </w:pPr>
      <w:r w:rsidRPr="00C63B0B">
        <w:rPr>
          <w:noProof/>
        </w:rPr>
        <w:t>39.</w:t>
      </w:r>
      <w:r w:rsidRPr="00C63B0B">
        <w:rPr>
          <w:noProof/>
        </w:rPr>
        <w:tab/>
        <w:t xml:space="preserve">Dyer MD, Murali TM, &amp; Sobral BW (2008) The landscape of human proteins interacting with viruses and other pathogens. </w:t>
      </w:r>
      <w:r w:rsidRPr="00C63B0B">
        <w:rPr>
          <w:i/>
          <w:noProof/>
        </w:rPr>
        <w:t>PLoS Pathog</w:t>
      </w:r>
      <w:r w:rsidRPr="00C63B0B">
        <w:rPr>
          <w:noProof/>
        </w:rPr>
        <w:t xml:space="preserve"> 4(2):e32.</w:t>
      </w:r>
    </w:p>
    <w:p w14:paraId="03462CF9" w14:textId="77777777" w:rsidR="00C63B0B" w:rsidRPr="00C63B0B" w:rsidRDefault="00C63B0B" w:rsidP="00C63B0B">
      <w:pPr>
        <w:pStyle w:val="EndNoteBibliography"/>
        <w:ind w:left="360" w:hanging="360"/>
        <w:rPr>
          <w:noProof/>
        </w:rPr>
      </w:pPr>
      <w:r w:rsidRPr="00C63B0B">
        <w:rPr>
          <w:noProof/>
        </w:rPr>
        <w:t>40.</w:t>
      </w:r>
      <w:r w:rsidRPr="00C63B0B">
        <w:rPr>
          <w:noProof/>
        </w:rPr>
        <w:tab/>
        <w:t xml:space="preserve">Ishitsuka M, Akutsu T, &amp; Nacher JC (2016) Critical controllability in proteome-wide protein interaction network integrating transcriptome. </w:t>
      </w:r>
      <w:r w:rsidRPr="00C63B0B">
        <w:rPr>
          <w:i/>
          <w:noProof/>
        </w:rPr>
        <w:t>Scientific reports</w:t>
      </w:r>
      <w:r w:rsidRPr="00C63B0B">
        <w:rPr>
          <w:noProof/>
        </w:rPr>
        <w:t xml:space="preserve"> 6:23541.</w:t>
      </w:r>
    </w:p>
    <w:p w14:paraId="3637F599" w14:textId="77777777" w:rsidR="00C63B0B" w:rsidRPr="00C63B0B" w:rsidRDefault="00C63B0B" w:rsidP="00C63B0B">
      <w:pPr>
        <w:pStyle w:val="EndNoteBibliography"/>
        <w:ind w:left="360" w:hanging="360"/>
        <w:rPr>
          <w:noProof/>
        </w:rPr>
      </w:pPr>
      <w:r w:rsidRPr="00C63B0B">
        <w:rPr>
          <w:noProof/>
        </w:rPr>
        <w:lastRenderedPageBreak/>
        <w:t>41.</w:t>
      </w:r>
      <w:r w:rsidRPr="00C63B0B">
        <w:rPr>
          <w:noProof/>
        </w:rPr>
        <w:tab/>
        <w:t xml:space="preserve">Nacher JC &amp; Akutsu T (2014) Analysis of critical and redundant nodes in controlling directed and undirected complex networks using dominating sets. </w:t>
      </w:r>
      <w:r w:rsidRPr="00C63B0B">
        <w:rPr>
          <w:i/>
          <w:noProof/>
        </w:rPr>
        <w:t>J. Compl. Networks</w:t>
      </w:r>
      <w:r w:rsidRPr="00C63B0B">
        <w:rPr>
          <w:noProof/>
        </w:rPr>
        <w:t xml:space="preserve"> 2(4):394-412.</w:t>
      </w:r>
    </w:p>
    <w:p w14:paraId="1BD5AE58" w14:textId="77777777" w:rsidR="00C63B0B" w:rsidRPr="00C63B0B" w:rsidRDefault="00C63B0B" w:rsidP="00C63B0B">
      <w:pPr>
        <w:pStyle w:val="EndNoteBibliography"/>
        <w:ind w:left="360" w:hanging="360"/>
        <w:rPr>
          <w:noProof/>
        </w:rPr>
      </w:pPr>
      <w:r w:rsidRPr="00C63B0B">
        <w:rPr>
          <w:noProof/>
        </w:rPr>
        <w:t>42.</w:t>
      </w:r>
      <w:r w:rsidRPr="00C63B0B">
        <w:rPr>
          <w:noProof/>
        </w:rPr>
        <w:tab/>
        <w:t xml:space="preserve">Wuchty S (2014) Controllability in protein interaction networks. </w:t>
      </w:r>
      <w:r w:rsidRPr="00C63B0B">
        <w:rPr>
          <w:i/>
          <w:noProof/>
        </w:rPr>
        <w:t>Proc Natl Acad Sci U S A</w:t>
      </w:r>
      <w:r w:rsidRPr="00C63B0B">
        <w:rPr>
          <w:noProof/>
        </w:rPr>
        <w:t xml:space="preserve"> 111(19):7156-7160.</w:t>
      </w:r>
    </w:p>
    <w:p w14:paraId="6F8E27E7" w14:textId="77777777" w:rsidR="00C63B0B" w:rsidRPr="00C63B0B" w:rsidRDefault="00C63B0B" w:rsidP="00C63B0B">
      <w:pPr>
        <w:pStyle w:val="EndNoteBibliography"/>
        <w:ind w:left="360" w:hanging="360"/>
        <w:rPr>
          <w:noProof/>
        </w:rPr>
      </w:pPr>
      <w:r w:rsidRPr="00C63B0B">
        <w:rPr>
          <w:noProof/>
        </w:rPr>
        <w:t>43.</w:t>
      </w:r>
      <w:r w:rsidRPr="00C63B0B">
        <w:rPr>
          <w:noProof/>
        </w:rPr>
        <w:tab/>
        <w:t xml:space="preserve">Khuri S &amp; Wuchty S (2015) Essentiality and centrality in protein interaction networks revisited. </w:t>
      </w:r>
      <w:r w:rsidRPr="00C63B0B">
        <w:rPr>
          <w:i/>
          <w:noProof/>
        </w:rPr>
        <w:t>BMC bioinformatics</w:t>
      </w:r>
      <w:r w:rsidRPr="00C63B0B">
        <w:rPr>
          <w:noProof/>
        </w:rPr>
        <w:t xml:space="preserve"> 16:109.</w:t>
      </w:r>
    </w:p>
    <w:p w14:paraId="3B9DC320" w14:textId="77777777" w:rsidR="00C63B0B" w:rsidRPr="00C63B0B" w:rsidRDefault="00C63B0B" w:rsidP="00C63B0B">
      <w:pPr>
        <w:pStyle w:val="EndNoteBibliography"/>
        <w:ind w:left="360" w:hanging="360"/>
        <w:rPr>
          <w:noProof/>
        </w:rPr>
      </w:pPr>
      <w:r w:rsidRPr="00C63B0B">
        <w:rPr>
          <w:noProof/>
        </w:rPr>
        <w:t>44.</w:t>
      </w:r>
      <w:r w:rsidRPr="00C63B0B">
        <w:rPr>
          <w:noProof/>
        </w:rPr>
        <w:tab/>
        <w:t xml:space="preserve">Wuchty S, Boltz T, &amp; Kucuk-McGinty H (2017) Links between critical proteins drive the controllability of protein interaction networks. </w:t>
      </w:r>
      <w:r w:rsidRPr="00C63B0B">
        <w:rPr>
          <w:i/>
          <w:noProof/>
        </w:rPr>
        <w:t>Proteomics</w:t>
      </w:r>
      <w:r w:rsidRPr="00C63B0B">
        <w:rPr>
          <w:noProof/>
        </w:rPr>
        <w:t>.</w:t>
      </w:r>
    </w:p>
    <w:p w14:paraId="2E53865B" w14:textId="77777777" w:rsidR="00C63B0B" w:rsidRPr="00C63B0B" w:rsidRDefault="00C63B0B" w:rsidP="00C63B0B">
      <w:pPr>
        <w:pStyle w:val="EndNoteBibliography"/>
        <w:ind w:left="360" w:hanging="360"/>
        <w:rPr>
          <w:noProof/>
        </w:rPr>
      </w:pPr>
      <w:r w:rsidRPr="00C63B0B">
        <w:rPr>
          <w:noProof/>
        </w:rPr>
        <w:t>45.</w:t>
      </w:r>
      <w:r w:rsidRPr="00C63B0B">
        <w:rPr>
          <w:noProof/>
        </w:rPr>
        <w:tab/>
        <w:t>Tatusov RL</w:t>
      </w:r>
      <w:r w:rsidRPr="00C63B0B">
        <w:rPr>
          <w:i/>
          <w:noProof/>
        </w:rPr>
        <w:t>, et al.</w:t>
      </w:r>
      <w:r w:rsidRPr="00C63B0B">
        <w:rPr>
          <w:noProof/>
        </w:rPr>
        <w:t xml:space="preserve"> (2003) The COG database: an updated version includes eukaryotes. </w:t>
      </w:r>
      <w:r w:rsidRPr="00C63B0B">
        <w:rPr>
          <w:i/>
          <w:noProof/>
        </w:rPr>
        <w:t>BMC bioinformatics</w:t>
      </w:r>
      <w:r w:rsidRPr="00C63B0B">
        <w:rPr>
          <w:noProof/>
        </w:rPr>
        <w:t xml:space="preserve"> 4:41.</w:t>
      </w:r>
    </w:p>
    <w:p w14:paraId="555621D5" w14:textId="77777777" w:rsidR="00C63B0B" w:rsidRPr="00C63B0B" w:rsidRDefault="00C63B0B" w:rsidP="00C63B0B">
      <w:pPr>
        <w:pStyle w:val="EndNoteBibliography"/>
        <w:ind w:left="360" w:hanging="360"/>
        <w:rPr>
          <w:noProof/>
        </w:rPr>
      </w:pPr>
      <w:r w:rsidRPr="00C63B0B">
        <w:rPr>
          <w:noProof/>
        </w:rPr>
        <w:t>46.</w:t>
      </w:r>
      <w:r w:rsidRPr="00C63B0B">
        <w:rPr>
          <w:noProof/>
        </w:rPr>
        <w:tab/>
        <w:t>Franceschini A</w:t>
      </w:r>
      <w:r w:rsidRPr="00C63B0B">
        <w:rPr>
          <w:i/>
          <w:noProof/>
        </w:rPr>
        <w:t>, et al.</w:t>
      </w:r>
      <w:r w:rsidRPr="00C63B0B">
        <w:rPr>
          <w:noProof/>
        </w:rPr>
        <w:t xml:space="preserve"> (2013) STRING v9.1: protein-protein interaction networks, with increased coverage and integration. </w:t>
      </w:r>
      <w:r w:rsidRPr="00C63B0B">
        <w:rPr>
          <w:i/>
          <w:noProof/>
        </w:rPr>
        <w:t>Nucleic acids research</w:t>
      </w:r>
      <w:r w:rsidRPr="00C63B0B">
        <w:rPr>
          <w:noProof/>
        </w:rPr>
        <w:t xml:space="preserve"> 41(Database issue):D808-815.</w:t>
      </w:r>
    </w:p>
    <w:p w14:paraId="645CBAE0" w14:textId="77777777" w:rsidR="00C63B0B" w:rsidRPr="00C63B0B" w:rsidRDefault="00C63B0B" w:rsidP="00C63B0B">
      <w:pPr>
        <w:pStyle w:val="EndNoteBibliography"/>
        <w:ind w:left="360" w:hanging="360"/>
        <w:rPr>
          <w:noProof/>
        </w:rPr>
      </w:pPr>
      <w:r w:rsidRPr="00C63B0B">
        <w:rPr>
          <w:noProof/>
        </w:rPr>
        <w:t>47.</w:t>
      </w:r>
      <w:r w:rsidRPr="00C63B0B">
        <w:rPr>
          <w:noProof/>
        </w:rPr>
        <w:tab/>
        <w:t xml:space="preserve">Brito AF &amp; Pinney JW (2017) Protein-Protein Interactions in Virus-Host Systems. </w:t>
      </w:r>
      <w:r w:rsidRPr="00C63B0B">
        <w:rPr>
          <w:i/>
          <w:noProof/>
        </w:rPr>
        <w:t>Front Microbiol</w:t>
      </w:r>
      <w:r w:rsidRPr="00C63B0B">
        <w:rPr>
          <w:noProof/>
        </w:rPr>
        <w:t xml:space="preserve"> 8:1557.</w:t>
      </w:r>
    </w:p>
    <w:p w14:paraId="5479FCB0" w14:textId="77777777" w:rsidR="00C63B0B" w:rsidRPr="00C63B0B" w:rsidRDefault="00C63B0B" w:rsidP="00C63B0B">
      <w:pPr>
        <w:pStyle w:val="EndNoteBibliography"/>
        <w:ind w:left="360" w:hanging="360"/>
        <w:rPr>
          <w:noProof/>
        </w:rPr>
      </w:pPr>
      <w:r w:rsidRPr="00C63B0B">
        <w:rPr>
          <w:noProof/>
        </w:rPr>
        <w:t>48.</w:t>
      </w:r>
      <w:r w:rsidRPr="00C63B0B">
        <w:rPr>
          <w:noProof/>
        </w:rPr>
        <w:tab/>
        <w:t xml:space="preserve">Dix A, Vlaic S, Guthke R, &amp; Linde J (2016) Use of systems biology to decipher host-pathogen interaction networks and predict biomarkers. </w:t>
      </w:r>
      <w:r w:rsidRPr="00C63B0B">
        <w:rPr>
          <w:i/>
          <w:noProof/>
        </w:rPr>
        <w:t>Clin Microbiol Infect</w:t>
      </w:r>
      <w:r w:rsidRPr="00C63B0B">
        <w:rPr>
          <w:noProof/>
        </w:rPr>
        <w:t xml:space="preserve"> 22(7):600-606.</w:t>
      </w:r>
    </w:p>
    <w:p w14:paraId="66DFD98E" w14:textId="77777777" w:rsidR="00C63B0B" w:rsidRPr="00C63B0B" w:rsidRDefault="00C63B0B" w:rsidP="00C63B0B">
      <w:pPr>
        <w:pStyle w:val="EndNoteBibliography"/>
        <w:ind w:left="360" w:hanging="360"/>
        <w:rPr>
          <w:noProof/>
        </w:rPr>
      </w:pPr>
      <w:r w:rsidRPr="00C63B0B">
        <w:rPr>
          <w:noProof/>
        </w:rPr>
        <w:t>49.</w:t>
      </w:r>
      <w:r w:rsidRPr="00C63B0B">
        <w:rPr>
          <w:noProof/>
        </w:rPr>
        <w:tab/>
        <w:t xml:space="preserve">Navratil V, de Chassey B, Combe CR, &amp; Lotteau V (2011) When the human viral infectome and diseasome networks collide: towards a systems biology platform for the aetiology of human diseases. </w:t>
      </w:r>
      <w:r w:rsidRPr="00C63B0B">
        <w:rPr>
          <w:i/>
          <w:noProof/>
        </w:rPr>
        <w:t>BMC Syst Biol</w:t>
      </w:r>
      <w:r w:rsidRPr="00C63B0B">
        <w:rPr>
          <w:noProof/>
        </w:rPr>
        <w:t xml:space="preserve"> 5:13.</w:t>
      </w:r>
    </w:p>
    <w:p w14:paraId="34AA12D3" w14:textId="77777777" w:rsidR="00C63B0B" w:rsidRPr="00C63B0B" w:rsidRDefault="00C63B0B" w:rsidP="00C63B0B">
      <w:pPr>
        <w:pStyle w:val="EndNoteBibliography"/>
        <w:ind w:left="360" w:hanging="360"/>
        <w:rPr>
          <w:noProof/>
        </w:rPr>
      </w:pPr>
      <w:r w:rsidRPr="00C63B0B">
        <w:rPr>
          <w:noProof/>
        </w:rPr>
        <w:t>50.</w:t>
      </w:r>
      <w:r w:rsidRPr="00C63B0B">
        <w:rPr>
          <w:noProof/>
        </w:rPr>
        <w:tab/>
        <w:t xml:space="preserve">Morales-Sanchez A &amp; Fuentes-Panana EM (2014) Human viruses and cancer. </w:t>
      </w:r>
      <w:r w:rsidRPr="00C63B0B">
        <w:rPr>
          <w:i/>
          <w:noProof/>
        </w:rPr>
        <w:t>Viruses</w:t>
      </w:r>
      <w:r w:rsidRPr="00C63B0B">
        <w:rPr>
          <w:noProof/>
        </w:rPr>
        <w:t xml:space="preserve"> 6(10):4047-4079.</w:t>
      </w:r>
    </w:p>
    <w:p w14:paraId="7BA0F440" w14:textId="77777777" w:rsidR="00C63B0B" w:rsidRPr="00C63B0B" w:rsidRDefault="00C63B0B" w:rsidP="00C63B0B">
      <w:pPr>
        <w:pStyle w:val="EndNoteBibliography"/>
        <w:ind w:left="360" w:hanging="360"/>
        <w:rPr>
          <w:noProof/>
        </w:rPr>
      </w:pPr>
      <w:r w:rsidRPr="00C63B0B">
        <w:rPr>
          <w:noProof/>
        </w:rPr>
        <w:t>51.</w:t>
      </w:r>
      <w:r w:rsidRPr="00C63B0B">
        <w:rPr>
          <w:noProof/>
        </w:rPr>
        <w:tab/>
        <w:t>Gulbahce N</w:t>
      </w:r>
      <w:r w:rsidRPr="00C63B0B">
        <w:rPr>
          <w:i/>
          <w:noProof/>
        </w:rPr>
        <w:t>, et al.</w:t>
      </w:r>
      <w:r w:rsidRPr="00C63B0B">
        <w:rPr>
          <w:noProof/>
        </w:rPr>
        <w:t xml:space="preserve"> (2012) Viral perturbations of host networks reflect disease etiology. </w:t>
      </w:r>
      <w:r w:rsidRPr="00C63B0B">
        <w:rPr>
          <w:i/>
          <w:noProof/>
        </w:rPr>
        <w:t>PLoS Comput Biol</w:t>
      </w:r>
      <w:r w:rsidRPr="00C63B0B">
        <w:rPr>
          <w:noProof/>
        </w:rPr>
        <w:t xml:space="preserve"> 8(6):e1002531.</w:t>
      </w:r>
    </w:p>
    <w:p w14:paraId="68C74604" w14:textId="77777777" w:rsidR="00C63B0B" w:rsidRPr="00C63B0B" w:rsidRDefault="00C63B0B" w:rsidP="00C63B0B">
      <w:pPr>
        <w:pStyle w:val="EndNoteBibliography"/>
        <w:ind w:left="360" w:hanging="360"/>
        <w:rPr>
          <w:noProof/>
        </w:rPr>
      </w:pPr>
      <w:r w:rsidRPr="00C63B0B">
        <w:rPr>
          <w:noProof/>
        </w:rPr>
        <w:t>52.</w:t>
      </w:r>
      <w:r w:rsidRPr="00C63B0B">
        <w:rPr>
          <w:noProof/>
        </w:rPr>
        <w:tab/>
        <w:t>Thai M</w:t>
      </w:r>
      <w:r w:rsidRPr="00C63B0B">
        <w:rPr>
          <w:i/>
          <w:noProof/>
        </w:rPr>
        <w:t>, et al.</w:t>
      </w:r>
      <w:r w:rsidRPr="00C63B0B">
        <w:rPr>
          <w:noProof/>
        </w:rPr>
        <w:t xml:space="preserve"> (2014) Adenovirus E4ORF1-induced MYC activation promotes host cell anabolic glucose metabolism and virus replication. </w:t>
      </w:r>
      <w:r w:rsidRPr="00C63B0B">
        <w:rPr>
          <w:i/>
          <w:noProof/>
        </w:rPr>
        <w:t>Cell Metab</w:t>
      </w:r>
      <w:r w:rsidRPr="00C63B0B">
        <w:rPr>
          <w:noProof/>
        </w:rPr>
        <w:t xml:space="preserve"> 19(4):694-701.</w:t>
      </w:r>
    </w:p>
    <w:p w14:paraId="3FD5F094" w14:textId="77777777" w:rsidR="00C63B0B" w:rsidRPr="00C63B0B" w:rsidRDefault="00C63B0B" w:rsidP="00C63B0B">
      <w:pPr>
        <w:pStyle w:val="EndNoteBibliography"/>
        <w:ind w:left="360" w:hanging="360"/>
        <w:rPr>
          <w:noProof/>
        </w:rPr>
      </w:pPr>
      <w:r w:rsidRPr="00C63B0B">
        <w:rPr>
          <w:noProof/>
        </w:rPr>
        <w:t>53.</w:t>
      </w:r>
      <w:r w:rsidRPr="00C63B0B">
        <w:rPr>
          <w:noProof/>
        </w:rPr>
        <w:tab/>
        <w:t xml:space="preserve">Miyake-Stoner SJ &amp; O'Shea CC (2014) Metabolism goes viral. </w:t>
      </w:r>
      <w:r w:rsidRPr="00C63B0B">
        <w:rPr>
          <w:i/>
          <w:noProof/>
        </w:rPr>
        <w:t>Cell Metab</w:t>
      </w:r>
      <w:r w:rsidRPr="00C63B0B">
        <w:rPr>
          <w:noProof/>
        </w:rPr>
        <w:t xml:space="preserve"> 19(4):549-550.</w:t>
      </w:r>
    </w:p>
    <w:p w14:paraId="0D7B318A" w14:textId="77777777" w:rsidR="00C63B0B" w:rsidRPr="00C63B0B" w:rsidRDefault="00C63B0B" w:rsidP="00C63B0B">
      <w:pPr>
        <w:pStyle w:val="EndNoteBibliography"/>
        <w:ind w:left="360" w:hanging="360"/>
        <w:rPr>
          <w:noProof/>
        </w:rPr>
      </w:pPr>
      <w:r w:rsidRPr="00C63B0B">
        <w:rPr>
          <w:noProof/>
        </w:rPr>
        <w:t>54.</w:t>
      </w:r>
      <w:r w:rsidRPr="00C63B0B">
        <w:rPr>
          <w:noProof/>
        </w:rPr>
        <w:tab/>
        <w:t xml:space="preserve">Christiaansen A, Varga SM, &amp; Spencer JV (2015) Viral manipulation of the host immune response. </w:t>
      </w:r>
      <w:r w:rsidRPr="00C63B0B">
        <w:rPr>
          <w:i/>
          <w:noProof/>
        </w:rPr>
        <w:t>Curr Opin Immunol</w:t>
      </w:r>
      <w:r w:rsidRPr="00C63B0B">
        <w:rPr>
          <w:noProof/>
        </w:rPr>
        <w:t xml:space="preserve"> 36:54-60.</w:t>
      </w:r>
    </w:p>
    <w:p w14:paraId="4A283175" w14:textId="77777777" w:rsidR="00C63B0B" w:rsidRPr="00C63B0B" w:rsidRDefault="00C63B0B" w:rsidP="00C63B0B">
      <w:pPr>
        <w:pStyle w:val="EndNoteBibliography"/>
        <w:ind w:left="360" w:hanging="360"/>
        <w:rPr>
          <w:noProof/>
        </w:rPr>
      </w:pPr>
      <w:r w:rsidRPr="00C63B0B">
        <w:rPr>
          <w:noProof/>
        </w:rPr>
        <w:t>55.</w:t>
      </w:r>
      <w:r w:rsidRPr="00C63B0B">
        <w:rPr>
          <w:noProof/>
        </w:rPr>
        <w:tab/>
        <w:t xml:space="preserve">Boppana SB &amp; Fowler KB (2007) Persistence in the population: epidemiology and transmisson. </w:t>
      </w:r>
      <w:r w:rsidRPr="00C63B0B">
        <w:rPr>
          <w:i/>
          <w:noProof/>
        </w:rPr>
        <w:t>Human Herpesviruses: Biology, Therapy, and Immunoprophylaxis</w:t>
      </w:r>
      <w:r w:rsidRPr="00C63B0B">
        <w:rPr>
          <w:noProof/>
        </w:rPr>
        <w:t>, eds Arvin A, Campadelli-Fiume G, Mocarski E, Moore PS, Roizman B, Whitley R, &amp; Yamanishi KCambridge).</w:t>
      </w:r>
    </w:p>
    <w:p w14:paraId="02FE236F" w14:textId="77777777" w:rsidR="00C63B0B" w:rsidRPr="00C63B0B" w:rsidRDefault="00C63B0B" w:rsidP="00C63B0B">
      <w:pPr>
        <w:pStyle w:val="EndNoteBibliography"/>
        <w:ind w:left="360" w:hanging="360"/>
        <w:rPr>
          <w:noProof/>
        </w:rPr>
      </w:pPr>
      <w:r w:rsidRPr="00C63B0B">
        <w:rPr>
          <w:noProof/>
        </w:rPr>
        <w:t>56.</w:t>
      </w:r>
      <w:r w:rsidRPr="00C63B0B">
        <w:rPr>
          <w:noProof/>
        </w:rPr>
        <w:tab/>
        <w:t>Burrel S</w:t>
      </w:r>
      <w:r w:rsidRPr="00C63B0B">
        <w:rPr>
          <w:i/>
          <w:noProof/>
        </w:rPr>
        <w:t>, et al.</w:t>
      </w:r>
      <w:r w:rsidRPr="00C63B0B">
        <w:rPr>
          <w:noProof/>
        </w:rPr>
        <w:t xml:space="preserve"> (2017) Ancient Recombination Events between Human Herpes Simplex Viruses. </w:t>
      </w:r>
      <w:r w:rsidRPr="00C63B0B">
        <w:rPr>
          <w:i/>
          <w:noProof/>
        </w:rPr>
        <w:t>Mol Biol Evol</w:t>
      </w:r>
      <w:r w:rsidRPr="00C63B0B">
        <w:rPr>
          <w:noProof/>
        </w:rPr>
        <w:t xml:space="preserve"> 34(7):1713-1721.</w:t>
      </w:r>
    </w:p>
    <w:p w14:paraId="6AA20933" w14:textId="77777777" w:rsidR="00C63B0B" w:rsidRPr="00C63B0B" w:rsidRDefault="00C63B0B" w:rsidP="00C63B0B">
      <w:pPr>
        <w:pStyle w:val="EndNoteBibliography"/>
        <w:ind w:left="360" w:hanging="360"/>
        <w:rPr>
          <w:noProof/>
        </w:rPr>
      </w:pPr>
      <w:r w:rsidRPr="00C63B0B">
        <w:rPr>
          <w:noProof/>
        </w:rPr>
        <w:t>57.</w:t>
      </w:r>
      <w:r w:rsidRPr="00C63B0B">
        <w:rPr>
          <w:noProof/>
        </w:rPr>
        <w:tab/>
        <w:t xml:space="preserve">Johnston C, Gottlieb SL, &amp; Wald A (2016) Status of vaccine research and development of vaccines for herpes simplex virus. </w:t>
      </w:r>
      <w:r w:rsidRPr="00C63B0B">
        <w:rPr>
          <w:i/>
          <w:noProof/>
        </w:rPr>
        <w:t>Vaccine</w:t>
      </w:r>
      <w:r w:rsidRPr="00C63B0B">
        <w:rPr>
          <w:noProof/>
        </w:rPr>
        <w:t xml:space="preserve"> 34(26):2948-2952.</w:t>
      </w:r>
    </w:p>
    <w:p w14:paraId="6547EC5A" w14:textId="77777777" w:rsidR="00C63B0B" w:rsidRPr="00C63B0B" w:rsidRDefault="00C63B0B" w:rsidP="00C63B0B">
      <w:pPr>
        <w:pStyle w:val="EndNoteBibliography"/>
        <w:ind w:left="360" w:hanging="360"/>
        <w:rPr>
          <w:noProof/>
        </w:rPr>
      </w:pPr>
      <w:r w:rsidRPr="00C63B0B">
        <w:rPr>
          <w:noProof/>
        </w:rPr>
        <w:t>58.</w:t>
      </w:r>
      <w:r w:rsidRPr="00C63B0B">
        <w:rPr>
          <w:noProof/>
        </w:rPr>
        <w:tab/>
        <w:t>Looker KJ</w:t>
      </w:r>
      <w:r w:rsidRPr="00C63B0B">
        <w:rPr>
          <w:i/>
          <w:noProof/>
        </w:rPr>
        <w:t>, et al.</w:t>
      </w:r>
      <w:r w:rsidRPr="00C63B0B">
        <w:rPr>
          <w:noProof/>
        </w:rPr>
        <w:t xml:space="preserve"> (2015) Global and Regional Estimates of Prevalent and Incident Herpes Simplex Virus Type 1 Infections in 2012. </w:t>
      </w:r>
      <w:r w:rsidRPr="00C63B0B">
        <w:rPr>
          <w:i/>
          <w:noProof/>
        </w:rPr>
        <w:t>PLoS One</w:t>
      </w:r>
      <w:r w:rsidRPr="00C63B0B">
        <w:rPr>
          <w:noProof/>
        </w:rPr>
        <w:t xml:space="preserve"> 10(10):e0140765.</w:t>
      </w:r>
    </w:p>
    <w:p w14:paraId="13432F16" w14:textId="77777777" w:rsidR="00C63B0B" w:rsidRPr="00C63B0B" w:rsidRDefault="00C63B0B" w:rsidP="00C63B0B">
      <w:pPr>
        <w:pStyle w:val="EndNoteBibliography"/>
        <w:ind w:left="360" w:hanging="360"/>
        <w:rPr>
          <w:noProof/>
        </w:rPr>
      </w:pPr>
      <w:r w:rsidRPr="00C63B0B">
        <w:rPr>
          <w:noProof/>
        </w:rPr>
        <w:t>59.</w:t>
      </w:r>
      <w:r w:rsidRPr="00C63B0B">
        <w:rPr>
          <w:noProof/>
        </w:rPr>
        <w:tab/>
        <w:t xml:space="preserve">Szucs TD, Berger K, Fisman DN, &amp; Harbarth S (2001) The estimated economic burden of genital herpes in the United States. An analysis using two costing approaches. </w:t>
      </w:r>
      <w:r w:rsidRPr="00C63B0B">
        <w:rPr>
          <w:i/>
          <w:noProof/>
        </w:rPr>
        <w:t>BMC Infect Dis</w:t>
      </w:r>
      <w:r w:rsidRPr="00C63B0B">
        <w:rPr>
          <w:noProof/>
        </w:rPr>
        <w:t xml:space="preserve"> 1:5.</w:t>
      </w:r>
    </w:p>
    <w:p w14:paraId="1372122C" w14:textId="77777777" w:rsidR="00C63B0B" w:rsidRPr="00C63B0B" w:rsidRDefault="00C63B0B" w:rsidP="00C63B0B">
      <w:pPr>
        <w:pStyle w:val="EndNoteBibliography"/>
        <w:ind w:left="360" w:hanging="360"/>
        <w:rPr>
          <w:noProof/>
        </w:rPr>
      </w:pPr>
      <w:r w:rsidRPr="00C63B0B">
        <w:rPr>
          <w:noProof/>
        </w:rPr>
        <w:lastRenderedPageBreak/>
        <w:t>60.</w:t>
      </w:r>
      <w:r w:rsidRPr="00C63B0B">
        <w:rPr>
          <w:noProof/>
        </w:rPr>
        <w:tab/>
        <w:t>Menzies NA</w:t>
      </w:r>
      <w:r w:rsidRPr="00C63B0B">
        <w:rPr>
          <w:i/>
          <w:noProof/>
        </w:rPr>
        <w:t>, et al.</w:t>
      </w:r>
      <w:r w:rsidRPr="00C63B0B">
        <w:rPr>
          <w:noProof/>
        </w:rPr>
        <w:t xml:space="preserve"> (2011) The cost of providing comprehensive HIV treatment in PEPFAR-supported programs. </w:t>
      </w:r>
      <w:r w:rsidRPr="00C63B0B">
        <w:rPr>
          <w:i/>
          <w:noProof/>
        </w:rPr>
        <w:t>AIDS</w:t>
      </w:r>
      <w:r w:rsidRPr="00C63B0B">
        <w:rPr>
          <w:noProof/>
        </w:rPr>
        <w:t xml:space="preserve"> 25(14):1753-1760.</w:t>
      </w:r>
    </w:p>
    <w:p w14:paraId="1A2FD7C9" w14:textId="77777777" w:rsidR="00C63B0B" w:rsidRPr="00C63B0B" w:rsidRDefault="00C63B0B" w:rsidP="00C63B0B">
      <w:pPr>
        <w:pStyle w:val="EndNoteBibliography"/>
        <w:ind w:left="360" w:hanging="360"/>
        <w:rPr>
          <w:noProof/>
        </w:rPr>
      </w:pPr>
      <w:r w:rsidRPr="00C63B0B">
        <w:rPr>
          <w:noProof/>
        </w:rPr>
        <w:t>61.</w:t>
      </w:r>
      <w:r w:rsidRPr="00C63B0B">
        <w:rPr>
          <w:noProof/>
        </w:rPr>
        <w:tab/>
        <w:t xml:space="preserve">Johnson NP &amp; Mueller J (2002) Updating the accounts: global mortality of the 1918-1920 "Spanish" influenza pandemic. </w:t>
      </w:r>
      <w:r w:rsidRPr="00C63B0B">
        <w:rPr>
          <w:i/>
          <w:noProof/>
        </w:rPr>
        <w:t>Bull Hist Med</w:t>
      </w:r>
      <w:r w:rsidRPr="00C63B0B">
        <w:rPr>
          <w:noProof/>
        </w:rPr>
        <w:t xml:space="preserve"> 76(1):105-115.</w:t>
      </w:r>
    </w:p>
    <w:p w14:paraId="3875FD88" w14:textId="77777777" w:rsidR="00C63B0B" w:rsidRPr="00C63B0B" w:rsidRDefault="00C63B0B" w:rsidP="00C63B0B">
      <w:pPr>
        <w:pStyle w:val="EndNoteBibliography"/>
        <w:ind w:left="360" w:hanging="360"/>
        <w:rPr>
          <w:noProof/>
        </w:rPr>
      </w:pPr>
      <w:r w:rsidRPr="00C63B0B">
        <w:rPr>
          <w:noProof/>
        </w:rPr>
        <w:t>62.</w:t>
      </w:r>
      <w:r w:rsidRPr="00C63B0B">
        <w:rPr>
          <w:noProof/>
        </w:rPr>
        <w:tab/>
        <w:t xml:space="preserve">Merson MH, O'Malley J, Serwadda D, &amp; Apisuk C (2008) The history and challenge of HIV prevention. </w:t>
      </w:r>
      <w:r w:rsidRPr="00C63B0B">
        <w:rPr>
          <w:i/>
          <w:noProof/>
        </w:rPr>
        <w:t>Lancet</w:t>
      </w:r>
      <w:r w:rsidRPr="00C63B0B">
        <w:rPr>
          <w:noProof/>
        </w:rPr>
        <w:t xml:space="preserve"> 372(9637):475-488.</w:t>
      </w:r>
    </w:p>
    <w:p w14:paraId="218C1723" w14:textId="77777777" w:rsidR="00C63B0B" w:rsidRPr="00C63B0B" w:rsidRDefault="00C63B0B" w:rsidP="00C63B0B">
      <w:pPr>
        <w:pStyle w:val="EndNoteBibliography"/>
        <w:ind w:left="360" w:hanging="360"/>
        <w:rPr>
          <w:noProof/>
        </w:rPr>
      </w:pPr>
      <w:r w:rsidRPr="00C63B0B">
        <w:rPr>
          <w:noProof/>
        </w:rPr>
        <w:t>63.</w:t>
      </w:r>
      <w:r w:rsidRPr="00C63B0B">
        <w:rPr>
          <w:noProof/>
        </w:rPr>
        <w:tab/>
        <w:t>Molinari NA</w:t>
      </w:r>
      <w:r w:rsidRPr="00C63B0B">
        <w:rPr>
          <w:i/>
          <w:noProof/>
        </w:rPr>
        <w:t>, et al.</w:t>
      </w:r>
      <w:r w:rsidRPr="00C63B0B">
        <w:rPr>
          <w:noProof/>
        </w:rPr>
        <w:t xml:space="preserve"> (2007) The annual impact of seasonal influenza in the US: measuring disease burden and costs. </w:t>
      </w:r>
      <w:r w:rsidRPr="00C63B0B">
        <w:rPr>
          <w:i/>
          <w:noProof/>
        </w:rPr>
        <w:t>Vaccine</w:t>
      </w:r>
      <w:r w:rsidRPr="00C63B0B">
        <w:rPr>
          <w:noProof/>
        </w:rPr>
        <w:t xml:space="preserve"> 25(27):5086-5096.</w:t>
      </w:r>
    </w:p>
    <w:p w14:paraId="16604D32" w14:textId="77777777" w:rsidR="00C63B0B" w:rsidRPr="00C63B0B" w:rsidRDefault="00C63B0B" w:rsidP="00C63B0B">
      <w:pPr>
        <w:pStyle w:val="EndNoteBibliography"/>
        <w:ind w:left="360" w:hanging="360"/>
        <w:rPr>
          <w:noProof/>
        </w:rPr>
      </w:pPr>
      <w:r w:rsidRPr="00C63B0B">
        <w:rPr>
          <w:noProof/>
        </w:rPr>
        <w:t>64.</w:t>
      </w:r>
      <w:r w:rsidRPr="00C63B0B">
        <w:rPr>
          <w:noProof/>
        </w:rPr>
        <w:tab/>
        <w:t>Patel MK</w:t>
      </w:r>
      <w:r w:rsidRPr="00C63B0B">
        <w:rPr>
          <w:i/>
          <w:noProof/>
        </w:rPr>
        <w:t>, et al.</w:t>
      </w:r>
      <w:r w:rsidRPr="00C63B0B">
        <w:rPr>
          <w:noProof/>
        </w:rPr>
        <w:t xml:space="preserve"> (2016) Progress Toward Regional Measles Elimination - Worldwide, 2000-2015. </w:t>
      </w:r>
      <w:r w:rsidRPr="00C63B0B">
        <w:rPr>
          <w:i/>
          <w:noProof/>
        </w:rPr>
        <w:t>MMWR Morb Mortal Wkly Rep</w:t>
      </w:r>
      <w:r w:rsidRPr="00C63B0B">
        <w:rPr>
          <w:noProof/>
        </w:rPr>
        <w:t xml:space="preserve"> 65(44):1228-1233.</w:t>
      </w:r>
    </w:p>
    <w:p w14:paraId="077E227A" w14:textId="77777777" w:rsidR="00C63B0B" w:rsidRPr="00C63B0B" w:rsidRDefault="00C63B0B" w:rsidP="00C63B0B">
      <w:pPr>
        <w:pStyle w:val="EndNoteBibliography"/>
        <w:ind w:left="360" w:hanging="360"/>
        <w:rPr>
          <w:noProof/>
        </w:rPr>
      </w:pPr>
      <w:r w:rsidRPr="00C63B0B">
        <w:rPr>
          <w:noProof/>
        </w:rPr>
        <w:t>65.</w:t>
      </w:r>
      <w:r w:rsidRPr="00C63B0B">
        <w:rPr>
          <w:noProof/>
        </w:rPr>
        <w:tab/>
        <w:t xml:space="preserve">Wong JB, McQuillan GM, McHutchison JG, &amp; Poynard T (2000) Estimating future hepatitis C morbidity, mortality, and costs in the United States. </w:t>
      </w:r>
      <w:r w:rsidRPr="00C63B0B">
        <w:rPr>
          <w:i/>
          <w:noProof/>
        </w:rPr>
        <w:t>Am J Public Health</w:t>
      </w:r>
      <w:r w:rsidRPr="00C63B0B">
        <w:rPr>
          <w:noProof/>
        </w:rPr>
        <w:t xml:space="preserve"> 90(10):1562-1569.</w:t>
      </w:r>
    </w:p>
    <w:p w14:paraId="0CFD555A" w14:textId="77777777" w:rsidR="00C63B0B" w:rsidRPr="00C63B0B" w:rsidRDefault="00C63B0B" w:rsidP="00C63B0B">
      <w:pPr>
        <w:pStyle w:val="EndNoteBibliography"/>
        <w:ind w:left="360" w:hanging="360"/>
        <w:rPr>
          <w:noProof/>
        </w:rPr>
      </w:pPr>
      <w:r w:rsidRPr="00C63B0B">
        <w:rPr>
          <w:noProof/>
        </w:rPr>
        <w:t>66.</w:t>
      </w:r>
      <w:r w:rsidRPr="00C63B0B">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C63B0B">
        <w:rPr>
          <w:i/>
          <w:noProof/>
        </w:rPr>
        <w:t>Lancet</w:t>
      </w:r>
      <w:r w:rsidRPr="00C63B0B">
        <w:rPr>
          <w:noProof/>
        </w:rPr>
        <w:t xml:space="preserve"> 388(10053):1459-1544.</w:t>
      </w:r>
    </w:p>
    <w:p w14:paraId="6DC0058E" w14:textId="77777777" w:rsidR="00C63B0B" w:rsidRPr="00C63B0B" w:rsidRDefault="00C63B0B" w:rsidP="00C63B0B">
      <w:pPr>
        <w:pStyle w:val="EndNoteBibliography"/>
        <w:ind w:left="360" w:hanging="360"/>
        <w:rPr>
          <w:noProof/>
        </w:rPr>
      </w:pPr>
      <w:r w:rsidRPr="00C63B0B">
        <w:rPr>
          <w:noProof/>
        </w:rPr>
        <w:t>67.</w:t>
      </w:r>
      <w:r w:rsidRPr="00C63B0B">
        <w:rPr>
          <w:noProof/>
        </w:rPr>
        <w:tab/>
        <w:t xml:space="preserve">Maynard JE (1990) Hepatitis B: global importance and need for control. </w:t>
      </w:r>
      <w:r w:rsidRPr="00C63B0B">
        <w:rPr>
          <w:i/>
          <w:noProof/>
        </w:rPr>
        <w:t>Vaccine</w:t>
      </w:r>
      <w:r w:rsidRPr="00C63B0B">
        <w:rPr>
          <w:noProof/>
        </w:rPr>
        <w:t xml:space="preserve"> 8 Suppl:S18-20; discussion S21-13.</w:t>
      </w:r>
    </w:p>
    <w:p w14:paraId="7AA20AB3" w14:textId="77777777" w:rsidR="00C63B0B" w:rsidRPr="00C63B0B" w:rsidRDefault="00C63B0B" w:rsidP="00C63B0B">
      <w:pPr>
        <w:pStyle w:val="EndNoteBibliography"/>
        <w:ind w:left="360" w:hanging="360"/>
        <w:rPr>
          <w:noProof/>
        </w:rPr>
      </w:pPr>
      <w:r w:rsidRPr="00C63B0B">
        <w:rPr>
          <w:noProof/>
        </w:rPr>
        <w:t>68.</w:t>
      </w:r>
      <w:r w:rsidRPr="00C63B0B">
        <w:rPr>
          <w:noProof/>
        </w:rPr>
        <w:tab/>
        <w:t xml:space="preserve">Ott JJ, Stevens GA, Groeger J, &amp; Wiersma ST (2012) Global epidemiology of hepatitis B virus infection: new estimates of age-specific HBsAg seroprevalence and endemicity. </w:t>
      </w:r>
      <w:r w:rsidRPr="00C63B0B">
        <w:rPr>
          <w:i/>
          <w:noProof/>
        </w:rPr>
        <w:t>Vaccine</w:t>
      </w:r>
      <w:r w:rsidRPr="00C63B0B">
        <w:rPr>
          <w:noProof/>
        </w:rPr>
        <w:t xml:space="preserve"> 30(12):2212-2219.</w:t>
      </w:r>
    </w:p>
    <w:p w14:paraId="35816772" w14:textId="77777777" w:rsidR="00C63B0B" w:rsidRPr="00C63B0B" w:rsidRDefault="00C63B0B" w:rsidP="00C63B0B">
      <w:pPr>
        <w:pStyle w:val="EndNoteBibliography"/>
        <w:ind w:left="360" w:hanging="360"/>
        <w:rPr>
          <w:noProof/>
        </w:rPr>
      </w:pPr>
      <w:r w:rsidRPr="00C63B0B">
        <w:rPr>
          <w:noProof/>
        </w:rPr>
        <w:t>69.</w:t>
      </w:r>
      <w:r w:rsidRPr="00C63B0B">
        <w:rPr>
          <w:noProof/>
        </w:rPr>
        <w:tab/>
        <w:t>Keshavarz K</w:t>
      </w:r>
      <w:r w:rsidRPr="00C63B0B">
        <w:rPr>
          <w:i/>
          <w:noProof/>
        </w:rPr>
        <w:t>, et al.</w:t>
      </w:r>
      <w:r w:rsidRPr="00C63B0B">
        <w:rPr>
          <w:noProof/>
        </w:rPr>
        <w:t xml:space="preserve"> (2015) Economic burden of hepatitis B virus-related diseases: evidence from iran. </w:t>
      </w:r>
      <w:r w:rsidRPr="00C63B0B">
        <w:rPr>
          <w:i/>
          <w:noProof/>
        </w:rPr>
        <w:t>Hepat Mon</w:t>
      </w:r>
      <w:r w:rsidRPr="00C63B0B">
        <w:rPr>
          <w:noProof/>
        </w:rPr>
        <w:t xml:space="preserve"> 15(4):e25854.</w:t>
      </w:r>
    </w:p>
    <w:p w14:paraId="406A41FA" w14:textId="77777777" w:rsidR="00C63B0B" w:rsidRPr="00C63B0B" w:rsidRDefault="00C63B0B" w:rsidP="00C63B0B">
      <w:pPr>
        <w:pStyle w:val="EndNoteBibliography"/>
        <w:ind w:left="360" w:hanging="360"/>
        <w:rPr>
          <w:noProof/>
        </w:rPr>
      </w:pPr>
      <w:r w:rsidRPr="00C63B0B">
        <w:rPr>
          <w:noProof/>
        </w:rPr>
        <w:t>70.</w:t>
      </w:r>
      <w:r w:rsidRPr="00C63B0B">
        <w:rPr>
          <w:noProof/>
        </w:rPr>
        <w:tab/>
        <w:t>Fischer M (2016) Zika virus epidemiology update.</w:t>
      </w:r>
    </w:p>
    <w:p w14:paraId="4771EB30" w14:textId="77777777" w:rsidR="00C63B0B" w:rsidRPr="00C63B0B" w:rsidRDefault="00C63B0B" w:rsidP="00C63B0B">
      <w:pPr>
        <w:pStyle w:val="EndNoteBibliography"/>
        <w:ind w:left="360" w:hanging="360"/>
        <w:rPr>
          <w:noProof/>
        </w:rPr>
      </w:pPr>
      <w:r w:rsidRPr="00C63B0B">
        <w:rPr>
          <w:noProof/>
        </w:rPr>
        <w:t>71.</w:t>
      </w:r>
      <w:r w:rsidRPr="00C63B0B">
        <w:rPr>
          <w:noProof/>
        </w:rPr>
        <w:tab/>
        <w:t>Tang XC</w:t>
      </w:r>
      <w:r w:rsidRPr="00C63B0B">
        <w:rPr>
          <w:i/>
          <w:noProof/>
        </w:rPr>
        <w:t>, et al.</w:t>
      </w:r>
      <w:r w:rsidRPr="00C63B0B">
        <w:rPr>
          <w:noProof/>
        </w:rPr>
        <w:t xml:space="preserve"> (2014) Identification of human neutralizing antibodies against MERS-CoV and their role in virus adaptive evolution. </w:t>
      </w:r>
      <w:r w:rsidRPr="00C63B0B">
        <w:rPr>
          <w:i/>
          <w:noProof/>
        </w:rPr>
        <w:t>Proc Natl Acad Sci U S A</w:t>
      </w:r>
      <w:r w:rsidRPr="00C63B0B">
        <w:rPr>
          <w:noProof/>
        </w:rPr>
        <w:t xml:space="preserve"> 111(19):E2018-2026.</w:t>
      </w:r>
    </w:p>
    <w:p w14:paraId="78586255" w14:textId="77777777" w:rsidR="00C63B0B" w:rsidRPr="00C63B0B" w:rsidRDefault="00C63B0B" w:rsidP="00C63B0B">
      <w:pPr>
        <w:pStyle w:val="EndNoteBibliography"/>
        <w:ind w:left="360" w:hanging="360"/>
        <w:rPr>
          <w:noProof/>
        </w:rPr>
      </w:pPr>
      <w:r w:rsidRPr="00C63B0B">
        <w:rPr>
          <w:noProof/>
        </w:rPr>
        <w:t>72.</w:t>
      </w:r>
      <w:r w:rsidRPr="00C63B0B">
        <w:rPr>
          <w:noProof/>
        </w:rPr>
        <w:tab/>
        <w:t xml:space="preserve">Oberholtzer K (2004) </w:t>
      </w:r>
      <w:r w:rsidRPr="00C63B0B">
        <w:rPr>
          <w:i/>
          <w:noProof/>
        </w:rPr>
        <w:t>Learning from SARS: Preparing for the Next Disease Outbreak--Workshop Summary.</w:t>
      </w:r>
      <w:r w:rsidRPr="00C63B0B">
        <w:rPr>
          <w:noProof/>
        </w:rPr>
        <w:t xml:space="preserve"> (National Academies Press).</w:t>
      </w:r>
    </w:p>
    <w:p w14:paraId="71C1452C" w14:textId="77777777" w:rsidR="00C63B0B" w:rsidRPr="00C63B0B" w:rsidRDefault="00C63B0B" w:rsidP="00C63B0B">
      <w:pPr>
        <w:pStyle w:val="EndNoteBibliography"/>
        <w:ind w:left="360" w:hanging="360"/>
        <w:rPr>
          <w:noProof/>
        </w:rPr>
      </w:pPr>
      <w:r w:rsidRPr="00C63B0B">
        <w:rPr>
          <w:noProof/>
        </w:rPr>
        <w:t>73.</w:t>
      </w:r>
      <w:r w:rsidRPr="00C63B0B">
        <w:rPr>
          <w:noProof/>
        </w:rPr>
        <w:tab/>
        <w:t xml:space="preserve">Lee J-W &amp; McKibbin WJ (2004) Estimating the global economic costs of SARS. </w:t>
      </w:r>
      <w:r w:rsidRPr="00C63B0B">
        <w:rPr>
          <w:i/>
          <w:noProof/>
        </w:rPr>
        <w:t>Learning from SARS: preparing for the next disease outbreak: workshop summary.,</w:t>
      </w:r>
      <w:r w:rsidRPr="00C63B0B">
        <w:rPr>
          <w:noProof/>
        </w:rPr>
        <w:t xml:space="preserve"> Institute of Medicine (US) Forum on Microbial Threats.,  (National Academies Press, WAshinton, DC).</w:t>
      </w:r>
    </w:p>
    <w:p w14:paraId="1E879136" w14:textId="77777777" w:rsidR="00C63B0B" w:rsidRPr="00C63B0B" w:rsidRDefault="00C63B0B" w:rsidP="00C63B0B">
      <w:pPr>
        <w:pStyle w:val="EndNoteBibliography"/>
        <w:ind w:left="360" w:hanging="360"/>
        <w:rPr>
          <w:noProof/>
        </w:rPr>
      </w:pPr>
      <w:r w:rsidRPr="00C63B0B">
        <w:rPr>
          <w:noProof/>
        </w:rPr>
        <w:t>74.</w:t>
      </w:r>
      <w:r w:rsidRPr="00C63B0B">
        <w:rPr>
          <w:noProof/>
        </w:rPr>
        <w:tab/>
        <w:t xml:space="preserve">Simasek M &amp; Blandino DA (2007) Treatment of the common cold. </w:t>
      </w:r>
      <w:r w:rsidRPr="00C63B0B">
        <w:rPr>
          <w:i/>
          <w:noProof/>
        </w:rPr>
        <w:t>Am Fam Physician</w:t>
      </w:r>
      <w:r w:rsidRPr="00C63B0B">
        <w:rPr>
          <w:noProof/>
        </w:rPr>
        <w:t xml:space="preserve"> 75(4):515-520.</w:t>
      </w:r>
    </w:p>
    <w:p w14:paraId="51DA9191" w14:textId="77777777" w:rsidR="00C63B0B" w:rsidRPr="00C63B0B" w:rsidRDefault="00C63B0B" w:rsidP="00C63B0B">
      <w:pPr>
        <w:pStyle w:val="EndNoteBibliography"/>
        <w:ind w:left="360" w:hanging="360"/>
        <w:rPr>
          <w:noProof/>
        </w:rPr>
      </w:pPr>
      <w:r w:rsidRPr="00C63B0B">
        <w:rPr>
          <w:noProof/>
        </w:rPr>
        <w:t>75.</w:t>
      </w:r>
      <w:r w:rsidRPr="00C63B0B">
        <w:rPr>
          <w:noProof/>
        </w:rPr>
        <w:tab/>
        <w:t xml:space="preserve">Bartsch SM, Lopman BA, Ozawa S, Hall AJ, &amp; Lee BY (2016) Global Economic Burden of Norovirus Gastroenteritis. </w:t>
      </w:r>
      <w:r w:rsidRPr="00C63B0B">
        <w:rPr>
          <w:i/>
          <w:noProof/>
        </w:rPr>
        <w:t>PLoS One</w:t>
      </w:r>
      <w:r w:rsidRPr="00C63B0B">
        <w:rPr>
          <w:noProof/>
        </w:rPr>
        <w:t xml:space="preserve"> 11(4):e0151219.</w:t>
      </w:r>
    </w:p>
    <w:p w14:paraId="490F566B" w14:textId="77777777" w:rsidR="00C63B0B" w:rsidRPr="00C63B0B" w:rsidRDefault="00C63B0B" w:rsidP="00C63B0B">
      <w:pPr>
        <w:pStyle w:val="EndNoteBibliography"/>
        <w:ind w:left="360" w:hanging="360"/>
        <w:rPr>
          <w:noProof/>
        </w:rPr>
      </w:pPr>
      <w:r w:rsidRPr="00C63B0B">
        <w:rPr>
          <w:noProof/>
        </w:rPr>
        <w:t>76.</w:t>
      </w:r>
      <w:r w:rsidRPr="00C63B0B">
        <w:rPr>
          <w:noProof/>
        </w:rPr>
        <w:tab/>
        <w:t xml:space="preserve">Robilotti E, Deresinski S, &amp; Pinsky BA (2015) Norovirus. </w:t>
      </w:r>
      <w:r w:rsidRPr="00C63B0B">
        <w:rPr>
          <w:i/>
          <w:noProof/>
        </w:rPr>
        <w:t>Clin Microbiol Rev</w:t>
      </w:r>
      <w:r w:rsidRPr="00C63B0B">
        <w:rPr>
          <w:noProof/>
        </w:rPr>
        <w:t xml:space="preserve"> 28(1):134-164.</w:t>
      </w:r>
    </w:p>
    <w:p w14:paraId="0E78AF50" w14:textId="6C73328A"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485E8849" w14:textId="2E707522" w:rsidR="00167CE7" w:rsidRPr="004872FA" w:rsidRDefault="004872FA" w:rsidP="00167CE7">
      <w:pPr>
        <w:rPr>
          <w:rFonts w:ascii="Times" w:hAnsi="Times" w:cs="Arial"/>
          <w:b/>
          <w:color w:val="000000"/>
        </w:rPr>
      </w:pPr>
      <w:r w:rsidRPr="004872FA">
        <w:rPr>
          <w:rFonts w:ascii="Times" w:hAnsi="Times" w:cs="Arial"/>
          <w:b/>
          <w:color w:val="000000"/>
        </w:rPr>
        <w:lastRenderedPageBreak/>
        <w:t>Figures</w:t>
      </w:r>
    </w:p>
    <w:p w14:paraId="0E4BD39E" w14:textId="301658A6" w:rsidR="0047280B" w:rsidRDefault="0047280B" w:rsidP="0047280B">
      <w:pPr>
        <w:rPr>
          <w:rFonts w:ascii="Times" w:hAnsi="Times" w:cs="Arial"/>
          <w:color w:val="000000"/>
          <w:sz w:val="22"/>
          <w:szCs w:val="22"/>
        </w:rPr>
      </w:pPr>
    </w:p>
    <w:p w14:paraId="0E8AE708" w14:textId="1D03DA89" w:rsidR="0047280B" w:rsidRPr="004872FA" w:rsidRDefault="009F507B" w:rsidP="0047280B">
      <w:pPr>
        <w:rPr>
          <w:rFonts w:ascii="Times" w:hAnsi="Times" w:cs="Arial"/>
          <w:color w:val="000000"/>
          <w:sz w:val="22"/>
          <w:szCs w:val="22"/>
        </w:rPr>
      </w:pPr>
      <w:r>
        <w:rPr>
          <w:rFonts w:ascii="Times" w:hAnsi="Times" w:cs="Arial"/>
          <w:noProof/>
          <w:color w:val="000000"/>
          <w:sz w:val="22"/>
          <w:szCs w:val="22"/>
        </w:rPr>
        <w:drawing>
          <wp:anchor distT="0" distB="0" distL="114300" distR="114300" simplePos="0" relativeHeight="251658240" behindDoc="0" locked="0" layoutInCell="1" allowOverlap="1" wp14:anchorId="32B36118" wp14:editId="7398C4C2">
            <wp:simplePos x="0" y="0"/>
            <wp:positionH relativeFrom="column">
              <wp:align>center</wp:align>
            </wp:positionH>
            <wp:positionV relativeFrom="paragraph">
              <wp:posOffset>0</wp:posOffset>
            </wp:positionV>
            <wp:extent cx="2743200" cy="27768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7685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C3508" w:rsidRPr="00A51199">
        <w:rPr>
          <w:rFonts w:ascii="Times" w:hAnsi="Times" w:cs="Arial"/>
          <w:b/>
          <w:color w:val="000000"/>
        </w:rPr>
        <w:t xml:space="preserve">Figure 1: Overlaps of </w:t>
      </w:r>
      <w:r w:rsidR="00A658D2">
        <w:rPr>
          <w:rFonts w:ascii="Times" w:hAnsi="Times" w:cs="Arial"/>
          <w:b/>
          <w:color w:val="000000"/>
        </w:rPr>
        <w:t xml:space="preserve">human </w:t>
      </w:r>
      <w:r w:rsidR="000C3508" w:rsidRPr="00A51199">
        <w:rPr>
          <w:rFonts w:ascii="Times" w:hAnsi="Times" w:cs="Arial"/>
          <w:b/>
          <w:color w:val="000000"/>
        </w:rPr>
        <w:t>target sets of different virus families.</w:t>
      </w:r>
      <w:r w:rsidR="000C3508" w:rsidRPr="00A51199">
        <w:rPr>
          <w:rFonts w:ascii="Times" w:hAnsi="Times" w:cs="Arial"/>
          <w:color w:val="000000"/>
        </w:rPr>
        <w:t xml:space="preserve"> </w:t>
      </w:r>
      <w:r w:rsidR="00A658D2">
        <w:rPr>
          <w:rFonts w:ascii="Times" w:hAnsi="Times" w:cs="Arial"/>
          <w:color w:val="000000"/>
        </w:rPr>
        <w:t>Shown are</w:t>
      </w:r>
      <w:r w:rsidR="000C3508" w:rsidRPr="00A51199">
        <w:rPr>
          <w:rFonts w:ascii="Times" w:hAnsi="Times" w:cs="Arial"/>
          <w:color w:val="000000"/>
        </w:rPr>
        <w:t xml:space="preserve"> the number</w:t>
      </w:r>
      <w:r w:rsidR="00A658D2">
        <w:rPr>
          <w:rFonts w:ascii="Times" w:hAnsi="Times" w:cs="Arial"/>
          <w:color w:val="000000"/>
        </w:rPr>
        <w:t>s</w:t>
      </w:r>
      <w:r w:rsidR="000C3508" w:rsidRPr="00A51199">
        <w:rPr>
          <w:rFonts w:ascii="Times" w:hAnsi="Times" w:cs="Arial"/>
          <w:color w:val="000000"/>
        </w:rPr>
        <w:t xml:space="preserve"> of available interactions between viral and human host proteins, </w:t>
      </w:r>
      <w:r w:rsidR="00A658D2">
        <w:rPr>
          <w:rFonts w:ascii="Times" w:hAnsi="Times" w:cs="Arial"/>
          <w:color w:val="000000"/>
        </w:rPr>
        <w:t>including</w:t>
      </w:r>
      <w:r w:rsidR="000C3508" w:rsidRPr="00A51199">
        <w:rPr>
          <w:rFonts w:ascii="Times" w:hAnsi="Times" w:cs="Arial"/>
          <w:color w:val="000000"/>
        </w:rPr>
        <w:t xml:space="preserve"> </w:t>
      </w:r>
      <w:r w:rsidR="00A51199" w:rsidRPr="00A51199">
        <w:rPr>
          <w:rFonts w:ascii="Times" w:hAnsi="Times" w:cs="Arial"/>
          <w:color w:val="000000"/>
        </w:rPr>
        <w:t xml:space="preserve">1,988 targets of </w:t>
      </w:r>
      <w:proofErr w:type="spellStart"/>
      <w:r w:rsidR="000C3508" w:rsidRPr="00A51199">
        <w:rPr>
          <w:rFonts w:ascii="Times" w:hAnsi="Times" w:cs="Arial"/>
          <w:color w:val="000000"/>
        </w:rPr>
        <w:t>herpesviridae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1,624 of </w:t>
      </w:r>
      <w:proofErr w:type="spellStart"/>
      <w:r w:rsidR="000C3508" w:rsidRPr="00A51199">
        <w:rPr>
          <w:rFonts w:ascii="Times" w:hAnsi="Times" w:cs="Arial"/>
          <w:color w:val="000000"/>
        </w:rPr>
        <w:t>orthomyxoviridae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1,740 of </w:t>
      </w:r>
      <w:proofErr w:type="spellStart"/>
      <w:r w:rsidR="000C3508" w:rsidRPr="00A51199">
        <w:rPr>
          <w:rFonts w:ascii="Times" w:hAnsi="Times" w:cs="Arial"/>
          <w:color w:val="000000"/>
        </w:rPr>
        <w:t>papillomaviridae</w:t>
      </w:r>
      <w:proofErr w:type="spellEnd"/>
      <w:r w:rsidR="000C3508" w:rsidRPr="00A51199">
        <w:rPr>
          <w:rFonts w:ascii="Times" w:hAnsi="Times" w:cs="Arial"/>
          <w:color w:val="000000"/>
        </w:rPr>
        <w:t xml:space="preserve">, </w:t>
      </w:r>
      <w:r w:rsidR="00A51199" w:rsidRPr="00A51199">
        <w:rPr>
          <w:rFonts w:ascii="Times" w:hAnsi="Times" w:cs="Arial"/>
          <w:color w:val="000000"/>
        </w:rPr>
        <w:t xml:space="preserve">1,359 of </w:t>
      </w:r>
      <w:proofErr w:type="spellStart"/>
      <w:r w:rsidR="000C3508" w:rsidRPr="00A51199">
        <w:rPr>
          <w:rFonts w:ascii="Times" w:hAnsi="Times" w:cs="Arial"/>
          <w:color w:val="000000"/>
        </w:rPr>
        <w:t>r</w:t>
      </w:r>
      <w:r w:rsidR="00A51199" w:rsidRPr="00A51199">
        <w:rPr>
          <w:rFonts w:ascii="Times" w:hAnsi="Times" w:cs="Arial"/>
          <w:color w:val="000000"/>
        </w:rPr>
        <w:t>etroviridae</w:t>
      </w:r>
      <w:proofErr w:type="spellEnd"/>
      <w:r w:rsidR="00A51199" w:rsidRPr="00A51199">
        <w:rPr>
          <w:rFonts w:ascii="Times" w:hAnsi="Times" w:cs="Arial"/>
          <w:color w:val="000000"/>
        </w:rPr>
        <w:t xml:space="preserve"> and a pool of 3,301 targets of other </w:t>
      </w:r>
      <w:r w:rsidR="000C3508" w:rsidRPr="00A51199">
        <w:rPr>
          <w:rFonts w:ascii="Times" w:hAnsi="Times" w:cs="Arial"/>
          <w:color w:val="000000"/>
        </w:rPr>
        <w:t xml:space="preserve">virus families. </w:t>
      </w:r>
      <w:r w:rsidR="00A658D2">
        <w:rPr>
          <w:rFonts w:ascii="Times" w:hAnsi="Times" w:cs="Arial"/>
          <w:color w:val="000000"/>
        </w:rPr>
        <w:t xml:space="preserve">The </w:t>
      </w:r>
      <w:r w:rsidR="000C3508" w:rsidRPr="00A51199">
        <w:rPr>
          <w:rFonts w:ascii="Times" w:hAnsi="Times" w:cs="Arial"/>
          <w:color w:val="000000"/>
        </w:rPr>
        <w:t xml:space="preserve">Venn diagram </w:t>
      </w:r>
      <w:r w:rsidR="00A658D2">
        <w:rPr>
          <w:rFonts w:ascii="Times" w:hAnsi="Times" w:cs="Arial"/>
          <w:color w:val="000000"/>
        </w:rPr>
        <w:t>shows</w:t>
      </w:r>
      <w:r w:rsidR="000C3508" w:rsidRPr="00A51199">
        <w:rPr>
          <w:rFonts w:ascii="Times" w:hAnsi="Times" w:cs="Arial"/>
          <w:color w:val="000000"/>
        </w:rPr>
        <w:t xml:space="preserve"> that </w:t>
      </w:r>
      <w:r w:rsidR="00A51199" w:rsidRPr="00A51199">
        <w:rPr>
          <w:rFonts w:ascii="Times" w:hAnsi="Times" w:cs="Arial"/>
          <w:color w:val="000000"/>
        </w:rPr>
        <w:t>targets of different families considerably overlap.</w:t>
      </w:r>
    </w:p>
    <w:p w14:paraId="44B9A60C" w14:textId="77777777" w:rsidR="00A51199" w:rsidRDefault="00A51199">
      <w:pPr>
        <w:rPr>
          <w:rFonts w:ascii="Times" w:hAnsi="Times"/>
          <w:b/>
          <w:noProof/>
        </w:rPr>
      </w:pPr>
    </w:p>
    <w:p w14:paraId="581C556D" w14:textId="12811910" w:rsidR="00BA6A0F" w:rsidRDefault="00BA6A0F">
      <w:pPr>
        <w:rPr>
          <w:rFonts w:ascii="Times" w:hAnsi="Times"/>
          <w:b/>
          <w:noProof/>
        </w:rPr>
      </w:pPr>
    </w:p>
    <w:p w14:paraId="2124007D" w14:textId="4CDC09B8" w:rsidR="00A51199" w:rsidRDefault="00A51199">
      <w:pPr>
        <w:rPr>
          <w:rFonts w:ascii="Times" w:hAnsi="Times"/>
          <w:b/>
          <w:noProof/>
        </w:rPr>
      </w:pPr>
      <w:r>
        <w:rPr>
          <w:rFonts w:ascii="Times" w:hAnsi="Times"/>
          <w:b/>
          <w:noProof/>
        </w:rPr>
        <w:lastRenderedPageBreak/>
        <w:drawing>
          <wp:inline distT="0" distB="0" distL="0" distR="0" wp14:anchorId="306DC2C5" wp14:editId="0B6A915A">
            <wp:extent cx="5486400" cy="409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4091940"/>
                    </a:xfrm>
                    <a:prstGeom prst="rect">
                      <a:avLst/>
                    </a:prstGeom>
                  </pic:spPr>
                </pic:pic>
              </a:graphicData>
            </a:graphic>
          </wp:inline>
        </w:drawing>
      </w:r>
    </w:p>
    <w:p w14:paraId="7D3384FD" w14:textId="77777777" w:rsidR="00A51199" w:rsidRDefault="00A51199">
      <w:pPr>
        <w:rPr>
          <w:rFonts w:ascii="Times" w:hAnsi="Times"/>
          <w:b/>
          <w:noProof/>
        </w:rPr>
      </w:pPr>
    </w:p>
    <w:p w14:paraId="3C81C5FC" w14:textId="77777777" w:rsidR="00A51199" w:rsidRDefault="00A51199">
      <w:pPr>
        <w:rPr>
          <w:rFonts w:ascii="Times" w:hAnsi="Times"/>
          <w:b/>
          <w:noProof/>
        </w:rPr>
      </w:pPr>
    </w:p>
    <w:p w14:paraId="4F4295A5" w14:textId="1D468402" w:rsidR="004A536E" w:rsidRDefault="0047280B">
      <w:pPr>
        <w:rPr>
          <w:rFonts w:ascii="Times" w:hAnsi="Times"/>
          <w:noProof/>
        </w:rPr>
      </w:pPr>
      <w:r w:rsidRPr="00714B3B">
        <w:rPr>
          <w:rFonts w:ascii="Times" w:hAnsi="Times"/>
          <w:b/>
          <w:noProof/>
        </w:rPr>
        <w:t xml:space="preserve">Figure </w:t>
      </w:r>
      <w:r w:rsidR="00A51199">
        <w:rPr>
          <w:rFonts w:ascii="Times" w:hAnsi="Times"/>
          <w:b/>
          <w:noProof/>
        </w:rPr>
        <w:t>2</w:t>
      </w:r>
      <w:r w:rsidRPr="00714B3B">
        <w:rPr>
          <w:rFonts w:ascii="Times" w:hAnsi="Times"/>
          <w:b/>
          <w:noProof/>
        </w:rPr>
        <w:t xml:space="preserve">: </w:t>
      </w:r>
      <w:r w:rsidR="00A51199">
        <w:rPr>
          <w:rFonts w:ascii="Times" w:hAnsi="Times"/>
          <w:b/>
          <w:noProof/>
        </w:rPr>
        <w:t xml:space="preserve">Topological features of targets of </w:t>
      </w:r>
      <w:r w:rsidR="0003671A">
        <w:rPr>
          <w:rFonts w:ascii="Times" w:hAnsi="Times"/>
          <w:b/>
          <w:noProof/>
        </w:rPr>
        <w:t>herpesviridae, orthomyxoviridae, papillomaviridae, retroviridae and other</w:t>
      </w:r>
      <w:r w:rsidR="00A51199">
        <w:rPr>
          <w:rFonts w:ascii="Times" w:hAnsi="Times"/>
          <w:b/>
          <w:noProof/>
        </w:rPr>
        <w:t xml:space="preserve"> families. </w:t>
      </w:r>
      <w:r w:rsidRPr="00714B3B">
        <w:rPr>
          <w:rFonts w:ascii="Times" w:hAnsi="Times"/>
          <w:b/>
          <w:noProof/>
        </w:rPr>
        <w:t>(A)</w:t>
      </w:r>
      <w:r w:rsidR="00A51199">
        <w:rPr>
          <w:rFonts w:ascii="Times" w:hAnsi="Times"/>
          <w:noProof/>
        </w:rPr>
        <w:t xml:space="preserve"> Utilizing</w:t>
      </w:r>
      <w:r w:rsidRPr="00714B3B">
        <w:rPr>
          <w:rFonts w:ascii="Times" w:hAnsi="Times"/>
          <w:noProof/>
        </w:rPr>
        <w:t xml:space="preserve"> set</w:t>
      </w:r>
      <w:r w:rsidR="00A51199">
        <w:rPr>
          <w:rFonts w:ascii="Times" w:hAnsi="Times"/>
          <w:noProof/>
        </w:rPr>
        <w:t>s of proteins that are targeted by viruses of different families,</w:t>
      </w:r>
      <w:r w:rsidRPr="00714B3B">
        <w:rPr>
          <w:rFonts w:ascii="Times" w:hAnsi="Times"/>
          <w:noProof/>
        </w:rPr>
        <w:t xml:space="preserve"> we determined the enrichment of such target proteins in bins of proteins that have a certain number of interactions in a human protein-protein interaction network. Randomly sampling sets o</w:t>
      </w:r>
      <w:r w:rsidR="00714B3B" w:rsidRPr="00714B3B">
        <w:rPr>
          <w:rFonts w:ascii="Times" w:hAnsi="Times"/>
          <w:noProof/>
        </w:rPr>
        <w:t xml:space="preserve">f viral targets, we observed that proteins of increasing degree are preferably targeted by viuses. </w:t>
      </w:r>
      <w:r w:rsidR="00714B3B" w:rsidRPr="00714B3B">
        <w:rPr>
          <w:rFonts w:ascii="Times" w:hAnsi="Times"/>
          <w:b/>
          <w:noProof/>
        </w:rPr>
        <w:t>(B)</w:t>
      </w:r>
      <w:r w:rsidR="00714B3B" w:rsidRPr="00714B3B">
        <w:rPr>
          <w:rFonts w:ascii="Times" w:hAnsi="Times"/>
          <w:noProof/>
        </w:rPr>
        <w:t xml:space="preserve"> We defined a set of bottleneck proteins in a human protein-protein interaction network as the top 20% of proteins with highest b</w:t>
      </w:r>
      <w:r w:rsidR="00855FD8">
        <w:rPr>
          <w:rFonts w:ascii="Times" w:hAnsi="Times"/>
          <w:noProof/>
        </w:rPr>
        <w:t xml:space="preserve">etweeness centrality. Utilizing the set of proteins that were targeted by other virus families, </w:t>
      </w:r>
      <w:r w:rsidR="00714B3B" w:rsidRPr="00714B3B">
        <w:rPr>
          <w:rFonts w:ascii="Times" w:hAnsi="Times"/>
          <w:noProof/>
        </w:rPr>
        <w:t xml:space="preserve">set we observed </w:t>
      </w:r>
      <w:r w:rsidR="00855FD8">
        <w:rPr>
          <w:rFonts w:ascii="Times" w:hAnsi="Times"/>
          <w:noProof/>
        </w:rPr>
        <w:t>687</w:t>
      </w:r>
      <w:r w:rsidR="00714B3B" w:rsidRPr="00714B3B">
        <w:rPr>
          <w:rFonts w:ascii="Times" w:hAnsi="Times"/>
          <w:noProof/>
        </w:rPr>
        <w:t xml:space="preserve"> </w:t>
      </w:r>
      <w:r w:rsidR="00855FD8">
        <w:rPr>
          <w:rFonts w:ascii="Times" w:hAnsi="Times"/>
          <w:noProof/>
        </w:rPr>
        <w:t xml:space="preserve">targeted bottleneck </w:t>
      </w:r>
      <w:r w:rsidR="00714B3B" w:rsidRPr="00714B3B">
        <w:rPr>
          <w:rFonts w:ascii="Times" w:hAnsi="Times"/>
          <w:noProof/>
        </w:rPr>
        <w:t>protei</w:t>
      </w:r>
      <w:r w:rsidR="00855FD8">
        <w:rPr>
          <w:rFonts w:ascii="Times" w:hAnsi="Times"/>
          <w:noProof/>
        </w:rPr>
        <w:t>n</w:t>
      </w:r>
      <w:r w:rsidR="00714B3B" w:rsidRPr="00714B3B">
        <w:rPr>
          <w:rFonts w:ascii="Times" w:hAnsi="Times"/>
          <w:noProof/>
        </w:rPr>
        <w:t>s. Randomized sampling of target sets confimed the statistical significance of the observed value, suggesting that bottleneck proteins are prime viral targets</w:t>
      </w:r>
      <w:r w:rsidR="00855FD8">
        <w:rPr>
          <w:rFonts w:ascii="Times" w:hAnsi="Times"/>
          <w:noProof/>
        </w:rPr>
        <w:t xml:space="preserve"> (P &lt; 10</w:t>
      </w:r>
      <w:r w:rsidR="00855FD8" w:rsidRPr="00855FD8">
        <w:rPr>
          <w:rFonts w:ascii="Times" w:hAnsi="Times"/>
          <w:noProof/>
          <w:vertAlign w:val="superscript"/>
        </w:rPr>
        <w:t>-4</w:t>
      </w:r>
      <w:r w:rsidR="00855FD8">
        <w:rPr>
          <w:rFonts w:ascii="Times" w:hAnsi="Times"/>
          <w:noProof/>
        </w:rPr>
        <w:t>)</w:t>
      </w:r>
      <w:r w:rsidR="00714B3B" w:rsidRPr="00714B3B">
        <w:rPr>
          <w:rFonts w:ascii="Times" w:hAnsi="Times"/>
          <w:noProof/>
        </w:rPr>
        <w:t xml:space="preserve">. </w:t>
      </w:r>
      <w:r w:rsidR="00855FD8">
        <w:rPr>
          <w:rFonts w:ascii="Times" w:hAnsi="Times"/>
          <w:noProof/>
        </w:rPr>
        <w:t>In the inset, we corrobaorate this obs</w:t>
      </w:r>
      <w:r w:rsidR="0003671A">
        <w:rPr>
          <w:rFonts w:ascii="Times" w:hAnsi="Times"/>
          <w:noProof/>
        </w:rPr>
        <w:t xml:space="preserve">ervation, considering targets in remaining virus families. </w:t>
      </w:r>
      <w:r w:rsidR="00AB7692">
        <w:rPr>
          <w:rFonts w:ascii="Times" w:hAnsi="Times"/>
          <w:noProof/>
        </w:rPr>
        <w:t xml:space="preserve">In </w:t>
      </w:r>
      <w:r w:rsidR="0003671A" w:rsidRPr="0003671A">
        <w:rPr>
          <w:rFonts w:ascii="Times" w:hAnsi="Times"/>
          <w:b/>
          <w:noProof/>
        </w:rPr>
        <w:t>(C)</w:t>
      </w:r>
      <w:r w:rsidR="00AB7692" w:rsidRPr="00AB7692">
        <w:rPr>
          <w:rFonts w:ascii="Times" w:hAnsi="Times"/>
          <w:noProof/>
        </w:rPr>
        <w:t>, we determined the occurrence</w:t>
      </w:r>
      <w:r w:rsidR="00AB7692">
        <w:rPr>
          <w:rFonts w:ascii="Times" w:hAnsi="Times"/>
          <w:noProof/>
        </w:rPr>
        <w:t xml:space="preserve"> of proteins in different pathways. Randomly sampling viral targets, we observed that targets of different virus families tend to </w:t>
      </w:r>
      <w:r w:rsidR="00855FD8">
        <w:rPr>
          <w:rFonts w:ascii="Times" w:hAnsi="Times"/>
          <w:noProof/>
        </w:rPr>
        <w:t xml:space="preserve"> </w:t>
      </w:r>
      <w:r w:rsidR="00AB7692">
        <w:rPr>
          <w:rFonts w:ascii="Times" w:hAnsi="Times"/>
          <w:noProof/>
        </w:rPr>
        <w:t>appear in an increasing number of different pathways.</w:t>
      </w:r>
      <w:r w:rsidR="00855FD8">
        <w:rPr>
          <w:rFonts w:ascii="Times" w:hAnsi="Times"/>
          <w:noProof/>
        </w:rPr>
        <w:t xml:space="preserve"> In </w:t>
      </w:r>
      <w:r w:rsidR="00714B3B" w:rsidRPr="00714B3B">
        <w:rPr>
          <w:rFonts w:ascii="Times" w:hAnsi="Times"/>
          <w:b/>
          <w:noProof/>
        </w:rPr>
        <w:t>(D)</w:t>
      </w:r>
      <w:r w:rsidR="00855FD8" w:rsidRPr="00855FD8">
        <w:rPr>
          <w:rFonts w:ascii="Times" w:hAnsi="Times"/>
          <w:noProof/>
        </w:rPr>
        <w:t xml:space="preserve">, we determined the number of targeted </w:t>
      </w:r>
      <w:r w:rsidR="00714B3B" w:rsidRPr="00855FD8">
        <w:rPr>
          <w:rFonts w:ascii="Times" w:hAnsi="Times"/>
          <w:noProof/>
        </w:rPr>
        <w:t>critical,</w:t>
      </w:r>
      <w:r w:rsidR="00714B3B">
        <w:rPr>
          <w:rFonts w:ascii="Times" w:hAnsi="Times"/>
          <w:noProof/>
        </w:rPr>
        <w:t xml:space="preserve"> inte</w:t>
      </w:r>
      <w:r w:rsidR="00855FD8">
        <w:rPr>
          <w:rFonts w:ascii="Times" w:hAnsi="Times"/>
          <w:noProof/>
        </w:rPr>
        <w:t xml:space="preserve">rmittent and redundant proteins. Randomizing such targets, </w:t>
      </w:r>
      <w:r w:rsidR="00714B3B">
        <w:rPr>
          <w:rFonts w:ascii="Times" w:hAnsi="Times"/>
          <w:noProof/>
        </w:rPr>
        <w:t xml:space="preserve">we observed that critical proteins significantly accrued viral targets while we found the </w:t>
      </w:r>
      <w:r w:rsidR="00855FD8">
        <w:rPr>
          <w:rFonts w:ascii="Times" w:hAnsi="Times"/>
          <w:noProof/>
        </w:rPr>
        <w:t>opposite for redundant proteins considering all virus families.</w:t>
      </w:r>
    </w:p>
    <w:p w14:paraId="4873B90E" w14:textId="77777777" w:rsidR="00714B3B" w:rsidRDefault="00714B3B">
      <w:pPr>
        <w:rPr>
          <w:rFonts w:ascii="Times" w:hAnsi="Times"/>
          <w:noProof/>
        </w:rPr>
      </w:pPr>
    </w:p>
    <w:p w14:paraId="1A8F1DF6" w14:textId="77777777" w:rsidR="00714B3B" w:rsidRDefault="00714B3B">
      <w:pPr>
        <w:rPr>
          <w:rFonts w:ascii="Times" w:hAnsi="Times"/>
          <w:noProof/>
        </w:rPr>
      </w:pPr>
    </w:p>
    <w:p w14:paraId="7F7D31F7" w14:textId="77777777" w:rsidR="00714B3B" w:rsidRDefault="00714B3B">
      <w:pPr>
        <w:rPr>
          <w:rFonts w:ascii="Times" w:hAnsi="Times"/>
          <w:noProof/>
        </w:rPr>
      </w:pPr>
    </w:p>
    <w:p w14:paraId="00F2DB80" w14:textId="184B0BB0" w:rsidR="00714B3B" w:rsidRDefault="00AB7692">
      <w:pPr>
        <w:rPr>
          <w:rFonts w:ascii="Times" w:hAnsi="Times"/>
          <w:noProof/>
        </w:rPr>
      </w:pPr>
      <w:r>
        <w:rPr>
          <w:rFonts w:ascii="Times" w:hAnsi="Times"/>
          <w:noProof/>
        </w:rPr>
        <w:lastRenderedPageBreak/>
        <w:drawing>
          <wp:inline distT="0" distB="0" distL="0" distR="0" wp14:anchorId="120C0E85" wp14:editId="53AFC1C9">
            <wp:extent cx="5486400" cy="3405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3405505"/>
                    </a:xfrm>
                    <a:prstGeom prst="rect">
                      <a:avLst/>
                    </a:prstGeom>
                  </pic:spPr>
                </pic:pic>
              </a:graphicData>
            </a:graphic>
          </wp:inline>
        </w:drawing>
      </w:r>
    </w:p>
    <w:p w14:paraId="4762A7F1" w14:textId="77777777" w:rsidR="0073122C" w:rsidRDefault="0073122C" w:rsidP="00A20CD1">
      <w:pPr>
        <w:rPr>
          <w:rFonts w:ascii="Times" w:hAnsi="Times"/>
          <w:b/>
          <w:noProof/>
        </w:rPr>
      </w:pPr>
    </w:p>
    <w:p w14:paraId="2D6E28AD" w14:textId="0D0C53E2" w:rsidR="00A20CD1" w:rsidRPr="00AB7692" w:rsidRDefault="00714B3B" w:rsidP="00A20CD1">
      <w:pPr>
        <w:rPr>
          <w:rFonts w:ascii="Times" w:hAnsi="Times"/>
          <w:noProof/>
        </w:rPr>
      </w:pPr>
      <w:r w:rsidRPr="00714B3B">
        <w:rPr>
          <w:rFonts w:ascii="Times" w:hAnsi="Times"/>
          <w:b/>
          <w:noProof/>
        </w:rPr>
        <w:t xml:space="preserve">Figure </w:t>
      </w:r>
      <w:r w:rsidR="00AB7692">
        <w:rPr>
          <w:rFonts w:ascii="Times" w:hAnsi="Times"/>
          <w:b/>
          <w:noProof/>
        </w:rPr>
        <w:t>3</w:t>
      </w:r>
      <w:r w:rsidRPr="00714B3B">
        <w:rPr>
          <w:rFonts w:ascii="Times" w:hAnsi="Times"/>
          <w:b/>
          <w:noProof/>
        </w:rPr>
        <w:t xml:space="preserve">: </w:t>
      </w:r>
      <w:r w:rsidR="00AB7692">
        <w:rPr>
          <w:rFonts w:ascii="Times" w:hAnsi="Times"/>
          <w:b/>
          <w:noProof/>
        </w:rPr>
        <w:t xml:space="preserve">Functions of targets of different virus families. </w:t>
      </w:r>
      <w:r w:rsidR="00AB7692" w:rsidRPr="00AB7692">
        <w:rPr>
          <w:rFonts w:ascii="Times" w:hAnsi="Times"/>
          <w:noProof/>
        </w:rPr>
        <w:t>We determined the frequency of proteins that were targeted by different virus families</w:t>
      </w:r>
      <w:r w:rsidR="00AB7692">
        <w:rPr>
          <w:rFonts w:ascii="Times" w:hAnsi="Times"/>
          <w:noProof/>
        </w:rPr>
        <w:t xml:space="preserve">. Such frequencies were compared to the corresponding frequencies of a </w:t>
      </w:r>
      <w:r w:rsidR="00A20CD1">
        <w:rPr>
          <w:rFonts w:ascii="Times" w:hAnsi="Times"/>
          <w:noProof/>
        </w:rPr>
        <w:t xml:space="preserve">set of targets of all families, determining a foldchange. </w:t>
      </w:r>
    </w:p>
    <w:p w14:paraId="1A04D1D7" w14:textId="77777777" w:rsidR="006E1AD1" w:rsidRDefault="006E1AD1">
      <w:pPr>
        <w:rPr>
          <w:rFonts w:ascii="Times" w:hAnsi="Times"/>
          <w:noProof/>
        </w:rPr>
      </w:pPr>
    </w:p>
    <w:p w14:paraId="75F9535D" w14:textId="416DE6FF" w:rsidR="00C63B0B" w:rsidRDefault="00C63B0B">
      <w:pPr>
        <w:rPr>
          <w:rFonts w:ascii="Times" w:hAnsi="Times"/>
          <w:noProof/>
        </w:rPr>
      </w:pPr>
      <w:r>
        <w:rPr>
          <w:rFonts w:ascii="Times" w:hAnsi="Times"/>
          <w:noProof/>
        </w:rPr>
        <w:drawing>
          <wp:inline distT="0" distB="0" distL="0" distR="0" wp14:anchorId="4ECF39B6" wp14:editId="1E34A3E4">
            <wp:extent cx="3250767" cy="2743200"/>
            <wp:effectExtent l="0" t="0" r="635" b="0"/>
            <wp:docPr id="3" name="Picture 3" descr="Peter HD:Users:uetz:Dropbox:Seminars review PPI human viruses:figures: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 HD:Users:uetz:Dropbox:Seminars review PPI human viruses:figures:Figur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767" cy="2743200"/>
                    </a:xfrm>
                    <a:prstGeom prst="rect">
                      <a:avLst/>
                    </a:prstGeom>
                    <a:noFill/>
                    <a:ln>
                      <a:noFill/>
                    </a:ln>
                  </pic:spPr>
                </pic:pic>
              </a:graphicData>
            </a:graphic>
          </wp:inline>
        </w:drawing>
      </w:r>
    </w:p>
    <w:p w14:paraId="7900121D" w14:textId="77777777" w:rsidR="00C63B0B" w:rsidRDefault="00C63B0B">
      <w:pPr>
        <w:rPr>
          <w:rFonts w:ascii="Times" w:hAnsi="Times"/>
          <w:noProof/>
        </w:rPr>
      </w:pPr>
    </w:p>
    <w:p w14:paraId="12C3E224" w14:textId="202BA707" w:rsidR="00C63B0B" w:rsidRDefault="00C63B0B">
      <w:pPr>
        <w:rPr>
          <w:rFonts w:ascii="Times" w:hAnsi="Times"/>
          <w:noProof/>
        </w:rPr>
      </w:pPr>
      <w:r w:rsidRPr="005A194B">
        <w:rPr>
          <w:rFonts w:ascii="Times" w:hAnsi="Times"/>
          <w:b/>
          <w:noProof/>
        </w:rPr>
        <w:t>Figure 4. The interactome-diseasome connection.</w:t>
      </w:r>
      <w:r>
        <w:rPr>
          <w:rFonts w:ascii="Times" w:hAnsi="Times"/>
          <w:noProof/>
        </w:rPr>
        <w:t xml:space="preserve"> T</w:t>
      </w:r>
      <w:r w:rsidRPr="00C63B0B">
        <w:rPr>
          <w:rFonts w:ascii="Times" w:hAnsi="Times"/>
          <w:noProof/>
        </w:rPr>
        <w:t xml:space="preserve">opological proximity between viral targets and genes associated with virally implicated diseases. </w:t>
      </w:r>
      <w:r>
        <w:rPr>
          <w:rFonts w:ascii="Times" w:hAnsi="Times"/>
          <w:noProof/>
        </w:rPr>
        <w:t>Many</w:t>
      </w:r>
      <w:r w:rsidRPr="00C63B0B">
        <w:rPr>
          <w:rFonts w:ascii="Times" w:hAnsi="Times"/>
          <w:noProof/>
        </w:rPr>
        <w:t xml:space="preserve"> disease</w:t>
      </w:r>
      <w:r>
        <w:rPr>
          <w:rFonts w:ascii="Times" w:hAnsi="Times"/>
          <w:noProof/>
        </w:rPr>
        <w:t xml:space="preserve">s are directly or indirectly connected to virus proteins and their human targets. Modified after </w:t>
      </w:r>
      <w:r>
        <w:rPr>
          <w:rFonts w:ascii="Times" w:hAnsi="Times"/>
          <w:noProof/>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Pr>
          <w:rFonts w:ascii="Times" w:hAnsi="Times"/>
          <w:noProof/>
        </w:rPr>
        <w:instrText xml:space="preserve"> ADDIN EN.CITE </w:instrText>
      </w:r>
      <w:r>
        <w:rPr>
          <w:rFonts w:ascii="Times" w:hAnsi="Times"/>
          <w:noProof/>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Pr>
          <w:rFonts w:ascii="Times" w:hAnsi="Times"/>
          <w:noProof/>
        </w:rPr>
        <w:instrText xml:space="preserve"> ADDIN EN.CITE.DATA </w:instrText>
      </w:r>
      <w:r>
        <w:rPr>
          <w:rFonts w:ascii="Times" w:hAnsi="Times"/>
          <w:noProof/>
        </w:rPr>
      </w:r>
      <w:r>
        <w:rPr>
          <w:rFonts w:ascii="Times" w:hAnsi="Times"/>
          <w:noProof/>
        </w:rPr>
        <w:fldChar w:fldCharType="end"/>
      </w:r>
      <w:r>
        <w:rPr>
          <w:rFonts w:ascii="Times" w:hAnsi="Times"/>
          <w:noProof/>
        </w:rPr>
      </w:r>
      <w:r>
        <w:rPr>
          <w:rFonts w:ascii="Times" w:hAnsi="Times"/>
          <w:noProof/>
        </w:rPr>
        <w:fldChar w:fldCharType="separate"/>
      </w:r>
      <w:r>
        <w:rPr>
          <w:rFonts w:ascii="Times" w:hAnsi="Times"/>
          <w:noProof/>
        </w:rPr>
        <w:t>(51)</w:t>
      </w:r>
      <w:r>
        <w:rPr>
          <w:rFonts w:ascii="Times" w:hAnsi="Times"/>
          <w:noProof/>
        </w:rPr>
        <w:fldChar w:fldCharType="end"/>
      </w:r>
      <w:r w:rsidR="003149E9">
        <w:rPr>
          <w:rFonts w:ascii="Times" w:hAnsi="Times"/>
          <w:noProof/>
        </w:rPr>
        <w:t>.</w:t>
      </w:r>
    </w:p>
    <w:p w14:paraId="7FC73F70" w14:textId="77777777" w:rsidR="00C63B0B" w:rsidRDefault="00C63B0B">
      <w:pPr>
        <w:rPr>
          <w:rFonts w:ascii="Times" w:hAnsi="Times"/>
          <w:noProof/>
        </w:rPr>
      </w:pPr>
    </w:p>
    <w:p w14:paraId="627F8CFB" w14:textId="63FF9955" w:rsidR="00C63B0B" w:rsidRPr="005A194B" w:rsidRDefault="00C63B0B" w:rsidP="00467083">
      <w:pPr>
        <w:rPr>
          <w:rFonts w:ascii="Times" w:hAnsi="Times"/>
          <w:b/>
          <w:noProof/>
        </w:rPr>
      </w:pPr>
      <w:r w:rsidRPr="005A194B">
        <w:rPr>
          <w:rFonts w:ascii="Times" w:hAnsi="Times"/>
          <w:b/>
          <w:noProof/>
        </w:rPr>
        <w:lastRenderedPageBreak/>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proofErr w:type="gramStart"/>
      <w:r w:rsidRPr="00451A12">
        <w:rPr>
          <w:rFonts w:ascii="Times" w:hAnsi="Times" w:cs="Arial"/>
          <w:color w:val="000000"/>
        </w:rPr>
        <w:t>July,</w:t>
      </w:r>
      <w:proofErr w:type="gramEnd"/>
      <w:r w:rsidRPr="00451A12">
        <w:rPr>
          <w:rFonts w:ascii="Times" w:hAnsi="Times" w:cs="Arial"/>
          <w:color w:val="000000"/>
        </w:rPr>
        <w:t xml:space="preserve">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w:t>
      </w:r>
      <w:proofErr w:type="spellStart"/>
      <w:r>
        <w:rPr>
          <w:rFonts w:ascii="Times" w:hAnsi="Times" w:cs="Arial"/>
          <w:color w:val="000000"/>
        </w:rPr>
        <w:t>Genbank</w:t>
      </w:r>
      <w:proofErr w:type="spellEnd"/>
      <w:r>
        <w:rPr>
          <w:rFonts w:ascii="Times" w:hAnsi="Times" w:cs="Arial"/>
          <w:color w:val="000000"/>
        </w:rPr>
        <w:t>.</w:t>
      </w:r>
    </w:p>
    <w:tbl>
      <w:tblPr>
        <w:tblStyle w:val="TableGrid"/>
        <w:tblW w:w="0" w:type="auto"/>
        <w:tblLook w:val="04A0" w:firstRow="1" w:lastRow="0" w:firstColumn="1" w:lastColumn="0" w:noHBand="0" w:noVBand="1"/>
      </w:tblPr>
      <w:tblGrid>
        <w:gridCol w:w="761"/>
        <w:gridCol w:w="1843"/>
        <w:gridCol w:w="1307"/>
        <w:gridCol w:w="1576"/>
        <w:gridCol w:w="809"/>
        <w:gridCol w:w="1181"/>
        <w:gridCol w:w="1379"/>
      </w:tblGrid>
      <w:tr w:rsidR="00314FF7" w:rsidRPr="00451A12" w14:paraId="5FBE21B2" w14:textId="77777777" w:rsidTr="00EC7EB7">
        <w:tc>
          <w:tcPr>
            <w:tcW w:w="784" w:type="dxa"/>
          </w:tcPr>
          <w:p w14:paraId="19A8CAB8" w14:textId="77777777" w:rsidR="00314FF7" w:rsidRPr="00A17EF3" w:rsidRDefault="00314FF7" w:rsidP="00EC7EB7">
            <w:pPr>
              <w:jc w:val="right"/>
            </w:pPr>
            <w:r>
              <w:t>Type</w:t>
            </w:r>
          </w:p>
        </w:tc>
        <w:tc>
          <w:tcPr>
            <w:tcW w:w="1843" w:type="dxa"/>
          </w:tcPr>
          <w:p w14:paraId="7B75AD69" w14:textId="77777777" w:rsidR="00314FF7" w:rsidRPr="00451A12" w:rsidRDefault="00314FF7" w:rsidP="00EC7EB7">
            <w:pPr>
              <w:rPr>
                <w:rFonts w:ascii="Times" w:hAnsi="Times" w:cs="Arial"/>
                <w:color w:val="000000"/>
              </w:rPr>
            </w:pPr>
            <w:r w:rsidRPr="00A17EF3">
              <w:t>Family name</w:t>
            </w:r>
          </w:p>
        </w:tc>
        <w:tc>
          <w:tcPr>
            <w:tcW w:w="1319" w:type="dxa"/>
          </w:tcPr>
          <w:p w14:paraId="6C8A9AAA" w14:textId="77777777" w:rsidR="00314FF7" w:rsidRPr="00451A12" w:rsidRDefault="00314FF7" w:rsidP="00EC7EB7">
            <w:pPr>
              <w:rPr>
                <w:rFonts w:ascii="Times" w:hAnsi="Times" w:cs="Arial"/>
                <w:color w:val="000000"/>
              </w:rPr>
            </w:pPr>
            <w:r>
              <w:t>S</w:t>
            </w:r>
            <w:r w:rsidRPr="00A17EF3">
              <w:t xml:space="preserve">equences </w:t>
            </w:r>
            <w:r>
              <w:t>(</w:t>
            </w:r>
            <w:proofErr w:type="spellStart"/>
            <w:r>
              <w:t>unclust</w:t>
            </w:r>
            <w:proofErr w:type="spellEnd"/>
            <w:r>
              <w:t>.</w:t>
            </w:r>
            <w:r w:rsidRPr="00A17EF3">
              <w:t>)</w:t>
            </w:r>
          </w:p>
        </w:tc>
        <w:tc>
          <w:tcPr>
            <w:tcW w:w="1369" w:type="dxa"/>
          </w:tcPr>
          <w:p w14:paraId="1C5C5FF9" w14:textId="77777777" w:rsidR="00314FF7" w:rsidRPr="00451A12" w:rsidRDefault="00314FF7" w:rsidP="00EC7EB7">
            <w:pPr>
              <w:rPr>
                <w:rFonts w:ascii="Times" w:hAnsi="Times" w:cs="Arial"/>
                <w:color w:val="000000"/>
              </w:rPr>
            </w:pPr>
            <w:r>
              <w:t>Disease (examples)</w:t>
            </w:r>
          </w:p>
        </w:tc>
        <w:tc>
          <w:tcPr>
            <w:tcW w:w="858"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197"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486" w:type="dxa"/>
          </w:tcPr>
          <w:p w14:paraId="7AA9D0D9" w14:textId="77777777" w:rsidR="00314FF7" w:rsidRPr="00451A12" w:rsidRDefault="00314FF7" w:rsidP="00EC7EB7">
            <w:pPr>
              <w:rPr>
                <w:rFonts w:ascii="Times" w:hAnsi="Times" w:cs="Arial"/>
                <w:color w:val="000000"/>
              </w:rPr>
            </w:pPr>
            <w:r>
              <w:t>C</w:t>
            </w:r>
            <w:r w:rsidRPr="00A17EF3">
              <w:t>omplete genomes (</w:t>
            </w:r>
            <w:proofErr w:type="gramStart"/>
            <w:r w:rsidRPr="00A17EF3">
              <w:t xml:space="preserve">clustered </w:t>
            </w:r>
            <w:r>
              <w:t>)</w:t>
            </w:r>
            <w:proofErr w:type="gramEnd"/>
          </w:p>
        </w:tc>
      </w:tr>
      <w:tr w:rsidR="00314FF7" w:rsidRPr="00451A12" w14:paraId="77515909" w14:textId="77777777" w:rsidTr="00EC7EB7">
        <w:tc>
          <w:tcPr>
            <w:tcW w:w="784" w:type="dxa"/>
          </w:tcPr>
          <w:p w14:paraId="1C1F961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2CD9D77"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reoviridae</w:t>
            </w:r>
            <w:proofErr w:type="spellEnd"/>
          </w:p>
        </w:tc>
        <w:tc>
          <w:tcPr>
            <w:tcW w:w="1319" w:type="dxa"/>
          </w:tcPr>
          <w:p w14:paraId="251E9F0C" w14:textId="77777777" w:rsidR="00314FF7" w:rsidRPr="00451A12" w:rsidRDefault="00314FF7" w:rsidP="00EC7EB7">
            <w:pPr>
              <w:rPr>
                <w:rFonts w:ascii="Times" w:hAnsi="Times" w:cs="Arial"/>
                <w:color w:val="000000"/>
              </w:rPr>
            </w:pPr>
            <w:r w:rsidRPr="00451A12">
              <w:rPr>
                <w:rFonts w:ascii="Times" w:hAnsi="Times" w:cs="Arial"/>
                <w:color w:val="000000"/>
              </w:rPr>
              <w:t>65870</w:t>
            </w:r>
          </w:p>
        </w:tc>
        <w:tc>
          <w:tcPr>
            <w:tcW w:w="1369" w:type="dxa"/>
          </w:tcPr>
          <w:p w14:paraId="22C84769" w14:textId="77777777" w:rsidR="00314FF7" w:rsidRPr="00451A12" w:rsidRDefault="00314FF7" w:rsidP="00EC7EB7">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858" w:type="dxa"/>
          </w:tcPr>
          <w:p w14:paraId="78684C86" w14:textId="77777777" w:rsidR="00314FF7" w:rsidRPr="00451A12" w:rsidRDefault="00314FF7" w:rsidP="00EC7EB7">
            <w:pPr>
              <w:rPr>
                <w:rFonts w:ascii="Times" w:hAnsi="Times" w:cs="Arial"/>
                <w:color w:val="000000"/>
              </w:rPr>
            </w:pPr>
            <w:r w:rsidRPr="00451A12">
              <w:rPr>
                <w:rFonts w:ascii="Times" w:hAnsi="Times" w:cs="Arial"/>
                <w:color w:val="000000"/>
              </w:rPr>
              <w:t>5.78</w:t>
            </w:r>
          </w:p>
        </w:tc>
        <w:tc>
          <w:tcPr>
            <w:tcW w:w="1197" w:type="dxa"/>
          </w:tcPr>
          <w:p w14:paraId="544CB886" w14:textId="77777777" w:rsidR="00314FF7" w:rsidRPr="00451A12" w:rsidRDefault="00314FF7" w:rsidP="00EC7EB7">
            <w:pPr>
              <w:rPr>
                <w:rFonts w:ascii="Times" w:hAnsi="Times" w:cs="Arial"/>
                <w:color w:val="000000"/>
              </w:rPr>
            </w:pPr>
            <w:r w:rsidRPr="00451A12">
              <w:rPr>
                <w:rFonts w:ascii="Times" w:hAnsi="Times" w:cs="Arial"/>
                <w:color w:val="000000"/>
              </w:rPr>
              <w:t>31945</w:t>
            </w:r>
          </w:p>
        </w:tc>
        <w:tc>
          <w:tcPr>
            <w:tcW w:w="1486" w:type="dxa"/>
          </w:tcPr>
          <w:p w14:paraId="1E4FD2A9" w14:textId="77777777" w:rsidR="00314FF7" w:rsidRPr="00451A12" w:rsidRDefault="00314FF7" w:rsidP="00EC7EB7">
            <w:pPr>
              <w:rPr>
                <w:rFonts w:ascii="Times" w:hAnsi="Times" w:cs="Arial"/>
                <w:color w:val="000000"/>
              </w:rPr>
            </w:pPr>
            <w:r w:rsidRPr="00451A12">
              <w:rPr>
                <w:rFonts w:ascii="Times" w:hAnsi="Times" w:cs="Arial"/>
                <w:color w:val="000000"/>
              </w:rPr>
              <w:t>5803</w:t>
            </w:r>
          </w:p>
        </w:tc>
      </w:tr>
      <w:tr w:rsidR="00314FF7" w:rsidRPr="00451A12" w14:paraId="0D9740AA" w14:textId="77777777" w:rsidTr="00EC7EB7">
        <w:tc>
          <w:tcPr>
            <w:tcW w:w="784" w:type="dxa"/>
          </w:tcPr>
          <w:p w14:paraId="06D19E97"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2BDC51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flaviviridae</w:t>
            </w:r>
            <w:proofErr w:type="spellEnd"/>
          </w:p>
        </w:tc>
        <w:tc>
          <w:tcPr>
            <w:tcW w:w="1319" w:type="dxa"/>
          </w:tcPr>
          <w:p w14:paraId="35400DEE" w14:textId="77777777" w:rsidR="00314FF7" w:rsidRPr="00451A12" w:rsidRDefault="00314FF7" w:rsidP="00EC7EB7">
            <w:pPr>
              <w:rPr>
                <w:rFonts w:ascii="Times" w:hAnsi="Times" w:cs="Arial"/>
                <w:color w:val="000000"/>
              </w:rPr>
            </w:pPr>
            <w:r w:rsidRPr="00451A12">
              <w:rPr>
                <w:rFonts w:ascii="Times" w:hAnsi="Times" w:cs="Arial"/>
                <w:color w:val="000000"/>
              </w:rPr>
              <w:t>225112</w:t>
            </w:r>
          </w:p>
        </w:tc>
        <w:tc>
          <w:tcPr>
            <w:tcW w:w="1369" w:type="dxa"/>
          </w:tcPr>
          <w:p w14:paraId="75632ADD" w14:textId="77777777" w:rsidR="00314FF7" w:rsidRPr="00451A12" w:rsidRDefault="00314FF7" w:rsidP="00EC7EB7">
            <w:pPr>
              <w:rPr>
                <w:rFonts w:ascii="Times" w:hAnsi="Times" w:cs="Arial"/>
                <w:color w:val="000000"/>
              </w:rPr>
            </w:pPr>
            <w:r>
              <w:rPr>
                <w:rFonts w:ascii="Times" w:hAnsi="Times" w:cs="Arial"/>
                <w:color w:val="000000"/>
              </w:rPr>
              <w:t xml:space="preserve">Zika </w:t>
            </w:r>
          </w:p>
        </w:tc>
        <w:tc>
          <w:tcPr>
            <w:tcW w:w="858" w:type="dxa"/>
          </w:tcPr>
          <w:p w14:paraId="78706475" w14:textId="77777777" w:rsidR="00314FF7" w:rsidRPr="00451A12" w:rsidRDefault="00314FF7" w:rsidP="00EC7EB7">
            <w:pPr>
              <w:rPr>
                <w:rFonts w:ascii="Times" w:hAnsi="Times" w:cs="Arial"/>
                <w:color w:val="000000"/>
              </w:rPr>
            </w:pPr>
            <w:r w:rsidRPr="00451A12">
              <w:rPr>
                <w:rFonts w:ascii="Times" w:hAnsi="Times" w:cs="Arial"/>
                <w:color w:val="000000"/>
              </w:rPr>
              <w:t>3.20</w:t>
            </w:r>
          </w:p>
        </w:tc>
        <w:tc>
          <w:tcPr>
            <w:tcW w:w="1197" w:type="dxa"/>
          </w:tcPr>
          <w:p w14:paraId="0ACAC63B" w14:textId="77777777" w:rsidR="00314FF7" w:rsidRPr="00451A12" w:rsidRDefault="00314FF7" w:rsidP="00EC7EB7">
            <w:pPr>
              <w:rPr>
                <w:rFonts w:ascii="Times" w:hAnsi="Times" w:cs="Arial"/>
                <w:color w:val="000000"/>
              </w:rPr>
            </w:pPr>
            <w:r w:rsidRPr="00451A12">
              <w:rPr>
                <w:rFonts w:ascii="Times" w:hAnsi="Times" w:cs="Arial"/>
                <w:color w:val="000000"/>
              </w:rPr>
              <w:t>7837</w:t>
            </w:r>
          </w:p>
        </w:tc>
        <w:tc>
          <w:tcPr>
            <w:tcW w:w="1486" w:type="dxa"/>
          </w:tcPr>
          <w:p w14:paraId="2023844D" w14:textId="77777777" w:rsidR="00314FF7" w:rsidRPr="00451A12" w:rsidRDefault="00314FF7" w:rsidP="00EC7EB7">
            <w:pPr>
              <w:rPr>
                <w:rFonts w:ascii="Times" w:hAnsi="Times" w:cs="Arial"/>
                <w:color w:val="000000"/>
              </w:rPr>
            </w:pPr>
            <w:r w:rsidRPr="00451A12">
              <w:rPr>
                <w:rFonts w:ascii="Times" w:hAnsi="Times" w:cs="Arial"/>
                <w:color w:val="000000"/>
              </w:rPr>
              <w:t>2019</w:t>
            </w:r>
          </w:p>
        </w:tc>
      </w:tr>
      <w:tr w:rsidR="00314FF7" w:rsidRPr="00451A12" w14:paraId="705E2900" w14:textId="77777777" w:rsidTr="00EC7EB7">
        <w:tc>
          <w:tcPr>
            <w:tcW w:w="784" w:type="dxa"/>
          </w:tcPr>
          <w:p w14:paraId="7E986031"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36AF3EF9"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hepadnaviridae</w:t>
            </w:r>
            <w:proofErr w:type="spellEnd"/>
          </w:p>
        </w:tc>
        <w:tc>
          <w:tcPr>
            <w:tcW w:w="1319" w:type="dxa"/>
          </w:tcPr>
          <w:p w14:paraId="7C0FA401" w14:textId="77777777" w:rsidR="00314FF7" w:rsidRPr="00451A12" w:rsidRDefault="00314FF7" w:rsidP="00EC7EB7">
            <w:pPr>
              <w:rPr>
                <w:rFonts w:ascii="Times" w:hAnsi="Times" w:cs="Arial"/>
                <w:color w:val="000000"/>
              </w:rPr>
            </w:pPr>
            <w:r w:rsidRPr="00451A12">
              <w:rPr>
                <w:rFonts w:ascii="Times" w:hAnsi="Times" w:cs="Arial"/>
                <w:color w:val="000000"/>
              </w:rPr>
              <w:t>78558</w:t>
            </w:r>
          </w:p>
        </w:tc>
        <w:tc>
          <w:tcPr>
            <w:tcW w:w="1369" w:type="dxa"/>
          </w:tcPr>
          <w:p w14:paraId="7F13BA7D" w14:textId="77777777" w:rsidR="00314FF7" w:rsidRPr="00451A12" w:rsidRDefault="00314FF7" w:rsidP="00EC7EB7">
            <w:pPr>
              <w:rPr>
                <w:rFonts w:ascii="Times" w:hAnsi="Times" w:cs="Arial"/>
                <w:color w:val="000000"/>
              </w:rPr>
            </w:pPr>
            <w:r>
              <w:rPr>
                <w:rFonts w:ascii="Times" w:hAnsi="Times" w:cs="Arial"/>
                <w:color w:val="000000"/>
              </w:rPr>
              <w:t>hepatitis</w:t>
            </w:r>
          </w:p>
        </w:tc>
        <w:tc>
          <w:tcPr>
            <w:tcW w:w="858" w:type="dxa"/>
          </w:tcPr>
          <w:p w14:paraId="32E63EA1" w14:textId="77777777" w:rsidR="00314FF7" w:rsidRPr="00451A12" w:rsidRDefault="00314FF7" w:rsidP="00EC7EB7">
            <w:pPr>
              <w:rPr>
                <w:rFonts w:ascii="Times" w:hAnsi="Times" w:cs="Arial"/>
                <w:color w:val="000000"/>
              </w:rPr>
            </w:pPr>
            <w:r w:rsidRPr="00451A12">
              <w:rPr>
                <w:rFonts w:ascii="Times" w:hAnsi="Times" w:cs="Arial"/>
                <w:color w:val="000000"/>
              </w:rPr>
              <w:t>8.16</w:t>
            </w:r>
          </w:p>
        </w:tc>
        <w:tc>
          <w:tcPr>
            <w:tcW w:w="1197" w:type="dxa"/>
          </w:tcPr>
          <w:p w14:paraId="45FD6BA6" w14:textId="77777777" w:rsidR="00314FF7" w:rsidRPr="00451A12" w:rsidRDefault="00314FF7" w:rsidP="00EC7EB7">
            <w:pPr>
              <w:rPr>
                <w:rFonts w:ascii="Times" w:hAnsi="Times" w:cs="Arial"/>
                <w:color w:val="000000"/>
              </w:rPr>
            </w:pPr>
            <w:r w:rsidRPr="00451A12">
              <w:rPr>
                <w:rFonts w:ascii="Times" w:hAnsi="Times" w:cs="Arial"/>
                <w:color w:val="000000"/>
              </w:rPr>
              <w:t>7248</w:t>
            </w:r>
          </w:p>
        </w:tc>
        <w:tc>
          <w:tcPr>
            <w:tcW w:w="1486" w:type="dxa"/>
          </w:tcPr>
          <w:p w14:paraId="26178BE2" w14:textId="77777777" w:rsidR="00314FF7" w:rsidRPr="00451A12" w:rsidRDefault="00314FF7" w:rsidP="00EC7EB7">
            <w:pPr>
              <w:rPr>
                <w:rFonts w:ascii="Times" w:hAnsi="Times" w:cs="Arial"/>
                <w:color w:val="000000"/>
              </w:rPr>
            </w:pPr>
            <w:r w:rsidRPr="00451A12">
              <w:rPr>
                <w:rFonts w:ascii="Times" w:hAnsi="Times" w:cs="Arial"/>
                <w:color w:val="000000"/>
              </w:rPr>
              <w:t>1946</w:t>
            </w:r>
          </w:p>
        </w:tc>
      </w:tr>
      <w:tr w:rsidR="00314FF7" w:rsidRPr="00451A12" w14:paraId="2CF0B399" w14:textId="77777777" w:rsidTr="00EC7EB7">
        <w:tc>
          <w:tcPr>
            <w:tcW w:w="784" w:type="dxa"/>
          </w:tcPr>
          <w:p w14:paraId="6757E546" w14:textId="77777777" w:rsidR="00314FF7" w:rsidRPr="00451A12" w:rsidRDefault="00314FF7" w:rsidP="00EC7EB7">
            <w:pPr>
              <w:rPr>
                <w:rFonts w:ascii="Times" w:hAnsi="Times" w:cs="Arial"/>
                <w:color w:val="000000"/>
              </w:rPr>
            </w:pPr>
            <w:r>
              <w:rPr>
                <w:rFonts w:ascii="Times" w:hAnsi="Times" w:cs="Arial"/>
                <w:color w:val="000000"/>
              </w:rPr>
              <w:t>plant</w:t>
            </w:r>
          </w:p>
        </w:tc>
        <w:tc>
          <w:tcPr>
            <w:tcW w:w="1843" w:type="dxa"/>
          </w:tcPr>
          <w:p w14:paraId="3203AD6F"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geminiviridae</w:t>
            </w:r>
            <w:proofErr w:type="spellEnd"/>
          </w:p>
        </w:tc>
        <w:tc>
          <w:tcPr>
            <w:tcW w:w="1319" w:type="dxa"/>
          </w:tcPr>
          <w:p w14:paraId="52215098" w14:textId="77777777" w:rsidR="00314FF7" w:rsidRPr="00451A12" w:rsidRDefault="00314FF7" w:rsidP="00EC7EB7">
            <w:pPr>
              <w:rPr>
                <w:rFonts w:ascii="Times" w:hAnsi="Times" w:cs="Arial"/>
                <w:color w:val="000000"/>
              </w:rPr>
            </w:pPr>
            <w:r w:rsidRPr="00451A12">
              <w:rPr>
                <w:rFonts w:ascii="Times" w:hAnsi="Times" w:cs="Arial"/>
                <w:color w:val="000000"/>
              </w:rPr>
              <w:t>13158</w:t>
            </w:r>
          </w:p>
        </w:tc>
        <w:tc>
          <w:tcPr>
            <w:tcW w:w="1369" w:type="dxa"/>
          </w:tcPr>
          <w:p w14:paraId="631DA5D1"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036F3186" w14:textId="77777777" w:rsidR="00314FF7" w:rsidRPr="00451A12" w:rsidRDefault="00314FF7" w:rsidP="00EC7EB7">
            <w:pPr>
              <w:rPr>
                <w:rFonts w:ascii="Times" w:hAnsi="Times" w:cs="Arial"/>
                <w:color w:val="000000"/>
              </w:rPr>
            </w:pPr>
            <w:r w:rsidRPr="00451A12">
              <w:rPr>
                <w:rFonts w:ascii="Times" w:hAnsi="Times" w:cs="Arial"/>
                <w:color w:val="000000"/>
              </w:rPr>
              <w:t>3.02</w:t>
            </w:r>
          </w:p>
        </w:tc>
        <w:tc>
          <w:tcPr>
            <w:tcW w:w="1197" w:type="dxa"/>
          </w:tcPr>
          <w:p w14:paraId="5BCB990D" w14:textId="77777777" w:rsidR="00314FF7" w:rsidRPr="00451A12" w:rsidRDefault="00314FF7" w:rsidP="00EC7EB7">
            <w:pPr>
              <w:rPr>
                <w:rFonts w:ascii="Times" w:hAnsi="Times" w:cs="Arial"/>
                <w:color w:val="000000"/>
              </w:rPr>
            </w:pPr>
            <w:r w:rsidRPr="00451A12">
              <w:rPr>
                <w:rFonts w:ascii="Times" w:hAnsi="Times" w:cs="Arial"/>
                <w:color w:val="000000"/>
              </w:rPr>
              <w:t>6421</w:t>
            </w:r>
          </w:p>
        </w:tc>
        <w:tc>
          <w:tcPr>
            <w:tcW w:w="1486" w:type="dxa"/>
          </w:tcPr>
          <w:p w14:paraId="2CBB6A7B" w14:textId="77777777" w:rsidR="00314FF7" w:rsidRPr="00451A12" w:rsidRDefault="00314FF7" w:rsidP="00EC7EB7">
            <w:pPr>
              <w:rPr>
                <w:rFonts w:ascii="Times" w:hAnsi="Times" w:cs="Arial"/>
                <w:color w:val="000000"/>
              </w:rPr>
            </w:pPr>
            <w:r w:rsidRPr="00451A12">
              <w:rPr>
                <w:rFonts w:ascii="Times" w:hAnsi="Times" w:cs="Arial"/>
                <w:color w:val="000000"/>
              </w:rPr>
              <w:t>2316</w:t>
            </w:r>
          </w:p>
        </w:tc>
      </w:tr>
      <w:tr w:rsidR="00314FF7" w:rsidRPr="00451A12" w14:paraId="5FE9646E" w14:textId="77777777" w:rsidTr="00EC7EB7">
        <w:tc>
          <w:tcPr>
            <w:tcW w:w="784" w:type="dxa"/>
          </w:tcPr>
          <w:p w14:paraId="2926AFED"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C37EB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picornaviridae</w:t>
            </w:r>
            <w:proofErr w:type="spellEnd"/>
          </w:p>
        </w:tc>
        <w:tc>
          <w:tcPr>
            <w:tcW w:w="1319" w:type="dxa"/>
          </w:tcPr>
          <w:p w14:paraId="1854022C" w14:textId="77777777" w:rsidR="00314FF7" w:rsidRPr="00451A12" w:rsidRDefault="00314FF7" w:rsidP="00EC7EB7">
            <w:pPr>
              <w:rPr>
                <w:rFonts w:ascii="Times" w:hAnsi="Times" w:cs="Arial"/>
                <w:color w:val="000000"/>
              </w:rPr>
            </w:pPr>
            <w:r w:rsidRPr="00451A12">
              <w:rPr>
                <w:rFonts w:ascii="Times" w:hAnsi="Times" w:cs="Arial"/>
                <w:color w:val="000000"/>
              </w:rPr>
              <w:t>85636</w:t>
            </w:r>
          </w:p>
        </w:tc>
        <w:tc>
          <w:tcPr>
            <w:tcW w:w="1369" w:type="dxa"/>
          </w:tcPr>
          <w:p w14:paraId="69E4212E" w14:textId="77777777" w:rsidR="00314FF7" w:rsidRPr="00451A12" w:rsidRDefault="00314FF7" w:rsidP="00EC7EB7">
            <w:pPr>
              <w:rPr>
                <w:rFonts w:ascii="Times" w:hAnsi="Times" w:cs="Arial"/>
                <w:color w:val="000000"/>
              </w:rPr>
            </w:pPr>
            <w:r>
              <w:rPr>
                <w:rFonts w:ascii="Times" w:hAnsi="Times" w:cs="Arial"/>
                <w:color w:val="000000"/>
              </w:rPr>
              <w:t xml:space="preserve">Cold </w:t>
            </w:r>
            <w:proofErr w:type="spellStart"/>
            <w:r>
              <w:rPr>
                <w:rFonts w:ascii="Times" w:hAnsi="Times" w:cs="Arial"/>
                <w:color w:val="000000"/>
              </w:rPr>
              <w:t>etc</w:t>
            </w:r>
            <w:proofErr w:type="spellEnd"/>
          </w:p>
        </w:tc>
        <w:tc>
          <w:tcPr>
            <w:tcW w:w="858" w:type="dxa"/>
          </w:tcPr>
          <w:p w14:paraId="6FD9E1B0" w14:textId="77777777" w:rsidR="00314FF7" w:rsidRPr="00451A12" w:rsidRDefault="00314FF7" w:rsidP="00EC7EB7">
            <w:pPr>
              <w:rPr>
                <w:rFonts w:ascii="Times" w:hAnsi="Times" w:cs="Arial"/>
                <w:color w:val="000000"/>
              </w:rPr>
            </w:pPr>
            <w:r w:rsidRPr="00451A12">
              <w:rPr>
                <w:rFonts w:ascii="Times" w:hAnsi="Times" w:cs="Arial"/>
                <w:color w:val="000000"/>
              </w:rPr>
              <w:t>3.60</w:t>
            </w:r>
          </w:p>
        </w:tc>
        <w:tc>
          <w:tcPr>
            <w:tcW w:w="1197" w:type="dxa"/>
          </w:tcPr>
          <w:p w14:paraId="14B40012" w14:textId="77777777" w:rsidR="00314FF7" w:rsidRPr="00451A12" w:rsidRDefault="00314FF7" w:rsidP="00EC7EB7">
            <w:pPr>
              <w:rPr>
                <w:rFonts w:ascii="Times" w:hAnsi="Times" w:cs="Arial"/>
                <w:color w:val="000000"/>
              </w:rPr>
            </w:pPr>
            <w:r w:rsidRPr="00451A12">
              <w:rPr>
                <w:rFonts w:ascii="Times" w:hAnsi="Times" w:cs="Arial"/>
                <w:color w:val="000000"/>
              </w:rPr>
              <w:t>3447</w:t>
            </w:r>
          </w:p>
        </w:tc>
        <w:tc>
          <w:tcPr>
            <w:tcW w:w="1486" w:type="dxa"/>
          </w:tcPr>
          <w:p w14:paraId="58737201" w14:textId="77777777" w:rsidR="00314FF7" w:rsidRPr="00451A12" w:rsidRDefault="00314FF7" w:rsidP="00EC7EB7">
            <w:pPr>
              <w:rPr>
                <w:rFonts w:ascii="Times" w:hAnsi="Times" w:cs="Arial"/>
                <w:color w:val="000000"/>
              </w:rPr>
            </w:pPr>
            <w:r w:rsidRPr="00451A12">
              <w:rPr>
                <w:rFonts w:ascii="Times" w:hAnsi="Times" w:cs="Arial"/>
                <w:color w:val="000000"/>
              </w:rPr>
              <w:t>1500</w:t>
            </w:r>
          </w:p>
        </w:tc>
      </w:tr>
      <w:tr w:rsidR="00314FF7" w:rsidRPr="00451A12" w14:paraId="159550B3" w14:textId="77777777" w:rsidTr="00EC7EB7">
        <w:tc>
          <w:tcPr>
            <w:tcW w:w="784" w:type="dxa"/>
          </w:tcPr>
          <w:p w14:paraId="17BEC88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0D1F7A2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retroviridae</w:t>
            </w:r>
            <w:proofErr w:type="spellEnd"/>
          </w:p>
        </w:tc>
        <w:tc>
          <w:tcPr>
            <w:tcW w:w="1319" w:type="dxa"/>
          </w:tcPr>
          <w:p w14:paraId="0B9CCF02" w14:textId="77777777" w:rsidR="00314FF7" w:rsidRPr="00451A12" w:rsidRDefault="00314FF7" w:rsidP="00EC7EB7">
            <w:pPr>
              <w:rPr>
                <w:rFonts w:ascii="Times" w:hAnsi="Times" w:cs="Arial"/>
                <w:color w:val="000000"/>
              </w:rPr>
            </w:pPr>
            <w:r w:rsidRPr="00451A12">
              <w:rPr>
                <w:rFonts w:ascii="Times" w:hAnsi="Times" w:cs="Arial"/>
                <w:color w:val="000000"/>
              </w:rPr>
              <w:t>716088</w:t>
            </w:r>
          </w:p>
        </w:tc>
        <w:tc>
          <w:tcPr>
            <w:tcW w:w="1369" w:type="dxa"/>
          </w:tcPr>
          <w:p w14:paraId="19BE27BE" w14:textId="77777777" w:rsidR="00314FF7" w:rsidRPr="00451A12" w:rsidRDefault="00314FF7" w:rsidP="00EC7EB7">
            <w:pPr>
              <w:rPr>
                <w:rFonts w:ascii="Times" w:hAnsi="Times" w:cs="Arial"/>
                <w:color w:val="000000"/>
              </w:rPr>
            </w:pPr>
            <w:r>
              <w:rPr>
                <w:rFonts w:ascii="Times" w:hAnsi="Times" w:cs="Arial"/>
                <w:color w:val="000000"/>
              </w:rPr>
              <w:t xml:space="preserve">AIDS </w:t>
            </w:r>
            <w:proofErr w:type="spellStart"/>
            <w:r>
              <w:rPr>
                <w:rFonts w:ascii="Times" w:hAnsi="Times" w:cs="Arial"/>
                <w:color w:val="000000"/>
              </w:rPr>
              <w:t>etc</w:t>
            </w:r>
            <w:proofErr w:type="spellEnd"/>
          </w:p>
        </w:tc>
        <w:tc>
          <w:tcPr>
            <w:tcW w:w="858" w:type="dxa"/>
          </w:tcPr>
          <w:p w14:paraId="2F07575A" w14:textId="77777777" w:rsidR="00314FF7" w:rsidRPr="00451A12" w:rsidRDefault="00314FF7" w:rsidP="00EC7EB7">
            <w:pPr>
              <w:rPr>
                <w:rFonts w:ascii="Times" w:hAnsi="Times" w:cs="Arial"/>
                <w:color w:val="000000"/>
              </w:rPr>
            </w:pPr>
            <w:r w:rsidRPr="00451A12">
              <w:rPr>
                <w:rFonts w:ascii="Times" w:hAnsi="Times" w:cs="Arial"/>
                <w:color w:val="000000"/>
              </w:rPr>
              <w:t>2.21</w:t>
            </w:r>
          </w:p>
        </w:tc>
        <w:tc>
          <w:tcPr>
            <w:tcW w:w="1197" w:type="dxa"/>
          </w:tcPr>
          <w:p w14:paraId="47AEDB6E" w14:textId="77777777" w:rsidR="00314FF7" w:rsidRPr="00451A12" w:rsidRDefault="00314FF7" w:rsidP="00EC7EB7">
            <w:pPr>
              <w:rPr>
                <w:rFonts w:ascii="Times" w:hAnsi="Times" w:cs="Arial"/>
                <w:color w:val="000000"/>
              </w:rPr>
            </w:pPr>
            <w:r w:rsidRPr="00451A12">
              <w:rPr>
                <w:rFonts w:ascii="Times" w:hAnsi="Times" w:cs="Arial"/>
                <w:color w:val="000000"/>
              </w:rPr>
              <w:t>2890</w:t>
            </w:r>
          </w:p>
        </w:tc>
        <w:tc>
          <w:tcPr>
            <w:tcW w:w="1486" w:type="dxa"/>
          </w:tcPr>
          <w:p w14:paraId="1A24EC98" w14:textId="77777777" w:rsidR="00314FF7" w:rsidRPr="00451A12" w:rsidRDefault="00314FF7" w:rsidP="00EC7EB7">
            <w:pPr>
              <w:rPr>
                <w:rFonts w:ascii="Times" w:hAnsi="Times" w:cs="Arial"/>
                <w:color w:val="000000"/>
              </w:rPr>
            </w:pPr>
            <w:r w:rsidRPr="00451A12">
              <w:rPr>
                <w:rFonts w:ascii="Times" w:hAnsi="Times" w:cs="Arial"/>
                <w:color w:val="000000"/>
              </w:rPr>
              <w:t>2103</w:t>
            </w:r>
          </w:p>
        </w:tc>
      </w:tr>
      <w:tr w:rsidR="00314FF7" w:rsidRPr="00451A12" w14:paraId="7ED5D636" w14:textId="77777777" w:rsidTr="00EC7EB7">
        <w:tc>
          <w:tcPr>
            <w:tcW w:w="784" w:type="dxa"/>
          </w:tcPr>
          <w:p w14:paraId="1C458F76" w14:textId="77777777" w:rsidR="00314FF7" w:rsidRPr="00451A12" w:rsidRDefault="00314FF7" w:rsidP="00EC7EB7">
            <w:pPr>
              <w:rPr>
                <w:rFonts w:ascii="Times" w:hAnsi="Times" w:cs="Arial"/>
                <w:color w:val="000000"/>
              </w:rPr>
            </w:pPr>
            <w:proofErr w:type="spellStart"/>
            <w:r>
              <w:rPr>
                <w:rFonts w:ascii="Times" w:hAnsi="Times" w:cs="Arial"/>
                <w:color w:val="000000"/>
              </w:rPr>
              <w:t>anim</w:t>
            </w:r>
            <w:proofErr w:type="spellEnd"/>
          </w:p>
        </w:tc>
        <w:tc>
          <w:tcPr>
            <w:tcW w:w="1843" w:type="dxa"/>
          </w:tcPr>
          <w:p w14:paraId="339D70B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circoviridae</w:t>
            </w:r>
            <w:proofErr w:type="spellEnd"/>
          </w:p>
        </w:tc>
        <w:tc>
          <w:tcPr>
            <w:tcW w:w="1319" w:type="dxa"/>
          </w:tcPr>
          <w:p w14:paraId="39F91370" w14:textId="77777777" w:rsidR="00314FF7" w:rsidRPr="00451A12" w:rsidRDefault="00314FF7" w:rsidP="00EC7EB7">
            <w:pPr>
              <w:rPr>
                <w:rFonts w:ascii="Times" w:hAnsi="Times" w:cs="Arial"/>
                <w:color w:val="000000"/>
              </w:rPr>
            </w:pPr>
            <w:r w:rsidRPr="00451A12">
              <w:rPr>
                <w:rFonts w:ascii="Times" w:hAnsi="Times" w:cs="Arial"/>
                <w:color w:val="000000"/>
              </w:rPr>
              <w:t>7838</w:t>
            </w:r>
          </w:p>
        </w:tc>
        <w:tc>
          <w:tcPr>
            <w:tcW w:w="1369" w:type="dxa"/>
          </w:tcPr>
          <w:p w14:paraId="236B8110"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6E430053" w14:textId="77777777" w:rsidR="00314FF7" w:rsidRPr="00451A12" w:rsidRDefault="00314FF7" w:rsidP="00EC7EB7">
            <w:pPr>
              <w:rPr>
                <w:rFonts w:ascii="Times" w:hAnsi="Times" w:cs="Arial"/>
                <w:color w:val="000000"/>
              </w:rPr>
            </w:pPr>
            <w:r w:rsidRPr="00451A12">
              <w:rPr>
                <w:rFonts w:ascii="Times" w:hAnsi="Times" w:cs="Arial"/>
                <w:color w:val="000000"/>
              </w:rPr>
              <w:t>6.92</w:t>
            </w:r>
          </w:p>
        </w:tc>
        <w:tc>
          <w:tcPr>
            <w:tcW w:w="1197" w:type="dxa"/>
          </w:tcPr>
          <w:p w14:paraId="1B70753A" w14:textId="77777777" w:rsidR="00314FF7" w:rsidRPr="00451A12" w:rsidRDefault="00314FF7" w:rsidP="00EC7EB7">
            <w:pPr>
              <w:rPr>
                <w:rFonts w:ascii="Times" w:hAnsi="Times" w:cs="Arial"/>
                <w:color w:val="000000"/>
              </w:rPr>
            </w:pPr>
            <w:r w:rsidRPr="00451A12">
              <w:rPr>
                <w:rFonts w:ascii="Times" w:hAnsi="Times" w:cs="Arial"/>
                <w:color w:val="000000"/>
              </w:rPr>
              <w:t>2706</w:t>
            </w:r>
          </w:p>
        </w:tc>
        <w:tc>
          <w:tcPr>
            <w:tcW w:w="1486" w:type="dxa"/>
          </w:tcPr>
          <w:p w14:paraId="444DFC53" w14:textId="77777777" w:rsidR="00314FF7" w:rsidRPr="00451A12" w:rsidRDefault="00314FF7" w:rsidP="00EC7EB7">
            <w:pPr>
              <w:rPr>
                <w:rFonts w:ascii="Times" w:hAnsi="Times" w:cs="Arial"/>
                <w:color w:val="000000"/>
              </w:rPr>
            </w:pPr>
            <w:r w:rsidRPr="00451A12">
              <w:rPr>
                <w:rFonts w:ascii="Times" w:hAnsi="Times" w:cs="Arial"/>
                <w:color w:val="000000"/>
              </w:rPr>
              <w:t>542</w:t>
            </w:r>
          </w:p>
        </w:tc>
      </w:tr>
      <w:tr w:rsidR="00314FF7" w:rsidRPr="00451A12" w14:paraId="52F45D9F" w14:textId="77777777" w:rsidTr="00EC7EB7">
        <w:trPr>
          <w:trHeight w:val="242"/>
        </w:trPr>
        <w:tc>
          <w:tcPr>
            <w:tcW w:w="784" w:type="dxa"/>
          </w:tcPr>
          <w:p w14:paraId="6C87E28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40B550D"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phenuiviridae</w:t>
            </w:r>
            <w:proofErr w:type="spellEnd"/>
          </w:p>
        </w:tc>
        <w:tc>
          <w:tcPr>
            <w:tcW w:w="1319" w:type="dxa"/>
          </w:tcPr>
          <w:p w14:paraId="31CAAA1E" w14:textId="77777777" w:rsidR="00314FF7" w:rsidRPr="00451A12" w:rsidRDefault="00314FF7" w:rsidP="00EC7EB7">
            <w:pPr>
              <w:rPr>
                <w:rFonts w:ascii="Times" w:hAnsi="Times" w:cs="Arial"/>
                <w:color w:val="000000"/>
              </w:rPr>
            </w:pPr>
            <w:r w:rsidRPr="00451A12">
              <w:rPr>
                <w:rFonts w:ascii="Times" w:hAnsi="Times" w:cs="Arial"/>
                <w:color w:val="000000"/>
              </w:rPr>
              <w:t>4139</w:t>
            </w:r>
          </w:p>
        </w:tc>
        <w:tc>
          <w:tcPr>
            <w:tcW w:w="1369" w:type="dxa"/>
          </w:tcPr>
          <w:p w14:paraId="46ED04EF" w14:textId="77777777" w:rsidR="00314FF7" w:rsidRPr="00451A12" w:rsidRDefault="00314FF7" w:rsidP="00EC7EB7">
            <w:pPr>
              <w:rPr>
                <w:rFonts w:ascii="Times" w:hAnsi="Times" w:cs="Arial"/>
                <w:color w:val="000000"/>
              </w:rPr>
            </w:pPr>
            <w:r w:rsidRPr="007E2579">
              <w:rPr>
                <w:rFonts w:ascii="Times" w:hAnsi="Times" w:cs="Arial"/>
                <w:color w:val="000000"/>
              </w:rPr>
              <w:t>Rift Valley fever</w:t>
            </w:r>
          </w:p>
        </w:tc>
        <w:tc>
          <w:tcPr>
            <w:tcW w:w="858" w:type="dxa"/>
          </w:tcPr>
          <w:p w14:paraId="0DE31BF8" w14:textId="77777777" w:rsidR="00314FF7" w:rsidRPr="00451A12" w:rsidRDefault="00314FF7" w:rsidP="00EC7EB7">
            <w:pPr>
              <w:rPr>
                <w:rFonts w:ascii="Times" w:hAnsi="Times" w:cs="Arial"/>
                <w:color w:val="000000"/>
              </w:rPr>
            </w:pPr>
            <w:r w:rsidRPr="00451A12">
              <w:rPr>
                <w:rFonts w:ascii="Times" w:hAnsi="Times" w:cs="Arial"/>
                <w:color w:val="000000"/>
              </w:rPr>
              <w:t>4.86</w:t>
            </w:r>
          </w:p>
        </w:tc>
        <w:tc>
          <w:tcPr>
            <w:tcW w:w="1197" w:type="dxa"/>
          </w:tcPr>
          <w:p w14:paraId="5CB4B615" w14:textId="77777777" w:rsidR="00314FF7" w:rsidRPr="00451A12" w:rsidRDefault="00314FF7" w:rsidP="00EC7EB7">
            <w:pPr>
              <w:rPr>
                <w:rFonts w:ascii="Times" w:hAnsi="Times" w:cs="Arial"/>
                <w:color w:val="000000"/>
              </w:rPr>
            </w:pPr>
            <w:r w:rsidRPr="00451A12">
              <w:rPr>
                <w:rFonts w:ascii="Times" w:hAnsi="Times" w:cs="Arial"/>
                <w:color w:val="000000"/>
              </w:rPr>
              <w:t>1678</w:t>
            </w:r>
          </w:p>
        </w:tc>
        <w:tc>
          <w:tcPr>
            <w:tcW w:w="1486" w:type="dxa"/>
          </w:tcPr>
          <w:p w14:paraId="1BBA3E4A"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29B5D093" w14:textId="77777777" w:rsidTr="00EC7EB7">
        <w:tc>
          <w:tcPr>
            <w:tcW w:w="784" w:type="dxa"/>
          </w:tcPr>
          <w:p w14:paraId="03B87435"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64EC7C1"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coronaviridae</w:t>
            </w:r>
            <w:proofErr w:type="spellEnd"/>
          </w:p>
        </w:tc>
        <w:tc>
          <w:tcPr>
            <w:tcW w:w="1319" w:type="dxa"/>
          </w:tcPr>
          <w:p w14:paraId="2752214A" w14:textId="77777777" w:rsidR="00314FF7" w:rsidRPr="00451A12" w:rsidRDefault="00314FF7" w:rsidP="00EC7EB7">
            <w:pPr>
              <w:rPr>
                <w:rFonts w:ascii="Times" w:hAnsi="Times" w:cs="Arial"/>
                <w:color w:val="000000"/>
              </w:rPr>
            </w:pPr>
            <w:r w:rsidRPr="00451A12">
              <w:rPr>
                <w:rFonts w:ascii="Times" w:hAnsi="Times" w:cs="Arial"/>
                <w:color w:val="000000"/>
              </w:rPr>
              <w:t>19164</w:t>
            </w:r>
          </w:p>
        </w:tc>
        <w:tc>
          <w:tcPr>
            <w:tcW w:w="1369" w:type="dxa"/>
          </w:tcPr>
          <w:p w14:paraId="14D3D61F" w14:textId="77777777" w:rsidR="00314FF7" w:rsidRPr="00451A12" w:rsidRDefault="00314FF7" w:rsidP="00EC7EB7">
            <w:pPr>
              <w:rPr>
                <w:rFonts w:ascii="Times" w:hAnsi="Times" w:cs="Arial"/>
                <w:color w:val="000000"/>
              </w:rPr>
            </w:pPr>
            <w:r>
              <w:rPr>
                <w:rFonts w:ascii="Times" w:hAnsi="Times" w:cs="Arial"/>
                <w:color w:val="000000"/>
              </w:rPr>
              <w:t>SARS</w:t>
            </w:r>
          </w:p>
        </w:tc>
        <w:tc>
          <w:tcPr>
            <w:tcW w:w="858" w:type="dxa"/>
          </w:tcPr>
          <w:p w14:paraId="1DCA2C9E" w14:textId="77777777" w:rsidR="00314FF7" w:rsidRPr="00451A12" w:rsidRDefault="00314FF7" w:rsidP="00EC7EB7">
            <w:pPr>
              <w:rPr>
                <w:rFonts w:ascii="Times" w:hAnsi="Times" w:cs="Arial"/>
                <w:color w:val="000000"/>
              </w:rPr>
            </w:pPr>
            <w:r w:rsidRPr="00451A12">
              <w:rPr>
                <w:rFonts w:ascii="Times" w:hAnsi="Times" w:cs="Arial"/>
                <w:color w:val="000000"/>
              </w:rPr>
              <w:t>5.61</w:t>
            </w:r>
          </w:p>
        </w:tc>
        <w:tc>
          <w:tcPr>
            <w:tcW w:w="1197" w:type="dxa"/>
          </w:tcPr>
          <w:p w14:paraId="701E7C91" w14:textId="77777777" w:rsidR="00314FF7" w:rsidRPr="00451A12" w:rsidRDefault="00314FF7" w:rsidP="00EC7EB7">
            <w:pPr>
              <w:rPr>
                <w:rFonts w:ascii="Times" w:hAnsi="Times" w:cs="Arial"/>
                <w:color w:val="000000"/>
              </w:rPr>
            </w:pPr>
            <w:r w:rsidRPr="00451A12">
              <w:rPr>
                <w:rFonts w:ascii="Times" w:hAnsi="Times" w:cs="Arial"/>
                <w:color w:val="000000"/>
              </w:rPr>
              <w:t>1549</w:t>
            </w:r>
          </w:p>
        </w:tc>
        <w:tc>
          <w:tcPr>
            <w:tcW w:w="1486" w:type="dxa"/>
          </w:tcPr>
          <w:p w14:paraId="5C9DB857" w14:textId="77777777" w:rsidR="00314FF7" w:rsidRPr="00451A12" w:rsidRDefault="00314FF7" w:rsidP="00EC7EB7">
            <w:pPr>
              <w:rPr>
                <w:rFonts w:ascii="Times" w:hAnsi="Times" w:cs="Arial"/>
                <w:color w:val="000000"/>
              </w:rPr>
            </w:pPr>
            <w:r w:rsidRPr="00451A12">
              <w:rPr>
                <w:rFonts w:ascii="Times" w:hAnsi="Times" w:cs="Arial"/>
                <w:color w:val="000000"/>
              </w:rPr>
              <w:t>320</w:t>
            </w:r>
          </w:p>
        </w:tc>
      </w:tr>
      <w:tr w:rsidR="00314FF7" w:rsidRPr="00451A12" w14:paraId="4E74FA1B" w14:textId="77777777" w:rsidTr="00EC7EB7">
        <w:tc>
          <w:tcPr>
            <w:tcW w:w="784" w:type="dxa"/>
          </w:tcPr>
          <w:p w14:paraId="3F0F719E"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4E86888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potyviridae</w:t>
            </w:r>
            <w:proofErr w:type="spellEnd"/>
          </w:p>
        </w:tc>
        <w:tc>
          <w:tcPr>
            <w:tcW w:w="1319" w:type="dxa"/>
          </w:tcPr>
          <w:p w14:paraId="1A314E02" w14:textId="77777777" w:rsidR="00314FF7" w:rsidRPr="00451A12" w:rsidRDefault="00314FF7" w:rsidP="00EC7EB7">
            <w:pPr>
              <w:rPr>
                <w:rFonts w:ascii="Times" w:hAnsi="Times" w:cs="Arial"/>
                <w:color w:val="000000"/>
              </w:rPr>
            </w:pPr>
            <w:r w:rsidRPr="00451A12">
              <w:rPr>
                <w:rFonts w:ascii="Times" w:hAnsi="Times" w:cs="Arial"/>
                <w:color w:val="000000"/>
              </w:rPr>
              <w:t>16115</w:t>
            </w:r>
          </w:p>
        </w:tc>
        <w:tc>
          <w:tcPr>
            <w:tcW w:w="1369" w:type="dxa"/>
          </w:tcPr>
          <w:p w14:paraId="708A72D3" w14:textId="77777777" w:rsidR="00314FF7" w:rsidRPr="00451A12" w:rsidRDefault="00314FF7" w:rsidP="00EC7EB7">
            <w:pPr>
              <w:rPr>
                <w:rFonts w:ascii="Times" w:hAnsi="Times" w:cs="Arial"/>
                <w:color w:val="000000"/>
              </w:rPr>
            </w:pPr>
          </w:p>
        </w:tc>
        <w:tc>
          <w:tcPr>
            <w:tcW w:w="858" w:type="dxa"/>
          </w:tcPr>
          <w:p w14:paraId="0A63E92A" w14:textId="77777777" w:rsidR="00314FF7" w:rsidRPr="00451A12" w:rsidRDefault="00314FF7" w:rsidP="00EC7EB7">
            <w:pPr>
              <w:rPr>
                <w:rFonts w:ascii="Times" w:hAnsi="Times" w:cs="Arial"/>
                <w:color w:val="000000"/>
              </w:rPr>
            </w:pPr>
            <w:r w:rsidRPr="00451A12">
              <w:rPr>
                <w:rFonts w:ascii="Times" w:hAnsi="Times" w:cs="Arial"/>
                <w:color w:val="000000"/>
              </w:rPr>
              <w:t>3.63</w:t>
            </w:r>
          </w:p>
        </w:tc>
        <w:tc>
          <w:tcPr>
            <w:tcW w:w="1197" w:type="dxa"/>
          </w:tcPr>
          <w:p w14:paraId="35F4A1F0" w14:textId="77777777" w:rsidR="00314FF7" w:rsidRPr="00451A12" w:rsidRDefault="00314FF7" w:rsidP="00EC7EB7">
            <w:pPr>
              <w:rPr>
                <w:rFonts w:ascii="Times" w:hAnsi="Times" w:cs="Arial"/>
                <w:color w:val="000000"/>
              </w:rPr>
            </w:pPr>
            <w:r w:rsidRPr="00451A12">
              <w:rPr>
                <w:rFonts w:ascii="Times" w:hAnsi="Times" w:cs="Arial"/>
                <w:color w:val="000000"/>
              </w:rPr>
              <w:t>1536</w:t>
            </w:r>
          </w:p>
        </w:tc>
        <w:tc>
          <w:tcPr>
            <w:tcW w:w="1486" w:type="dxa"/>
          </w:tcPr>
          <w:p w14:paraId="04F53814" w14:textId="77777777" w:rsidR="00314FF7" w:rsidRPr="00451A12" w:rsidRDefault="00314FF7" w:rsidP="00EC7EB7">
            <w:pPr>
              <w:rPr>
                <w:rFonts w:ascii="Times" w:hAnsi="Times" w:cs="Arial"/>
                <w:color w:val="000000"/>
              </w:rPr>
            </w:pPr>
            <w:r w:rsidRPr="00451A12">
              <w:rPr>
                <w:rFonts w:ascii="Times" w:hAnsi="Times" w:cs="Arial"/>
                <w:color w:val="000000"/>
              </w:rPr>
              <w:t>843</w:t>
            </w:r>
          </w:p>
        </w:tc>
      </w:tr>
      <w:tr w:rsidR="00314FF7" w:rsidRPr="00451A12" w14:paraId="733CA912" w14:textId="77777777" w:rsidTr="00EC7EB7">
        <w:tc>
          <w:tcPr>
            <w:tcW w:w="784" w:type="dxa"/>
          </w:tcPr>
          <w:p w14:paraId="78ABC96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715A6E53"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papillomaviridae</w:t>
            </w:r>
            <w:proofErr w:type="spellEnd"/>
          </w:p>
        </w:tc>
        <w:tc>
          <w:tcPr>
            <w:tcW w:w="1319" w:type="dxa"/>
          </w:tcPr>
          <w:p w14:paraId="3547545F" w14:textId="77777777" w:rsidR="00314FF7" w:rsidRPr="00451A12" w:rsidRDefault="00314FF7" w:rsidP="00EC7EB7">
            <w:pPr>
              <w:rPr>
                <w:rFonts w:ascii="Times" w:hAnsi="Times" w:cs="Arial"/>
                <w:color w:val="000000"/>
              </w:rPr>
            </w:pPr>
            <w:r w:rsidRPr="00451A12">
              <w:rPr>
                <w:rFonts w:ascii="Times" w:hAnsi="Times" w:cs="Arial"/>
                <w:color w:val="000000"/>
              </w:rPr>
              <w:t>17847</w:t>
            </w:r>
          </w:p>
        </w:tc>
        <w:tc>
          <w:tcPr>
            <w:tcW w:w="1369" w:type="dxa"/>
          </w:tcPr>
          <w:p w14:paraId="0C7CA1D9" w14:textId="77777777" w:rsidR="00314FF7" w:rsidRPr="00451A12" w:rsidRDefault="00314FF7" w:rsidP="00EC7EB7">
            <w:pPr>
              <w:rPr>
                <w:rFonts w:ascii="Times" w:hAnsi="Times" w:cs="Arial"/>
                <w:color w:val="000000"/>
              </w:rPr>
            </w:pPr>
            <w:r>
              <w:rPr>
                <w:rFonts w:ascii="Times" w:hAnsi="Times" w:cs="Arial"/>
                <w:color w:val="000000"/>
              </w:rPr>
              <w:t>Warts, cancer</w:t>
            </w:r>
          </w:p>
        </w:tc>
        <w:tc>
          <w:tcPr>
            <w:tcW w:w="858" w:type="dxa"/>
          </w:tcPr>
          <w:p w14:paraId="2459B370" w14:textId="77777777" w:rsidR="00314FF7" w:rsidRPr="00451A12" w:rsidRDefault="00314FF7" w:rsidP="00EC7EB7">
            <w:pPr>
              <w:rPr>
                <w:rFonts w:ascii="Times" w:hAnsi="Times" w:cs="Arial"/>
                <w:color w:val="000000"/>
              </w:rPr>
            </w:pPr>
            <w:r w:rsidRPr="00451A12">
              <w:rPr>
                <w:rFonts w:ascii="Times" w:hAnsi="Times" w:cs="Arial"/>
                <w:color w:val="000000"/>
              </w:rPr>
              <w:t>8.14</w:t>
            </w:r>
          </w:p>
        </w:tc>
        <w:tc>
          <w:tcPr>
            <w:tcW w:w="1197" w:type="dxa"/>
          </w:tcPr>
          <w:p w14:paraId="20458C9B" w14:textId="77777777" w:rsidR="00314FF7" w:rsidRPr="00451A12" w:rsidRDefault="00314FF7" w:rsidP="00EC7EB7">
            <w:pPr>
              <w:rPr>
                <w:rFonts w:ascii="Times" w:hAnsi="Times" w:cs="Arial"/>
                <w:color w:val="000000"/>
              </w:rPr>
            </w:pPr>
            <w:r w:rsidRPr="00451A12">
              <w:rPr>
                <w:rFonts w:ascii="Times" w:hAnsi="Times" w:cs="Arial"/>
                <w:color w:val="000000"/>
              </w:rPr>
              <w:t>1364</w:t>
            </w:r>
          </w:p>
        </w:tc>
        <w:tc>
          <w:tcPr>
            <w:tcW w:w="1486" w:type="dxa"/>
          </w:tcPr>
          <w:p w14:paraId="272FE3A3" w14:textId="77777777" w:rsidR="00314FF7" w:rsidRPr="00451A12" w:rsidRDefault="00314FF7" w:rsidP="00EC7EB7">
            <w:pPr>
              <w:rPr>
                <w:rFonts w:ascii="Times" w:hAnsi="Times" w:cs="Arial"/>
                <w:color w:val="000000"/>
              </w:rPr>
            </w:pPr>
            <w:r w:rsidRPr="00451A12">
              <w:rPr>
                <w:rFonts w:ascii="Times" w:hAnsi="Times" w:cs="Arial"/>
                <w:color w:val="000000"/>
              </w:rPr>
              <w:t>359</w:t>
            </w:r>
          </w:p>
        </w:tc>
      </w:tr>
      <w:tr w:rsidR="00314FF7" w:rsidRPr="00451A12" w14:paraId="056C870E" w14:textId="77777777" w:rsidTr="00EC7EB7">
        <w:tc>
          <w:tcPr>
            <w:tcW w:w="784" w:type="dxa"/>
          </w:tcPr>
          <w:p w14:paraId="792F14F7" w14:textId="77777777" w:rsidR="00314FF7" w:rsidRPr="00451A12" w:rsidRDefault="00314FF7" w:rsidP="00EC7EB7">
            <w:pPr>
              <w:rPr>
                <w:rFonts w:ascii="Times" w:hAnsi="Times" w:cs="Arial"/>
                <w:color w:val="000000"/>
              </w:rPr>
            </w:pPr>
            <w:r>
              <w:rPr>
                <w:rFonts w:ascii="Times" w:hAnsi="Times" w:cs="Arial"/>
                <w:color w:val="000000"/>
              </w:rPr>
              <w:t>DNA</w:t>
            </w:r>
          </w:p>
        </w:tc>
        <w:tc>
          <w:tcPr>
            <w:tcW w:w="1843" w:type="dxa"/>
          </w:tcPr>
          <w:p w14:paraId="1E444AA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polyomaviridae</w:t>
            </w:r>
            <w:proofErr w:type="spellEnd"/>
          </w:p>
        </w:tc>
        <w:tc>
          <w:tcPr>
            <w:tcW w:w="1319" w:type="dxa"/>
          </w:tcPr>
          <w:p w14:paraId="3CEFE8EA" w14:textId="77777777" w:rsidR="00314FF7" w:rsidRPr="00451A12" w:rsidRDefault="00314FF7" w:rsidP="00EC7EB7">
            <w:pPr>
              <w:rPr>
                <w:rFonts w:ascii="Times" w:hAnsi="Times" w:cs="Arial"/>
                <w:color w:val="000000"/>
              </w:rPr>
            </w:pPr>
            <w:r w:rsidRPr="00451A12">
              <w:rPr>
                <w:rFonts w:ascii="Times" w:hAnsi="Times" w:cs="Arial"/>
                <w:color w:val="000000"/>
              </w:rPr>
              <w:t>8604</w:t>
            </w:r>
          </w:p>
        </w:tc>
        <w:tc>
          <w:tcPr>
            <w:tcW w:w="1369" w:type="dxa"/>
          </w:tcPr>
          <w:p w14:paraId="5AC73E76" w14:textId="77777777" w:rsidR="00314FF7" w:rsidRPr="00451A12" w:rsidRDefault="00314FF7" w:rsidP="00EC7EB7">
            <w:pPr>
              <w:rPr>
                <w:rFonts w:ascii="Times" w:hAnsi="Times" w:cs="Arial"/>
                <w:color w:val="000000"/>
              </w:rPr>
            </w:pPr>
            <w:r>
              <w:rPr>
                <w:rFonts w:ascii="Times" w:hAnsi="Times" w:cs="Arial"/>
                <w:color w:val="000000"/>
              </w:rPr>
              <w:t>Rare cancers</w:t>
            </w:r>
          </w:p>
        </w:tc>
        <w:tc>
          <w:tcPr>
            <w:tcW w:w="858" w:type="dxa"/>
          </w:tcPr>
          <w:p w14:paraId="28B40C76" w14:textId="77777777" w:rsidR="00314FF7" w:rsidRPr="00451A12" w:rsidRDefault="00314FF7" w:rsidP="00EC7EB7">
            <w:pPr>
              <w:rPr>
                <w:rFonts w:ascii="Times" w:hAnsi="Times" w:cs="Arial"/>
                <w:color w:val="000000"/>
              </w:rPr>
            </w:pPr>
            <w:r w:rsidRPr="00451A12">
              <w:rPr>
                <w:rFonts w:ascii="Times" w:hAnsi="Times" w:cs="Arial"/>
                <w:color w:val="000000"/>
              </w:rPr>
              <w:t>10.60</w:t>
            </w:r>
          </w:p>
        </w:tc>
        <w:tc>
          <w:tcPr>
            <w:tcW w:w="1197" w:type="dxa"/>
          </w:tcPr>
          <w:p w14:paraId="1E4ECB4F" w14:textId="77777777" w:rsidR="00314FF7" w:rsidRPr="00451A12" w:rsidRDefault="00314FF7" w:rsidP="00EC7EB7">
            <w:pPr>
              <w:rPr>
                <w:rFonts w:ascii="Times" w:hAnsi="Times" w:cs="Arial"/>
                <w:color w:val="000000"/>
              </w:rPr>
            </w:pPr>
            <w:r w:rsidRPr="00451A12">
              <w:rPr>
                <w:rFonts w:ascii="Times" w:hAnsi="Times" w:cs="Arial"/>
                <w:color w:val="000000"/>
              </w:rPr>
              <w:t>1277</w:t>
            </w:r>
          </w:p>
        </w:tc>
        <w:tc>
          <w:tcPr>
            <w:tcW w:w="1486" w:type="dxa"/>
          </w:tcPr>
          <w:p w14:paraId="4FDA5144" w14:textId="77777777" w:rsidR="00314FF7" w:rsidRPr="00451A12" w:rsidRDefault="00314FF7" w:rsidP="00EC7EB7">
            <w:pPr>
              <w:rPr>
                <w:rFonts w:ascii="Times" w:hAnsi="Times" w:cs="Arial"/>
                <w:color w:val="000000"/>
              </w:rPr>
            </w:pPr>
            <w:r w:rsidRPr="00451A12">
              <w:rPr>
                <w:rFonts w:ascii="Times" w:hAnsi="Times" w:cs="Arial"/>
                <w:color w:val="000000"/>
              </w:rPr>
              <w:t>164</w:t>
            </w:r>
          </w:p>
        </w:tc>
      </w:tr>
      <w:tr w:rsidR="00314FF7" w:rsidRPr="00451A12" w14:paraId="73900AFD" w14:textId="77777777" w:rsidTr="00EC7EB7">
        <w:tc>
          <w:tcPr>
            <w:tcW w:w="784" w:type="dxa"/>
          </w:tcPr>
          <w:p w14:paraId="2F85E66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3EE4A761" w14:textId="77777777" w:rsidR="00314FF7" w:rsidRPr="00451A12" w:rsidRDefault="00314FF7" w:rsidP="00EC7EB7">
            <w:pPr>
              <w:rPr>
                <w:rFonts w:ascii="Times" w:hAnsi="Times" w:cs="Arial"/>
                <w:color w:val="000000"/>
              </w:rPr>
            </w:pPr>
            <w:r w:rsidRPr="00451A12">
              <w:rPr>
                <w:rFonts w:ascii="Times" w:hAnsi="Times" w:cs="Arial"/>
                <w:color w:val="000000"/>
              </w:rPr>
              <w:t>filoviridae</w:t>
            </w:r>
          </w:p>
        </w:tc>
        <w:tc>
          <w:tcPr>
            <w:tcW w:w="1319" w:type="dxa"/>
          </w:tcPr>
          <w:p w14:paraId="64F60349" w14:textId="77777777" w:rsidR="00314FF7" w:rsidRPr="00451A12" w:rsidRDefault="00314FF7" w:rsidP="00EC7EB7">
            <w:pPr>
              <w:rPr>
                <w:rFonts w:ascii="Times" w:hAnsi="Times" w:cs="Arial"/>
                <w:color w:val="000000"/>
              </w:rPr>
            </w:pPr>
            <w:r w:rsidRPr="00451A12">
              <w:rPr>
                <w:rFonts w:ascii="Times" w:hAnsi="Times" w:cs="Arial"/>
                <w:color w:val="000000"/>
              </w:rPr>
              <w:t>2165</w:t>
            </w:r>
          </w:p>
        </w:tc>
        <w:tc>
          <w:tcPr>
            <w:tcW w:w="1369" w:type="dxa"/>
          </w:tcPr>
          <w:p w14:paraId="4CE8F98F" w14:textId="77777777" w:rsidR="00314FF7" w:rsidRPr="00451A12" w:rsidRDefault="00314FF7" w:rsidP="00EC7EB7">
            <w:pPr>
              <w:rPr>
                <w:rFonts w:ascii="Times" w:hAnsi="Times" w:cs="Arial"/>
                <w:color w:val="000000"/>
              </w:rPr>
            </w:pPr>
            <w:r>
              <w:rPr>
                <w:rFonts w:ascii="Times" w:hAnsi="Times" w:cs="Arial"/>
                <w:color w:val="000000"/>
              </w:rPr>
              <w:t>Ebola</w:t>
            </w:r>
          </w:p>
        </w:tc>
        <w:tc>
          <w:tcPr>
            <w:tcW w:w="858" w:type="dxa"/>
          </w:tcPr>
          <w:p w14:paraId="20BACE53" w14:textId="77777777" w:rsidR="00314FF7" w:rsidRPr="00451A12" w:rsidRDefault="00314FF7" w:rsidP="00EC7EB7">
            <w:pPr>
              <w:rPr>
                <w:rFonts w:ascii="Times" w:hAnsi="Times" w:cs="Arial"/>
                <w:color w:val="000000"/>
              </w:rPr>
            </w:pPr>
            <w:r w:rsidRPr="00451A12">
              <w:rPr>
                <w:rFonts w:ascii="Times" w:hAnsi="Times" w:cs="Arial"/>
                <w:color w:val="000000"/>
              </w:rPr>
              <w:t>23.53</w:t>
            </w:r>
          </w:p>
        </w:tc>
        <w:tc>
          <w:tcPr>
            <w:tcW w:w="1197" w:type="dxa"/>
          </w:tcPr>
          <w:p w14:paraId="398A04CB" w14:textId="77777777" w:rsidR="00314FF7" w:rsidRPr="00451A12" w:rsidRDefault="00314FF7" w:rsidP="00EC7EB7">
            <w:pPr>
              <w:rPr>
                <w:rFonts w:ascii="Times" w:hAnsi="Times" w:cs="Arial"/>
                <w:color w:val="000000"/>
              </w:rPr>
            </w:pPr>
            <w:r w:rsidRPr="00451A12">
              <w:rPr>
                <w:rFonts w:ascii="Times" w:hAnsi="Times" w:cs="Arial"/>
                <w:color w:val="000000"/>
              </w:rPr>
              <w:t>1259</w:t>
            </w:r>
          </w:p>
        </w:tc>
        <w:tc>
          <w:tcPr>
            <w:tcW w:w="1486" w:type="dxa"/>
          </w:tcPr>
          <w:p w14:paraId="7EE6B3E3" w14:textId="77777777" w:rsidR="00314FF7" w:rsidRPr="00451A12" w:rsidRDefault="00314FF7" w:rsidP="00EC7EB7">
            <w:pPr>
              <w:rPr>
                <w:rFonts w:ascii="Times" w:hAnsi="Times" w:cs="Arial"/>
                <w:color w:val="000000"/>
              </w:rPr>
            </w:pPr>
            <w:r w:rsidRPr="00451A12">
              <w:rPr>
                <w:rFonts w:ascii="Times" w:hAnsi="Times" w:cs="Arial"/>
                <w:color w:val="000000"/>
              </w:rPr>
              <w:t>37</w:t>
            </w:r>
          </w:p>
        </w:tc>
      </w:tr>
      <w:tr w:rsidR="00314FF7" w:rsidRPr="00451A12" w14:paraId="25B78800" w14:textId="77777777" w:rsidTr="00EC7EB7">
        <w:tc>
          <w:tcPr>
            <w:tcW w:w="784" w:type="dxa"/>
          </w:tcPr>
          <w:p w14:paraId="7802921B"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ABFBF0"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togaviridae</w:t>
            </w:r>
            <w:proofErr w:type="spellEnd"/>
          </w:p>
        </w:tc>
        <w:tc>
          <w:tcPr>
            <w:tcW w:w="1319" w:type="dxa"/>
          </w:tcPr>
          <w:p w14:paraId="01ECEFD9" w14:textId="77777777" w:rsidR="00314FF7" w:rsidRPr="00451A12" w:rsidRDefault="00314FF7" w:rsidP="00EC7EB7">
            <w:pPr>
              <w:rPr>
                <w:rFonts w:ascii="Times" w:hAnsi="Times" w:cs="Arial"/>
                <w:color w:val="000000"/>
              </w:rPr>
            </w:pPr>
            <w:r w:rsidRPr="00451A12">
              <w:rPr>
                <w:rFonts w:ascii="Times" w:hAnsi="Times" w:cs="Arial"/>
                <w:color w:val="000000"/>
              </w:rPr>
              <w:t>8924</w:t>
            </w:r>
          </w:p>
        </w:tc>
        <w:tc>
          <w:tcPr>
            <w:tcW w:w="1369" w:type="dxa"/>
          </w:tcPr>
          <w:p w14:paraId="79B9FA25" w14:textId="77777777" w:rsidR="00314FF7" w:rsidRPr="00451A12" w:rsidRDefault="00314FF7" w:rsidP="00EC7EB7">
            <w:pPr>
              <w:rPr>
                <w:rFonts w:ascii="Times" w:hAnsi="Times" w:cs="Arial"/>
                <w:color w:val="000000"/>
              </w:rPr>
            </w:pPr>
            <w:r>
              <w:rPr>
                <w:rFonts w:ascii="Times" w:hAnsi="Times" w:cs="Arial"/>
                <w:color w:val="000000"/>
              </w:rPr>
              <w:t>rubella</w:t>
            </w:r>
          </w:p>
        </w:tc>
        <w:tc>
          <w:tcPr>
            <w:tcW w:w="858" w:type="dxa"/>
          </w:tcPr>
          <w:p w14:paraId="6EBE64FD" w14:textId="77777777" w:rsidR="00314FF7" w:rsidRPr="00451A12" w:rsidRDefault="00314FF7" w:rsidP="00EC7EB7">
            <w:pPr>
              <w:rPr>
                <w:rFonts w:ascii="Times" w:hAnsi="Times" w:cs="Arial"/>
                <w:color w:val="000000"/>
              </w:rPr>
            </w:pPr>
            <w:r w:rsidRPr="00451A12">
              <w:rPr>
                <w:rFonts w:ascii="Times" w:hAnsi="Times" w:cs="Arial"/>
                <w:color w:val="000000"/>
              </w:rPr>
              <w:t>16.25</w:t>
            </w:r>
          </w:p>
        </w:tc>
        <w:tc>
          <w:tcPr>
            <w:tcW w:w="1197" w:type="dxa"/>
          </w:tcPr>
          <w:p w14:paraId="19351EF2" w14:textId="77777777" w:rsidR="00314FF7" w:rsidRPr="00451A12" w:rsidRDefault="00314FF7" w:rsidP="00EC7EB7">
            <w:pPr>
              <w:rPr>
                <w:rFonts w:ascii="Times" w:hAnsi="Times" w:cs="Arial"/>
                <w:color w:val="000000"/>
              </w:rPr>
            </w:pPr>
            <w:r w:rsidRPr="00451A12">
              <w:rPr>
                <w:rFonts w:ascii="Times" w:hAnsi="Times" w:cs="Arial"/>
                <w:color w:val="000000"/>
              </w:rPr>
              <w:t>1239</w:t>
            </w:r>
          </w:p>
        </w:tc>
        <w:tc>
          <w:tcPr>
            <w:tcW w:w="1486" w:type="dxa"/>
          </w:tcPr>
          <w:p w14:paraId="25F0E615" w14:textId="77777777" w:rsidR="00314FF7" w:rsidRPr="00451A12" w:rsidRDefault="00314FF7" w:rsidP="00EC7EB7">
            <w:pPr>
              <w:rPr>
                <w:rFonts w:ascii="Times" w:hAnsi="Times" w:cs="Arial"/>
                <w:color w:val="000000"/>
              </w:rPr>
            </w:pPr>
            <w:r w:rsidRPr="00451A12">
              <w:rPr>
                <w:rFonts w:ascii="Times" w:hAnsi="Times" w:cs="Arial"/>
                <w:color w:val="000000"/>
              </w:rPr>
              <w:t>137</w:t>
            </w:r>
          </w:p>
        </w:tc>
      </w:tr>
      <w:tr w:rsidR="00314FF7" w:rsidRPr="00451A12" w14:paraId="4A1275A7" w14:textId="77777777" w:rsidTr="00EC7EB7">
        <w:tc>
          <w:tcPr>
            <w:tcW w:w="784" w:type="dxa"/>
          </w:tcPr>
          <w:p w14:paraId="0CE92F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8D80612"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pneumoviridae</w:t>
            </w:r>
            <w:proofErr w:type="spellEnd"/>
          </w:p>
        </w:tc>
        <w:tc>
          <w:tcPr>
            <w:tcW w:w="1319" w:type="dxa"/>
          </w:tcPr>
          <w:p w14:paraId="426DE024" w14:textId="77777777" w:rsidR="00314FF7" w:rsidRPr="00451A12" w:rsidRDefault="00314FF7" w:rsidP="00EC7EB7">
            <w:pPr>
              <w:rPr>
                <w:rFonts w:ascii="Times" w:hAnsi="Times" w:cs="Arial"/>
                <w:color w:val="000000"/>
              </w:rPr>
            </w:pPr>
            <w:r w:rsidRPr="00451A12">
              <w:rPr>
                <w:rFonts w:ascii="Times" w:hAnsi="Times" w:cs="Arial"/>
                <w:color w:val="000000"/>
              </w:rPr>
              <w:t>22578</w:t>
            </w:r>
          </w:p>
        </w:tc>
        <w:tc>
          <w:tcPr>
            <w:tcW w:w="1369" w:type="dxa"/>
          </w:tcPr>
          <w:p w14:paraId="0C3CABBC" w14:textId="77777777" w:rsidR="00314FF7" w:rsidRPr="00451A12" w:rsidRDefault="00314FF7" w:rsidP="00EC7EB7">
            <w:pPr>
              <w:rPr>
                <w:rFonts w:ascii="Times" w:hAnsi="Times" w:cs="Arial"/>
                <w:color w:val="000000"/>
              </w:rPr>
            </w:pPr>
            <w:r>
              <w:rPr>
                <w:rFonts w:ascii="Times" w:hAnsi="Times" w:cs="Arial"/>
                <w:color w:val="000000"/>
              </w:rPr>
              <w:t>Cold-like</w:t>
            </w:r>
          </w:p>
        </w:tc>
        <w:tc>
          <w:tcPr>
            <w:tcW w:w="858" w:type="dxa"/>
          </w:tcPr>
          <w:p w14:paraId="0E94F8EE" w14:textId="77777777" w:rsidR="00314FF7" w:rsidRPr="00451A12" w:rsidRDefault="00314FF7" w:rsidP="00EC7EB7">
            <w:pPr>
              <w:rPr>
                <w:rFonts w:ascii="Times" w:hAnsi="Times" w:cs="Arial"/>
                <w:color w:val="000000"/>
              </w:rPr>
            </w:pPr>
            <w:r w:rsidRPr="00451A12">
              <w:rPr>
                <w:rFonts w:ascii="Times" w:hAnsi="Times" w:cs="Arial"/>
                <w:color w:val="000000"/>
              </w:rPr>
              <w:t>13.08</w:t>
            </w:r>
          </w:p>
        </w:tc>
        <w:tc>
          <w:tcPr>
            <w:tcW w:w="1197" w:type="dxa"/>
          </w:tcPr>
          <w:p w14:paraId="041E8DB1" w14:textId="77777777" w:rsidR="00314FF7" w:rsidRPr="00451A12" w:rsidRDefault="00314FF7" w:rsidP="00EC7EB7">
            <w:pPr>
              <w:rPr>
                <w:rFonts w:ascii="Times" w:hAnsi="Times" w:cs="Arial"/>
                <w:color w:val="000000"/>
              </w:rPr>
            </w:pPr>
            <w:r w:rsidRPr="00451A12">
              <w:rPr>
                <w:rFonts w:ascii="Times" w:hAnsi="Times" w:cs="Arial"/>
                <w:color w:val="000000"/>
              </w:rPr>
              <w:t>1231</w:t>
            </w:r>
          </w:p>
        </w:tc>
        <w:tc>
          <w:tcPr>
            <w:tcW w:w="1486" w:type="dxa"/>
          </w:tcPr>
          <w:p w14:paraId="232E80DD" w14:textId="77777777" w:rsidR="00314FF7" w:rsidRPr="00451A12" w:rsidRDefault="00314FF7" w:rsidP="00EC7EB7">
            <w:pPr>
              <w:rPr>
                <w:rFonts w:ascii="Times" w:hAnsi="Times" w:cs="Arial"/>
                <w:color w:val="000000"/>
              </w:rPr>
            </w:pPr>
            <w:r w:rsidRPr="00451A12">
              <w:rPr>
                <w:rFonts w:ascii="Times" w:hAnsi="Times" w:cs="Arial"/>
                <w:color w:val="000000"/>
              </w:rPr>
              <w:t>61</w:t>
            </w:r>
          </w:p>
        </w:tc>
      </w:tr>
      <w:tr w:rsidR="00314FF7" w:rsidRPr="00451A12" w14:paraId="1829B14C" w14:textId="77777777" w:rsidTr="00EC7EB7">
        <w:tc>
          <w:tcPr>
            <w:tcW w:w="784" w:type="dxa"/>
          </w:tcPr>
          <w:p w14:paraId="41385991" w14:textId="77777777" w:rsidR="00314FF7" w:rsidRPr="00451A12" w:rsidRDefault="00314FF7" w:rsidP="00EC7EB7">
            <w:pPr>
              <w:rPr>
                <w:rFonts w:ascii="Times" w:hAnsi="Times" w:cs="Arial"/>
                <w:color w:val="000000"/>
              </w:rPr>
            </w:pPr>
            <w:r>
              <w:rPr>
                <w:rFonts w:ascii="Times" w:hAnsi="Times" w:cs="Arial"/>
                <w:color w:val="000000"/>
              </w:rPr>
              <w:t>plant</w:t>
            </w:r>
          </w:p>
        </w:tc>
        <w:tc>
          <w:tcPr>
            <w:tcW w:w="1843" w:type="dxa"/>
          </w:tcPr>
          <w:p w14:paraId="29D0D79C"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nanoviridae</w:t>
            </w:r>
            <w:proofErr w:type="spellEnd"/>
          </w:p>
        </w:tc>
        <w:tc>
          <w:tcPr>
            <w:tcW w:w="1319" w:type="dxa"/>
          </w:tcPr>
          <w:p w14:paraId="4BEC3D89" w14:textId="77777777" w:rsidR="00314FF7" w:rsidRPr="00451A12" w:rsidRDefault="00314FF7" w:rsidP="00EC7EB7">
            <w:pPr>
              <w:rPr>
                <w:rFonts w:ascii="Times" w:hAnsi="Times" w:cs="Arial"/>
                <w:color w:val="000000"/>
              </w:rPr>
            </w:pPr>
            <w:r w:rsidRPr="00451A12">
              <w:rPr>
                <w:rFonts w:ascii="Times" w:hAnsi="Times" w:cs="Arial"/>
                <w:color w:val="000000"/>
              </w:rPr>
              <w:t>3110</w:t>
            </w:r>
          </w:p>
        </w:tc>
        <w:tc>
          <w:tcPr>
            <w:tcW w:w="1369" w:type="dxa"/>
          </w:tcPr>
          <w:p w14:paraId="41017DA5" w14:textId="77777777" w:rsidR="00314FF7" w:rsidRPr="00451A12" w:rsidRDefault="00314FF7" w:rsidP="00EC7EB7">
            <w:pPr>
              <w:rPr>
                <w:rFonts w:ascii="Times" w:hAnsi="Times" w:cs="Arial"/>
                <w:color w:val="000000"/>
              </w:rPr>
            </w:pPr>
            <w:r>
              <w:rPr>
                <w:rFonts w:ascii="Times" w:hAnsi="Times" w:cs="Arial"/>
                <w:color w:val="000000"/>
              </w:rPr>
              <w:t>---</w:t>
            </w:r>
          </w:p>
        </w:tc>
        <w:tc>
          <w:tcPr>
            <w:tcW w:w="858" w:type="dxa"/>
          </w:tcPr>
          <w:p w14:paraId="713E0AB7" w14:textId="77777777" w:rsidR="00314FF7" w:rsidRPr="00451A12" w:rsidRDefault="00314FF7" w:rsidP="00EC7EB7">
            <w:pPr>
              <w:rPr>
                <w:rFonts w:ascii="Times" w:hAnsi="Times" w:cs="Arial"/>
                <w:color w:val="000000"/>
              </w:rPr>
            </w:pPr>
            <w:r w:rsidRPr="00451A12">
              <w:rPr>
                <w:rFonts w:ascii="Times" w:hAnsi="Times" w:cs="Arial"/>
                <w:color w:val="000000"/>
              </w:rPr>
              <w:t>4.92</w:t>
            </w:r>
          </w:p>
        </w:tc>
        <w:tc>
          <w:tcPr>
            <w:tcW w:w="1197" w:type="dxa"/>
          </w:tcPr>
          <w:p w14:paraId="742DFE45" w14:textId="77777777" w:rsidR="00314FF7" w:rsidRPr="00451A12" w:rsidRDefault="00314FF7" w:rsidP="00EC7EB7">
            <w:pPr>
              <w:rPr>
                <w:rFonts w:ascii="Times" w:hAnsi="Times" w:cs="Arial"/>
                <w:color w:val="000000"/>
              </w:rPr>
            </w:pPr>
            <w:r w:rsidRPr="00451A12">
              <w:rPr>
                <w:rFonts w:ascii="Times" w:hAnsi="Times" w:cs="Arial"/>
                <w:color w:val="000000"/>
              </w:rPr>
              <w:t>1183</w:t>
            </w:r>
          </w:p>
        </w:tc>
        <w:tc>
          <w:tcPr>
            <w:tcW w:w="1486" w:type="dxa"/>
          </w:tcPr>
          <w:p w14:paraId="23809D92" w14:textId="77777777" w:rsidR="00314FF7" w:rsidRPr="00451A12" w:rsidRDefault="00314FF7" w:rsidP="00EC7EB7">
            <w:pPr>
              <w:rPr>
                <w:rFonts w:ascii="Times" w:hAnsi="Times" w:cs="Arial"/>
                <w:color w:val="000000"/>
              </w:rPr>
            </w:pPr>
            <w:r w:rsidRPr="00451A12">
              <w:rPr>
                <w:rFonts w:ascii="Times" w:hAnsi="Times" w:cs="Arial"/>
                <w:color w:val="000000"/>
              </w:rPr>
              <w:t>282</w:t>
            </w:r>
          </w:p>
        </w:tc>
      </w:tr>
      <w:tr w:rsidR="00314FF7" w:rsidRPr="00451A12" w14:paraId="1BCF2F12" w14:textId="77777777" w:rsidTr="00EC7EB7">
        <w:tc>
          <w:tcPr>
            <w:tcW w:w="784" w:type="dxa"/>
          </w:tcPr>
          <w:p w14:paraId="1283807C"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59E4E0A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caliciviridae</w:t>
            </w:r>
            <w:proofErr w:type="spellEnd"/>
          </w:p>
        </w:tc>
        <w:tc>
          <w:tcPr>
            <w:tcW w:w="1319" w:type="dxa"/>
          </w:tcPr>
          <w:p w14:paraId="3C8B24B6" w14:textId="77777777" w:rsidR="00314FF7" w:rsidRPr="00451A12" w:rsidRDefault="00314FF7" w:rsidP="00EC7EB7">
            <w:pPr>
              <w:rPr>
                <w:rFonts w:ascii="Times" w:hAnsi="Times" w:cs="Arial"/>
                <w:color w:val="000000"/>
              </w:rPr>
            </w:pPr>
            <w:r w:rsidRPr="00451A12">
              <w:rPr>
                <w:rFonts w:ascii="Times" w:hAnsi="Times" w:cs="Arial"/>
                <w:color w:val="000000"/>
              </w:rPr>
              <w:t>32405</w:t>
            </w:r>
          </w:p>
        </w:tc>
        <w:tc>
          <w:tcPr>
            <w:tcW w:w="1369" w:type="dxa"/>
          </w:tcPr>
          <w:p w14:paraId="410C1CE1" w14:textId="77777777" w:rsidR="00314FF7" w:rsidRPr="00451A12" w:rsidRDefault="00314FF7" w:rsidP="00EC7EB7">
            <w:pPr>
              <w:rPr>
                <w:rFonts w:ascii="Times" w:hAnsi="Times" w:cs="Arial"/>
                <w:color w:val="000000"/>
              </w:rPr>
            </w:pPr>
            <w:r w:rsidRPr="00656615">
              <w:rPr>
                <w:rFonts w:ascii="Times" w:hAnsi="Times" w:cs="Arial"/>
                <w:color w:val="000000"/>
              </w:rPr>
              <w:t>gastroenteritis</w:t>
            </w:r>
          </w:p>
        </w:tc>
        <w:tc>
          <w:tcPr>
            <w:tcW w:w="858" w:type="dxa"/>
          </w:tcPr>
          <w:p w14:paraId="08BCB783" w14:textId="77777777" w:rsidR="00314FF7" w:rsidRPr="00451A12" w:rsidRDefault="00314FF7" w:rsidP="00EC7EB7">
            <w:pPr>
              <w:rPr>
                <w:rFonts w:ascii="Times" w:hAnsi="Times" w:cs="Arial"/>
                <w:color w:val="000000"/>
              </w:rPr>
            </w:pPr>
            <w:r w:rsidRPr="00451A12">
              <w:rPr>
                <w:rFonts w:ascii="Times" w:hAnsi="Times" w:cs="Arial"/>
                <w:color w:val="000000"/>
              </w:rPr>
              <w:t>5.30</w:t>
            </w:r>
          </w:p>
        </w:tc>
        <w:tc>
          <w:tcPr>
            <w:tcW w:w="1197" w:type="dxa"/>
          </w:tcPr>
          <w:p w14:paraId="4AD8D2EA" w14:textId="77777777" w:rsidR="00314FF7" w:rsidRPr="00451A12" w:rsidRDefault="00314FF7" w:rsidP="00EC7EB7">
            <w:pPr>
              <w:rPr>
                <w:rFonts w:ascii="Times" w:hAnsi="Times" w:cs="Arial"/>
                <w:color w:val="000000"/>
              </w:rPr>
            </w:pPr>
            <w:r w:rsidRPr="00451A12">
              <w:rPr>
                <w:rFonts w:ascii="Times" w:hAnsi="Times" w:cs="Arial"/>
                <w:color w:val="000000"/>
              </w:rPr>
              <w:t>1072</w:t>
            </w:r>
          </w:p>
        </w:tc>
        <w:tc>
          <w:tcPr>
            <w:tcW w:w="1486" w:type="dxa"/>
          </w:tcPr>
          <w:p w14:paraId="7B2028EE" w14:textId="77777777" w:rsidR="00314FF7" w:rsidRPr="00451A12" w:rsidRDefault="00314FF7" w:rsidP="00EC7EB7">
            <w:pPr>
              <w:rPr>
                <w:rFonts w:ascii="Times" w:hAnsi="Times" w:cs="Arial"/>
                <w:color w:val="000000"/>
              </w:rPr>
            </w:pPr>
            <w:r w:rsidRPr="00451A12">
              <w:rPr>
                <w:rFonts w:ascii="Times" w:hAnsi="Times" w:cs="Arial"/>
                <w:color w:val="000000"/>
              </w:rPr>
              <w:t>292</w:t>
            </w:r>
          </w:p>
        </w:tc>
      </w:tr>
      <w:tr w:rsidR="00314FF7" w:rsidRPr="00451A12" w14:paraId="3BA42DC7" w14:textId="77777777" w:rsidTr="00EC7EB7">
        <w:tc>
          <w:tcPr>
            <w:tcW w:w="784" w:type="dxa"/>
          </w:tcPr>
          <w:p w14:paraId="764D7BB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158FDB79"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paramyxoviridae</w:t>
            </w:r>
            <w:proofErr w:type="spellEnd"/>
          </w:p>
        </w:tc>
        <w:tc>
          <w:tcPr>
            <w:tcW w:w="1319" w:type="dxa"/>
          </w:tcPr>
          <w:p w14:paraId="4AE3693A" w14:textId="77777777" w:rsidR="00314FF7" w:rsidRPr="00451A12" w:rsidRDefault="00314FF7" w:rsidP="00EC7EB7">
            <w:pPr>
              <w:rPr>
                <w:rFonts w:ascii="Times" w:hAnsi="Times" w:cs="Arial"/>
                <w:color w:val="000000"/>
              </w:rPr>
            </w:pPr>
            <w:r w:rsidRPr="00451A12">
              <w:rPr>
                <w:rFonts w:ascii="Times" w:hAnsi="Times" w:cs="Arial"/>
                <w:color w:val="000000"/>
              </w:rPr>
              <w:t>29726</w:t>
            </w:r>
          </w:p>
        </w:tc>
        <w:tc>
          <w:tcPr>
            <w:tcW w:w="1369" w:type="dxa"/>
          </w:tcPr>
          <w:p w14:paraId="1148BFB9" w14:textId="77777777" w:rsidR="00314FF7" w:rsidRPr="00451A12" w:rsidRDefault="00314FF7" w:rsidP="00EC7EB7">
            <w:pPr>
              <w:rPr>
                <w:rFonts w:ascii="Times" w:hAnsi="Times" w:cs="Arial"/>
                <w:color w:val="000000"/>
              </w:rPr>
            </w:pPr>
            <w:r w:rsidRPr="00656615">
              <w:rPr>
                <w:rFonts w:ascii="Times" w:hAnsi="Times" w:cs="Arial"/>
                <w:color w:val="000000"/>
              </w:rPr>
              <w:t>measles</w:t>
            </w:r>
          </w:p>
        </w:tc>
        <w:tc>
          <w:tcPr>
            <w:tcW w:w="858" w:type="dxa"/>
          </w:tcPr>
          <w:p w14:paraId="2EEFD408" w14:textId="77777777" w:rsidR="00314FF7" w:rsidRPr="00451A12" w:rsidRDefault="00314FF7" w:rsidP="00EC7EB7">
            <w:pPr>
              <w:rPr>
                <w:rFonts w:ascii="Times" w:hAnsi="Times" w:cs="Arial"/>
                <w:color w:val="000000"/>
              </w:rPr>
            </w:pPr>
            <w:r w:rsidRPr="00451A12">
              <w:rPr>
                <w:rFonts w:ascii="Times" w:hAnsi="Times" w:cs="Arial"/>
                <w:color w:val="000000"/>
              </w:rPr>
              <w:t>10.06</w:t>
            </w:r>
          </w:p>
        </w:tc>
        <w:tc>
          <w:tcPr>
            <w:tcW w:w="1197" w:type="dxa"/>
          </w:tcPr>
          <w:p w14:paraId="41A5F6BF" w14:textId="77777777" w:rsidR="00314FF7" w:rsidRPr="00451A12" w:rsidRDefault="00314FF7" w:rsidP="00EC7EB7">
            <w:pPr>
              <w:rPr>
                <w:rFonts w:ascii="Times" w:hAnsi="Times" w:cs="Arial"/>
                <w:color w:val="000000"/>
              </w:rPr>
            </w:pPr>
            <w:r w:rsidRPr="00451A12">
              <w:rPr>
                <w:rFonts w:ascii="Times" w:hAnsi="Times" w:cs="Arial"/>
                <w:color w:val="000000"/>
              </w:rPr>
              <w:t>1008</w:t>
            </w:r>
          </w:p>
        </w:tc>
        <w:tc>
          <w:tcPr>
            <w:tcW w:w="1486" w:type="dxa"/>
          </w:tcPr>
          <w:p w14:paraId="16F7CDF0" w14:textId="77777777" w:rsidR="00314FF7" w:rsidRPr="00451A12" w:rsidRDefault="00314FF7" w:rsidP="00EC7EB7">
            <w:pPr>
              <w:rPr>
                <w:rFonts w:ascii="Times" w:hAnsi="Times" w:cs="Arial"/>
                <w:color w:val="000000"/>
              </w:rPr>
            </w:pPr>
            <w:r w:rsidRPr="00451A12">
              <w:rPr>
                <w:rFonts w:ascii="Times" w:hAnsi="Times" w:cs="Arial"/>
                <w:color w:val="000000"/>
              </w:rPr>
              <w:t>327</w:t>
            </w:r>
          </w:p>
        </w:tc>
      </w:tr>
      <w:tr w:rsidR="00314FF7" w:rsidRPr="00451A12" w14:paraId="4A14A86A" w14:textId="77777777" w:rsidTr="00EC7EB7">
        <w:tc>
          <w:tcPr>
            <w:tcW w:w="784" w:type="dxa"/>
          </w:tcPr>
          <w:p w14:paraId="247D10F9"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6D00E696"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bromoviridae</w:t>
            </w:r>
            <w:proofErr w:type="spellEnd"/>
          </w:p>
        </w:tc>
        <w:tc>
          <w:tcPr>
            <w:tcW w:w="1319" w:type="dxa"/>
          </w:tcPr>
          <w:p w14:paraId="569B094B" w14:textId="77777777" w:rsidR="00314FF7" w:rsidRPr="00451A12" w:rsidRDefault="00314FF7" w:rsidP="00EC7EB7">
            <w:pPr>
              <w:rPr>
                <w:rFonts w:ascii="Times" w:hAnsi="Times" w:cs="Arial"/>
                <w:color w:val="000000"/>
              </w:rPr>
            </w:pPr>
            <w:r w:rsidRPr="00451A12">
              <w:rPr>
                <w:rFonts w:ascii="Times" w:hAnsi="Times" w:cs="Arial"/>
                <w:color w:val="000000"/>
              </w:rPr>
              <w:t>4677</w:t>
            </w:r>
          </w:p>
        </w:tc>
        <w:tc>
          <w:tcPr>
            <w:tcW w:w="1369" w:type="dxa"/>
          </w:tcPr>
          <w:p w14:paraId="14C06561" w14:textId="77777777" w:rsidR="00314FF7" w:rsidRPr="00451A12" w:rsidRDefault="00314FF7" w:rsidP="00EC7EB7">
            <w:pPr>
              <w:rPr>
                <w:rFonts w:ascii="Times" w:hAnsi="Times" w:cs="Arial"/>
                <w:color w:val="000000"/>
              </w:rPr>
            </w:pPr>
            <w:r>
              <w:rPr>
                <w:rFonts w:ascii="Times" w:hAnsi="Times" w:cs="Arial"/>
                <w:color w:val="000000"/>
              </w:rPr>
              <w:t>(plants)</w:t>
            </w:r>
          </w:p>
        </w:tc>
        <w:tc>
          <w:tcPr>
            <w:tcW w:w="858" w:type="dxa"/>
          </w:tcPr>
          <w:p w14:paraId="33FDF9A1" w14:textId="77777777" w:rsidR="00314FF7" w:rsidRPr="00451A12" w:rsidRDefault="00314FF7" w:rsidP="00EC7EB7">
            <w:pPr>
              <w:rPr>
                <w:rFonts w:ascii="Times" w:hAnsi="Times" w:cs="Arial"/>
                <w:color w:val="000000"/>
              </w:rPr>
            </w:pPr>
            <w:r w:rsidRPr="00451A12">
              <w:rPr>
                <w:rFonts w:ascii="Times" w:hAnsi="Times" w:cs="Arial"/>
                <w:color w:val="000000"/>
              </w:rPr>
              <w:t>4.08</w:t>
            </w:r>
          </w:p>
        </w:tc>
        <w:tc>
          <w:tcPr>
            <w:tcW w:w="1197" w:type="dxa"/>
          </w:tcPr>
          <w:p w14:paraId="315E6297" w14:textId="77777777" w:rsidR="00314FF7" w:rsidRPr="00451A12" w:rsidRDefault="00314FF7" w:rsidP="00EC7EB7">
            <w:pPr>
              <w:rPr>
                <w:rFonts w:ascii="Times" w:hAnsi="Times" w:cs="Arial"/>
                <w:color w:val="000000"/>
              </w:rPr>
            </w:pPr>
            <w:r w:rsidRPr="00451A12">
              <w:rPr>
                <w:rFonts w:ascii="Times" w:hAnsi="Times" w:cs="Arial"/>
                <w:color w:val="000000"/>
              </w:rPr>
              <w:t>764</w:t>
            </w:r>
          </w:p>
        </w:tc>
        <w:tc>
          <w:tcPr>
            <w:tcW w:w="1486" w:type="dxa"/>
          </w:tcPr>
          <w:p w14:paraId="0CF9112D" w14:textId="77777777" w:rsidR="00314FF7" w:rsidRPr="00451A12" w:rsidRDefault="00314FF7" w:rsidP="00EC7EB7">
            <w:pPr>
              <w:rPr>
                <w:rFonts w:ascii="Times" w:hAnsi="Times" w:cs="Arial"/>
                <w:color w:val="000000"/>
              </w:rPr>
            </w:pPr>
            <w:r w:rsidRPr="00451A12">
              <w:rPr>
                <w:rFonts w:ascii="Times" w:hAnsi="Times" w:cs="Arial"/>
                <w:color w:val="000000"/>
              </w:rPr>
              <w:t>384</w:t>
            </w:r>
          </w:p>
        </w:tc>
      </w:tr>
      <w:tr w:rsidR="00314FF7" w:rsidRPr="00451A12" w14:paraId="5DD2953E" w14:textId="77777777" w:rsidTr="00EC7EB7">
        <w:tc>
          <w:tcPr>
            <w:tcW w:w="784" w:type="dxa"/>
          </w:tcPr>
          <w:p w14:paraId="158DC5C6" w14:textId="77777777" w:rsidR="00314FF7" w:rsidRPr="00451A12" w:rsidRDefault="00314FF7" w:rsidP="00EC7EB7">
            <w:pPr>
              <w:rPr>
                <w:rFonts w:ascii="Times" w:hAnsi="Times" w:cs="Arial"/>
                <w:color w:val="000000"/>
              </w:rPr>
            </w:pPr>
            <w:r>
              <w:rPr>
                <w:rFonts w:ascii="Times" w:hAnsi="Times" w:cs="Arial"/>
                <w:color w:val="000000"/>
              </w:rPr>
              <w:t>RNA</w:t>
            </w:r>
          </w:p>
        </w:tc>
        <w:tc>
          <w:tcPr>
            <w:tcW w:w="1843" w:type="dxa"/>
          </w:tcPr>
          <w:p w14:paraId="7AE8F98B" w14:textId="77777777" w:rsidR="00314FF7" w:rsidRPr="00451A12" w:rsidRDefault="00314FF7" w:rsidP="00EC7EB7">
            <w:pPr>
              <w:rPr>
                <w:rFonts w:ascii="Times" w:hAnsi="Times" w:cs="Arial"/>
                <w:color w:val="000000"/>
              </w:rPr>
            </w:pPr>
            <w:proofErr w:type="spellStart"/>
            <w:r w:rsidRPr="00451A12">
              <w:rPr>
                <w:rFonts w:ascii="Times" w:hAnsi="Times" w:cs="Arial"/>
                <w:color w:val="000000"/>
              </w:rPr>
              <w:t>arenaviridae</w:t>
            </w:r>
            <w:proofErr w:type="spellEnd"/>
          </w:p>
        </w:tc>
        <w:tc>
          <w:tcPr>
            <w:tcW w:w="1319" w:type="dxa"/>
          </w:tcPr>
          <w:p w14:paraId="56BA47AD" w14:textId="77777777" w:rsidR="00314FF7" w:rsidRPr="00451A12" w:rsidRDefault="00314FF7" w:rsidP="00EC7EB7">
            <w:pPr>
              <w:rPr>
                <w:rFonts w:ascii="Times" w:hAnsi="Times" w:cs="Arial"/>
                <w:color w:val="000000"/>
              </w:rPr>
            </w:pPr>
            <w:r w:rsidRPr="00451A12">
              <w:rPr>
                <w:rFonts w:ascii="Times" w:hAnsi="Times" w:cs="Arial"/>
                <w:color w:val="000000"/>
              </w:rPr>
              <w:t>2639</w:t>
            </w:r>
          </w:p>
        </w:tc>
        <w:tc>
          <w:tcPr>
            <w:tcW w:w="1369" w:type="dxa"/>
          </w:tcPr>
          <w:p w14:paraId="435C8D31" w14:textId="77777777" w:rsidR="00314FF7" w:rsidRPr="00451A12" w:rsidRDefault="00314FF7" w:rsidP="00EC7EB7">
            <w:pPr>
              <w:rPr>
                <w:rFonts w:ascii="Times" w:hAnsi="Times" w:cs="Arial"/>
                <w:color w:val="000000"/>
              </w:rPr>
            </w:pPr>
            <w:r>
              <w:rPr>
                <w:rFonts w:ascii="Times" w:hAnsi="Times" w:cs="Arial"/>
                <w:color w:val="000000"/>
              </w:rPr>
              <w:t>(animals)</w:t>
            </w:r>
          </w:p>
        </w:tc>
        <w:tc>
          <w:tcPr>
            <w:tcW w:w="858" w:type="dxa"/>
          </w:tcPr>
          <w:p w14:paraId="50A1665E" w14:textId="77777777" w:rsidR="00314FF7" w:rsidRPr="00451A12" w:rsidRDefault="00314FF7" w:rsidP="00EC7EB7">
            <w:pPr>
              <w:rPr>
                <w:rFonts w:ascii="Times" w:hAnsi="Times" w:cs="Arial"/>
                <w:color w:val="000000"/>
              </w:rPr>
            </w:pPr>
            <w:r w:rsidRPr="00451A12">
              <w:rPr>
                <w:rFonts w:ascii="Times" w:hAnsi="Times" w:cs="Arial"/>
                <w:color w:val="000000"/>
              </w:rPr>
              <w:t>2.29</w:t>
            </w:r>
          </w:p>
        </w:tc>
        <w:tc>
          <w:tcPr>
            <w:tcW w:w="1197" w:type="dxa"/>
          </w:tcPr>
          <w:p w14:paraId="5AE10E9F" w14:textId="77777777" w:rsidR="00314FF7" w:rsidRPr="00451A12" w:rsidRDefault="00314FF7" w:rsidP="00EC7EB7">
            <w:pPr>
              <w:rPr>
                <w:rFonts w:ascii="Times" w:hAnsi="Times" w:cs="Arial"/>
                <w:color w:val="000000"/>
              </w:rPr>
            </w:pPr>
            <w:r w:rsidRPr="00451A12">
              <w:rPr>
                <w:rFonts w:ascii="Times" w:hAnsi="Times" w:cs="Arial"/>
                <w:color w:val="000000"/>
              </w:rPr>
              <w:t>758</w:t>
            </w:r>
          </w:p>
        </w:tc>
        <w:tc>
          <w:tcPr>
            <w:tcW w:w="1486" w:type="dxa"/>
          </w:tcPr>
          <w:p w14:paraId="06FAC7E0" w14:textId="77777777" w:rsidR="00314FF7" w:rsidRPr="00451A12" w:rsidRDefault="00314FF7" w:rsidP="00EC7EB7">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7777777" w:rsidR="00314FF7" w:rsidRPr="0047280B" w:rsidRDefault="00314FF7" w:rsidP="00314FF7">
      <w:pPr>
        <w:rPr>
          <w:rFonts w:ascii="Times" w:hAnsi="Times" w:cs="Times New Roman"/>
        </w:rPr>
      </w:pPr>
      <w:r w:rsidRPr="0047280B">
        <w:rPr>
          <w:rFonts w:ascii="Times" w:hAnsi="Times" w:cs="Arial"/>
          <w:color w:val="000000"/>
        </w:rPr>
        <w:t>Statistics of viruses known to infect humans, genomes sequenced, genetic diversity?</w:t>
      </w:r>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07A3FFF5" w:rsidR="002C4F2D" w:rsidRP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74F4DCC2" w14:textId="77777777" w:rsidR="002C4F2D" w:rsidRPr="002C4F2D" w:rsidRDefault="002C4F2D" w:rsidP="002C4F2D">
      <w:pPr>
        <w:rPr>
          <w:rFonts w:ascii="Times" w:hAnsi="Times" w:cs="Arial"/>
          <w:color w:val="000000"/>
        </w:rPr>
      </w:pPr>
    </w:p>
    <w:tbl>
      <w:tblPr>
        <w:tblStyle w:val="TableGrid1"/>
        <w:tblW w:w="8903" w:type="dxa"/>
        <w:tblLook w:val="04A0" w:firstRow="1" w:lastRow="0" w:firstColumn="1" w:lastColumn="0" w:noHBand="0" w:noVBand="1"/>
      </w:tblPr>
      <w:tblGrid>
        <w:gridCol w:w="1736"/>
        <w:gridCol w:w="1641"/>
        <w:gridCol w:w="1557"/>
        <w:gridCol w:w="1474"/>
        <w:gridCol w:w="1507"/>
        <w:gridCol w:w="988"/>
      </w:tblGrid>
      <w:tr w:rsidR="00F67D23" w:rsidRPr="002C4F2D" w14:paraId="14AF9690" w14:textId="77777777" w:rsidTr="00FF3833">
        <w:tc>
          <w:tcPr>
            <w:tcW w:w="1736" w:type="dxa"/>
          </w:tcPr>
          <w:p w14:paraId="70C5F2EA" w14:textId="77777777" w:rsidR="002C4F2D" w:rsidRPr="002C4F2D" w:rsidRDefault="002C4F2D" w:rsidP="002C4F2D">
            <w:pPr>
              <w:rPr>
                <w:rFonts w:ascii="Times" w:hAnsi="Times"/>
                <w:b/>
              </w:rPr>
            </w:pPr>
            <w:r w:rsidRPr="002C4F2D">
              <w:rPr>
                <w:rFonts w:ascii="Times" w:hAnsi="Times"/>
                <w:b/>
              </w:rPr>
              <w:t>Virus (class)</w:t>
            </w:r>
          </w:p>
        </w:tc>
        <w:tc>
          <w:tcPr>
            <w:tcW w:w="1641" w:type="dxa"/>
          </w:tcPr>
          <w:p w14:paraId="7504DF2F" w14:textId="77777777" w:rsidR="002C4F2D" w:rsidRPr="002C4F2D" w:rsidRDefault="002C4F2D" w:rsidP="002C4F2D">
            <w:pPr>
              <w:rPr>
                <w:rFonts w:ascii="Times" w:hAnsi="Times"/>
                <w:b/>
              </w:rPr>
            </w:pPr>
            <w:r w:rsidRPr="002C4F2D">
              <w:rPr>
                <w:rFonts w:ascii="Times" w:hAnsi="Times"/>
                <w:b/>
              </w:rPr>
              <w:t>Infections</w:t>
            </w:r>
          </w:p>
        </w:tc>
        <w:tc>
          <w:tcPr>
            <w:tcW w:w="1557" w:type="dxa"/>
          </w:tcPr>
          <w:p w14:paraId="56F308BB" w14:textId="77777777" w:rsidR="002C4F2D" w:rsidRPr="002C4F2D" w:rsidRDefault="002C4F2D" w:rsidP="002C4F2D">
            <w:pPr>
              <w:rPr>
                <w:rFonts w:ascii="Times" w:hAnsi="Times"/>
                <w:b/>
              </w:rPr>
            </w:pPr>
            <w:r w:rsidRPr="002C4F2D">
              <w:rPr>
                <w:rFonts w:ascii="Times" w:hAnsi="Times"/>
                <w:b/>
              </w:rPr>
              <w:t>Morbidity</w:t>
            </w:r>
          </w:p>
        </w:tc>
        <w:tc>
          <w:tcPr>
            <w:tcW w:w="1474" w:type="dxa"/>
          </w:tcPr>
          <w:p w14:paraId="44A2D51C" w14:textId="77777777" w:rsidR="002C4F2D" w:rsidRPr="002C4F2D" w:rsidRDefault="002C4F2D" w:rsidP="002C4F2D">
            <w:pPr>
              <w:rPr>
                <w:rFonts w:ascii="Times" w:hAnsi="Times"/>
                <w:b/>
              </w:rPr>
            </w:pPr>
            <w:r w:rsidRPr="002C4F2D">
              <w:rPr>
                <w:rFonts w:ascii="Times" w:hAnsi="Times"/>
                <w:b/>
              </w:rPr>
              <w:t>Mortality</w:t>
            </w:r>
          </w:p>
        </w:tc>
        <w:tc>
          <w:tcPr>
            <w:tcW w:w="1507" w:type="dxa"/>
          </w:tcPr>
          <w:p w14:paraId="35D67195" w14:textId="77777777" w:rsidR="002C4F2D" w:rsidRPr="002C4F2D" w:rsidRDefault="002C4F2D" w:rsidP="002C4F2D">
            <w:pPr>
              <w:rPr>
                <w:rFonts w:ascii="Times" w:hAnsi="Times"/>
                <w:b/>
              </w:rPr>
            </w:pPr>
            <w:r w:rsidRPr="002C4F2D">
              <w:rPr>
                <w:rFonts w:ascii="Times" w:hAnsi="Times"/>
                <w:b/>
              </w:rPr>
              <w:t>Cost</w:t>
            </w:r>
          </w:p>
        </w:tc>
        <w:tc>
          <w:tcPr>
            <w:tcW w:w="988" w:type="dxa"/>
          </w:tcPr>
          <w:p w14:paraId="7ED035DF" w14:textId="77777777" w:rsidR="002C4F2D" w:rsidRPr="002C4F2D" w:rsidRDefault="002C4F2D" w:rsidP="00FF3833">
            <w:pPr>
              <w:ind w:left="116" w:hanging="116"/>
              <w:rPr>
                <w:rFonts w:ascii="Times" w:hAnsi="Times"/>
                <w:b/>
              </w:rPr>
            </w:pPr>
            <w:r w:rsidRPr="002C4F2D">
              <w:rPr>
                <w:rFonts w:ascii="Times" w:hAnsi="Times"/>
                <w:b/>
              </w:rPr>
              <w:t>Refs</w:t>
            </w:r>
          </w:p>
        </w:tc>
      </w:tr>
      <w:tr w:rsidR="00F67D23" w:rsidRPr="002C4F2D" w14:paraId="704C1B9A" w14:textId="77777777" w:rsidTr="00FF3833">
        <w:tc>
          <w:tcPr>
            <w:tcW w:w="1736" w:type="dxa"/>
          </w:tcPr>
          <w:p w14:paraId="2F2FD107" w14:textId="77777777" w:rsidR="002C4F2D" w:rsidRPr="002C4F2D" w:rsidRDefault="002C4F2D" w:rsidP="002C4F2D">
            <w:pPr>
              <w:rPr>
                <w:rFonts w:ascii="Times" w:hAnsi="Times"/>
              </w:rPr>
            </w:pPr>
            <w:r w:rsidRPr="002C4F2D">
              <w:rPr>
                <w:rFonts w:ascii="Times" w:hAnsi="Times"/>
              </w:rPr>
              <w:t>HSV-1/2</w:t>
            </w:r>
          </w:p>
        </w:tc>
        <w:tc>
          <w:tcPr>
            <w:tcW w:w="1641" w:type="dxa"/>
          </w:tcPr>
          <w:p w14:paraId="5872D4A8" w14:textId="77777777" w:rsidR="002C4F2D" w:rsidRPr="002C4F2D" w:rsidRDefault="002C4F2D" w:rsidP="002C4F2D">
            <w:pPr>
              <w:rPr>
                <w:rFonts w:ascii="Times" w:hAnsi="Times"/>
              </w:rPr>
            </w:pPr>
            <w:r w:rsidRPr="002C4F2D">
              <w:rPr>
                <w:rFonts w:ascii="Times" w:hAnsi="Times"/>
              </w:rPr>
              <w:t>3.7 B / ~700M</w:t>
            </w:r>
          </w:p>
        </w:tc>
        <w:tc>
          <w:tcPr>
            <w:tcW w:w="1557" w:type="dxa"/>
          </w:tcPr>
          <w:p w14:paraId="48550613" w14:textId="77777777" w:rsidR="002C4F2D" w:rsidRPr="002C4F2D" w:rsidRDefault="002C4F2D" w:rsidP="002C4F2D">
            <w:pPr>
              <w:rPr>
                <w:rFonts w:ascii="Times" w:hAnsi="Times"/>
              </w:rPr>
            </w:pPr>
            <w:r w:rsidRPr="002C4F2D">
              <w:rPr>
                <w:rFonts w:ascii="Times" w:hAnsi="Times"/>
              </w:rPr>
              <w:t>3M/</w:t>
            </w:r>
            <w:proofErr w:type="spellStart"/>
            <w:r w:rsidRPr="002C4F2D">
              <w:rPr>
                <w:rFonts w:ascii="Times" w:hAnsi="Times"/>
              </w:rPr>
              <w:t>yr</w:t>
            </w:r>
            <w:proofErr w:type="spellEnd"/>
            <w:r w:rsidRPr="002C4F2D">
              <w:rPr>
                <w:rFonts w:ascii="Times" w:hAnsi="Times"/>
              </w:rPr>
              <w:t xml:space="preserve"> (US)</w:t>
            </w:r>
          </w:p>
        </w:tc>
        <w:tc>
          <w:tcPr>
            <w:tcW w:w="1474" w:type="dxa"/>
          </w:tcPr>
          <w:p w14:paraId="00D6E6F7" w14:textId="77777777" w:rsidR="002C4F2D" w:rsidRPr="002C4F2D" w:rsidRDefault="002C4F2D" w:rsidP="002C4F2D">
            <w:pPr>
              <w:rPr>
                <w:rFonts w:ascii="Times" w:hAnsi="Times"/>
              </w:rPr>
            </w:pPr>
            <w:r w:rsidRPr="002C4F2D">
              <w:rPr>
                <w:rFonts w:ascii="Times" w:hAnsi="Times"/>
              </w:rPr>
              <w:t>low</w:t>
            </w:r>
          </w:p>
        </w:tc>
        <w:tc>
          <w:tcPr>
            <w:tcW w:w="1507" w:type="dxa"/>
          </w:tcPr>
          <w:p w14:paraId="4F673FF6" w14:textId="77777777" w:rsidR="002C4F2D" w:rsidRPr="002C4F2D" w:rsidRDefault="002C4F2D" w:rsidP="002C4F2D">
            <w:pPr>
              <w:rPr>
                <w:rFonts w:ascii="Times" w:hAnsi="Times"/>
              </w:rPr>
            </w:pPr>
            <w:r w:rsidRPr="002C4F2D">
              <w:rPr>
                <w:rFonts w:ascii="Times" w:hAnsi="Times"/>
              </w:rPr>
              <w:t>$540M (US)</w:t>
            </w:r>
          </w:p>
        </w:tc>
        <w:tc>
          <w:tcPr>
            <w:tcW w:w="988" w:type="dxa"/>
          </w:tcPr>
          <w:p w14:paraId="470D9CFB" w14:textId="15224A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(55-59)</w:t>
            </w:r>
            <w:r w:rsidRPr="002C4F2D">
              <w:rPr>
                <w:rFonts w:ascii="Times" w:hAnsi="Times"/>
              </w:rPr>
              <w:fldChar w:fldCharType="end"/>
            </w:r>
          </w:p>
        </w:tc>
      </w:tr>
      <w:tr w:rsidR="00F67D23" w:rsidRPr="002C4F2D" w14:paraId="49544A6B" w14:textId="77777777" w:rsidTr="00FF3833">
        <w:tc>
          <w:tcPr>
            <w:tcW w:w="1736" w:type="dxa"/>
          </w:tcPr>
          <w:p w14:paraId="32CBDBA8" w14:textId="77777777" w:rsidR="002C4F2D" w:rsidRPr="002C4F2D" w:rsidRDefault="002C4F2D" w:rsidP="002C4F2D">
            <w:pPr>
              <w:rPr>
                <w:rFonts w:ascii="Times" w:hAnsi="Times"/>
              </w:rPr>
            </w:pPr>
            <w:r w:rsidRPr="002C4F2D">
              <w:rPr>
                <w:rFonts w:ascii="Times" w:hAnsi="Times"/>
              </w:rPr>
              <w:t>HIV-1/2</w:t>
            </w:r>
          </w:p>
        </w:tc>
        <w:tc>
          <w:tcPr>
            <w:tcW w:w="1641" w:type="dxa"/>
          </w:tcPr>
          <w:p w14:paraId="51B6877C" w14:textId="77777777" w:rsidR="002C4F2D" w:rsidRPr="002C4F2D" w:rsidRDefault="002C4F2D" w:rsidP="002C4F2D">
            <w:pPr>
              <w:rPr>
                <w:rFonts w:ascii="Times" w:hAnsi="Times"/>
              </w:rPr>
            </w:pPr>
            <w:r w:rsidRPr="002C4F2D">
              <w:rPr>
                <w:rFonts w:ascii="Times" w:hAnsi="Times"/>
              </w:rPr>
              <w:t>36M (world)</w:t>
            </w:r>
          </w:p>
        </w:tc>
        <w:tc>
          <w:tcPr>
            <w:tcW w:w="1557" w:type="dxa"/>
          </w:tcPr>
          <w:p w14:paraId="62787683" w14:textId="77777777" w:rsidR="002C4F2D" w:rsidRPr="002C4F2D" w:rsidRDefault="002C4F2D" w:rsidP="002C4F2D">
            <w:pPr>
              <w:rPr>
                <w:rFonts w:ascii="Times" w:hAnsi="Times"/>
              </w:rPr>
            </w:pPr>
            <w:r w:rsidRPr="002C4F2D">
              <w:rPr>
                <w:rFonts w:ascii="Times" w:hAnsi="Times"/>
              </w:rPr>
              <w:t>2.1M/</w:t>
            </w:r>
            <w:proofErr w:type="spellStart"/>
            <w:r w:rsidRPr="002C4F2D">
              <w:rPr>
                <w:rFonts w:ascii="Times" w:hAnsi="Times"/>
              </w:rPr>
              <w:t>yr</w:t>
            </w:r>
            <w:proofErr w:type="spellEnd"/>
            <w:r w:rsidRPr="002C4F2D">
              <w:rPr>
                <w:rFonts w:ascii="Times" w:hAnsi="Times"/>
              </w:rPr>
              <w:t xml:space="preserve"> </w:t>
            </w:r>
            <w:proofErr w:type="spellStart"/>
            <w:r w:rsidRPr="002C4F2D">
              <w:rPr>
                <w:rFonts w:ascii="Times" w:hAnsi="Times"/>
              </w:rPr>
              <w:t>ww</w:t>
            </w:r>
            <w:proofErr w:type="spellEnd"/>
          </w:p>
        </w:tc>
        <w:tc>
          <w:tcPr>
            <w:tcW w:w="1474" w:type="dxa"/>
          </w:tcPr>
          <w:p w14:paraId="426770F5" w14:textId="77777777" w:rsidR="002C4F2D" w:rsidRPr="002C4F2D" w:rsidRDefault="002C4F2D"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
          <w:p w14:paraId="15653A07" w14:textId="77777777" w:rsidR="002C4F2D" w:rsidRPr="002C4F2D" w:rsidRDefault="002C4F2D" w:rsidP="002C4F2D">
            <w:pPr>
              <w:rPr>
                <w:rFonts w:ascii="Times" w:hAnsi="Times"/>
              </w:rPr>
            </w:pPr>
            <w:r w:rsidRPr="002C4F2D">
              <w:rPr>
                <w:rFonts w:ascii="Times" w:hAnsi="Times"/>
              </w:rPr>
              <w:t>$13.7B (US)</w:t>
            </w:r>
          </w:p>
        </w:tc>
        <w:tc>
          <w:tcPr>
            <w:tcW w:w="988" w:type="dxa"/>
          </w:tcPr>
          <w:p w14:paraId="676FDBE8" w14:textId="5E166CE7"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&lt;EndNote&gt;&lt;Cite&gt;&lt;Author&gt;Menzies&lt;/Author&gt;&lt;Year&gt;2011&lt;/Year&gt;&lt;RecNum&gt;138&lt;/RecNum&gt;&lt;DisplayText&gt;(60)&lt;/DisplayText&gt;&lt;record&gt;&lt;rec-number&gt;138&lt;/rec-number&gt;&lt;foreign-keys&gt;&lt;key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sidR="00C63B0B">
              <w:rPr>
                <w:rFonts w:ascii="Times" w:hAnsi="Times"/>
                <w:noProof/>
              </w:rPr>
              <w:t>(60)</w:t>
            </w:r>
            <w:r w:rsidRPr="002C4F2D">
              <w:rPr>
                <w:rFonts w:ascii="Times" w:hAnsi="Times"/>
              </w:rPr>
              <w:fldChar w:fldCharType="end"/>
            </w:r>
          </w:p>
        </w:tc>
      </w:tr>
      <w:tr w:rsidR="00F67D23" w:rsidRPr="002C4F2D" w14:paraId="03358EE3" w14:textId="77777777" w:rsidTr="00FF3833">
        <w:tc>
          <w:tcPr>
            <w:tcW w:w="1736" w:type="dxa"/>
          </w:tcPr>
          <w:p w14:paraId="41B7BD5E" w14:textId="77777777" w:rsidR="002C4F2D" w:rsidRPr="002C4F2D" w:rsidRDefault="002C4F2D" w:rsidP="002C4F2D">
            <w:pPr>
              <w:rPr>
                <w:rFonts w:ascii="Times" w:hAnsi="Times"/>
              </w:rPr>
            </w:pPr>
            <w:r w:rsidRPr="002C4F2D">
              <w:rPr>
                <w:rFonts w:ascii="Times" w:hAnsi="Times"/>
              </w:rPr>
              <w:t>Influenza</w:t>
            </w:r>
          </w:p>
        </w:tc>
        <w:tc>
          <w:tcPr>
            <w:tcW w:w="1641" w:type="dxa"/>
          </w:tcPr>
          <w:p w14:paraId="40E89877" w14:textId="77777777" w:rsidR="002C4F2D" w:rsidRPr="002C4F2D" w:rsidRDefault="002C4F2D"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
          <w:p w14:paraId="362DD47D" w14:textId="77777777" w:rsidR="002C4F2D" w:rsidRPr="002C4F2D" w:rsidRDefault="002C4F2D"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
          <w:p w14:paraId="173D8F49" w14:textId="77777777" w:rsidR="002C4F2D" w:rsidRPr="002C4F2D" w:rsidRDefault="002C4F2D"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
          <w:p w14:paraId="2FAEAF20" w14:textId="77777777" w:rsidR="002C4F2D" w:rsidRPr="002C4F2D" w:rsidRDefault="002C4F2D" w:rsidP="002C4F2D">
            <w:pPr>
              <w:rPr>
                <w:rFonts w:ascii="Times" w:hAnsi="Times"/>
              </w:rPr>
            </w:pPr>
            <w:r w:rsidRPr="002C4F2D">
              <w:rPr>
                <w:rFonts w:ascii="Times" w:hAnsi="Times"/>
              </w:rPr>
              <w:t>$10-90B</w:t>
            </w:r>
          </w:p>
        </w:tc>
        <w:tc>
          <w:tcPr>
            <w:tcW w:w="988" w:type="dxa"/>
          </w:tcPr>
          <w:p w14:paraId="5B811CAA" w14:textId="3B36679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 </w:instrText>
            </w:r>
            <w:r w:rsidR="00C63B0B">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(61-63)</w:t>
            </w:r>
            <w:r w:rsidRPr="002C4F2D">
              <w:rPr>
                <w:rFonts w:ascii="Times" w:hAnsi="Times"/>
              </w:rPr>
              <w:fldChar w:fldCharType="end"/>
            </w:r>
          </w:p>
        </w:tc>
      </w:tr>
      <w:tr w:rsidR="00F67D23" w:rsidRPr="002C4F2D" w14:paraId="3093EE8D" w14:textId="77777777" w:rsidTr="00FF3833">
        <w:tc>
          <w:tcPr>
            <w:tcW w:w="1736" w:type="dxa"/>
          </w:tcPr>
          <w:p w14:paraId="38B747DF" w14:textId="77777777" w:rsidR="002C4F2D" w:rsidRPr="002C4F2D" w:rsidRDefault="002C4F2D" w:rsidP="002C4F2D">
            <w:pPr>
              <w:rPr>
                <w:rFonts w:ascii="Times" w:hAnsi="Times"/>
              </w:rPr>
            </w:pPr>
            <w:r w:rsidRPr="002C4F2D">
              <w:rPr>
                <w:rFonts w:ascii="Times" w:hAnsi="Times"/>
              </w:rPr>
              <w:t>Measles</w:t>
            </w:r>
          </w:p>
        </w:tc>
        <w:tc>
          <w:tcPr>
            <w:tcW w:w="1641" w:type="dxa"/>
          </w:tcPr>
          <w:p w14:paraId="6A4D12B3" w14:textId="77777777" w:rsidR="002C4F2D" w:rsidRPr="002C4F2D" w:rsidRDefault="002C4F2D" w:rsidP="002C4F2D">
            <w:pPr>
              <w:rPr>
                <w:rFonts w:ascii="Times" w:hAnsi="Times"/>
              </w:rPr>
            </w:pPr>
            <w:r w:rsidRPr="002C4F2D">
              <w:rPr>
                <w:rFonts w:ascii="Times" w:hAnsi="Times"/>
              </w:rPr>
              <w:t>&gt;20 M (</w:t>
            </w:r>
            <w:proofErr w:type="spellStart"/>
            <w:r w:rsidRPr="002C4F2D">
              <w:rPr>
                <w:rFonts w:ascii="Times" w:hAnsi="Times"/>
              </w:rPr>
              <w:t>ww</w:t>
            </w:r>
            <w:proofErr w:type="spellEnd"/>
            <w:r w:rsidRPr="002C4F2D">
              <w:rPr>
                <w:rFonts w:ascii="Times" w:hAnsi="Times"/>
              </w:rPr>
              <w:t>)</w:t>
            </w:r>
          </w:p>
        </w:tc>
        <w:tc>
          <w:tcPr>
            <w:tcW w:w="1557" w:type="dxa"/>
          </w:tcPr>
          <w:p w14:paraId="29D341F5" w14:textId="77777777" w:rsidR="002C4F2D" w:rsidRPr="002C4F2D" w:rsidRDefault="002C4F2D" w:rsidP="002C4F2D">
            <w:pPr>
              <w:rPr>
                <w:rFonts w:ascii="Times" w:hAnsi="Times"/>
              </w:rPr>
            </w:pPr>
            <w:r w:rsidRPr="002C4F2D">
              <w:rPr>
                <w:rFonts w:ascii="Times" w:hAnsi="Times"/>
              </w:rPr>
              <w:t xml:space="preserve">250k </w:t>
            </w:r>
            <w:proofErr w:type="spellStart"/>
            <w:r w:rsidRPr="002C4F2D">
              <w:rPr>
                <w:rFonts w:ascii="Times" w:hAnsi="Times"/>
              </w:rPr>
              <w:t>ww</w:t>
            </w:r>
            <w:proofErr w:type="spellEnd"/>
          </w:p>
        </w:tc>
        <w:tc>
          <w:tcPr>
            <w:tcW w:w="1474" w:type="dxa"/>
          </w:tcPr>
          <w:p w14:paraId="2896212F" w14:textId="77777777" w:rsidR="002C4F2D" w:rsidRPr="002C4F2D" w:rsidRDefault="002C4F2D"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
          <w:p w14:paraId="2283BF00" w14:textId="77777777" w:rsidR="002C4F2D" w:rsidRPr="002C4F2D" w:rsidRDefault="002C4F2D" w:rsidP="002C4F2D">
            <w:pPr>
              <w:rPr>
                <w:rFonts w:ascii="Times" w:hAnsi="Times"/>
              </w:rPr>
            </w:pPr>
            <w:r w:rsidRPr="002C4F2D">
              <w:rPr>
                <w:rFonts w:ascii="Times" w:hAnsi="Times"/>
              </w:rPr>
              <w:t>$3-7B (US)</w:t>
            </w:r>
          </w:p>
        </w:tc>
        <w:tc>
          <w:tcPr>
            <w:tcW w:w="988" w:type="dxa"/>
          </w:tcPr>
          <w:p w14:paraId="33431BF2" w14:textId="2215E731"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&lt;EndNote&gt;&lt;Cite&gt;&lt;Author&gt;Patel&lt;/Author&gt;&lt;Year&gt;2016&lt;/Year&gt;&lt;RecNum&gt;137&lt;/RecNum&gt;&lt;DisplayText&gt;(64)&lt;/DisplayText&gt;&lt;record&gt;&lt;rec-number&gt;137&lt;/rec-number&gt;&lt;foreign-keys&gt;&lt;key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sidR="00C63B0B">
              <w:rPr>
                <w:rFonts w:ascii="Times" w:hAnsi="Times"/>
                <w:noProof/>
              </w:rPr>
              <w:t>(64)</w:t>
            </w:r>
            <w:r w:rsidRPr="002C4F2D">
              <w:rPr>
                <w:rFonts w:ascii="Times" w:hAnsi="Times"/>
              </w:rPr>
              <w:fldChar w:fldCharType="end"/>
            </w:r>
          </w:p>
        </w:tc>
      </w:tr>
      <w:tr w:rsidR="00F67D23" w:rsidRPr="002C4F2D" w14:paraId="4F1A5E64" w14:textId="77777777" w:rsidTr="00FF3833">
        <w:tc>
          <w:tcPr>
            <w:tcW w:w="1736" w:type="dxa"/>
          </w:tcPr>
          <w:p w14:paraId="363376AF" w14:textId="77777777" w:rsidR="002C4F2D" w:rsidRPr="002C4F2D" w:rsidRDefault="002C4F2D" w:rsidP="002C4F2D">
            <w:pPr>
              <w:rPr>
                <w:rFonts w:ascii="Times" w:hAnsi="Times"/>
              </w:rPr>
            </w:pPr>
            <w:r w:rsidRPr="002C4F2D">
              <w:rPr>
                <w:rFonts w:ascii="Times" w:hAnsi="Times"/>
              </w:rPr>
              <w:t>Hepatitis C</w:t>
            </w:r>
          </w:p>
        </w:tc>
        <w:tc>
          <w:tcPr>
            <w:tcW w:w="1641" w:type="dxa"/>
          </w:tcPr>
          <w:p w14:paraId="6F5CDAC8" w14:textId="77777777" w:rsidR="002C4F2D" w:rsidRPr="002C4F2D" w:rsidRDefault="002C4F2D" w:rsidP="002C4F2D">
            <w:pPr>
              <w:rPr>
                <w:rFonts w:ascii="Times" w:hAnsi="Times"/>
              </w:rPr>
            </w:pPr>
            <w:r w:rsidRPr="002C4F2D">
              <w:rPr>
                <w:rFonts w:ascii="Times" w:hAnsi="Times"/>
              </w:rPr>
              <w:t>60-120M (</w:t>
            </w:r>
            <w:proofErr w:type="spellStart"/>
            <w:r w:rsidRPr="002C4F2D">
              <w:rPr>
                <w:rFonts w:ascii="Times" w:hAnsi="Times"/>
              </w:rPr>
              <w:t>ww</w:t>
            </w:r>
            <w:proofErr w:type="spellEnd"/>
            <w:r w:rsidRPr="002C4F2D">
              <w:rPr>
                <w:rFonts w:ascii="Times" w:hAnsi="Times"/>
              </w:rPr>
              <w:t>)</w:t>
            </w:r>
          </w:p>
        </w:tc>
        <w:tc>
          <w:tcPr>
            <w:tcW w:w="1557" w:type="dxa"/>
          </w:tcPr>
          <w:p w14:paraId="5842283C" w14:textId="77777777" w:rsidR="002C4F2D" w:rsidRPr="002C4F2D" w:rsidRDefault="002C4F2D" w:rsidP="002C4F2D">
            <w:pPr>
              <w:rPr>
                <w:rFonts w:ascii="Times" w:hAnsi="Times"/>
              </w:rPr>
            </w:pPr>
            <w:r w:rsidRPr="002C4F2D">
              <w:rPr>
                <w:rFonts w:ascii="Times" w:hAnsi="Times"/>
              </w:rPr>
              <w:t>4M</w:t>
            </w:r>
          </w:p>
        </w:tc>
        <w:tc>
          <w:tcPr>
            <w:tcW w:w="1474" w:type="dxa"/>
          </w:tcPr>
          <w:p w14:paraId="7D0E701E" w14:textId="77777777" w:rsidR="002C4F2D" w:rsidRPr="002C4F2D" w:rsidRDefault="002C4F2D" w:rsidP="002C4F2D">
            <w:pPr>
              <w:rPr>
                <w:rFonts w:ascii="Times" w:hAnsi="Times"/>
              </w:rPr>
            </w:pPr>
            <w:r w:rsidRPr="002C4F2D">
              <w:rPr>
                <w:rFonts w:ascii="Times" w:hAnsi="Times"/>
              </w:rPr>
              <w:t xml:space="preserve">500k </w:t>
            </w:r>
            <w:proofErr w:type="spellStart"/>
            <w:r w:rsidRPr="002C4F2D">
              <w:rPr>
                <w:rFonts w:ascii="Times" w:hAnsi="Times"/>
              </w:rPr>
              <w:t>ww</w:t>
            </w:r>
            <w:proofErr w:type="spellEnd"/>
          </w:p>
        </w:tc>
        <w:tc>
          <w:tcPr>
            <w:tcW w:w="1507" w:type="dxa"/>
          </w:tcPr>
          <w:p w14:paraId="2DF02570" w14:textId="77777777" w:rsidR="002C4F2D" w:rsidRPr="002C4F2D" w:rsidRDefault="002C4F2D"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
          <w:p w14:paraId="70D8FACC" w14:textId="76B20D6D"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 </w:instrText>
            </w:r>
            <w:r w:rsidR="00C63B0B">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(65, 66)</w:t>
            </w:r>
            <w:r w:rsidRPr="002C4F2D">
              <w:rPr>
                <w:rFonts w:ascii="Times" w:hAnsi="Times"/>
              </w:rPr>
              <w:fldChar w:fldCharType="end"/>
            </w:r>
          </w:p>
        </w:tc>
      </w:tr>
      <w:tr w:rsidR="00F67D23" w:rsidRPr="002C4F2D" w14:paraId="4A3B9AEA" w14:textId="77777777" w:rsidTr="00FF3833">
        <w:tc>
          <w:tcPr>
            <w:tcW w:w="1736" w:type="dxa"/>
          </w:tcPr>
          <w:p w14:paraId="41A40CF4" w14:textId="77777777" w:rsidR="002C4F2D" w:rsidRPr="002C4F2D" w:rsidRDefault="002C4F2D" w:rsidP="002C4F2D">
            <w:pPr>
              <w:rPr>
                <w:rFonts w:ascii="Times" w:hAnsi="Times"/>
              </w:rPr>
            </w:pPr>
            <w:r w:rsidRPr="002C4F2D">
              <w:rPr>
                <w:rFonts w:ascii="Times" w:hAnsi="Times"/>
              </w:rPr>
              <w:t>Hepatitis B</w:t>
            </w:r>
          </w:p>
        </w:tc>
        <w:tc>
          <w:tcPr>
            <w:tcW w:w="1641" w:type="dxa"/>
          </w:tcPr>
          <w:p w14:paraId="4D91B253" w14:textId="77777777" w:rsidR="002C4F2D" w:rsidRPr="002C4F2D" w:rsidRDefault="002C4F2D" w:rsidP="002C4F2D">
            <w:pPr>
              <w:rPr>
                <w:rFonts w:ascii="Times" w:hAnsi="Times"/>
              </w:rPr>
            </w:pPr>
            <w:r w:rsidRPr="002C4F2D">
              <w:rPr>
                <w:rFonts w:ascii="Times" w:hAnsi="Times"/>
              </w:rPr>
              <w:t xml:space="preserve">248 M </w:t>
            </w:r>
            <w:proofErr w:type="spellStart"/>
            <w:r w:rsidRPr="002C4F2D">
              <w:rPr>
                <w:rFonts w:ascii="Times" w:hAnsi="Times"/>
              </w:rPr>
              <w:t>ww</w:t>
            </w:r>
            <w:proofErr w:type="spellEnd"/>
            <w:r w:rsidRPr="002C4F2D">
              <w:rPr>
                <w:rFonts w:ascii="Times" w:hAnsi="Times"/>
              </w:rPr>
              <w:t>/</w:t>
            </w:r>
            <w:proofErr w:type="spellStart"/>
            <w:r w:rsidRPr="002C4F2D">
              <w:rPr>
                <w:rFonts w:ascii="Times" w:hAnsi="Times"/>
              </w:rPr>
              <w:t>yr</w:t>
            </w:r>
            <w:proofErr w:type="spellEnd"/>
            <w:r w:rsidRPr="002C4F2D">
              <w:rPr>
                <w:rFonts w:ascii="Times" w:hAnsi="Times"/>
              </w:rPr>
              <w:t xml:space="preserve">, ~2.5 B </w:t>
            </w:r>
            <w:proofErr w:type="spellStart"/>
            <w:r w:rsidRPr="002C4F2D">
              <w:rPr>
                <w:rFonts w:ascii="Times" w:hAnsi="Times"/>
              </w:rPr>
              <w:t>ww</w:t>
            </w:r>
            <w:proofErr w:type="spellEnd"/>
            <w:r w:rsidRPr="002C4F2D">
              <w:rPr>
                <w:rFonts w:ascii="Times" w:hAnsi="Times"/>
              </w:rPr>
              <w:t xml:space="preserve"> total</w:t>
            </w:r>
          </w:p>
        </w:tc>
        <w:tc>
          <w:tcPr>
            <w:tcW w:w="1557" w:type="dxa"/>
          </w:tcPr>
          <w:p w14:paraId="6972F124" w14:textId="77777777" w:rsidR="002C4F2D" w:rsidRPr="002C4F2D" w:rsidRDefault="002C4F2D" w:rsidP="002C4F2D">
            <w:pPr>
              <w:rPr>
                <w:rFonts w:ascii="Times" w:hAnsi="Times"/>
              </w:rPr>
            </w:pPr>
            <w:r w:rsidRPr="002C4F2D">
              <w:rPr>
                <w:rFonts w:ascii="Times" w:hAnsi="Times"/>
              </w:rPr>
              <w:t xml:space="preserve">350M </w:t>
            </w:r>
            <w:proofErr w:type="spellStart"/>
            <w:r w:rsidRPr="002C4F2D">
              <w:rPr>
                <w:rFonts w:ascii="Times" w:hAnsi="Times"/>
              </w:rPr>
              <w:t>ww</w:t>
            </w:r>
            <w:proofErr w:type="spellEnd"/>
            <w:r w:rsidRPr="002C4F2D">
              <w:rPr>
                <w:rFonts w:ascii="Times" w:hAnsi="Times"/>
              </w:rPr>
              <w:t xml:space="preserve"> total</w:t>
            </w:r>
          </w:p>
        </w:tc>
        <w:tc>
          <w:tcPr>
            <w:tcW w:w="1474" w:type="dxa"/>
          </w:tcPr>
          <w:p w14:paraId="7999EDDB" w14:textId="77777777" w:rsidR="002C4F2D" w:rsidRPr="002C4F2D" w:rsidRDefault="002C4F2D" w:rsidP="002C4F2D">
            <w:pPr>
              <w:rPr>
                <w:rFonts w:ascii="Times" w:hAnsi="Times"/>
              </w:rPr>
            </w:pPr>
            <w:r w:rsidRPr="002C4F2D">
              <w:rPr>
                <w:rFonts w:ascii="Times" w:hAnsi="Times"/>
              </w:rPr>
              <w:t xml:space="preserve">600k </w:t>
            </w:r>
            <w:proofErr w:type="spellStart"/>
            <w:r w:rsidRPr="002C4F2D">
              <w:rPr>
                <w:rFonts w:ascii="Times" w:hAnsi="Times"/>
              </w:rPr>
              <w:t>ww</w:t>
            </w:r>
            <w:proofErr w:type="spellEnd"/>
          </w:p>
        </w:tc>
        <w:tc>
          <w:tcPr>
            <w:tcW w:w="1507" w:type="dxa"/>
          </w:tcPr>
          <w:p w14:paraId="2146ED76" w14:textId="77777777" w:rsidR="002C4F2D" w:rsidRPr="002C4F2D" w:rsidRDefault="002C4F2D" w:rsidP="002C4F2D">
            <w:pPr>
              <w:rPr>
                <w:rFonts w:ascii="Times" w:hAnsi="Times"/>
              </w:rPr>
            </w:pPr>
            <w:r w:rsidRPr="002C4F2D">
              <w:rPr>
                <w:rFonts w:ascii="Times" w:hAnsi="Times"/>
              </w:rPr>
              <w:t>$1B (US)</w:t>
            </w:r>
          </w:p>
        </w:tc>
        <w:tc>
          <w:tcPr>
            <w:tcW w:w="988" w:type="dxa"/>
          </w:tcPr>
          <w:p w14:paraId="391087EE" w14:textId="7A451730"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(67-69)</w:t>
            </w:r>
            <w:r w:rsidRPr="002C4F2D">
              <w:rPr>
                <w:rFonts w:ascii="Times" w:hAnsi="Times"/>
              </w:rPr>
              <w:fldChar w:fldCharType="end"/>
            </w:r>
          </w:p>
        </w:tc>
      </w:tr>
      <w:tr w:rsidR="00F67D23" w:rsidRPr="002C4F2D" w14:paraId="400C44AD" w14:textId="77777777" w:rsidTr="00FF3833">
        <w:tc>
          <w:tcPr>
            <w:tcW w:w="1736" w:type="dxa"/>
          </w:tcPr>
          <w:p w14:paraId="6BB2DA99" w14:textId="77777777" w:rsidR="002C4F2D" w:rsidRPr="002C4F2D" w:rsidRDefault="002C4F2D" w:rsidP="002C4F2D">
            <w:pPr>
              <w:rPr>
                <w:rFonts w:ascii="Times" w:hAnsi="Times"/>
              </w:rPr>
            </w:pPr>
            <w:r w:rsidRPr="002C4F2D">
              <w:rPr>
                <w:rFonts w:ascii="Times" w:hAnsi="Times"/>
              </w:rPr>
              <w:t>Zika</w:t>
            </w:r>
          </w:p>
        </w:tc>
        <w:tc>
          <w:tcPr>
            <w:tcW w:w="1641" w:type="dxa"/>
          </w:tcPr>
          <w:p w14:paraId="47790662" w14:textId="77777777" w:rsidR="002C4F2D" w:rsidRPr="002C4F2D" w:rsidRDefault="002C4F2D" w:rsidP="002C4F2D">
            <w:pPr>
              <w:rPr>
                <w:rFonts w:ascii="Times" w:hAnsi="Times"/>
              </w:rPr>
            </w:pPr>
            <w:r w:rsidRPr="002C4F2D">
              <w:rPr>
                <w:rFonts w:ascii="Times" w:hAnsi="Times"/>
              </w:rPr>
              <w:t xml:space="preserve">740k S </w:t>
            </w:r>
            <w:proofErr w:type="spellStart"/>
            <w:r w:rsidRPr="002C4F2D">
              <w:rPr>
                <w:rFonts w:ascii="Times" w:hAnsi="Times"/>
              </w:rPr>
              <w:t>Amer</w:t>
            </w:r>
            <w:proofErr w:type="spellEnd"/>
          </w:p>
        </w:tc>
        <w:tc>
          <w:tcPr>
            <w:tcW w:w="1557" w:type="dxa"/>
          </w:tcPr>
          <w:p w14:paraId="08F6BF89" w14:textId="77777777" w:rsidR="002C4F2D" w:rsidRPr="002C4F2D" w:rsidRDefault="002C4F2D"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
          <w:p w14:paraId="7D1EADC1" w14:textId="77777777" w:rsidR="002C4F2D" w:rsidRPr="002C4F2D" w:rsidRDefault="002C4F2D" w:rsidP="002C4F2D">
            <w:pPr>
              <w:rPr>
                <w:rFonts w:ascii="Times" w:hAnsi="Times"/>
              </w:rPr>
            </w:pPr>
            <w:r w:rsidRPr="002C4F2D">
              <w:rPr>
                <w:rFonts w:ascii="Times" w:hAnsi="Times"/>
              </w:rPr>
              <w:t>low</w:t>
            </w:r>
          </w:p>
        </w:tc>
        <w:tc>
          <w:tcPr>
            <w:tcW w:w="1507" w:type="dxa"/>
          </w:tcPr>
          <w:p w14:paraId="1CFCADCA" w14:textId="77777777" w:rsidR="002C4F2D" w:rsidRPr="002C4F2D" w:rsidRDefault="002C4F2D" w:rsidP="002C4F2D">
            <w:pPr>
              <w:rPr>
                <w:rFonts w:ascii="Times" w:hAnsi="Times"/>
              </w:rPr>
            </w:pPr>
          </w:p>
        </w:tc>
        <w:tc>
          <w:tcPr>
            <w:tcW w:w="988" w:type="dxa"/>
          </w:tcPr>
          <w:p w14:paraId="24A3EEC8" w14:textId="350F6544"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&lt;EndNote&gt;&lt;Cite&gt;&lt;Author&gt;Fischer&lt;/Author&gt;&lt;Year&gt;2016&lt;/Year&gt;&lt;RecNum&gt;126&lt;/RecNum&gt;&lt;DisplayText&gt;(70)&lt;/DisplayText&gt;&lt;record&gt;&lt;rec-number&gt;126&lt;/rec-number&gt;&lt;foreign-keys&gt;&lt;key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sidR="00C63B0B">
              <w:rPr>
                <w:rFonts w:ascii="Times" w:hAnsi="Times"/>
                <w:noProof/>
              </w:rPr>
              <w:t>(70)</w:t>
            </w:r>
            <w:r w:rsidRPr="002C4F2D">
              <w:rPr>
                <w:rFonts w:ascii="Times" w:hAnsi="Times"/>
              </w:rPr>
              <w:fldChar w:fldCharType="end"/>
            </w:r>
          </w:p>
        </w:tc>
      </w:tr>
      <w:tr w:rsidR="00F67D23" w:rsidRPr="002C4F2D" w14:paraId="07B1DDC0" w14:textId="77777777" w:rsidTr="00FF3833">
        <w:tc>
          <w:tcPr>
            <w:tcW w:w="1736" w:type="dxa"/>
          </w:tcPr>
          <w:p w14:paraId="31B36868" w14:textId="77777777" w:rsidR="002C4F2D" w:rsidRPr="002C4F2D" w:rsidRDefault="002C4F2D" w:rsidP="002C4F2D">
            <w:pPr>
              <w:rPr>
                <w:rFonts w:ascii="Times" w:hAnsi="Times"/>
              </w:rPr>
            </w:pPr>
            <w:r w:rsidRPr="002C4F2D">
              <w:rPr>
                <w:rFonts w:ascii="Times" w:hAnsi="Times"/>
              </w:rPr>
              <w:t>MERS-</w:t>
            </w:r>
            <w:proofErr w:type="spellStart"/>
            <w:r w:rsidRPr="002C4F2D">
              <w:rPr>
                <w:rFonts w:ascii="Times" w:hAnsi="Times"/>
              </w:rPr>
              <w:t>CoV</w:t>
            </w:r>
            <w:proofErr w:type="spellEnd"/>
          </w:p>
        </w:tc>
        <w:tc>
          <w:tcPr>
            <w:tcW w:w="1641" w:type="dxa"/>
          </w:tcPr>
          <w:p w14:paraId="4AB9232A" w14:textId="77777777" w:rsidR="002C4F2D" w:rsidRPr="002C4F2D" w:rsidRDefault="002C4F2D" w:rsidP="002C4F2D">
            <w:pPr>
              <w:rPr>
                <w:rFonts w:ascii="Times" w:hAnsi="Times"/>
              </w:rPr>
            </w:pPr>
            <w:r w:rsidRPr="002C4F2D">
              <w:rPr>
                <w:rFonts w:ascii="Times" w:hAnsi="Times"/>
              </w:rPr>
              <w:t>2067</w:t>
            </w:r>
          </w:p>
        </w:tc>
        <w:tc>
          <w:tcPr>
            <w:tcW w:w="1557" w:type="dxa"/>
          </w:tcPr>
          <w:p w14:paraId="3B86E3BD" w14:textId="77777777" w:rsidR="002C4F2D" w:rsidRPr="002C4F2D" w:rsidRDefault="002C4F2D" w:rsidP="002C4F2D">
            <w:pPr>
              <w:rPr>
                <w:rFonts w:ascii="Times" w:hAnsi="Times"/>
              </w:rPr>
            </w:pPr>
          </w:p>
        </w:tc>
        <w:tc>
          <w:tcPr>
            <w:tcW w:w="1474" w:type="dxa"/>
          </w:tcPr>
          <w:p w14:paraId="40DBAF90" w14:textId="77777777" w:rsidR="002C4F2D" w:rsidRPr="002C4F2D" w:rsidRDefault="002C4F2D" w:rsidP="002C4F2D">
            <w:pPr>
              <w:rPr>
                <w:rFonts w:ascii="Times" w:hAnsi="Times"/>
              </w:rPr>
            </w:pPr>
            <w:r w:rsidRPr="002C4F2D">
              <w:rPr>
                <w:rFonts w:ascii="Times" w:hAnsi="Times"/>
              </w:rPr>
              <w:t>720 total</w:t>
            </w:r>
          </w:p>
        </w:tc>
        <w:tc>
          <w:tcPr>
            <w:tcW w:w="1507" w:type="dxa"/>
          </w:tcPr>
          <w:p w14:paraId="46EB025A" w14:textId="77777777" w:rsidR="002C4F2D" w:rsidRPr="002C4F2D" w:rsidRDefault="002C4F2D" w:rsidP="002C4F2D">
            <w:pPr>
              <w:rPr>
                <w:rFonts w:ascii="Times" w:hAnsi="Times"/>
              </w:rPr>
            </w:pPr>
            <w:r w:rsidRPr="002C4F2D">
              <w:rPr>
                <w:rFonts w:ascii="Times" w:hAnsi="Times"/>
              </w:rPr>
              <w:t xml:space="preserve">$15-20B </w:t>
            </w:r>
          </w:p>
        </w:tc>
        <w:tc>
          <w:tcPr>
            <w:tcW w:w="988" w:type="dxa"/>
          </w:tcPr>
          <w:p w14:paraId="40C604C5" w14:textId="6D33B691"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(71)</w:t>
            </w:r>
            <w:r w:rsidRPr="002C4F2D">
              <w:rPr>
                <w:rFonts w:ascii="Times" w:hAnsi="Times"/>
              </w:rPr>
              <w:fldChar w:fldCharType="end"/>
            </w:r>
          </w:p>
        </w:tc>
      </w:tr>
      <w:tr w:rsidR="00F67D23" w:rsidRPr="002C4F2D" w14:paraId="2E36D454" w14:textId="77777777" w:rsidTr="00FF3833">
        <w:tc>
          <w:tcPr>
            <w:tcW w:w="1736" w:type="dxa"/>
          </w:tcPr>
          <w:p w14:paraId="4D94BC9B" w14:textId="77777777" w:rsidR="002C4F2D" w:rsidRPr="002C4F2D" w:rsidRDefault="002C4F2D" w:rsidP="002C4F2D">
            <w:pPr>
              <w:rPr>
                <w:rFonts w:ascii="Times" w:hAnsi="Times"/>
              </w:rPr>
            </w:pPr>
            <w:r w:rsidRPr="002C4F2D">
              <w:rPr>
                <w:rFonts w:ascii="Times" w:hAnsi="Times"/>
              </w:rPr>
              <w:t>SARS-</w:t>
            </w:r>
            <w:proofErr w:type="spellStart"/>
            <w:r w:rsidRPr="002C4F2D">
              <w:rPr>
                <w:rFonts w:ascii="Times" w:hAnsi="Times"/>
              </w:rPr>
              <w:t>CoV</w:t>
            </w:r>
            <w:proofErr w:type="spellEnd"/>
          </w:p>
        </w:tc>
        <w:tc>
          <w:tcPr>
            <w:tcW w:w="1641" w:type="dxa"/>
          </w:tcPr>
          <w:p w14:paraId="5E146671" w14:textId="77777777" w:rsidR="002C4F2D" w:rsidRPr="002C4F2D" w:rsidRDefault="002C4F2D" w:rsidP="002C4F2D">
            <w:pPr>
              <w:rPr>
                <w:rFonts w:ascii="Times" w:hAnsi="Times"/>
              </w:rPr>
            </w:pPr>
            <w:r w:rsidRPr="002C4F2D">
              <w:rPr>
                <w:rFonts w:ascii="Times" w:hAnsi="Times"/>
              </w:rPr>
              <w:t>8098</w:t>
            </w:r>
          </w:p>
        </w:tc>
        <w:tc>
          <w:tcPr>
            <w:tcW w:w="1557" w:type="dxa"/>
          </w:tcPr>
          <w:p w14:paraId="4FAAD89D" w14:textId="77777777" w:rsidR="002C4F2D" w:rsidRPr="002C4F2D" w:rsidRDefault="002C4F2D" w:rsidP="002C4F2D">
            <w:pPr>
              <w:rPr>
                <w:rFonts w:ascii="Times" w:hAnsi="Times"/>
              </w:rPr>
            </w:pPr>
          </w:p>
        </w:tc>
        <w:tc>
          <w:tcPr>
            <w:tcW w:w="1474" w:type="dxa"/>
          </w:tcPr>
          <w:p w14:paraId="6844D786" w14:textId="77777777" w:rsidR="002C4F2D" w:rsidRPr="002C4F2D" w:rsidRDefault="002C4F2D" w:rsidP="002C4F2D">
            <w:pPr>
              <w:rPr>
                <w:rFonts w:ascii="Times" w:hAnsi="Times"/>
              </w:rPr>
            </w:pPr>
            <w:r w:rsidRPr="002C4F2D">
              <w:rPr>
                <w:rFonts w:ascii="Times" w:hAnsi="Times"/>
              </w:rPr>
              <w:t>774 total</w:t>
            </w:r>
          </w:p>
        </w:tc>
        <w:tc>
          <w:tcPr>
            <w:tcW w:w="1507" w:type="dxa"/>
          </w:tcPr>
          <w:p w14:paraId="340D1D60" w14:textId="77777777" w:rsidR="002C4F2D" w:rsidRPr="002C4F2D" w:rsidRDefault="002C4F2D" w:rsidP="002C4F2D">
            <w:pPr>
              <w:rPr>
                <w:rFonts w:ascii="Times" w:hAnsi="Times"/>
              </w:rPr>
            </w:pPr>
            <w:r w:rsidRPr="002C4F2D">
              <w:rPr>
                <w:rFonts w:ascii="Times" w:hAnsi="Times"/>
              </w:rPr>
              <w:t xml:space="preserve">$40B </w:t>
            </w:r>
            <w:proofErr w:type="spellStart"/>
            <w:r w:rsidRPr="002C4F2D">
              <w:rPr>
                <w:rFonts w:ascii="Times" w:hAnsi="Times"/>
              </w:rPr>
              <w:t>ww</w:t>
            </w:r>
            <w:proofErr w:type="spellEnd"/>
          </w:p>
        </w:tc>
        <w:tc>
          <w:tcPr>
            <w:tcW w:w="988" w:type="dxa"/>
          </w:tcPr>
          <w:p w14:paraId="762CC2B7" w14:textId="2C691033" w:rsidR="002C4F2D" w:rsidRPr="002C4F2D" w:rsidRDefault="002C4F2D" w:rsidP="00C63B0B">
            <w:pPr>
              <w:ind w:left="116" w:hanging="116"/>
              <w:rPr>
                <w:rFonts w:ascii="Times" w:hAnsi="Times"/>
              </w:rPr>
            </w:pPr>
            <w:r w:rsidRPr="002C4F2D">
              <w:rPr>
                <w:rFonts w:ascii="Times" w:eastAsia="Times New Roman" w:hAnsi="Times"/>
                <w:color w:val="222222"/>
                <w:shd w:val="clear" w:color="auto" w:fill="FFFFFF"/>
              </w:rPr>
              <w:fldChar w:fldCharType="begin"/>
            </w:r>
            <w:r w:rsidR="00C63B0B">
              <w:rPr>
                <w:rFonts w:ascii="Times" w:eastAsia="Times New Roman" w:hAnsi="Times"/>
                <w:color w:val="222222"/>
                <w:shd w:val="clear" w:color="auto" w:fill="FFFFFF"/>
              </w:rPr>
              <w:instrText xml:space="preserve"> ADDIN EN.CITE &lt;EndNote&gt;&lt;Cite&gt;&lt;Author&gt;Oberholtzer&lt;/Author&gt;&lt;Year&gt;2004&lt;/Year&gt;&lt;RecNum&gt;143&lt;/RecNum&gt;&lt;DisplayText&gt;(72, 73)&lt;/DisplayText&gt;&lt;record&gt;&lt;rec-number&gt;143&lt;/rec-number&gt;&lt;foreign-keys&gt;&lt;key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sidR="00C63B0B">
              <w:rPr>
                <w:rFonts w:ascii="Times" w:eastAsia="Times New Roman" w:hAnsi="Times"/>
                <w:noProof/>
                <w:color w:val="222222"/>
                <w:shd w:val="clear" w:color="auto" w:fill="FFFFFF"/>
              </w:rPr>
              <w:t>(72, 73)</w:t>
            </w:r>
            <w:r w:rsidRPr="002C4F2D">
              <w:rPr>
                <w:rFonts w:ascii="Times" w:eastAsia="Times New Roman" w:hAnsi="Times"/>
                <w:color w:val="222222"/>
                <w:shd w:val="clear" w:color="auto" w:fill="FFFFFF"/>
              </w:rPr>
              <w:fldChar w:fldCharType="end"/>
            </w:r>
          </w:p>
        </w:tc>
      </w:tr>
      <w:tr w:rsidR="00F67D23" w:rsidRPr="002C4F2D" w14:paraId="64249403" w14:textId="77777777" w:rsidTr="00FF3833">
        <w:tc>
          <w:tcPr>
            <w:tcW w:w="1736" w:type="dxa"/>
          </w:tcPr>
          <w:p w14:paraId="087C58EF" w14:textId="77777777" w:rsidR="002C4F2D" w:rsidRPr="002C4F2D" w:rsidRDefault="002C4F2D" w:rsidP="002C4F2D">
            <w:pPr>
              <w:rPr>
                <w:rFonts w:ascii="Times" w:hAnsi="Times"/>
              </w:rPr>
            </w:pPr>
            <w:r w:rsidRPr="002C4F2D">
              <w:rPr>
                <w:rFonts w:ascii="Times" w:hAnsi="Times"/>
              </w:rPr>
              <w:t>Common cold (rhinovirus)</w:t>
            </w:r>
          </w:p>
        </w:tc>
        <w:tc>
          <w:tcPr>
            <w:tcW w:w="1641" w:type="dxa"/>
          </w:tcPr>
          <w:p w14:paraId="256C8811" w14:textId="77777777" w:rsidR="002C4F2D" w:rsidRPr="002C4F2D" w:rsidRDefault="002C4F2D" w:rsidP="002C4F2D">
            <w:pPr>
              <w:rPr>
                <w:rFonts w:ascii="Times" w:hAnsi="Times"/>
              </w:rPr>
            </w:pPr>
            <w:r w:rsidRPr="002C4F2D">
              <w:rPr>
                <w:rFonts w:ascii="Times" w:hAnsi="Times"/>
              </w:rPr>
              <w:t xml:space="preserve">1B Cold/year (US) </w:t>
            </w:r>
          </w:p>
          <w:p w14:paraId="4FACB357" w14:textId="77777777" w:rsidR="002C4F2D" w:rsidRPr="002C4F2D" w:rsidRDefault="002C4F2D" w:rsidP="002C4F2D">
            <w:pPr>
              <w:rPr>
                <w:rFonts w:ascii="Times" w:hAnsi="Times"/>
              </w:rPr>
            </w:pPr>
          </w:p>
        </w:tc>
        <w:tc>
          <w:tcPr>
            <w:tcW w:w="1557" w:type="dxa"/>
          </w:tcPr>
          <w:p w14:paraId="2F68EF2B" w14:textId="77777777" w:rsidR="002C4F2D" w:rsidRPr="002C4F2D" w:rsidRDefault="002C4F2D" w:rsidP="002C4F2D">
            <w:pPr>
              <w:rPr>
                <w:rFonts w:ascii="Times" w:hAnsi="Times"/>
              </w:rPr>
            </w:pPr>
            <w:r w:rsidRPr="002C4F2D">
              <w:rPr>
                <w:rFonts w:ascii="Times" w:hAnsi="Times"/>
              </w:rPr>
              <w:t>10-40% of common colds</w:t>
            </w:r>
          </w:p>
        </w:tc>
        <w:tc>
          <w:tcPr>
            <w:tcW w:w="1474" w:type="dxa"/>
          </w:tcPr>
          <w:p w14:paraId="67AC00F0" w14:textId="77777777" w:rsidR="002C4F2D" w:rsidRPr="002C4F2D" w:rsidRDefault="002C4F2D" w:rsidP="002C4F2D">
            <w:pPr>
              <w:rPr>
                <w:rFonts w:ascii="Times" w:hAnsi="Times"/>
              </w:rPr>
            </w:pPr>
            <w:r w:rsidRPr="002C4F2D">
              <w:rPr>
                <w:rFonts w:ascii="Times" w:hAnsi="Times"/>
              </w:rPr>
              <w:t>low</w:t>
            </w:r>
          </w:p>
        </w:tc>
        <w:tc>
          <w:tcPr>
            <w:tcW w:w="1507" w:type="dxa"/>
          </w:tcPr>
          <w:p w14:paraId="4CACD97E" w14:textId="77777777" w:rsidR="002C4F2D" w:rsidRPr="002C4F2D" w:rsidRDefault="002C4F2D" w:rsidP="002C4F2D">
            <w:pPr>
              <w:rPr>
                <w:rFonts w:ascii="Times" w:hAnsi="Times"/>
              </w:rPr>
            </w:pPr>
            <w:r w:rsidRPr="002C4F2D">
              <w:rPr>
                <w:rFonts w:ascii="Times" w:hAnsi="Times"/>
              </w:rPr>
              <w:t>$20B (US)</w:t>
            </w:r>
          </w:p>
        </w:tc>
        <w:tc>
          <w:tcPr>
            <w:tcW w:w="988" w:type="dxa"/>
          </w:tcPr>
          <w:p w14:paraId="1E209C9A" w14:textId="46136719" w:rsidR="002C4F2D" w:rsidRPr="002C4F2D" w:rsidRDefault="002C4F2D" w:rsidP="00C63B0B">
            <w:pPr>
              <w:ind w:left="116" w:hanging="116"/>
              <w:rPr>
                <w:rFonts w:ascii="Times" w:hAnsi="Times"/>
              </w:rPr>
            </w:pPr>
            <w:r w:rsidRPr="002C4F2D">
              <w:rPr>
                <w:rFonts w:ascii="Times" w:hAnsi="Times"/>
              </w:rPr>
              <w:fldChar w:fldCharType="begin"/>
            </w:r>
            <w:r w:rsidR="00C63B0B">
              <w:rPr>
                <w:rFonts w:ascii="Times" w:hAnsi="Times"/>
              </w:rPr>
              <w:instrText xml:space="preserve"> ADDIN EN.CITE &lt;EndNote&gt;&lt;Cite&gt;&lt;Author&gt;Simasek&lt;/Author&gt;&lt;Year&gt;2007&lt;/Year&gt;&lt;RecNum&gt;141&lt;/RecNum&gt;&lt;DisplayText&gt;(74)&lt;/DisplayText&gt;&lt;record&gt;&lt;rec-number&gt;141&lt;/rec-number&gt;&lt;foreign-keys&gt;&lt;key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sidR="00C63B0B">
              <w:rPr>
                <w:rFonts w:ascii="Times" w:hAnsi="Times"/>
                <w:noProof/>
              </w:rPr>
              <w:t>(74)</w:t>
            </w:r>
            <w:r w:rsidRPr="002C4F2D">
              <w:rPr>
                <w:rFonts w:ascii="Times" w:hAnsi="Times"/>
              </w:rPr>
              <w:fldChar w:fldCharType="end"/>
            </w:r>
          </w:p>
        </w:tc>
      </w:tr>
      <w:tr w:rsidR="00F67D23" w:rsidRPr="002C4F2D" w14:paraId="4B61CCC5" w14:textId="77777777" w:rsidTr="00FF3833">
        <w:tc>
          <w:tcPr>
            <w:tcW w:w="1736" w:type="dxa"/>
          </w:tcPr>
          <w:p w14:paraId="6A4F2FA6" w14:textId="77777777" w:rsidR="002C4F2D" w:rsidRPr="002C4F2D" w:rsidRDefault="002C4F2D" w:rsidP="002C4F2D">
            <w:pPr>
              <w:rPr>
                <w:rFonts w:ascii="Times" w:hAnsi="Times"/>
              </w:rPr>
            </w:pPr>
            <w:r w:rsidRPr="002C4F2D">
              <w:rPr>
                <w:rFonts w:ascii="Times" w:hAnsi="Times"/>
              </w:rPr>
              <w:t>Norovirus (gastroenteritis)</w:t>
            </w:r>
          </w:p>
        </w:tc>
        <w:tc>
          <w:tcPr>
            <w:tcW w:w="1641" w:type="dxa"/>
          </w:tcPr>
          <w:p w14:paraId="7AE3D71B" w14:textId="77777777" w:rsidR="002C4F2D" w:rsidRPr="002C4F2D" w:rsidRDefault="002C4F2D" w:rsidP="002C4F2D">
            <w:pPr>
              <w:rPr>
                <w:rFonts w:ascii="Times" w:hAnsi="Times"/>
              </w:rPr>
            </w:pPr>
            <w:r w:rsidRPr="002C4F2D">
              <w:rPr>
                <w:rFonts w:ascii="Times" w:hAnsi="Times"/>
              </w:rPr>
              <w:t>19-21M (US); 685M (</w:t>
            </w:r>
            <w:proofErr w:type="spellStart"/>
            <w:r w:rsidRPr="002C4F2D">
              <w:rPr>
                <w:rFonts w:ascii="Times" w:hAnsi="Times"/>
              </w:rPr>
              <w:t>ww</w:t>
            </w:r>
            <w:proofErr w:type="spellEnd"/>
            <w:r w:rsidRPr="002C4F2D">
              <w:rPr>
                <w:rFonts w:ascii="Times" w:hAnsi="Times"/>
              </w:rPr>
              <w:t>)</w:t>
            </w:r>
          </w:p>
        </w:tc>
        <w:tc>
          <w:tcPr>
            <w:tcW w:w="1557" w:type="dxa"/>
          </w:tcPr>
          <w:p w14:paraId="11C024EB" w14:textId="77777777" w:rsidR="002C4F2D" w:rsidRPr="002C4F2D" w:rsidRDefault="002C4F2D" w:rsidP="002C4F2D">
            <w:pPr>
              <w:rPr>
                <w:rFonts w:ascii="Times" w:hAnsi="Times"/>
              </w:rPr>
            </w:pPr>
            <w:r w:rsidRPr="002C4F2D">
              <w:rPr>
                <w:rFonts w:ascii="Times" w:hAnsi="Times"/>
              </w:rPr>
              <w:t xml:space="preserve">699M </w:t>
            </w:r>
            <w:proofErr w:type="spellStart"/>
            <w:r w:rsidRPr="002C4F2D">
              <w:rPr>
                <w:rFonts w:ascii="Times" w:hAnsi="Times"/>
              </w:rPr>
              <w:t>ww</w:t>
            </w:r>
            <w:proofErr w:type="spellEnd"/>
          </w:p>
        </w:tc>
        <w:tc>
          <w:tcPr>
            <w:tcW w:w="1474" w:type="dxa"/>
          </w:tcPr>
          <w:p w14:paraId="1354F376" w14:textId="77777777" w:rsidR="002C4F2D" w:rsidRPr="002C4F2D" w:rsidRDefault="002C4F2D" w:rsidP="002C4F2D">
            <w:pPr>
              <w:rPr>
                <w:rFonts w:ascii="Times" w:hAnsi="Times"/>
              </w:rPr>
            </w:pPr>
            <w:r w:rsidRPr="002C4F2D">
              <w:rPr>
                <w:rFonts w:ascii="Times" w:hAnsi="Times"/>
              </w:rPr>
              <w:t xml:space="preserve">570-800 (US); 200K children </w:t>
            </w:r>
            <w:proofErr w:type="spellStart"/>
            <w:r w:rsidRPr="002C4F2D">
              <w:rPr>
                <w:rFonts w:ascii="Times" w:hAnsi="Times"/>
              </w:rPr>
              <w:t>ww</w:t>
            </w:r>
            <w:proofErr w:type="spellEnd"/>
          </w:p>
          <w:p w14:paraId="3D0CB029" w14:textId="77777777" w:rsidR="002C4F2D" w:rsidRPr="002C4F2D" w:rsidRDefault="002C4F2D" w:rsidP="002C4F2D">
            <w:pPr>
              <w:rPr>
                <w:rFonts w:ascii="Times" w:hAnsi="Times"/>
              </w:rPr>
            </w:pPr>
            <w:r w:rsidRPr="002C4F2D">
              <w:rPr>
                <w:rFonts w:ascii="Times" w:hAnsi="Times"/>
              </w:rPr>
              <w:t xml:space="preserve">219K </w:t>
            </w:r>
            <w:proofErr w:type="spellStart"/>
            <w:r w:rsidRPr="002C4F2D">
              <w:rPr>
                <w:rFonts w:ascii="Times" w:hAnsi="Times"/>
              </w:rPr>
              <w:t>ww</w:t>
            </w:r>
            <w:proofErr w:type="spellEnd"/>
          </w:p>
        </w:tc>
        <w:tc>
          <w:tcPr>
            <w:tcW w:w="1507" w:type="dxa"/>
          </w:tcPr>
          <w:p w14:paraId="2ACEFAE0" w14:textId="77777777" w:rsidR="002C4F2D" w:rsidRPr="002C4F2D" w:rsidRDefault="002C4F2D" w:rsidP="002C4F2D">
            <w:pPr>
              <w:rPr>
                <w:rFonts w:ascii="Times" w:hAnsi="Times"/>
              </w:rPr>
            </w:pPr>
            <w:r w:rsidRPr="002C4F2D">
              <w:rPr>
                <w:rFonts w:ascii="Times" w:hAnsi="Times"/>
              </w:rPr>
              <w:t xml:space="preserve">$4.2B (indirect); $60.3B total </w:t>
            </w:r>
            <w:proofErr w:type="spellStart"/>
            <w:r w:rsidRPr="002C4F2D">
              <w:rPr>
                <w:rFonts w:ascii="Times" w:hAnsi="Times"/>
              </w:rPr>
              <w:t>ww</w:t>
            </w:r>
            <w:proofErr w:type="spellEnd"/>
          </w:p>
        </w:tc>
        <w:tc>
          <w:tcPr>
            <w:tcW w:w="988" w:type="dxa"/>
          </w:tcPr>
          <w:p w14:paraId="617B1F04" w14:textId="3D3667D4" w:rsidR="002C4F2D" w:rsidRPr="002C4F2D" w:rsidRDefault="002C4F2D" w:rsidP="00C63B0B">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 </w:instrText>
            </w:r>
            <w:r w:rsidR="00C63B0B">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Pr="002C4F2D">
              <w:rPr>
                <w:rFonts w:ascii="Times" w:hAnsi="Times"/>
              </w:rPr>
            </w:r>
            <w:r w:rsidRPr="002C4F2D">
              <w:rPr>
                <w:rFonts w:ascii="Times" w:hAnsi="Times"/>
              </w:rPr>
              <w:fldChar w:fldCharType="separate"/>
            </w:r>
            <w:r w:rsidR="00C63B0B">
              <w:rPr>
                <w:rFonts w:ascii="Times" w:hAnsi="Times"/>
                <w:noProof/>
              </w:rPr>
              <w:t>(75, 76)</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w:t>
      </w:r>
      <w:proofErr w:type="gramStart"/>
      <w:r w:rsidRPr="00FF3833">
        <w:rPr>
          <w:rFonts w:ascii="Times" w:hAnsi="Times" w:cs="Times New Roman"/>
          <w:sz w:val="22"/>
          <w:szCs w:val="22"/>
        </w:rPr>
        <w:t>K,M</w:t>
      </w:r>
      <w:proofErr w:type="gramEnd"/>
      <w:r w:rsidRPr="00FF3833">
        <w:rPr>
          <w:rFonts w:ascii="Times" w:hAnsi="Times" w:cs="Times New Roman"/>
          <w:sz w:val="22"/>
          <w:szCs w:val="22"/>
        </w:rPr>
        <w:t>,B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72E3D9DE" w14:textId="77777777" w:rsidR="00B21B63" w:rsidRPr="00467083" w:rsidRDefault="00B21B63" w:rsidP="00B21B63">
      <w:pPr>
        <w:spacing w:after="120"/>
        <w:rPr>
          <w:rFonts w:ascii="Times" w:eastAsia="Times New Roman" w:hAnsi="Times" w:cs="Times New Roman"/>
          <w:b/>
        </w:rPr>
      </w:pPr>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Overview of host-pathogen databases that provide human host-virus protein interactions.</w:t>
      </w:r>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14:paraId="599C7770" w14:textId="77777777" w:rsidTr="005A194B">
        <w:trPr>
          <w:trHeight w:val="300"/>
        </w:trPr>
        <w:tc>
          <w:tcPr>
            <w:tcW w:w="1273" w:type="dxa"/>
            <w:hideMark/>
          </w:tcPr>
          <w:p w14:paraId="2A2A0D90" w14:textId="77777777" w:rsidR="00B21B63" w:rsidRPr="00B77521" w:rsidRDefault="00B21B63" w:rsidP="00B21B63">
            <w:pPr>
              <w:jc w:val="center"/>
              <w:rPr>
                <w:rFonts w:ascii="Times" w:eastAsia="Times New Roman" w:hAnsi="Times" w:cs="Times New Roman"/>
                <w:b/>
                <w:sz w:val="20"/>
                <w:szCs w:val="20"/>
              </w:rPr>
            </w:pPr>
            <w:r w:rsidRPr="00B77521">
              <w:rPr>
                <w:rFonts w:ascii="Times" w:eastAsia="Times New Roman" w:hAnsi="Times" w:cs="Times New Roman"/>
                <w:b/>
                <w:sz w:val="20"/>
                <w:szCs w:val="20"/>
              </w:rPr>
              <w:t>database</w:t>
            </w:r>
          </w:p>
        </w:tc>
        <w:tc>
          <w:tcPr>
            <w:tcW w:w="1083" w:type="dxa"/>
            <w:hideMark/>
          </w:tcPr>
          <w:p w14:paraId="2A572727"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pathogens</w:t>
            </w:r>
          </w:p>
        </w:tc>
        <w:tc>
          <w:tcPr>
            <w:tcW w:w="5852" w:type="dxa"/>
            <w:hideMark/>
          </w:tcPr>
          <w:p w14:paraId="6C85D4D6"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webpage</w:t>
            </w:r>
          </w:p>
        </w:tc>
        <w:tc>
          <w:tcPr>
            <w:tcW w:w="648" w:type="dxa"/>
            <w:hideMark/>
          </w:tcPr>
          <w:p w14:paraId="6543157E" w14:textId="24688D08" w:rsidR="00B21B63" w:rsidRPr="00B77521" w:rsidRDefault="00B21B63" w:rsidP="00B21B63">
            <w:pPr>
              <w:rPr>
                <w:rFonts w:ascii="Times" w:eastAsia="Times New Roman" w:hAnsi="Times" w:cs="Times New Roman"/>
                <w:b/>
                <w:sz w:val="20"/>
                <w:szCs w:val="20"/>
              </w:rPr>
            </w:pPr>
            <w:r>
              <w:rPr>
                <w:rFonts w:ascii="Times" w:eastAsia="Times New Roman" w:hAnsi="Times" w:cs="Times New Roman"/>
                <w:b/>
                <w:sz w:val="20"/>
                <w:szCs w:val="20"/>
              </w:rPr>
              <w:t>Ref.</w:t>
            </w:r>
          </w:p>
        </w:tc>
      </w:tr>
      <w:tr w:rsidR="00B21B63" w:rsidRPr="003A0C84" w14:paraId="35D8A5DA" w14:textId="77777777" w:rsidTr="005A194B">
        <w:trPr>
          <w:trHeight w:val="300"/>
        </w:trPr>
        <w:tc>
          <w:tcPr>
            <w:tcW w:w="1273" w:type="dxa"/>
            <w:hideMark/>
          </w:tcPr>
          <w:p w14:paraId="629ED668"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HCVPro</w:t>
            </w:r>
            <w:proofErr w:type="spellEnd"/>
          </w:p>
        </w:tc>
        <w:tc>
          <w:tcPr>
            <w:tcW w:w="1083" w:type="dxa"/>
            <w:hideMark/>
          </w:tcPr>
          <w:p w14:paraId="0294420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HCV</w:t>
            </w:r>
          </w:p>
        </w:tc>
        <w:tc>
          <w:tcPr>
            <w:tcW w:w="5852" w:type="dxa"/>
            <w:hideMark/>
          </w:tcPr>
          <w:p w14:paraId="0CB4DB4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http://www.cbrc.kaust.edu.sa/hcvpro/</w:t>
            </w:r>
          </w:p>
        </w:tc>
        <w:tc>
          <w:tcPr>
            <w:tcW w:w="648" w:type="dxa"/>
            <w:hideMark/>
          </w:tcPr>
          <w:p w14:paraId="114C43FB"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p>
        </w:tc>
      </w:tr>
      <w:tr w:rsidR="00B21B63" w:rsidRPr="003A0C84" w14:paraId="5FC47D5D" w14:textId="77777777" w:rsidTr="005A194B">
        <w:trPr>
          <w:trHeight w:val="600"/>
        </w:trPr>
        <w:tc>
          <w:tcPr>
            <w:tcW w:w="1273" w:type="dxa"/>
            <w:hideMark/>
          </w:tcPr>
          <w:p w14:paraId="535F7732"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HIV-1 @NCBI</w:t>
            </w:r>
          </w:p>
        </w:tc>
        <w:tc>
          <w:tcPr>
            <w:tcW w:w="1083" w:type="dxa"/>
            <w:hideMark/>
          </w:tcPr>
          <w:p w14:paraId="106C96FA"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HIV</w:t>
            </w:r>
          </w:p>
        </w:tc>
        <w:tc>
          <w:tcPr>
            <w:tcW w:w="5852" w:type="dxa"/>
            <w:hideMark/>
          </w:tcPr>
          <w:p w14:paraId="30E8B82F"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https://www.ncbi.nlm.nih.gov/genome/viruses/retroviruses/hiv-1/interactions/</w:t>
            </w:r>
          </w:p>
        </w:tc>
        <w:tc>
          <w:tcPr>
            <w:tcW w:w="648" w:type="dxa"/>
            <w:hideMark/>
          </w:tcPr>
          <w:p w14:paraId="6AEEA1DD"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p>
        </w:tc>
      </w:tr>
      <w:tr w:rsidR="00B21B63" w:rsidRPr="003A0C84" w14:paraId="2A945A94" w14:textId="77777777" w:rsidTr="005A194B">
        <w:trPr>
          <w:trHeight w:val="300"/>
        </w:trPr>
        <w:tc>
          <w:tcPr>
            <w:tcW w:w="1273" w:type="dxa"/>
            <w:hideMark/>
          </w:tcPr>
          <w:p w14:paraId="100A5026"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PHIDIAS</w:t>
            </w:r>
          </w:p>
        </w:tc>
        <w:tc>
          <w:tcPr>
            <w:tcW w:w="1083" w:type="dxa"/>
            <w:hideMark/>
          </w:tcPr>
          <w:p w14:paraId="76B182D7" w14:textId="77777777" w:rsidR="00B21B63" w:rsidRPr="00B77521" w:rsidRDefault="00B21B63" w:rsidP="00B21B63">
            <w:pPr>
              <w:rPr>
                <w:rFonts w:ascii="Times" w:eastAsia="Times New Roman" w:hAnsi="Times" w:cs="Times New Roman"/>
                <w:sz w:val="20"/>
                <w:szCs w:val="20"/>
              </w:rPr>
            </w:pPr>
          </w:p>
        </w:tc>
        <w:tc>
          <w:tcPr>
            <w:tcW w:w="5852" w:type="dxa"/>
            <w:hideMark/>
          </w:tcPr>
          <w:p w14:paraId="12F5656C"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http://www.phidias.us</w:t>
            </w:r>
          </w:p>
        </w:tc>
        <w:tc>
          <w:tcPr>
            <w:tcW w:w="648" w:type="dxa"/>
            <w:hideMark/>
          </w:tcPr>
          <w:p w14:paraId="6B40A8B0"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(22)</w:t>
            </w:r>
            <w:r>
              <w:rPr>
                <w:rFonts w:ascii="Times" w:eastAsia="Times New Roman" w:hAnsi="Times" w:cs="Times New Roman"/>
                <w:sz w:val="20"/>
                <w:szCs w:val="20"/>
              </w:rPr>
              <w:fldChar w:fldCharType="end"/>
            </w:r>
          </w:p>
        </w:tc>
      </w:tr>
      <w:tr w:rsidR="00B21B63" w:rsidRPr="003A0C84" w14:paraId="0EA72F02" w14:textId="77777777" w:rsidTr="005A194B">
        <w:trPr>
          <w:trHeight w:val="300"/>
        </w:trPr>
        <w:tc>
          <w:tcPr>
            <w:tcW w:w="1273" w:type="dxa"/>
            <w:hideMark/>
          </w:tcPr>
          <w:p w14:paraId="1863B64F"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PHISTO</w:t>
            </w:r>
          </w:p>
        </w:tc>
        <w:tc>
          <w:tcPr>
            <w:tcW w:w="1083" w:type="dxa"/>
            <w:hideMark/>
          </w:tcPr>
          <w:p w14:paraId="4455C6AC" w14:textId="77777777" w:rsidR="00B21B63" w:rsidRPr="00B77521" w:rsidRDefault="00B21B63" w:rsidP="00B21B63">
            <w:pPr>
              <w:rPr>
                <w:rFonts w:ascii="Times" w:eastAsia="Times New Roman" w:hAnsi="Times" w:cs="Times New Roman"/>
                <w:sz w:val="20"/>
                <w:szCs w:val="20"/>
              </w:rPr>
            </w:pPr>
          </w:p>
        </w:tc>
        <w:tc>
          <w:tcPr>
            <w:tcW w:w="5852" w:type="dxa"/>
            <w:hideMark/>
          </w:tcPr>
          <w:p w14:paraId="29B3836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http://www.phisto.org</w:t>
            </w:r>
          </w:p>
        </w:tc>
        <w:tc>
          <w:tcPr>
            <w:tcW w:w="648" w:type="dxa"/>
            <w:hideMark/>
          </w:tcPr>
          <w:p w14:paraId="66C42AB4"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(24)</w:t>
            </w:r>
            <w:r>
              <w:rPr>
                <w:rFonts w:ascii="Times" w:eastAsia="Times New Roman" w:hAnsi="Times" w:cs="Times New Roman"/>
                <w:sz w:val="20"/>
                <w:szCs w:val="20"/>
              </w:rPr>
              <w:fldChar w:fldCharType="end"/>
            </w:r>
          </w:p>
        </w:tc>
      </w:tr>
      <w:tr w:rsidR="00B21B63" w:rsidRPr="003A0C84" w14:paraId="5425D871" w14:textId="77777777" w:rsidTr="005A194B">
        <w:trPr>
          <w:trHeight w:val="332"/>
        </w:trPr>
        <w:tc>
          <w:tcPr>
            <w:tcW w:w="1273" w:type="dxa"/>
            <w:hideMark/>
          </w:tcPr>
          <w:p w14:paraId="3EC31D9E"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HPIDB</w:t>
            </w:r>
          </w:p>
        </w:tc>
        <w:tc>
          <w:tcPr>
            <w:tcW w:w="1083" w:type="dxa"/>
            <w:hideMark/>
          </w:tcPr>
          <w:p w14:paraId="5E541196" w14:textId="77777777" w:rsidR="00B21B63" w:rsidRPr="00B77521" w:rsidRDefault="00B21B63" w:rsidP="00B21B63">
            <w:pPr>
              <w:rPr>
                <w:rFonts w:ascii="Times" w:eastAsia="Times New Roman" w:hAnsi="Times" w:cs="Times New Roman"/>
                <w:sz w:val="20"/>
                <w:szCs w:val="20"/>
              </w:rPr>
            </w:pPr>
          </w:p>
        </w:tc>
        <w:tc>
          <w:tcPr>
            <w:tcW w:w="5852" w:type="dxa"/>
            <w:hideMark/>
          </w:tcPr>
          <w:p w14:paraId="5A33838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http://www.agbase.msstate.edu/hpi/main.html</w:t>
            </w:r>
          </w:p>
        </w:tc>
        <w:tc>
          <w:tcPr>
            <w:tcW w:w="648" w:type="dxa"/>
            <w:hideMark/>
          </w:tcPr>
          <w:p w14:paraId="0548C7CE"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(23)</w:t>
            </w:r>
            <w:r>
              <w:rPr>
                <w:rFonts w:ascii="Times" w:eastAsia="Times New Roman" w:hAnsi="Times" w:cs="Times New Roman"/>
                <w:sz w:val="20"/>
                <w:szCs w:val="20"/>
              </w:rPr>
              <w:fldChar w:fldCharType="end"/>
            </w:r>
          </w:p>
        </w:tc>
      </w:tr>
      <w:tr w:rsidR="00B21B63" w:rsidRPr="003A0C84" w14:paraId="6D599B25" w14:textId="77777777" w:rsidTr="005A194B">
        <w:trPr>
          <w:trHeight w:val="300"/>
        </w:trPr>
        <w:tc>
          <w:tcPr>
            <w:tcW w:w="1273" w:type="dxa"/>
            <w:hideMark/>
          </w:tcPr>
          <w:p w14:paraId="4AED4024"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VirHostNet</w:t>
            </w:r>
            <w:proofErr w:type="spellEnd"/>
          </w:p>
        </w:tc>
        <w:tc>
          <w:tcPr>
            <w:tcW w:w="1083" w:type="dxa"/>
            <w:hideMark/>
          </w:tcPr>
          <w:p w14:paraId="0AC27DCC" w14:textId="77777777" w:rsidR="00B21B63" w:rsidRPr="00B77521" w:rsidRDefault="00B21B63" w:rsidP="00B21B63">
            <w:pPr>
              <w:rPr>
                <w:rFonts w:ascii="Times" w:eastAsia="Times New Roman" w:hAnsi="Times" w:cs="Times New Roman"/>
                <w:sz w:val="20"/>
                <w:szCs w:val="20"/>
              </w:rPr>
            </w:pPr>
          </w:p>
        </w:tc>
        <w:tc>
          <w:tcPr>
            <w:tcW w:w="5852" w:type="dxa"/>
            <w:hideMark/>
          </w:tcPr>
          <w:p w14:paraId="6260B0FB"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http://virhostnet.prabi.fr</w:t>
            </w:r>
          </w:p>
        </w:tc>
        <w:tc>
          <w:tcPr>
            <w:tcW w:w="648" w:type="dxa"/>
            <w:hideMark/>
          </w:tcPr>
          <w:p w14:paraId="32727E07"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p>
        </w:tc>
      </w:tr>
      <w:tr w:rsidR="00B21B63" w:rsidRPr="003A0C84" w14:paraId="74B4673F" w14:textId="77777777" w:rsidTr="005A194B">
        <w:trPr>
          <w:trHeight w:val="300"/>
        </w:trPr>
        <w:tc>
          <w:tcPr>
            <w:tcW w:w="1273" w:type="dxa"/>
            <w:hideMark/>
          </w:tcPr>
          <w:p w14:paraId="21A1DB05" w14:textId="77777777" w:rsidR="00B21B63" w:rsidRPr="00B77521" w:rsidRDefault="00B21B63" w:rsidP="00B21B63">
            <w:pPr>
              <w:jc w:val="center"/>
              <w:rPr>
                <w:rFonts w:ascii="Times" w:eastAsia="Times New Roman" w:hAnsi="Times" w:cs="Times New Roman"/>
                <w:sz w:val="20"/>
                <w:szCs w:val="20"/>
              </w:rPr>
            </w:pPr>
            <w:proofErr w:type="spellStart"/>
            <w:r w:rsidRPr="00B77521">
              <w:rPr>
                <w:rFonts w:ascii="Times" w:eastAsia="Times New Roman" w:hAnsi="Times" w:cs="Times New Roman"/>
                <w:sz w:val="20"/>
                <w:szCs w:val="20"/>
              </w:rPr>
              <w:t>VirusMentha</w:t>
            </w:r>
            <w:proofErr w:type="spellEnd"/>
          </w:p>
        </w:tc>
        <w:tc>
          <w:tcPr>
            <w:tcW w:w="1083" w:type="dxa"/>
            <w:hideMark/>
          </w:tcPr>
          <w:p w14:paraId="595C1CF7" w14:textId="77777777" w:rsidR="00B21B63" w:rsidRPr="00B77521" w:rsidRDefault="00B21B63" w:rsidP="00B21B63">
            <w:pPr>
              <w:rPr>
                <w:rFonts w:ascii="Times" w:eastAsia="Times New Roman" w:hAnsi="Times" w:cs="Times New Roman"/>
                <w:sz w:val="20"/>
                <w:szCs w:val="20"/>
              </w:rPr>
            </w:pPr>
          </w:p>
        </w:tc>
        <w:tc>
          <w:tcPr>
            <w:tcW w:w="5852" w:type="dxa"/>
            <w:hideMark/>
          </w:tcPr>
          <w:p w14:paraId="3DD01AE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http://virusmentha.uniroma2.it</w:t>
            </w:r>
          </w:p>
        </w:tc>
        <w:tc>
          <w:tcPr>
            <w:tcW w:w="648" w:type="dxa"/>
            <w:hideMark/>
          </w:tcPr>
          <w:p w14:paraId="73A3F9D5"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(21)</w:t>
            </w:r>
            <w:r>
              <w:rPr>
                <w:rFonts w:ascii="Times" w:eastAsia="Times New Roman" w:hAnsi="Times" w:cs="Times New Roman"/>
                <w:sz w:val="20"/>
                <w:szCs w:val="20"/>
              </w:rPr>
              <w:fldChar w:fldCharType="end"/>
            </w:r>
          </w:p>
        </w:tc>
      </w:tr>
    </w:tbl>
    <w:p w14:paraId="47E9DA4A" w14:textId="77777777" w:rsidR="00B21B63" w:rsidRDefault="00B21B63" w:rsidP="00B21B63">
      <w:pPr>
        <w:rPr>
          <w:rFonts w:ascii="Times" w:hAnsi="Times"/>
          <w:noProof/>
        </w:rPr>
      </w:pPr>
    </w:p>
    <w:p w14:paraId="71683334" w14:textId="77777777" w:rsidR="00B21B63" w:rsidRDefault="00B21B63" w:rsidP="00B21B63">
      <w:pPr>
        <w:rPr>
          <w:rFonts w:ascii="Times" w:hAnsi="Times" w:cs="Arial"/>
          <w:b/>
          <w:color w:val="000000"/>
        </w:rPr>
      </w:pPr>
    </w:p>
    <w:p w14:paraId="3DB9C75D" w14:textId="43B6B839" w:rsidR="00D555BC" w:rsidRPr="009514F9" w:rsidRDefault="00D22C50">
      <w:pPr>
        <w:rPr>
          <w:rFonts w:ascii="Times" w:hAnsi="Times"/>
          <w:b/>
          <w:noProof/>
        </w:rPr>
      </w:pPr>
      <w:r>
        <w:rPr>
          <w:rFonts w:ascii="Times" w:hAnsi="Times"/>
          <w:b/>
          <w:noProof/>
        </w:rPr>
        <w:t>Table 4</w:t>
      </w:r>
      <w:r w:rsidR="00D555BC" w:rsidRPr="009514F9">
        <w:rPr>
          <w:rFonts w:ascii="Times" w:hAnsi="Times"/>
          <w:b/>
          <w:noProof/>
        </w:rPr>
        <w:t xml:space="preserve">: Number of host-virus interactions of </w:t>
      </w:r>
      <w:r w:rsidR="005A194B">
        <w:rPr>
          <w:rFonts w:ascii="Times" w:hAnsi="Times"/>
          <w:b/>
          <w:noProof/>
        </w:rPr>
        <w:t xml:space="preserve">major human </w:t>
      </w:r>
      <w:r w:rsidR="00D555BC" w:rsidRPr="009514F9">
        <w:rPr>
          <w:rFonts w:ascii="Times" w:hAnsi="Times"/>
          <w:b/>
          <w:noProof/>
        </w:rPr>
        <w:t>virus families.</w:t>
      </w:r>
    </w:p>
    <w:p w14:paraId="0552F1BE" w14:textId="77777777" w:rsidR="00D555BC" w:rsidRDefault="00D555BC">
      <w:pPr>
        <w:rPr>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14:paraId="0A27769B" w14:textId="77777777" w:rsidTr="005A194B">
        <w:trPr>
          <w:trHeight w:val="280"/>
        </w:trPr>
        <w:tc>
          <w:tcPr>
            <w:tcW w:w="1975" w:type="dxa"/>
            <w:noWrap/>
            <w:hideMark/>
          </w:tcPr>
          <w:p w14:paraId="1EFE4614" w14:textId="77777777" w:rsidR="00D555BC" w:rsidRPr="009514F9" w:rsidRDefault="00D555BC" w:rsidP="009514F9">
            <w:pPr>
              <w:jc w:val="center"/>
              <w:rPr>
                <w:rFonts w:ascii="Times" w:hAnsi="Times"/>
                <w:b/>
                <w:noProof/>
              </w:rPr>
            </w:pPr>
            <w:r w:rsidRPr="009514F9">
              <w:rPr>
                <w:rFonts w:ascii="Times" w:hAnsi="Times"/>
                <w:b/>
                <w:noProof/>
              </w:rPr>
              <w:t>viral family</w:t>
            </w:r>
          </w:p>
        </w:tc>
        <w:tc>
          <w:tcPr>
            <w:tcW w:w="1373" w:type="dxa"/>
            <w:noWrap/>
            <w:hideMark/>
          </w:tcPr>
          <w:p w14:paraId="1BD3205F" w14:textId="0E2C3AD3" w:rsidR="00D555BC" w:rsidRPr="009514F9" w:rsidRDefault="00D555BC" w:rsidP="009514F9">
            <w:pPr>
              <w:jc w:val="center"/>
              <w:rPr>
                <w:rFonts w:ascii="Times" w:hAnsi="Times"/>
                <w:b/>
                <w:noProof/>
              </w:rPr>
            </w:pPr>
            <w:r w:rsidRPr="00D555BC">
              <w:rPr>
                <w:rFonts w:ascii="Times" w:hAnsi="Times"/>
                <w:b/>
                <w:noProof/>
              </w:rPr>
              <w:t># HP</w:t>
            </w:r>
            <w:r w:rsidRPr="009514F9">
              <w:rPr>
                <w:rFonts w:ascii="Times" w:hAnsi="Times"/>
                <w:b/>
                <w:noProof/>
              </w:rPr>
              <w:t xml:space="preserve">Is </w:t>
            </w:r>
          </w:p>
        </w:tc>
        <w:tc>
          <w:tcPr>
            <w:tcW w:w="5400" w:type="dxa"/>
            <w:noWrap/>
            <w:hideMark/>
          </w:tcPr>
          <w:p w14:paraId="0D8D8B58" w14:textId="77777777" w:rsidR="00D555BC" w:rsidRPr="009514F9" w:rsidRDefault="00D555BC" w:rsidP="009514F9">
            <w:pPr>
              <w:jc w:val="center"/>
              <w:rPr>
                <w:rFonts w:ascii="Times" w:hAnsi="Times"/>
                <w:b/>
                <w:noProof/>
              </w:rPr>
            </w:pPr>
            <w:r w:rsidRPr="009514F9">
              <w:rPr>
                <w:rFonts w:ascii="Times" w:hAnsi="Times"/>
                <w:b/>
                <w:noProof/>
              </w:rPr>
              <w:t>viruses</w:t>
            </w:r>
          </w:p>
        </w:tc>
      </w:tr>
      <w:tr w:rsidR="00D555BC" w:rsidRPr="00D555BC" w14:paraId="7159DA1A" w14:textId="77777777" w:rsidTr="005A194B">
        <w:trPr>
          <w:trHeight w:val="280"/>
        </w:trPr>
        <w:tc>
          <w:tcPr>
            <w:tcW w:w="1975" w:type="dxa"/>
            <w:noWrap/>
            <w:hideMark/>
          </w:tcPr>
          <w:p w14:paraId="26FDBE4D" w14:textId="77777777" w:rsidR="00D555BC" w:rsidRPr="00D555BC" w:rsidRDefault="00D555BC">
            <w:pPr>
              <w:rPr>
                <w:rFonts w:ascii="Times" w:hAnsi="Times"/>
                <w:noProof/>
              </w:rPr>
            </w:pPr>
            <w:r w:rsidRPr="00D555BC">
              <w:rPr>
                <w:rFonts w:ascii="Times" w:hAnsi="Times"/>
                <w:noProof/>
              </w:rPr>
              <w:t>orthomyxoviridae</w:t>
            </w:r>
          </w:p>
        </w:tc>
        <w:tc>
          <w:tcPr>
            <w:tcW w:w="1373" w:type="dxa"/>
            <w:noWrap/>
            <w:hideMark/>
          </w:tcPr>
          <w:p w14:paraId="6F7A46F8" w14:textId="1E89448C"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495</w:t>
            </w:r>
          </w:p>
        </w:tc>
        <w:tc>
          <w:tcPr>
            <w:tcW w:w="5400" w:type="dxa"/>
            <w:noWrap/>
            <w:hideMark/>
          </w:tcPr>
          <w:p w14:paraId="41017E5F" w14:textId="354158B9" w:rsidR="00D555BC" w:rsidRPr="00D555BC" w:rsidRDefault="00B775FA">
            <w:pPr>
              <w:rPr>
                <w:rFonts w:ascii="Times" w:hAnsi="Times"/>
                <w:noProof/>
              </w:rPr>
            </w:pPr>
            <w:r>
              <w:rPr>
                <w:rFonts w:ascii="Times" w:hAnsi="Times"/>
                <w:noProof/>
              </w:rPr>
              <w:t>influenza A (4,775)</w:t>
            </w:r>
          </w:p>
        </w:tc>
      </w:tr>
      <w:tr w:rsidR="00D555BC" w:rsidRPr="00D555BC" w14:paraId="33C02D1B" w14:textId="77777777" w:rsidTr="005A194B">
        <w:trPr>
          <w:trHeight w:val="280"/>
        </w:trPr>
        <w:tc>
          <w:tcPr>
            <w:tcW w:w="1975" w:type="dxa"/>
            <w:noWrap/>
            <w:hideMark/>
          </w:tcPr>
          <w:p w14:paraId="1F10FE40" w14:textId="77777777" w:rsidR="00D555BC" w:rsidRPr="00D555BC" w:rsidRDefault="00D555BC">
            <w:pPr>
              <w:rPr>
                <w:rFonts w:ascii="Times" w:hAnsi="Times"/>
                <w:noProof/>
              </w:rPr>
            </w:pPr>
            <w:r w:rsidRPr="00D555BC">
              <w:rPr>
                <w:rFonts w:ascii="Times" w:hAnsi="Times"/>
                <w:noProof/>
              </w:rPr>
              <w:t>herpesviridae</w:t>
            </w:r>
          </w:p>
        </w:tc>
        <w:tc>
          <w:tcPr>
            <w:tcW w:w="1373" w:type="dxa"/>
            <w:noWrap/>
            <w:hideMark/>
          </w:tcPr>
          <w:p w14:paraId="69F698D1" w14:textId="13176154"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423</w:t>
            </w:r>
          </w:p>
        </w:tc>
        <w:tc>
          <w:tcPr>
            <w:tcW w:w="5400" w:type="dxa"/>
            <w:noWrap/>
            <w:hideMark/>
          </w:tcPr>
          <w:p w14:paraId="34517347" w14:textId="5575FFD3" w:rsidR="00D555BC" w:rsidRPr="00D555BC" w:rsidRDefault="00B775FA" w:rsidP="001A576C">
            <w:pPr>
              <w:rPr>
                <w:rFonts w:ascii="Times" w:hAnsi="Times"/>
                <w:noProof/>
              </w:rPr>
            </w:pPr>
            <w:r>
              <w:rPr>
                <w:rFonts w:ascii="Times" w:hAnsi="Times"/>
                <w:noProof/>
              </w:rPr>
              <w:t>hum</w:t>
            </w:r>
            <w:r w:rsidR="001A576C">
              <w:rPr>
                <w:rFonts w:ascii="Times" w:hAnsi="Times"/>
                <w:noProof/>
              </w:rPr>
              <w:t xml:space="preserve">an gammaherpesvirus </w:t>
            </w:r>
            <w:r>
              <w:rPr>
                <w:rFonts w:ascii="Times" w:hAnsi="Times"/>
                <w:noProof/>
              </w:rPr>
              <w:t>(2,</w:t>
            </w:r>
            <w:r w:rsidR="001A576C">
              <w:rPr>
                <w:rFonts w:ascii="Times" w:hAnsi="Times"/>
                <w:noProof/>
              </w:rPr>
              <w:t>848</w:t>
            </w:r>
            <w:r>
              <w:rPr>
                <w:rFonts w:ascii="Times" w:hAnsi="Times"/>
                <w:noProof/>
              </w:rPr>
              <w:t xml:space="preserve">); </w:t>
            </w:r>
            <w:r w:rsidR="001A576C">
              <w:rPr>
                <w:rFonts w:ascii="Times" w:hAnsi="Times"/>
                <w:noProof/>
              </w:rPr>
              <w:t xml:space="preserve">epstein-barr virus </w:t>
            </w:r>
            <w:r>
              <w:rPr>
                <w:rFonts w:ascii="Times" w:hAnsi="Times"/>
                <w:noProof/>
              </w:rPr>
              <w:t>(1,766)</w:t>
            </w:r>
            <w:r w:rsidR="001A576C">
              <w:rPr>
                <w:rFonts w:ascii="Times" w:hAnsi="Times"/>
                <w:noProof/>
              </w:rPr>
              <w:t xml:space="preserve">; human alphaherpesvirus </w:t>
            </w:r>
            <w:r>
              <w:rPr>
                <w:rFonts w:ascii="Times" w:hAnsi="Times"/>
                <w:noProof/>
              </w:rPr>
              <w:t>(6</w:t>
            </w:r>
            <w:r w:rsidR="001A576C">
              <w:rPr>
                <w:rFonts w:ascii="Times" w:hAnsi="Times"/>
                <w:noProof/>
              </w:rPr>
              <w:t>55</w:t>
            </w:r>
            <w:r>
              <w:rPr>
                <w:rFonts w:ascii="Times" w:hAnsi="Times"/>
                <w:noProof/>
              </w:rPr>
              <w:t xml:space="preserve">) </w:t>
            </w:r>
          </w:p>
        </w:tc>
      </w:tr>
      <w:tr w:rsidR="00D555BC" w:rsidRPr="00D555BC" w14:paraId="2FE43AF7" w14:textId="77777777" w:rsidTr="005A194B">
        <w:trPr>
          <w:trHeight w:val="280"/>
        </w:trPr>
        <w:tc>
          <w:tcPr>
            <w:tcW w:w="1975" w:type="dxa"/>
            <w:noWrap/>
            <w:hideMark/>
          </w:tcPr>
          <w:p w14:paraId="6E8F3521" w14:textId="77777777" w:rsidR="00D555BC" w:rsidRPr="00D555BC" w:rsidRDefault="00D555BC">
            <w:pPr>
              <w:rPr>
                <w:rFonts w:ascii="Times" w:hAnsi="Times"/>
                <w:noProof/>
              </w:rPr>
            </w:pPr>
            <w:r w:rsidRPr="00D555BC">
              <w:rPr>
                <w:rFonts w:ascii="Times" w:hAnsi="Times"/>
                <w:noProof/>
              </w:rPr>
              <w:t>papillomaviridae</w:t>
            </w:r>
          </w:p>
        </w:tc>
        <w:tc>
          <w:tcPr>
            <w:tcW w:w="1373" w:type="dxa"/>
            <w:noWrap/>
            <w:hideMark/>
          </w:tcPr>
          <w:p w14:paraId="06F62868" w14:textId="02FD8C2A" w:rsidR="00D555BC" w:rsidRPr="00D555BC" w:rsidRDefault="00D555BC" w:rsidP="00D555BC">
            <w:pPr>
              <w:rPr>
                <w:rFonts w:ascii="Times" w:hAnsi="Times"/>
                <w:noProof/>
              </w:rPr>
            </w:pPr>
            <w:r w:rsidRPr="00D555BC">
              <w:rPr>
                <w:rFonts w:ascii="Times" w:hAnsi="Times"/>
                <w:noProof/>
              </w:rPr>
              <w:t>3</w:t>
            </w:r>
            <w:r>
              <w:rPr>
                <w:rFonts w:ascii="Times" w:hAnsi="Times"/>
                <w:noProof/>
              </w:rPr>
              <w:t>,</w:t>
            </w:r>
            <w:r w:rsidRPr="00D555BC">
              <w:rPr>
                <w:rFonts w:ascii="Times" w:hAnsi="Times"/>
                <w:noProof/>
              </w:rPr>
              <w:t>927</w:t>
            </w:r>
          </w:p>
        </w:tc>
        <w:tc>
          <w:tcPr>
            <w:tcW w:w="5400" w:type="dxa"/>
            <w:noWrap/>
            <w:hideMark/>
          </w:tcPr>
          <w:p w14:paraId="2C78C32C" w14:textId="5E93ED0C" w:rsidR="00D555BC" w:rsidRPr="00D555BC" w:rsidRDefault="00B775FA" w:rsidP="001A576C">
            <w:pPr>
              <w:rPr>
                <w:rFonts w:ascii="Times" w:hAnsi="Times"/>
                <w:noProof/>
              </w:rPr>
            </w:pPr>
            <w:r>
              <w:rPr>
                <w:rFonts w:ascii="Times" w:hAnsi="Times"/>
                <w:noProof/>
              </w:rPr>
              <w:t>a</w:t>
            </w:r>
            <w:r w:rsidR="001A576C">
              <w:rPr>
                <w:rFonts w:ascii="Times" w:hAnsi="Times"/>
                <w:noProof/>
              </w:rPr>
              <w:t>lphapapillomavirus</w:t>
            </w:r>
            <w:r>
              <w:rPr>
                <w:rFonts w:ascii="Times" w:hAnsi="Times"/>
                <w:noProof/>
              </w:rPr>
              <w:t xml:space="preserve"> (</w:t>
            </w:r>
            <w:r w:rsidR="001A576C">
              <w:rPr>
                <w:rFonts w:ascii="Times" w:hAnsi="Times"/>
                <w:noProof/>
              </w:rPr>
              <w:t>2,324</w:t>
            </w:r>
            <w:r>
              <w:rPr>
                <w:rFonts w:ascii="Times" w:hAnsi="Times"/>
                <w:noProof/>
              </w:rPr>
              <w:t xml:space="preserve">); </w:t>
            </w:r>
            <w:r w:rsidR="001A576C">
              <w:rPr>
                <w:rFonts w:ascii="Times" w:hAnsi="Times"/>
                <w:noProof/>
              </w:rPr>
              <w:t xml:space="preserve">betapapillomavirus </w:t>
            </w:r>
            <w:r>
              <w:rPr>
                <w:rFonts w:ascii="Times" w:hAnsi="Times"/>
                <w:noProof/>
              </w:rPr>
              <w:t>(</w:t>
            </w:r>
            <w:r w:rsidR="001A576C">
              <w:rPr>
                <w:rFonts w:ascii="Times" w:hAnsi="Times"/>
                <w:noProof/>
              </w:rPr>
              <w:t>1,132</w:t>
            </w:r>
            <w:r>
              <w:rPr>
                <w:rFonts w:ascii="Times" w:hAnsi="Times"/>
                <w:noProof/>
              </w:rPr>
              <w:t>)</w:t>
            </w:r>
          </w:p>
        </w:tc>
      </w:tr>
      <w:tr w:rsidR="00D555BC" w:rsidRPr="00D555BC" w14:paraId="14A504B3" w14:textId="77777777" w:rsidTr="005A194B">
        <w:trPr>
          <w:trHeight w:val="280"/>
        </w:trPr>
        <w:tc>
          <w:tcPr>
            <w:tcW w:w="1975" w:type="dxa"/>
            <w:noWrap/>
            <w:hideMark/>
          </w:tcPr>
          <w:p w14:paraId="61B6D03F" w14:textId="77777777" w:rsidR="00D555BC" w:rsidRPr="00D555BC" w:rsidRDefault="00D555BC">
            <w:pPr>
              <w:rPr>
                <w:rFonts w:ascii="Times" w:hAnsi="Times"/>
                <w:noProof/>
              </w:rPr>
            </w:pPr>
            <w:r w:rsidRPr="00D555BC">
              <w:rPr>
                <w:rFonts w:ascii="Times" w:hAnsi="Times"/>
                <w:noProof/>
              </w:rPr>
              <w:t>retroviridae</w:t>
            </w:r>
          </w:p>
        </w:tc>
        <w:tc>
          <w:tcPr>
            <w:tcW w:w="1373" w:type="dxa"/>
            <w:noWrap/>
            <w:hideMark/>
          </w:tcPr>
          <w:p w14:paraId="3D5FFBC5" w14:textId="53F6E705" w:rsidR="00D555BC" w:rsidRPr="00D555BC" w:rsidRDefault="00D555BC" w:rsidP="00D555BC">
            <w:pPr>
              <w:rPr>
                <w:rFonts w:ascii="Times" w:hAnsi="Times"/>
                <w:noProof/>
              </w:rPr>
            </w:pPr>
            <w:r w:rsidRPr="00D555BC">
              <w:rPr>
                <w:rFonts w:ascii="Times" w:hAnsi="Times"/>
                <w:noProof/>
              </w:rPr>
              <w:t>2</w:t>
            </w:r>
            <w:r>
              <w:rPr>
                <w:rFonts w:ascii="Times" w:hAnsi="Times"/>
                <w:noProof/>
              </w:rPr>
              <w:t>,</w:t>
            </w:r>
            <w:r w:rsidRPr="00D555BC">
              <w:rPr>
                <w:rFonts w:ascii="Times" w:hAnsi="Times"/>
                <w:noProof/>
              </w:rPr>
              <w:t>285</w:t>
            </w:r>
          </w:p>
        </w:tc>
        <w:tc>
          <w:tcPr>
            <w:tcW w:w="5400" w:type="dxa"/>
            <w:noWrap/>
            <w:hideMark/>
          </w:tcPr>
          <w:p w14:paraId="264A8A36" w14:textId="4499C696" w:rsidR="00D555BC" w:rsidRPr="00D555BC" w:rsidRDefault="00B775FA" w:rsidP="0021448C">
            <w:pPr>
              <w:rPr>
                <w:rFonts w:ascii="Times" w:hAnsi="Times"/>
                <w:noProof/>
              </w:rPr>
            </w:pPr>
            <w:r>
              <w:rPr>
                <w:rFonts w:ascii="Times" w:hAnsi="Times"/>
                <w:noProof/>
              </w:rPr>
              <w:t>HIV-1 (1,</w:t>
            </w:r>
            <w:r w:rsidR="0021448C">
              <w:rPr>
                <w:rFonts w:ascii="Times" w:hAnsi="Times"/>
                <w:noProof/>
              </w:rPr>
              <w:t>808</w:t>
            </w:r>
            <w:r>
              <w:rPr>
                <w:rFonts w:ascii="Times" w:hAnsi="Times"/>
                <w:noProof/>
              </w:rPr>
              <w:t>)</w:t>
            </w:r>
            <w:r w:rsidR="0021448C">
              <w:rPr>
                <w:rFonts w:ascii="Times" w:hAnsi="Times"/>
                <w:noProof/>
              </w:rPr>
              <w:t xml:space="preserve">; </w:t>
            </w:r>
            <w:r w:rsidR="0021448C" w:rsidRPr="0021448C">
              <w:rPr>
                <w:rFonts w:ascii="Times" w:hAnsi="Times"/>
                <w:noProof/>
              </w:rPr>
              <w:t>primate t-lymphotropic virus 1</w:t>
            </w:r>
            <w:r w:rsidR="0021448C">
              <w:rPr>
                <w:rFonts w:ascii="Times" w:hAnsi="Times"/>
                <w:noProof/>
              </w:rPr>
              <w:t xml:space="preserve"> (186)</w:t>
            </w:r>
          </w:p>
        </w:tc>
      </w:tr>
      <w:tr w:rsidR="00D555BC" w:rsidRPr="00D555BC" w14:paraId="6D478886" w14:textId="77777777" w:rsidTr="005A194B">
        <w:trPr>
          <w:trHeight w:val="280"/>
        </w:trPr>
        <w:tc>
          <w:tcPr>
            <w:tcW w:w="1975" w:type="dxa"/>
            <w:noWrap/>
            <w:hideMark/>
          </w:tcPr>
          <w:p w14:paraId="19B1FAA8" w14:textId="77777777" w:rsidR="00D555BC" w:rsidRPr="00D555BC" w:rsidRDefault="00D555BC">
            <w:pPr>
              <w:rPr>
                <w:rFonts w:ascii="Times" w:hAnsi="Times"/>
                <w:noProof/>
              </w:rPr>
            </w:pPr>
            <w:r w:rsidRPr="00D555BC">
              <w:rPr>
                <w:rFonts w:ascii="Times" w:hAnsi="Times"/>
                <w:noProof/>
              </w:rPr>
              <w:t>paramyxoviridae</w:t>
            </w:r>
          </w:p>
        </w:tc>
        <w:tc>
          <w:tcPr>
            <w:tcW w:w="1373" w:type="dxa"/>
            <w:noWrap/>
            <w:hideMark/>
          </w:tcPr>
          <w:p w14:paraId="5BE9B846" w14:textId="77777777" w:rsidR="00D555BC" w:rsidRPr="00D555BC" w:rsidRDefault="00D555BC" w:rsidP="00D555BC">
            <w:pPr>
              <w:rPr>
                <w:rFonts w:ascii="Times" w:hAnsi="Times"/>
                <w:noProof/>
              </w:rPr>
            </w:pPr>
            <w:r w:rsidRPr="00D555BC">
              <w:rPr>
                <w:rFonts w:ascii="Times" w:hAnsi="Times"/>
                <w:noProof/>
              </w:rPr>
              <w:t>873</w:t>
            </w:r>
          </w:p>
        </w:tc>
        <w:tc>
          <w:tcPr>
            <w:tcW w:w="5400" w:type="dxa"/>
            <w:noWrap/>
            <w:hideMark/>
          </w:tcPr>
          <w:p w14:paraId="304F4CF1" w14:textId="056E28C3" w:rsidR="00D555BC" w:rsidRPr="00D555BC" w:rsidRDefault="00B775FA">
            <w:pPr>
              <w:rPr>
                <w:rFonts w:ascii="Times" w:hAnsi="Times"/>
                <w:noProof/>
              </w:rPr>
            </w:pPr>
            <w:r w:rsidRPr="00B775FA">
              <w:rPr>
                <w:rFonts w:ascii="Times" w:hAnsi="Times"/>
                <w:noProof/>
              </w:rPr>
              <w:t>measles virus strain schwarz</w:t>
            </w:r>
            <w:r>
              <w:rPr>
                <w:rFonts w:ascii="Times" w:hAnsi="Times"/>
                <w:noProof/>
              </w:rPr>
              <w:t xml:space="preserve"> (443)</w:t>
            </w:r>
            <w:r w:rsidR="001A576C">
              <w:rPr>
                <w:rFonts w:ascii="Times" w:hAnsi="Times"/>
                <w:noProof/>
              </w:rPr>
              <w:t>; henipavirus (184)</w:t>
            </w:r>
          </w:p>
        </w:tc>
      </w:tr>
      <w:tr w:rsidR="00D555BC" w:rsidRPr="00D555BC" w14:paraId="4FC02CAB" w14:textId="77777777" w:rsidTr="005A194B">
        <w:trPr>
          <w:trHeight w:val="280"/>
        </w:trPr>
        <w:tc>
          <w:tcPr>
            <w:tcW w:w="1975" w:type="dxa"/>
            <w:noWrap/>
            <w:hideMark/>
          </w:tcPr>
          <w:p w14:paraId="6C4D67C0" w14:textId="77777777" w:rsidR="00D555BC" w:rsidRPr="00D555BC" w:rsidRDefault="00D555BC">
            <w:pPr>
              <w:rPr>
                <w:rFonts w:ascii="Times" w:hAnsi="Times"/>
                <w:noProof/>
              </w:rPr>
            </w:pPr>
            <w:r w:rsidRPr="00D555BC">
              <w:rPr>
                <w:rFonts w:ascii="Times" w:hAnsi="Times"/>
                <w:noProof/>
              </w:rPr>
              <w:t>flaviviridae</w:t>
            </w:r>
          </w:p>
        </w:tc>
        <w:tc>
          <w:tcPr>
            <w:tcW w:w="1373" w:type="dxa"/>
            <w:noWrap/>
            <w:hideMark/>
          </w:tcPr>
          <w:p w14:paraId="70922051" w14:textId="77777777" w:rsidR="00D555BC" w:rsidRPr="00D555BC" w:rsidRDefault="00D555BC" w:rsidP="00D555BC">
            <w:pPr>
              <w:rPr>
                <w:rFonts w:ascii="Times" w:hAnsi="Times"/>
                <w:noProof/>
              </w:rPr>
            </w:pPr>
            <w:r w:rsidRPr="00D555BC">
              <w:rPr>
                <w:rFonts w:ascii="Times" w:hAnsi="Times"/>
                <w:noProof/>
              </w:rPr>
              <w:t>575</w:t>
            </w:r>
          </w:p>
        </w:tc>
        <w:tc>
          <w:tcPr>
            <w:tcW w:w="5400" w:type="dxa"/>
            <w:noWrap/>
            <w:hideMark/>
          </w:tcPr>
          <w:p w14:paraId="30EEAF19" w14:textId="2CF287ED" w:rsidR="00D555BC" w:rsidRPr="00D555BC" w:rsidRDefault="001A576C" w:rsidP="001A576C">
            <w:pPr>
              <w:rPr>
                <w:rFonts w:ascii="Times" w:hAnsi="Times"/>
                <w:noProof/>
              </w:rPr>
            </w:pPr>
            <w:r>
              <w:rPr>
                <w:rFonts w:ascii="Times" w:hAnsi="Times"/>
                <w:noProof/>
              </w:rPr>
              <w:t xml:space="preserve">dengue virus (131); hepatitis c virus (127); </w:t>
            </w:r>
            <w:r w:rsidR="00B775FA" w:rsidRPr="00B775FA">
              <w:rPr>
                <w:rFonts w:ascii="Times" w:hAnsi="Times"/>
                <w:noProof/>
              </w:rPr>
              <w:t>west nile virus</w:t>
            </w:r>
            <w:r w:rsidR="00B775FA">
              <w:rPr>
                <w:rFonts w:ascii="Times" w:hAnsi="Times"/>
                <w:noProof/>
              </w:rPr>
              <w:t xml:space="preserve"> (41); </w:t>
            </w:r>
            <w:r w:rsidR="00B775FA" w:rsidRPr="00B775FA">
              <w:rPr>
                <w:rFonts w:ascii="Times" w:hAnsi="Times"/>
                <w:noProof/>
              </w:rPr>
              <w:t xml:space="preserve">kunjin virus </w:t>
            </w:r>
            <w:r w:rsidR="00B775FA">
              <w:rPr>
                <w:rFonts w:ascii="Times" w:hAnsi="Times"/>
                <w:noProof/>
              </w:rPr>
              <w:t>(37)</w:t>
            </w:r>
          </w:p>
        </w:tc>
      </w:tr>
      <w:tr w:rsidR="00D555BC" w:rsidRPr="00D555BC" w14:paraId="0AEECE08" w14:textId="77777777" w:rsidTr="005A194B">
        <w:trPr>
          <w:trHeight w:val="280"/>
        </w:trPr>
        <w:tc>
          <w:tcPr>
            <w:tcW w:w="1975" w:type="dxa"/>
            <w:noWrap/>
            <w:hideMark/>
          </w:tcPr>
          <w:p w14:paraId="6CEC8BA0" w14:textId="77777777" w:rsidR="00D555BC" w:rsidRPr="00D555BC" w:rsidRDefault="00D555BC">
            <w:pPr>
              <w:rPr>
                <w:rFonts w:ascii="Times" w:hAnsi="Times"/>
                <w:noProof/>
              </w:rPr>
            </w:pPr>
            <w:r w:rsidRPr="00D555BC">
              <w:rPr>
                <w:rFonts w:ascii="Times" w:hAnsi="Times"/>
                <w:noProof/>
              </w:rPr>
              <w:t>poxviridae</w:t>
            </w:r>
          </w:p>
        </w:tc>
        <w:tc>
          <w:tcPr>
            <w:tcW w:w="1373" w:type="dxa"/>
            <w:noWrap/>
            <w:hideMark/>
          </w:tcPr>
          <w:p w14:paraId="49B573B5" w14:textId="77777777" w:rsidR="00D555BC" w:rsidRPr="00D555BC" w:rsidRDefault="00D555BC" w:rsidP="00D555BC">
            <w:pPr>
              <w:rPr>
                <w:rFonts w:ascii="Times" w:hAnsi="Times"/>
                <w:noProof/>
              </w:rPr>
            </w:pPr>
            <w:r w:rsidRPr="00D555BC">
              <w:rPr>
                <w:rFonts w:ascii="Times" w:hAnsi="Times"/>
                <w:noProof/>
              </w:rPr>
              <w:t>415</w:t>
            </w:r>
          </w:p>
        </w:tc>
        <w:tc>
          <w:tcPr>
            <w:tcW w:w="5400" w:type="dxa"/>
            <w:noWrap/>
            <w:hideMark/>
          </w:tcPr>
          <w:p w14:paraId="5124C6E3" w14:textId="0ADB793F" w:rsidR="00D555BC" w:rsidRPr="00D555BC" w:rsidRDefault="00B775FA">
            <w:pPr>
              <w:rPr>
                <w:rFonts w:ascii="Times" w:hAnsi="Times"/>
                <w:noProof/>
              </w:rPr>
            </w:pPr>
            <w:r w:rsidRPr="00B775FA">
              <w:rPr>
                <w:rFonts w:ascii="Times" w:hAnsi="Times"/>
                <w:noProof/>
              </w:rPr>
              <w:t>vaccinia virus</w:t>
            </w:r>
            <w:r>
              <w:rPr>
                <w:rFonts w:ascii="Times" w:hAnsi="Times"/>
                <w:noProof/>
              </w:rPr>
              <w:t xml:space="preserve"> (352); </w:t>
            </w:r>
            <w:r w:rsidRPr="00B775FA">
              <w:rPr>
                <w:rFonts w:ascii="Times" w:hAnsi="Times"/>
                <w:noProof/>
              </w:rPr>
              <w:t>vaccinia virus wr</w:t>
            </w:r>
            <w:r>
              <w:rPr>
                <w:rFonts w:ascii="Times" w:hAnsi="Times"/>
                <w:noProof/>
              </w:rPr>
              <w:t xml:space="preserve"> (156)</w:t>
            </w:r>
          </w:p>
        </w:tc>
      </w:tr>
      <w:tr w:rsidR="00D555BC" w:rsidRPr="00D555BC" w14:paraId="3AAFD5DD" w14:textId="77777777" w:rsidTr="005A194B">
        <w:trPr>
          <w:trHeight w:val="280"/>
        </w:trPr>
        <w:tc>
          <w:tcPr>
            <w:tcW w:w="1975" w:type="dxa"/>
            <w:noWrap/>
            <w:hideMark/>
          </w:tcPr>
          <w:p w14:paraId="0662BB0A" w14:textId="77777777" w:rsidR="00D555BC" w:rsidRPr="00D555BC" w:rsidRDefault="00D555BC">
            <w:pPr>
              <w:rPr>
                <w:rFonts w:ascii="Times" w:hAnsi="Times"/>
                <w:noProof/>
              </w:rPr>
            </w:pPr>
            <w:r w:rsidRPr="00D555BC">
              <w:rPr>
                <w:rFonts w:ascii="Times" w:hAnsi="Times"/>
                <w:noProof/>
              </w:rPr>
              <w:t>polyomaviridae</w:t>
            </w:r>
          </w:p>
        </w:tc>
        <w:tc>
          <w:tcPr>
            <w:tcW w:w="1373" w:type="dxa"/>
            <w:noWrap/>
            <w:hideMark/>
          </w:tcPr>
          <w:p w14:paraId="14AE0F9B" w14:textId="77777777" w:rsidR="00D555BC" w:rsidRPr="00D555BC" w:rsidRDefault="00D555BC" w:rsidP="00D555BC">
            <w:pPr>
              <w:rPr>
                <w:rFonts w:ascii="Times" w:hAnsi="Times"/>
                <w:noProof/>
              </w:rPr>
            </w:pPr>
            <w:r w:rsidRPr="00D555BC">
              <w:rPr>
                <w:rFonts w:ascii="Times" w:hAnsi="Times"/>
                <w:noProof/>
              </w:rPr>
              <w:t>322</w:t>
            </w:r>
          </w:p>
        </w:tc>
        <w:tc>
          <w:tcPr>
            <w:tcW w:w="5400" w:type="dxa"/>
            <w:noWrap/>
            <w:hideMark/>
          </w:tcPr>
          <w:p w14:paraId="74995DC9" w14:textId="53988BB0" w:rsidR="00D555BC" w:rsidRPr="00D555BC" w:rsidRDefault="00B775FA">
            <w:pPr>
              <w:rPr>
                <w:rFonts w:ascii="Times" w:hAnsi="Times"/>
                <w:noProof/>
              </w:rPr>
            </w:pPr>
            <w:r w:rsidRPr="00B775FA">
              <w:rPr>
                <w:rFonts w:ascii="Times" w:hAnsi="Times"/>
                <w:noProof/>
              </w:rPr>
              <w:t>macaca mulatta polyomavirus 1</w:t>
            </w:r>
            <w:r>
              <w:rPr>
                <w:rFonts w:ascii="Times" w:hAnsi="Times"/>
                <w:noProof/>
              </w:rPr>
              <w:t xml:space="preserve"> (186)</w:t>
            </w:r>
          </w:p>
        </w:tc>
      </w:tr>
      <w:tr w:rsidR="00D555BC" w:rsidRPr="00D555BC" w14:paraId="7AAA573B" w14:textId="77777777" w:rsidTr="005A194B">
        <w:trPr>
          <w:trHeight w:val="280"/>
        </w:trPr>
        <w:tc>
          <w:tcPr>
            <w:tcW w:w="1975" w:type="dxa"/>
            <w:noWrap/>
            <w:hideMark/>
          </w:tcPr>
          <w:p w14:paraId="06AC6438" w14:textId="77777777" w:rsidR="00D555BC" w:rsidRPr="00D555BC" w:rsidRDefault="00D555BC">
            <w:pPr>
              <w:rPr>
                <w:rFonts w:ascii="Times" w:hAnsi="Times"/>
                <w:noProof/>
              </w:rPr>
            </w:pPr>
            <w:r w:rsidRPr="00D555BC">
              <w:rPr>
                <w:rFonts w:ascii="Times" w:hAnsi="Times"/>
                <w:noProof/>
              </w:rPr>
              <w:t>parvoviridae</w:t>
            </w:r>
          </w:p>
        </w:tc>
        <w:tc>
          <w:tcPr>
            <w:tcW w:w="1373" w:type="dxa"/>
            <w:noWrap/>
            <w:hideMark/>
          </w:tcPr>
          <w:p w14:paraId="1E8D5F29" w14:textId="77777777" w:rsidR="00D555BC" w:rsidRPr="00D555BC" w:rsidRDefault="00D555BC" w:rsidP="00D555BC">
            <w:pPr>
              <w:rPr>
                <w:rFonts w:ascii="Times" w:hAnsi="Times"/>
                <w:noProof/>
              </w:rPr>
            </w:pPr>
            <w:r w:rsidRPr="00D555BC">
              <w:rPr>
                <w:rFonts w:ascii="Times" w:hAnsi="Times"/>
                <w:noProof/>
              </w:rPr>
              <w:t>292</w:t>
            </w:r>
          </w:p>
        </w:tc>
        <w:tc>
          <w:tcPr>
            <w:tcW w:w="5400" w:type="dxa"/>
            <w:noWrap/>
            <w:hideMark/>
          </w:tcPr>
          <w:p w14:paraId="30885ED1" w14:textId="0DE6F0BA" w:rsidR="00D555BC" w:rsidRPr="00D555BC" w:rsidRDefault="00B775FA">
            <w:pPr>
              <w:rPr>
                <w:rFonts w:ascii="Times" w:hAnsi="Times"/>
                <w:noProof/>
              </w:rPr>
            </w:pPr>
            <w:r w:rsidRPr="00B775FA">
              <w:rPr>
                <w:rFonts w:ascii="Times" w:hAnsi="Times"/>
                <w:noProof/>
              </w:rPr>
              <w:t>adeno-associated dependoparvovirus a</w:t>
            </w:r>
            <w:r>
              <w:rPr>
                <w:rFonts w:ascii="Times" w:hAnsi="Times"/>
                <w:noProof/>
              </w:rPr>
              <w:t xml:space="preserve"> (285)</w:t>
            </w:r>
          </w:p>
        </w:tc>
      </w:tr>
      <w:tr w:rsidR="00D555BC" w:rsidRPr="00D555BC" w14:paraId="18ED9F6A" w14:textId="77777777" w:rsidTr="005A194B">
        <w:trPr>
          <w:trHeight w:val="280"/>
        </w:trPr>
        <w:tc>
          <w:tcPr>
            <w:tcW w:w="1975" w:type="dxa"/>
            <w:noWrap/>
            <w:hideMark/>
          </w:tcPr>
          <w:p w14:paraId="73E1746E" w14:textId="77777777" w:rsidR="00D555BC" w:rsidRPr="00D555BC" w:rsidRDefault="00D555BC">
            <w:pPr>
              <w:rPr>
                <w:rFonts w:ascii="Times" w:hAnsi="Times"/>
                <w:noProof/>
              </w:rPr>
            </w:pPr>
            <w:r w:rsidRPr="00D555BC">
              <w:rPr>
                <w:rFonts w:ascii="Times" w:hAnsi="Times"/>
                <w:noProof/>
              </w:rPr>
              <w:t>adenoviridae</w:t>
            </w:r>
          </w:p>
        </w:tc>
        <w:tc>
          <w:tcPr>
            <w:tcW w:w="1373" w:type="dxa"/>
            <w:noWrap/>
            <w:hideMark/>
          </w:tcPr>
          <w:p w14:paraId="2B3CA5DC" w14:textId="77777777" w:rsidR="00D555BC" w:rsidRPr="00D555BC" w:rsidRDefault="00D555BC" w:rsidP="00D555BC">
            <w:pPr>
              <w:rPr>
                <w:rFonts w:ascii="Times" w:hAnsi="Times"/>
                <w:noProof/>
              </w:rPr>
            </w:pPr>
            <w:r w:rsidRPr="00D555BC">
              <w:rPr>
                <w:rFonts w:ascii="Times" w:hAnsi="Times"/>
                <w:noProof/>
              </w:rPr>
              <w:t>281</w:t>
            </w:r>
          </w:p>
        </w:tc>
        <w:tc>
          <w:tcPr>
            <w:tcW w:w="5400" w:type="dxa"/>
            <w:noWrap/>
            <w:hideMark/>
          </w:tcPr>
          <w:p w14:paraId="50B3B32D" w14:textId="6118173A" w:rsidR="00D555BC" w:rsidRPr="00D555BC" w:rsidRDefault="00B775FA">
            <w:pPr>
              <w:rPr>
                <w:rFonts w:ascii="Times" w:hAnsi="Times"/>
                <w:noProof/>
              </w:rPr>
            </w:pPr>
            <w:r w:rsidRPr="00B775FA">
              <w:rPr>
                <w:rFonts w:ascii="Times" w:hAnsi="Times"/>
                <w:noProof/>
              </w:rPr>
              <w:t>human adenovirus 5</w:t>
            </w:r>
            <w:r>
              <w:rPr>
                <w:rFonts w:ascii="Times" w:hAnsi="Times"/>
                <w:noProof/>
              </w:rPr>
              <w:t xml:space="preserve"> (201); </w:t>
            </w:r>
            <w:r w:rsidRPr="00B775FA">
              <w:rPr>
                <w:rFonts w:ascii="Times" w:hAnsi="Times"/>
                <w:noProof/>
              </w:rPr>
              <w:t>human mastadenovirus c</w:t>
            </w:r>
            <w:r>
              <w:rPr>
                <w:rFonts w:ascii="Times" w:hAnsi="Times"/>
                <w:noProof/>
              </w:rPr>
              <w:t xml:space="preserve"> (172)</w:t>
            </w:r>
          </w:p>
        </w:tc>
      </w:tr>
      <w:tr w:rsidR="00D555BC" w:rsidRPr="00D555BC" w14:paraId="4DDD46DC" w14:textId="77777777" w:rsidTr="005A194B">
        <w:trPr>
          <w:trHeight w:val="280"/>
        </w:trPr>
        <w:tc>
          <w:tcPr>
            <w:tcW w:w="1975" w:type="dxa"/>
            <w:noWrap/>
            <w:hideMark/>
          </w:tcPr>
          <w:p w14:paraId="7435674C" w14:textId="77777777" w:rsidR="00D555BC" w:rsidRPr="00D555BC" w:rsidRDefault="00D555BC">
            <w:pPr>
              <w:rPr>
                <w:rFonts w:ascii="Times" w:hAnsi="Times"/>
                <w:noProof/>
              </w:rPr>
            </w:pPr>
            <w:r w:rsidRPr="00D555BC">
              <w:rPr>
                <w:rFonts w:ascii="Times" w:hAnsi="Times"/>
                <w:noProof/>
              </w:rPr>
              <w:t>filoviridae</w:t>
            </w:r>
          </w:p>
        </w:tc>
        <w:tc>
          <w:tcPr>
            <w:tcW w:w="1373" w:type="dxa"/>
            <w:noWrap/>
            <w:hideMark/>
          </w:tcPr>
          <w:p w14:paraId="3FC8B855" w14:textId="77777777" w:rsidR="00D555BC" w:rsidRPr="00D555BC" w:rsidRDefault="00D555BC" w:rsidP="00D555BC">
            <w:pPr>
              <w:rPr>
                <w:rFonts w:ascii="Times" w:hAnsi="Times"/>
                <w:noProof/>
              </w:rPr>
            </w:pPr>
            <w:r w:rsidRPr="00D555BC">
              <w:rPr>
                <w:rFonts w:ascii="Times" w:hAnsi="Times"/>
                <w:noProof/>
              </w:rPr>
              <w:t>172</w:t>
            </w:r>
          </w:p>
        </w:tc>
        <w:tc>
          <w:tcPr>
            <w:tcW w:w="5400" w:type="dxa"/>
            <w:noWrap/>
            <w:hideMark/>
          </w:tcPr>
          <w:p w14:paraId="12547A1C" w14:textId="4930E3BB" w:rsidR="00D555BC" w:rsidRPr="00D555BC" w:rsidRDefault="00B775FA" w:rsidP="00B775FA">
            <w:pPr>
              <w:rPr>
                <w:rFonts w:ascii="Times" w:hAnsi="Times"/>
                <w:noProof/>
              </w:rPr>
            </w:pPr>
            <w:r w:rsidRPr="00B775FA">
              <w:rPr>
                <w:rFonts w:ascii="Times" w:hAnsi="Times"/>
                <w:noProof/>
              </w:rPr>
              <w:t>ebolavirus</w:t>
            </w:r>
            <w:r>
              <w:rPr>
                <w:rFonts w:ascii="Times" w:hAnsi="Times"/>
                <w:noProof/>
              </w:rPr>
              <w:t xml:space="preserve"> (239); marburgvirus (41)</w:t>
            </w:r>
          </w:p>
        </w:tc>
      </w:tr>
      <w:tr w:rsidR="00D555BC" w:rsidRPr="00D555BC" w14:paraId="4C9D4F34" w14:textId="77777777" w:rsidTr="005A194B">
        <w:trPr>
          <w:trHeight w:val="280"/>
        </w:trPr>
        <w:tc>
          <w:tcPr>
            <w:tcW w:w="1975" w:type="dxa"/>
            <w:noWrap/>
            <w:hideMark/>
          </w:tcPr>
          <w:p w14:paraId="3CF432B9" w14:textId="77777777" w:rsidR="00D555BC" w:rsidRPr="00D555BC" w:rsidRDefault="00D555BC">
            <w:pPr>
              <w:rPr>
                <w:rFonts w:ascii="Times" w:hAnsi="Times"/>
                <w:noProof/>
              </w:rPr>
            </w:pPr>
            <w:r w:rsidRPr="00D555BC">
              <w:rPr>
                <w:rFonts w:ascii="Times" w:hAnsi="Times"/>
                <w:noProof/>
              </w:rPr>
              <w:t>bunyaviridae</w:t>
            </w:r>
          </w:p>
        </w:tc>
        <w:tc>
          <w:tcPr>
            <w:tcW w:w="1373" w:type="dxa"/>
            <w:noWrap/>
            <w:hideMark/>
          </w:tcPr>
          <w:p w14:paraId="7F4AC403" w14:textId="77777777" w:rsidR="00D555BC" w:rsidRPr="00D555BC" w:rsidRDefault="00D555BC" w:rsidP="00D555BC">
            <w:pPr>
              <w:rPr>
                <w:rFonts w:ascii="Times" w:hAnsi="Times"/>
                <w:noProof/>
              </w:rPr>
            </w:pPr>
            <w:r w:rsidRPr="00D555BC">
              <w:rPr>
                <w:rFonts w:ascii="Times" w:hAnsi="Times"/>
                <w:noProof/>
              </w:rPr>
              <w:t>159</w:t>
            </w:r>
          </w:p>
        </w:tc>
        <w:tc>
          <w:tcPr>
            <w:tcW w:w="5400" w:type="dxa"/>
            <w:noWrap/>
            <w:hideMark/>
          </w:tcPr>
          <w:p w14:paraId="724E9B00" w14:textId="12D64A91"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77F1210C" w14:textId="77777777" w:rsidTr="005A194B">
        <w:trPr>
          <w:trHeight w:val="280"/>
        </w:trPr>
        <w:tc>
          <w:tcPr>
            <w:tcW w:w="1975" w:type="dxa"/>
            <w:noWrap/>
            <w:hideMark/>
          </w:tcPr>
          <w:p w14:paraId="61214F83" w14:textId="77777777" w:rsidR="00D555BC" w:rsidRPr="00D555BC" w:rsidRDefault="00D555BC">
            <w:pPr>
              <w:rPr>
                <w:rFonts w:ascii="Times" w:hAnsi="Times"/>
                <w:noProof/>
              </w:rPr>
            </w:pPr>
            <w:r w:rsidRPr="00D555BC">
              <w:rPr>
                <w:rFonts w:ascii="Times" w:hAnsi="Times"/>
                <w:noProof/>
              </w:rPr>
              <w:t>togaviridae</w:t>
            </w:r>
          </w:p>
        </w:tc>
        <w:tc>
          <w:tcPr>
            <w:tcW w:w="1373" w:type="dxa"/>
            <w:noWrap/>
            <w:hideMark/>
          </w:tcPr>
          <w:p w14:paraId="55F4473B" w14:textId="77777777" w:rsidR="00D555BC" w:rsidRPr="00D555BC" w:rsidRDefault="00D555BC" w:rsidP="00D555BC">
            <w:pPr>
              <w:rPr>
                <w:rFonts w:ascii="Times" w:hAnsi="Times"/>
                <w:noProof/>
              </w:rPr>
            </w:pPr>
            <w:r w:rsidRPr="00D555BC">
              <w:rPr>
                <w:rFonts w:ascii="Times" w:hAnsi="Times"/>
                <w:noProof/>
              </w:rPr>
              <w:t>126</w:t>
            </w:r>
          </w:p>
        </w:tc>
        <w:tc>
          <w:tcPr>
            <w:tcW w:w="5400" w:type="dxa"/>
            <w:noWrap/>
            <w:hideMark/>
          </w:tcPr>
          <w:p w14:paraId="175D78D4" w14:textId="2938FBB2" w:rsidR="00D555BC" w:rsidRPr="00D555BC" w:rsidRDefault="00E54F94">
            <w:pPr>
              <w:rPr>
                <w:rFonts w:ascii="Times" w:hAnsi="Times"/>
                <w:noProof/>
              </w:rPr>
            </w:pPr>
            <w:r w:rsidRPr="00E54F94">
              <w:rPr>
                <w:rFonts w:ascii="Times" w:hAnsi="Times"/>
                <w:noProof/>
              </w:rPr>
              <w:t>sindbis virus</w:t>
            </w:r>
            <w:r>
              <w:rPr>
                <w:rFonts w:ascii="Times" w:hAnsi="Times"/>
                <w:noProof/>
              </w:rPr>
              <w:t xml:space="preserve"> (69); rubella virus (57)</w:t>
            </w:r>
          </w:p>
        </w:tc>
      </w:tr>
      <w:tr w:rsidR="00D555BC" w:rsidRPr="00D555BC" w14:paraId="12ACAF6B" w14:textId="77777777" w:rsidTr="005A194B">
        <w:trPr>
          <w:trHeight w:val="280"/>
        </w:trPr>
        <w:tc>
          <w:tcPr>
            <w:tcW w:w="1975" w:type="dxa"/>
            <w:noWrap/>
            <w:hideMark/>
          </w:tcPr>
          <w:p w14:paraId="15261DF2" w14:textId="77777777" w:rsidR="00D555BC" w:rsidRPr="00D555BC" w:rsidRDefault="00D555BC">
            <w:pPr>
              <w:rPr>
                <w:rFonts w:ascii="Times" w:hAnsi="Times"/>
                <w:noProof/>
              </w:rPr>
            </w:pPr>
            <w:r w:rsidRPr="00D555BC">
              <w:rPr>
                <w:rFonts w:ascii="Times" w:hAnsi="Times"/>
                <w:noProof/>
              </w:rPr>
              <w:t>hepadnaviridae</w:t>
            </w:r>
          </w:p>
        </w:tc>
        <w:tc>
          <w:tcPr>
            <w:tcW w:w="1373" w:type="dxa"/>
            <w:noWrap/>
            <w:hideMark/>
          </w:tcPr>
          <w:p w14:paraId="72577825" w14:textId="77777777" w:rsidR="00D555BC" w:rsidRPr="00D555BC" w:rsidRDefault="00D555BC" w:rsidP="00D555BC">
            <w:pPr>
              <w:rPr>
                <w:rFonts w:ascii="Times" w:hAnsi="Times"/>
                <w:noProof/>
              </w:rPr>
            </w:pPr>
            <w:r w:rsidRPr="00D555BC">
              <w:rPr>
                <w:rFonts w:ascii="Times" w:hAnsi="Times"/>
                <w:noProof/>
              </w:rPr>
              <w:t>99</w:t>
            </w:r>
          </w:p>
        </w:tc>
        <w:tc>
          <w:tcPr>
            <w:tcW w:w="5400" w:type="dxa"/>
            <w:noWrap/>
            <w:hideMark/>
          </w:tcPr>
          <w:p w14:paraId="20A91C3A" w14:textId="3A1595AB" w:rsidR="00D555BC" w:rsidRPr="00D555BC" w:rsidRDefault="00E54F94">
            <w:pPr>
              <w:rPr>
                <w:rFonts w:ascii="Times" w:hAnsi="Times"/>
                <w:noProof/>
              </w:rPr>
            </w:pPr>
            <w:r w:rsidRPr="00E54F94">
              <w:rPr>
                <w:rFonts w:ascii="Times" w:hAnsi="Times"/>
                <w:noProof/>
              </w:rPr>
              <w:t>hepatitis b virus</w:t>
            </w:r>
            <w:r>
              <w:rPr>
                <w:rFonts w:ascii="Times" w:hAnsi="Times"/>
                <w:noProof/>
              </w:rPr>
              <w:t xml:space="preserve"> (90)</w:t>
            </w:r>
          </w:p>
        </w:tc>
      </w:tr>
      <w:tr w:rsidR="00D555BC" w:rsidRPr="00D555BC" w14:paraId="0D42751C" w14:textId="77777777" w:rsidTr="005A194B">
        <w:trPr>
          <w:trHeight w:val="280"/>
        </w:trPr>
        <w:tc>
          <w:tcPr>
            <w:tcW w:w="1975" w:type="dxa"/>
            <w:noWrap/>
            <w:hideMark/>
          </w:tcPr>
          <w:p w14:paraId="31004412" w14:textId="77777777" w:rsidR="00D555BC" w:rsidRPr="00D555BC" w:rsidRDefault="00D555BC">
            <w:pPr>
              <w:rPr>
                <w:rFonts w:ascii="Times" w:hAnsi="Times"/>
                <w:noProof/>
              </w:rPr>
            </w:pPr>
            <w:r w:rsidRPr="00D555BC">
              <w:rPr>
                <w:rFonts w:ascii="Times" w:hAnsi="Times"/>
                <w:noProof/>
              </w:rPr>
              <w:t>peribunyaviridae</w:t>
            </w:r>
          </w:p>
        </w:tc>
        <w:tc>
          <w:tcPr>
            <w:tcW w:w="1373" w:type="dxa"/>
            <w:noWrap/>
            <w:hideMark/>
          </w:tcPr>
          <w:p w14:paraId="724025B3" w14:textId="77777777" w:rsidR="00D555BC" w:rsidRPr="00D555BC" w:rsidRDefault="00D555BC" w:rsidP="00D555BC">
            <w:pPr>
              <w:rPr>
                <w:rFonts w:ascii="Times" w:hAnsi="Times"/>
                <w:noProof/>
              </w:rPr>
            </w:pPr>
            <w:r w:rsidRPr="00D555BC">
              <w:rPr>
                <w:rFonts w:ascii="Times" w:hAnsi="Times"/>
                <w:noProof/>
              </w:rPr>
              <w:t>85</w:t>
            </w:r>
          </w:p>
        </w:tc>
        <w:tc>
          <w:tcPr>
            <w:tcW w:w="5400" w:type="dxa"/>
            <w:noWrap/>
            <w:hideMark/>
          </w:tcPr>
          <w:p w14:paraId="21F348F4" w14:textId="7FA77F1D"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0CDE0202" w14:textId="77777777" w:rsidTr="005A194B">
        <w:trPr>
          <w:trHeight w:val="280"/>
        </w:trPr>
        <w:tc>
          <w:tcPr>
            <w:tcW w:w="1975" w:type="dxa"/>
            <w:noWrap/>
            <w:hideMark/>
          </w:tcPr>
          <w:p w14:paraId="3ED73244" w14:textId="77777777" w:rsidR="00D555BC" w:rsidRPr="00D555BC" w:rsidRDefault="00D555BC">
            <w:pPr>
              <w:rPr>
                <w:rFonts w:ascii="Times" w:hAnsi="Times"/>
                <w:noProof/>
              </w:rPr>
            </w:pPr>
            <w:r w:rsidRPr="00D555BC">
              <w:rPr>
                <w:rFonts w:ascii="Times" w:hAnsi="Times"/>
                <w:noProof/>
              </w:rPr>
              <w:t>phenuiviridae</w:t>
            </w:r>
          </w:p>
        </w:tc>
        <w:tc>
          <w:tcPr>
            <w:tcW w:w="1373" w:type="dxa"/>
            <w:noWrap/>
            <w:hideMark/>
          </w:tcPr>
          <w:p w14:paraId="60B02627" w14:textId="77777777" w:rsidR="00D555BC" w:rsidRPr="00D555BC" w:rsidRDefault="00D555BC" w:rsidP="00D555BC">
            <w:pPr>
              <w:rPr>
                <w:rFonts w:ascii="Times" w:hAnsi="Times"/>
                <w:noProof/>
              </w:rPr>
            </w:pPr>
            <w:r w:rsidRPr="00D555BC">
              <w:rPr>
                <w:rFonts w:ascii="Times" w:hAnsi="Times"/>
                <w:noProof/>
              </w:rPr>
              <w:t>76</w:t>
            </w:r>
          </w:p>
        </w:tc>
        <w:tc>
          <w:tcPr>
            <w:tcW w:w="5400" w:type="dxa"/>
            <w:noWrap/>
            <w:hideMark/>
          </w:tcPr>
          <w:p w14:paraId="60B4A2FF" w14:textId="64C054C7" w:rsidR="00D555BC" w:rsidRPr="00D555BC" w:rsidRDefault="00190A97">
            <w:pPr>
              <w:rPr>
                <w:rFonts w:ascii="Times" w:hAnsi="Times"/>
                <w:noProof/>
              </w:rPr>
            </w:pPr>
            <w:r w:rsidRPr="00190A97">
              <w:rPr>
                <w:rFonts w:ascii="Times" w:hAnsi="Times"/>
                <w:noProof/>
              </w:rPr>
              <w:t>sandfly fever sicilian virus</w:t>
            </w:r>
            <w:r>
              <w:rPr>
                <w:rFonts w:ascii="Times" w:hAnsi="Times"/>
                <w:noProof/>
              </w:rPr>
              <w:t xml:space="preserve"> (50); </w:t>
            </w:r>
            <w:r w:rsidRPr="00190A97">
              <w:rPr>
                <w:rFonts w:ascii="Times" w:hAnsi="Times"/>
                <w:noProof/>
              </w:rPr>
              <w:t>rift valley fever phlebovirus</w:t>
            </w:r>
            <w:r>
              <w:rPr>
                <w:rFonts w:ascii="Times" w:hAnsi="Times"/>
                <w:noProof/>
              </w:rPr>
              <w:t xml:space="preserve"> (26); </w:t>
            </w:r>
            <w:r w:rsidRPr="00190A97">
              <w:rPr>
                <w:rFonts w:ascii="Times" w:hAnsi="Times"/>
                <w:noProof/>
              </w:rPr>
              <w:t>rift valley fever virus (strain zh-548 m12</w:t>
            </w:r>
            <w:r>
              <w:rPr>
                <w:rFonts w:ascii="Times" w:hAnsi="Times"/>
                <w:noProof/>
              </w:rPr>
              <w:t xml:space="preserve"> (20)</w:t>
            </w:r>
          </w:p>
        </w:tc>
      </w:tr>
      <w:tr w:rsidR="00D555BC" w:rsidRPr="00D555BC" w14:paraId="731A57DE" w14:textId="77777777" w:rsidTr="005A194B">
        <w:trPr>
          <w:trHeight w:val="280"/>
        </w:trPr>
        <w:tc>
          <w:tcPr>
            <w:tcW w:w="1975" w:type="dxa"/>
            <w:noWrap/>
            <w:hideMark/>
          </w:tcPr>
          <w:p w14:paraId="6559B0A5" w14:textId="77777777" w:rsidR="00D555BC" w:rsidRPr="00D555BC" w:rsidRDefault="00D555BC">
            <w:pPr>
              <w:rPr>
                <w:rFonts w:ascii="Times" w:hAnsi="Times"/>
                <w:noProof/>
              </w:rPr>
            </w:pPr>
            <w:r w:rsidRPr="00D555BC">
              <w:rPr>
                <w:rFonts w:ascii="Times" w:hAnsi="Times"/>
                <w:noProof/>
              </w:rPr>
              <w:t>arteriviridae</w:t>
            </w:r>
          </w:p>
        </w:tc>
        <w:tc>
          <w:tcPr>
            <w:tcW w:w="1373" w:type="dxa"/>
            <w:noWrap/>
            <w:hideMark/>
          </w:tcPr>
          <w:p w14:paraId="3CDA9E88" w14:textId="77777777" w:rsidR="00D555BC" w:rsidRPr="00D555BC" w:rsidRDefault="00D555BC" w:rsidP="00D555BC">
            <w:pPr>
              <w:rPr>
                <w:rFonts w:ascii="Times" w:hAnsi="Times"/>
                <w:noProof/>
              </w:rPr>
            </w:pPr>
            <w:r w:rsidRPr="00D555BC">
              <w:rPr>
                <w:rFonts w:ascii="Times" w:hAnsi="Times"/>
                <w:noProof/>
              </w:rPr>
              <w:t>67</w:t>
            </w:r>
          </w:p>
        </w:tc>
        <w:tc>
          <w:tcPr>
            <w:tcW w:w="5400" w:type="dxa"/>
            <w:noWrap/>
            <w:hideMark/>
          </w:tcPr>
          <w:p w14:paraId="2A009329" w14:textId="2CBAAFC8" w:rsidR="00D555BC" w:rsidRPr="00D555BC" w:rsidRDefault="00184FEC">
            <w:pPr>
              <w:rPr>
                <w:rFonts w:ascii="Times" w:hAnsi="Times"/>
                <w:noProof/>
              </w:rPr>
            </w:pPr>
            <w:r w:rsidRPr="00184FEC">
              <w:rPr>
                <w:rFonts w:ascii="Times" w:hAnsi="Times"/>
                <w:noProof/>
              </w:rPr>
              <w:t>porcine reproductive and respiratory syndrome virus</w:t>
            </w:r>
            <w:r>
              <w:rPr>
                <w:rFonts w:ascii="Times" w:hAnsi="Times"/>
                <w:noProof/>
              </w:rPr>
              <w:t xml:space="preserve"> (16); </w:t>
            </w:r>
            <w:r w:rsidRPr="00184FEC">
              <w:rPr>
                <w:rFonts w:ascii="Times" w:hAnsi="Times"/>
                <w:noProof/>
              </w:rPr>
              <w:t>equine arteritis virus</w:t>
            </w:r>
            <w:r>
              <w:rPr>
                <w:rFonts w:ascii="Times" w:hAnsi="Times"/>
                <w:noProof/>
              </w:rPr>
              <w:t xml:space="preserve"> (11)</w:t>
            </w:r>
          </w:p>
        </w:tc>
      </w:tr>
      <w:tr w:rsidR="00D555BC" w:rsidRPr="00D555BC" w14:paraId="115AC7D0" w14:textId="77777777" w:rsidTr="005A194B">
        <w:trPr>
          <w:trHeight w:val="280"/>
        </w:trPr>
        <w:tc>
          <w:tcPr>
            <w:tcW w:w="1975" w:type="dxa"/>
            <w:noWrap/>
            <w:hideMark/>
          </w:tcPr>
          <w:p w14:paraId="54A9E6E5" w14:textId="77777777" w:rsidR="00D555BC" w:rsidRPr="00D555BC" w:rsidRDefault="00D555BC">
            <w:pPr>
              <w:rPr>
                <w:rFonts w:ascii="Times" w:hAnsi="Times"/>
                <w:noProof/>
              </w:rPr>
            </w:pPr>
            <w:r w:rsidRPr="00D555BC">
              <w:rPr>
                <w:rFonts w:ascii="Times" w:hAnsi="Times"/>
                <w:noProof/>
              </w:rPr>
              <w:t>coronaviridae</w:t>
            </w:r>
          </w:p>
        </w:tc>
        <w:tc>
          <w:tcPr>
            <w:tcW w:w="1373" w:type="dxa"/>
            <w:noWrap/>
            <w:hideMark/>
          </w:tcPr>
          <w:p w14:paraId="150BB3CA" w14:textId="77777777" w:rsidR="00D555BC" w:rsidRPr="00D555BC" w:rsidRDefault="00D555BC" w:rsidP="00D555BC">
            <w:pPr>
              <w:rPr>
                <w:rFonts w:ascii="Times" w:hAnsi="Times"/>
                <w:noProof/>
              </w:rPr>
            </w:pPr>
            <w:r w:rsidRPr="00D555BC">
              <w:rPr>
                <w:rFonts w:ascii="Times" w:hAnsi="Times"/>
                <w:noProof/>
              </w:rPr>
              <w:t>66</w:t>
            </w:r>
          </w:p>
        </w:tc>
        <w:tc>
          <w:tcPr>
            <w:tcW w:w="5400" w:type="dxa"/>
            <w:noWrap/>
            <w:hideMark/>
          </w:tcPr>
          <w:p w14:paraId="7CFD02A1" w14:textId="4C2074F7" w:rsidR="00D555BC" w:rsidRPr="00D555BC" w:rsidRDefault="0021448C" w:rsidP="0021448C">
            <w:pPr>
              <w:rPr>
                <w:rFonts w:ascii="Times" w:hAnsi="Times"/>
                <w:noProof/>
              </w:rPr>
            </w:pPr>
            <w:r w:rsidRPr="0021448C">
              <w:rPr>
                <w:rFonts w:ascii="Times" w:hAnsi="Times"/>
                <w:noProof/>
              </w:rPr>
              <w:t>sars coronavirus</w:t>
            </w:r>
            <w:r>
              <w:rPr>
                <w:rFonts w:ascii="Times" w:hAnsi="Times"/>
                <w:noProof/>
              </w:rPr>
              <w:t xml:space="preserve"> (66)</w:t>
            </w:r>
          </w:p>
        </w:tc>
      </w:tr>
      <w:tr w:rsidR="00D555BC" w:rsidRPr="00D555BC" w14:paraId="1D165F6C" w14:textId="77777777" w:rsidTr="005A194B">
        <w:trPr>
          <w:trHeight w:val="280"/>
        </w:trPr>
        <w:tc>
          <w:tcPr>
            <w:tcW w:w="1975" w:type="dxa"/>
            <w:noWrap/>
            <w:hideMark/>
          </w:tcPr>
          <w:p w14:paraId="62B02AA3" w14:textId="77777777" w:rsidR="00D555BC" w:rsidRPr="00D555BC" w:rsidRDefault="00D555BC">
            <w:pPr>
              <w:rPr>
                <w:rFonts w:ascii="Times" w:hAnsi="Times"/>
                <w:noProof/>
              </w:rPr>
            </w:pPr>
            <w:r w:rsidRPr="00D555BC">
              <w:rPr>
                <w:rFonts w:ascii="Times" w:hAnsi="Times"/>
                <w:noProof/>
              </w:rPr>
              <w:t>reoviridae</w:t>
            </w:r>
          </w:p>
        </w:tc>
        <w:tc>
          <w:tcPr>
            <w:tcW w:w="1373" w:type="dxa"/>
            <w:noWrap/>
            <w:hideMark/>
          </w:tcPr>
          <w:p w14:paraId="1B609246" w14:textId="77777777" w:rsidR="00D555BC" w:rsidRPr="00D555BC" w:rsidRDefault="00D555BC" w:rsidP="00D555BC">
            <w:pPr>
              <w:rPr>
                <w:rFonts w:ascii="Times" w:hAnsi="Times"/>
                <w:noProof/>
              </w:rPr>
            </w:pPr>
            <w:r w:rsidRPr="00D555BC">
              <w:rPr>
                <w:rFonts w:ascii="Times" w:hAnsi="Times"/>
                <w:noProof/>
              </w:rPr>
              <w:t>63</w:t>
            </w:r>
          </w:p>
        </w:tc>
        <w:tc>
          <w:tcPr>
            <w:tcW w:w="5400" w:type="dxa"/>
            <w:noWrap/>
            <w:hideMark/>
          </w:tcPr>
          <w:p w14:paraId="62D83FD9" w14:textId="304B4262" w:rsidR="00D555BC" w:rsidRPr="00D555BC" w:rsidRDefault="0021448C">
            <w:pPr>
              <w:rPr>
                <w:rFonts w:ascii="Times" w:hAnsi="Times"/>
                <w:noProof/>
              </w:rPr>
            </w:pPr>
            <w:r w:rsidRPr="0021448C">
              <w:rPr>
                <w:rFonts w:ascii="Times" w:hAnsi="Times"/>
                <w:noProof/>
              </w:rPr>
              <w:t>mammalian orthoreovirus</w:t>
            </w:r>
            <w:r>
              <w:rPr>
                <w:rFonts w:ascii="Times" w:hAnsi="Times"/>
                <w:noProof/>
              </w:rPr>
              <w:t xml:space="preserve"> (34); </w:t>
            </w:r>
            <w:r w:rsidRPr="0021448C">
              <w:rPr>
                <w:rFonts w:ascii="Times" w:hAnsi="Times"/>
                <w:noProof/>
              </w:rPr>
              <w:t>rotavirus c</w:t>
            </w:r>
            <w:r>
              <w:rPr>
                <w:rFonts w:ascii="Times" w:hAnsi="Times"/>
                <w:noProof/>
              </w:rPr>
              <w:t xml:space="preserve"> (19); </w:t>
            </w:r>
            <w:r w:rsidRPr="0021448C">
              <w:rPr>
                <w:rFonts w:ascii="Times" w:hAnsi="Times"/>
                <w:noProof/>
              </w:rPr>
              <w:t>mammalian orthoreovirus 1 lang</w:t>
            </w:r>
            <w:r>
              <w:rPr>
                <w:rFonts w:ascii="Times" w:hAnsi="Times"/>
                <w:noProof/>
              </w:rPr>
              <w:t xml:space="preserve"> (16)</w:t>
            </w:r>
          </w:p>
        </w:tc>
      </w:tr>
      <w:tr w:rsidR="00D555BC" w:rsidRPr="00D555BC" w14:paraId="4DC413F2" w14:textId="77777777" w:rsidTr="005A194B">
        <w:trPr>
          <w:trHeight w:val="280"/>
        </w:trPr>
        <w:tc>
          <w:tcPr>
            <w:tcW w:w="1975" w:type="dxa"/>
            <w:noWrap/>
            <w:hideMark/>
          </w:tcPr>
          <w:p w14:paraId="01E6DFDF" w14:textId="77777777" w:rsidR="00D555BC" w:rsidRPr="00D555BC" w:rsidRDefault="00D555BC">
            <w:pPr>
              <w:rPr>
                <w:rFonts w:ascii="Times" w:hAnsi="Times"/>
                <w:noProof/>
              </w:rPr>
            </w:pPr>
            <w:r w:rsidRPr="00D555BC">
              <w:rPr>
                <w:rFonts w:ascii="Times" w:hAnsi="Times"/>
                <w:noProof/>
              </w:rPr>
              <w:t>other</w:t>
            </w:r>
          </w:p>
        </w:tc>
        <w:tc>
          <w:tcPr>
            <w:tcW w:w="1373" w:type="dxa"/>
            <w:noWrap/>
            <w:hideMark/>
          </w:tcPr>
          <w:p w14:paraId="112722EA" w14:textId="77777777" w:rsidR="00D555BC" w:rsidRPr="00D555BC" w:rsidRDefault="00D555BC" w:rsidP="00D555BC">
            <w:pPr>
              <w:rPr>
                <w:rFonts w:ascii="Times" w:hAnsi="Times"/>
                <w:noProof/>
              </w:rPr>
            </w:pPr>
            <w:r w:rsidRPr="00D555BC">
              <w:rPr>
                <w:rFonts w:ascii="Times" w:hAnsi="Times"/>
                <w:noProof/>
              </w:rPr>
              <w:t>183</w:t>
            </w:r>
          </w:p>
        </w:tc>
        <w:tc>
          <w:tcPr>
            <w:tcW w:w="5400" w:type="dxa"/>
            <w:noWrap/>
            <w:hideMark/>
          </w:tcPr>
          <w:p w14:paraId="257327A1" w14:textId="77777777" w:rsidR="00D555BC" w:rsidRPr="00D555BC" w:rsidRDefault="00D555BC">
            <w:pPr>
              <w:rPr>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p w14:paraId="6F38DEFE" w14:textId="57483141" w:rsidR="00714B3B" w:rsidRPr="00AB7692" w:rsidRDefault="00714B3B" w:rsidP="00C63B0B">
      <w:pPr>
        <w:ind w:left="360" w:hanging="360"/>
        <w:rPr>
          <w:rFonts w:ascii="Times" w:hAnsi="Times"/>
          <w:noProof/>
        </w:rPr>
      </w:pPr>
    </w:p>
    <w:sectPr w:rsidR="00714B3B" w:rsidRPr="00AB7692" w:rsidSect="004A536E">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Goodacre, Norman *" w:date="2018-03-21T13:08:00Z" w:initials="GN*">
    <w:p w14:paraId="6033D59B" w14:textId="60836EF2" w:rsidR="00C84196" w:rsidRDefault="00C84196">
      <w:pPr>
        <w:pStyle w:val="CommentText"/>
      </w:pPr>
      <w:r>
        <w:rPr>
          <w:rStyle w:val="CommentReference"/>
        </w:rPr>
        <w:annotationRef/>
      </w:r>
      <w:r>
        <w:rPr>
          <w:rFonts w:ascii="Arial" w:hAnsi="Arial" w:cs="Arial"/>
          <w:color w:val="222222"/>
          <w:sz w:val="20"/>
          <w:szCs w:val="20"/>
          <w:shd w:val="clear" w:color="auto" w:fill="FFFFFF"/>
        </w:rPr>
        <w:t xml:space="preserve">Poon, L.L., Song, T., Rosenfeld, R., Lin, X., Rogers, M.B., Zhou, B., </w:t>
      </w:r>
      <w:proofErr w:type="spellStart"/>
      <w:r>
        <w:rPr>
          <w:rFonts w:ascii="Arial" w:hAnsi="Arial" w:cs="Arial"/>
          <w:color w:val="222222"/>
          <w:sz w:val="20"/>
          <w:szCs w:val="20"/>
          <w:shd w:val="clear" w:color="auto" w:fill="FFFFFF"/>
        </w:rPr>
        <w:t>Sebra</w:t>
      </w:r>
      <w:proofErr w:type="spellEnd"/>
      <w:r>
        <w:rPr>
          <w:rFonts w:ascii="Arial" w:hAnsi="Arial" w:cs="Arial"/>
          <w:color w:val="222222"/>
          <w:sz w:val="20"/>
          <w:szCs w:val="20"/>
          <w:shd w:val="clear" w:color="auto" w:fill="FFFFFF"/>
        </w:rPr>
        <w:t xml:space="preserve">, R., Halpin, R.A., Guan, Y., Twaddle, A. and </w:t>
      </w:r>
      <w:proofErr w:type="spellStart"/>
      <w:r>
        <w:rPr>
          <w:rFonts w:ascii="Arial" w:hAnsi="Arial" w:cs="Arial"/>
          <w:color w:val="222222"/>
          <w:sz w:val="20"/>
          <w:szCs w:val="20"/>
          <w:shd w:val="clear" w:color="auto" w:fill="FFFFFF"/>
        </w:rPr>
        <w:t>DePasse</w:t>
      </w:r>
      <w:proofErr w:type="spellEnd"/>
      <w:r>
        <w:rPr>
          <w:rFonts w:ascii="Arial" w:hAnsi="Arial" w:cs="Arial"/>
          <w:color w:val="222222"/>
          <w:sz w:val="20"/>
          <w:szCs w:val="20"/>
          <w:shd w:val="clear" w:color="auto" w:fill="FFFFFF"/>
        </w:rPr>
        <w:t>,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61" w:author="Goodacre, Norman *" w:date="2018-03-21T13:24:00Z" w:initials="GN*">
    <w:p w14:paraId="617344E9" w14:textId="003FBED5" w:rsidR="00C84196" w:rsidRDefault="00C84196">
      <w:pPr>
        <w:pStyle w:val="CommentText"/>
      </w:pPr>
      <w:r>
        <w:rPr>
          <w:rStyle w:val="CommentReference"/>
        </w:rPr>
        <w:annotationRef/>
      </w:r>
      <w:r>
        <w:t>Can we move this before the previous paragraph? In this section, I think para 3 show follow para 1…</w:t>
      </w:r>
    </w:p>
  </w:comment>
  <w:comment w:id="70" w:author="Goodacre, Norman *" w:date="2018-03-21T13:36:00Z" w:initials="GN*">
    <w:p w14:paraId="7A39B044" w14:textId="77777777" w:rsidR="00C84196" w:rsidRDefault="00C84196">
      <w:pPr>
        <w:pStyle w:val="CommentText"/>
        <w:rPr>
          <w:rFonts w:ascii="Arial" w:hAnsi="Arial" w:cs="Arial"/>
          <w:color w:val="222222"/>
          <w:sz w:val="20"/>
          <w:szCs w:val="20"/>
          <w:shd w:val="clear" w:color="auto" w:fill="FFFFFF"/>
        </w:rPr>
      </w:pPr>
      <w:r>
        <w:rPr>
          <w:rStyle w:val="CommentReference"/>
        </w:rPr>
        <w:annotationRef/>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 xml:space="preserve">Chen, Y.C., </w:t>
      </w:r>
      <w:proofErr w:type="spellStart"/>
      <w:r>
        <w:rPr>
          <w:rFonts w:ascii="Arial" w:hAnsi="Arial" w:cs="Arial"/>
          <w:color w:val="222222"/>
          <w:sz w:val="20"/>
          <w:szCs w:val="20"/>
          <w:shd w:val="clear" w:color="auto" w:fill="FFFFFF"/>
        </w:rPr>
        <w:t>Rajagopala</w:t>
      </w:r>
      <w:proofErr w:type="spellEnd"/>
      <w:r>
        <w:rPr>
          <w:rFonts w:ascii="Arial" w:hAnsi="Arial" w:cs="Arial"/>
          <w:color w:val="222222"/>
          <w:sz w:val="20"/>
          <w:szCs w:val="20"/>
          <w:shd w:val="clear" w:color="auto" w:fill="FFFFFF"/>
        </w:rPr>
        <w:t xml:space="preserve">, S.V., </w:t>
      </w:r>
      <w:proofErr w:type="spellStart"/>
      <w:r>
        <w:rPr>
          <w:rFonts w:ascii="Arial" w:hAnsi="Arial" w:cs="Arial"/>
          <w:color w:val="222222"/>
          <w:sz w:val="20"/>
          <w:szCs w:val="20"/>
          <w:shd w:val="clear" w:color="auto" w:fill="FFFFFF"/>
        </w:rPr>
        <w:t>Stellberger</w:t>
      </w:r>
      <w:proofErr w:type="spellEnd"/>
      <w:r>
        <w:rPr>
          <w:rFonts w:ascii="Arial" w:hAnsi="Arial" w:cs="Arial"/>
          <w:color w:val="222222"/>
          <w:sz w:val="20"/>
          <w:szCs w:val="20"/>
          <w:shd w:val="clear" w:color="auto" w:fill="FFFFFF"/>
        </w:rPr>
        <w:t>,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098A6A86" w14:textId="32BFD2FC" w:rsidR="00C84196" w:rsidRDefault="00C84196">
      <w:pPr>
        <w:pStyle w:val="CommentText"/>
      </w:pPr>
    </w:p>
  </w:comment>
  <w:comment w:id="71" w:author="Goodacre, Norman *" w:date="2018-03-21T13:41:00Z" w:initials="GN*">
    <w:p w14:paraId="1E52014D" w14:textId="72BCAA5E" w:rsidR="00C84196" w:rsidRDefault="00C84196">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98" w:author="Goodacre, Norman *" w:date="2018-03-21T18:50:00Z" w:initials="GN*">
    <w:p w14:paraId="40D88EF9" w14:textId="77777777" w:rsidR="00C84196" w:rsidRDefault="00C84196" w:rsidP="004E2BDC">
      <w:pPr>
        <w:pStyle w:val="CommentText"/>
      </w:pPr>
      <w:r>
        <w:rPr>
          <w:rStyle w:val="CommentReference"/>
        </w:rPr>
        <w:annotationRef/>
      </w:r>
      <w:r>
        <w:t xml:space="preserve">Could this serve as a justification for our “primary research” below? </w:t>
      </w:r>
    </w:p>
  </w:comment>
  <w:comment w:id="87" w:author="Goodacre, Norman *" w:date="2018-03-21T18:51:00Z" w:initials="GN*">
    <w:p w14:paraId="559E2330" w14:textId="7F019FAD" w:rsidR="00C84196" w:rsidRDefault="00C84196">
      <w:pPr>
        <w:pStyle w:val="CommentText"/>
      </w:pPr>
      <w:r>
        <w:rPr>
          <w:rStyle w:val="CommentReference"/>
        </w:rPr>
        <w:annotationRef/>
      </w:r>
      <w:r>
        <w:t xml:space="preserve">We should introduce HINT, </w:t>
      </w:r>
      <w:proofErr w:type="spellStart"/>
      <w:r>
        <w:t>Reactome</w:t>
      </w:r>
      <w:proofErr w:type="spellEnd"/>
      <w:r>
        <w:t>, since we describe our methodology relying on them in the section below</w:t>
      </w:r>
    </w:p>
  </w:comment>
  <w:comment w:id="145" w:author="Goodacre, Norman *" w:date="2018-03-23T16:41:00Z" w:initials="GN*">
    <w:p w14:paraId="649EA9B0" w14:textId="1E154EF8" w:rsidR="003F6F9A" w:rsidRDefault="003F6F9A">
      <w:pPr>
        <w:pStyle w:val="CommentText"/>
      </w:pPr>
      <w:r>
        <w:rPr>
          <w:rStyle w:val="CommentReference"/>
        </w:rPr>
        <w:annotationRef/>
      </w:r>
      <w:r>
        <w:t xml:space="preserve">Elena, S.F., </w:t>
      </w:r>
      <w:proofErr w:type="spellStart"/>
      <w:r>
        <w:t>Agudelo</w:t>
      </w:r>
      <w:proofErr w:type="spellEnd"/>
      <w:r>
        <w:t xml:space="preserve">-Romero, P. and </w:t>
      </w:r>
      <w:proofErr w:type="spellStart"/>
      <w:r>
        <w:t>Lalić</w:t>
      </w:r>
      <w:proofErr w:type="spellEnd"/>
      <w:r>
        <w:t xml:space="preserve">, J., 2009. The evolution of viruses in multi-host fitness landscapes. </w:t>
      </w:r>
      <w:r>
        <w:rPr>
          <w:i/>
          <w:iCs/>
        </w:rPr>
        <w:t>The open virology journal</w:t>
      </w:r>
      <w:r>
        <w:t xml:space="preserve">, </w:t>
      </w:r>
      <w:r>
        <w:rPr>
          <w:i/>
          <w:iCs/>
        </w:rPr>
        <w:t>3</w:t>
      </w:r>
      <w:r>
        <w:t>, p.1.</w:t>
      </w:r>
    </w:p>
  </w:comment>
  <w:comment w:id="169" w:author="Goodacre, Norman *" w:date="2018-03-23T17:04:00Z" w:initials="GN*">
    <w:p w14:paraId="38455E9B" w14:textId="142EBF48" w:rsidR="00F21F19" w:rsidRDefault="00F21F19">
      <w:pPr>
        <w:pStyle w:val="CommentText"/>
      </w:pPr>
      <w:r>
        <w:rPr>
          <w:rStyle w:val="CommentReference"/>
        </w:rPr>
        <w:annotationRef/>
      </w:r>
      <w:proofErr w:type="spellStart"/>
      <w:r>
        <w:t>Dey</w:t>
      </w:r>
      <w:proofErr w:type="spellEnd"/>
      <w:r>
        <w:t xml:space="preserve">, L. and </w:t>
      </w:r>
      <w:proofErr w:type="spellStart"/>
      <w:r>
        <w:t>Mukhopadhyay</w:t>
      </w:r>
      <w:proofErr w:type="spellEnd"/>
      <w:r>
        <w:t xml:space="preserve">, A., 2017. </w:t>
      </w:r>
      <w:proofErr w:type="spellStart"/>
      <w:r>
        <w:t>DenvInt</w:t>
      </w:r>
      <w:proofErr w:type="spellEnd"/>
      <w:r>
        <w:t xml:space="preserve">: A database of protein–protein interactions between dengue virus and its hosts. </w:t>
      </w:r>
      <w:proofErr w:type="spellStart"/>
      <w:r>
        <w:rPr>
          <w:i/>
          <w:iCs/>
        </w:rPr>
        <w:t>PLoS</w:t>
      </w:r>
      <w:proofErr w:type="spellEnd"/>
      <w:r>
        <w:rPr>
          <w:i/>
          <w:iCs/>
        </w:rPr>
        <w:t xml:space="preserve"> neglected tropical diseases</w:t>
      </w:r>
      <w:r>
        <w:t xml:space="preserve">, </w:t>
      </w:r>
      <w:r>
        <w:rPr>
          <w:i/>
          <w:iCs/>
        </w:rPr>
        <w:t>11</w:t>
      </w:r>
      <w:r>
        <w:t xml:space="preserve">(10), </w:t>
      </w:r>
      <w:proofErr w:type="gramStart"/>
      <w:r>
        <w:t>p.e</w:t>
      </w:r>
      <w:proofErr w:type="gramEnd"/>
      <w:r>
        <w:t>0005879.</w:t>
      </w:r>
    </w:p>
  </w:comment>
  <w:comment w:id="190" w:author="Goodacre, Norman *" w:date="2018-03-23T17:40:00Z" w:initials="GN*">
    <w:p w14:paraId="007226D0" w14:textId="3C562669" w:rsidR="00A14E5D" w:rsidRDefault="00A14E5D">
      <w:pPr>
        <w:pStyle w:val="CommentText"/>
      </w:pPr>
      <w:r>
        <w:rPr>
          <w:rStyle w:val="CommentReference"/>
        </w:rPr>
        <w:annotationRef/>
      </w:r>
      <w:proofErr w:type="spellStart"/>
      <w:r>
        <w:t>Mairiang</w:t>
      </w:r>
      <w:proofErr w:type="spellEnd"/>
      <w:r>
        <w:t xml:space="preserve">, D., Zhang, H., </w:t>
      </w:r>
      <w:proofErr w:type="spellStart"/>
      <w:r>
        <w:t>Sodja</w:t>
      </w:r>
      <w:proofErr w:type="spellEnd"/>
      <w:r>
        <w:t xml:space="preserve">, A., Murali, T., </w:t>
      </w:r>
      <w:proofErr w:type="spellStart"/>
      <w:r>
        <w:t>Suriyaphol</w:t>
      </w:r>
      <w:proofErr w:type="spellEnd"/>
      <w:r>
        <w:t xml:space="preserve">, P., </w:t>
      </w:r>
      <w:proofErr w:type="spellStart"/>
      <w:r>
        <w:t>Malasit</w:t>
      </w:r>
      <w:proofErr w:type="spellEnd"/>
      <w:r>
        <w:t xml:space="preserve">, P., </w:t>
      </w:r>
      <w:proofErr w:type="spellStart"/>
      <w:r>
        <w:t>Limjindaporn</w:t>
      </w:r>
      <w:proofErr w:type="spellEnd"/>
      <w:r>
        <w:t xml:space="preserve">, T. and Finley Jr, R.L., 2013. Identification of new protein interactions between dengue fever virus and its hosts, human and mosquito. </w:t>
      </w:r>
      <w:proofErr w:type="spellStart"/>
      <w:r>
        <w:rPr>
          <w:i/>
          <w:iCs/>
        </w:rPr>
        <w:t>PloS</w:t>
      </w:r>
      <w:proofErr w:type="spellEnd"/>
      <w:r>
        <w:rPr>
          <w:i/>
          <w:iCs/>
        </w:rPr>
        <w:t xml:space="preserve"> one</w:t>
      </w:r>
      <w:r>
        <w:t xml:space="preserve">, </w:t>
      </w:r>
      <w:r>
        <w:rPr>
          <w:i/>
          <w:iCs/>
        </w:rPr>
        <w:t>8</w:t>
      </w:r>
      <w:r>
        <w:t xml:space="preserve">(1), </w:t>
      </w:r>
      <w:proofErr w:type="gramStart"/>
      <w:r>
        <w:t>p.e</w:t>
      </w:r>
      <w:proofErr w:type="gramEnd"/>
      <w:r>
        <w:t>53535.</w:t>
      </w:r>
    </w:p>
  </w:comment>
  <w:comment w:id="202" w:author="Goodacre, Norman *" w:date="2018-03-23T17:52:00Z" w:initials="GN*">
    <w:p w14:paraId="2150E39E" w14:textId="77777777" w:rsidR="00853515" w:rsidRDefault="00853515">
      <w:pPr>
        <w:pStyle w:val="CommentText"/>
      </w:pPr>
      <w:r>
        <w:rPr>
          <w:rStyle w:val="CommentReference"/>
        </w:rPr>
        <w:annotationRef/>
      </w:r>
      <w:proofErr w:type="spellStart"/>
      <w:r>
        <w:t>Ebel</w:t>
      </w:r>
      <w:proofErr w:type="spellEnd"/>
      <w:r>
        <w:t xml:space="preserve">, G.D., 2017. Promiscuous viruses—how do viruses survive multiple unrelated </w:t>
      </w:r>
      <w:proofErr w:type="gramStart"/>
      <w:r>
        <w:t>hosts?.</w:t>
      </w:r>
      <w:proofErr w:type="gramEnd"/>
      <w:r>
        <w:t xml:space="preserve"> </w:t>
      </w:r>
      <w:r>
        <w:rPr>
          <w:i/>
          <w:iCs/>
        </w:rPr>
        <w:t>Current opinion in virology</w:t>
      </w:r>
      <w:r>
        <w:t xml:space="preserve">, </w:t>
      </w:r>
      <w:r>
        <w:rPr>
          <w:i/>
          <w:iCs/>
        </w:rPr>
        <w:t>23</w:t>
      </w:r>
      <w:r>
        <w:t>, pp.125-129.</w:t>
      </w:r>
    </w:p>
    <w:p w14:paraId="4D3E9558" w14:textId="77777777" w:rsidR="002D27B5" w:rsidRDefault="002D27B5">
      <w:pPr>
        <w:pStyle w:val="CommentText"/>
      </w:pPr>
    </w:p>
    <w:p w14:paraId="76EAFF94" w14:textId="345BA0EB" w:rsidR="002D27B5" w:rsidRDefault="002D27B5">
      <w:pPr>
        <w:pStyle w:val="CommentText"/>
      </w:pPr>
      <w:r>
        <w:t xml:space="preserve">This itself is a review. I guess we should cite something else… or perhaps nothing at all, as this is almost common knowledge.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33D59B" w15:done="0"/>
  <w15:commentEx w15:paraId="617344E9" w15:done="0"/>
  <w15:commentEx w15:paraId="098A6A86" w15:done="0"/>
  <w15:commentEx w15:paraId="1E52014D" w15:done="0"/>
  <w15:commentEx w15:paraId="40D88EF9" w15:done="0"/>
  <w15:commentEx w15:paraId="559E2330" w15:done="0"/>
  <w15:commentEx w15:paraId="649EA9B0" w15:done="0"/>
  <w15:commentEx w15:paraId="38455E9B" w15:done="0"/>
  <w15:commentEx w15:paraId="007226D0" w15:done="0"/>
  <w15:commentEx w15:paraId="76EAFF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3D59B" w16cid:durableId="1E5CD7E5"/>
  <w16cid:commentId w16cid:paraId="617344E9" w16cid:durableId="1E5CDB81"/>
  <w16cid:commentId w16cid:paraId="098A6A86" w16cid:durableId="1E5CDE5D"/>
  <w16cid:commentId w16cid:paraId="1E52014D" w16cid:durableId="1E5CDF9A"/>
  <w16cid:commentId w16cid:paraId="40D88EF9" w16cid:durableId="1E5D27F8"/>
  <w16cid:commentId w16cid:paraId="559E2330" w16cid:durableId="1E5D2827"/>
  <w16cid:commentId w16cid:paraId="649EA9B0" w16cid:durableId="1E5FACD4"/>
  <w16cid:commentId w16cid:paraId="38455E9B" w16cid:durableId="1E5FB21E"/>
  <w16cid:commentId w16cid:paraId="007226D0" w16cid:durableId="1E5FBA75"/>
  <w16cid:commentId w16cid:paraId="76EAFF94" w16cid:durableId="1E5FBD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793D1" w14:textId="77777777" w:rsidR="008148B0" w:rsidRDefault="008148B0" w:rsidP="008A0267">
      <w:r>
        <w:separator/>
      </w:r>
    </w:p>
  </w:endnote>
  <w:endnote w:type="continuationSeparator" w:id="0">
    <w:p w14:paraId="37EF6A78" w14:textId="77777777" w:rsidR="008148B0" w:rsidRDefault="008148B0"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C84196" w:rsidRDefault="00C84196"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C84196" w:rsidRDefault="00C84196"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1A119093" w:rsidR="00C84196" w:rsidRDefault="00C84196"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551">
      <w:rPr>
        <w:rStyle w:val="PageNumber"/>
        <w:noProof/>
      </w:rPr>
      <w:t>8</w:t>
    </w:r>
    <w:r>
      <w:rPr>
        <w:rStyle w:val="PageNumber"/>
      </w:rPr>
      <w:fldChar w:fldCharType="end"/>
    </w:r>
  </w:p>
  <w:p w14:paraId="3DA01120" w14:textId="77777777" w:rsidR="00C84196" w:rsidRDefault="00C84196" w:rsidP="003452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F45CB" w14:textId="77777777" w:rsidR="008148B0" w:rsidRDefault="008148B0" w:rsidP="008A0267">
      <w:r>
        <w:separator/>
      </w:r>
    </w:p>
  </w:footnote>
  <w:footnote w:type="continuationSeparator" w:id="0">
    <w:p w14:paraId="77725133" w14:textId="77777777" w:rsidR="008148B0" w:rsidRDefault="008148B0" w:rsidP="008A026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record-ids&gt;&lt;/item&gt;&lt;/Libraries&gt;"/>
  </w:docVars>
  <w:rsids>
    <w:rsidRoot w:val="00714B3B"/>
    <w:rsid w:val="00011D0C"/>
    <w:rsid w:val="0001431B"/>
    <w:rsid w:val="0002367D"/>
    <w:rsid w:val="00026BFD"/>
    <w:rsid w:val="0003366B"/>
    <w:rsid w:val="00034BCC"/>
    <w:rsid w:val="00035A4A"/>
    <w:rsid w:val="0003671A"/>
    <w:rsid w:val="00044666"/>
    <w:rsid w:val="000533C7"/>
    <w:rsid w:val="000550AF"/>
    <w:rsid w:val="00062CF2"/>
    <w:rsid w:val="000643F6"/>
    <w:rsid w:val="00067610"/>
    <w:rsid w:val="000817D6"/>
    <w:rsid w:val="00095A87"/>
    <w:rsid w:val="000A7598"/>
    <w:rsid w:val="000B5B4C"/>
    <w:rsid w:val="000C3508"/>
    <w:rsid w:val="000C48E1"/>
    <w:rsid w:val="00110CD2"/>
    <w:rsid w:val="00115B54"/>
    <w:rsid w:val="00117EAD"/>
    <w:rsid w:val="00134AC9"/>
    <w:rsid w:val="00137861"/>
    <w:rsid w:val="00142522"/>
    <w:rsid w:val="001519AA"/>
    <w:rsid w:val="0015672C"/>
    <w:rsid w:val="00167CE7"/>
    <w:rsid w:val="00184FEC"/>
    <w:rsid w:val="001867B4"/>
    <w:rsid w:val="00190A97"/>
    <w:rsid w:val="00194E03"/>
    <w:rsid w:val="00197E5E"/>
    <w:rsid w:val="001A1D71"/>
    <w:rsid w:val="001A3AC4"/>
    <w:rsid w:val="001A576C"/>
    <w:rsid w:val="001A647F"/>
    <w:rsid w:val="001D1DBB"/>
    <w:rsid w:val="001E5B02"/>
    <w:rsid w:val="001E629B"/>
    <w:rsid w:val="001F3B79"/>
    <w:rsid w:val="002012FD"/>
    <w:rsid w:val="00204EB0"/>
    <w:rsid w:val="0021017E"/>
    <w:rsid w:val="0021448C"/>
    <w:rsid w:val="00216CD9"/>
    <w:rsid w:val="002217EA"/>
    <w:rsid w:val="00223EE9"/>
    <w:rsid w:val="002246CF"/>
    <w:rsid w:val="00245D05"/>
    <w:rsid w:val="0025010A"/>
    <w:rsid w:val="002511E4"/>
    <w:rsid w:val="00251600"/>
    <w:rsid w:val="00253274"/>
    <w:rsid w:val="00253E13"/>
    <w:rsid w:val="002A43B7"/>
    <w:rsid w:val="002B6187"/>
    <w:rsid w:val="002C4F2D"/>
    <w:rsid w:val="002C7B7F"/>
    <w:rsid w:val="002D0EE5"/>
    <w:rsid w:val="002D27B5"/>
    <w:rsid w:val="003149E9"/>
    <w:rsid w:val="00314FF7"/>
    <w:rsid w:val="003213FA"/>
    <w:rsid w:val="00337BD3"/>
    <w:rsid w:val="003407F6"/>
    <w:rsid w:val="003452F0"/>
    <w:rsid w:val="00352686"/>
    <w:rsid w:val="00354285"/>
    <w:rsid w:val="00370E3C"/>
    <w:rsid w:val="00371F2D"/>
    <w:rsid w:val="00372C01"/>
    <w:rsid w:val="003751AD"/>
    <w:rsid w:val="0037614E"/>
    <w:rsid w:val="003803E3"/>
    <w:rsid w:val="003825E7"/>
    <w:rsid w:val="003906B2"/>
    <w:rsid w:val="003A0C84"/>
    <w:rsid w:val="003A2BE2"/>
    <w:rsid w:val="003C0748"/>
    <w:rsid w:val="003C091C"/>
    <w:rsid w:val="003D2F36"/>
    <w:rsid w:val="003F38A9"/>
    <w:rsid w:val="003F6D1F"/>
    <w:rsid w:val="003F6F9A"/>
    <w:rsid w:val="004022A8"/>
    <w:rsid w:val="00423F9A"/>
    <w:rsid w:val="00426CCE"/>
    <w:rsid w:val="00440F72"/>
    <w:rsid w:val="0044662D"/>
    <w:rsid w:val="00447C09"/>
    <w:rsid w:val="00451A12"/>
    <w:rsid w:val="00467083"/>
    <w:rsid w:val="0047026E"/>
    <w:rsid w:val="0047217B"/>
    <w:rsid w:val="0047280B"/>
    <w:rsid w:val="00474B75"/>
    <w:rsid w:val="0048196F"/>
    <w:rsid w:val="004872FA"/>
    <w:rsid w:val="004912E1"/>
    <w:rsid w:val="00493BE5"/>
    <w:rsid w:val="0049443B"/>
    <w:rsid w:val="004976BA"/>
    <w:rsid w:val="004A536E"/>
    <w:rsid w:val="004B019E"/>
    <w:rsid w:val="004C27B8"/>
    <w:rsid w:val="004C2F3D"/>
    <w:rsid w:val="004C7D87"/>
    <w:rsid w:val="004E0FAF"/>
    <w:rsid w:val="004E2BDC"/>
    <w:rsid w:val="00520217"/>
    <w:rsid w:val="00524C51"/>
    <w:rsid w:val="00531D03"/>
    <w:rsid w:val="00536098"/>
    <w:rsid w:val="00574DCB"/>
    <w:rsid w:val="00575876"/>
    <w:rsid w:val="00594782"/>
    <w:rsid w:val="005A1775"/>
    <w:rsid w:val="005A194B"/>
    <w:rsid w:val="005B09A7"/>
    <w:rsid w:val="005C2037"/>
    <w:rsid w:val="005C4551"/>
    <w:rsid w:val="00607115"/>
    <w:rsid w:val="0062058E"/>
    <w:rsid w:val="006207FB"/>
    <w:rsid w:val="00621B3D"/>
    <w:rsid w:val="00624432"/>
    <w:rsid w:val="00632D53"/>
    <w:rsid w:val="00633E68"/>
    <w:rsid w:val="00635A49"/>
    <w:rsid w:val="00656615"/>
    <w:rsid w:val="006607A1"/>
    <w:rsid w:val="0067740E"/>
    <w:rsid w:val="0068427C"/>
    <w:rsid w:val="00693DAC"/>
    <w:rsid w:val="006A1EE3"/>
    <w:rsid w:val="006B4FD5"/>
    <w:rsid w:val="006C3902"/>
    <w:rsid w:val="006C4133"/>
    <w:rsid w:val="006D1CC3"/>
    <w:rsid w:val="006D4DE8"/>
    <w:rsid w:val="006D72B6"/>
    <w:rsid w:val="006E1AD1"/>
    <w:rsid w:val="00703CD7"/>
    <w:rsid w:val="00714B3B"/>
    <w:rsid w:val="0073122C"/>
    <w:rsid w:val="00734A4A"/>
    <w:rsid w:val="00745D0E"/>
    <w:rsid w:val="007A6D86"/>
    <w:rsid w:val="007B11EA"/>
    <w:rsid w:val="007C3EB7"/>
    <w:rsid w:val="007C7AB9"/>
    <w:rsid w:val="007D557D"/>
    <w:rsid w:val="007D6DFC"/>
    <w:rsid w:val="007E2579"/>
    <w:rsid w:val="007E5C7B"/>
    <w:rsid w:val="007F4D4D"/>
    <w:rsid w:val="00803DB9"/>
    <w:rsid w:val="00804A58"/>
    <w:rsid w:val="008148B0"/>
    <w:rsid w:val="008242B9"/>
    <w:rsid w:val="00853515"/>
    <w:rsid w:val="00855FD8"/>
    <w:rsid w:val="00872373"/>
    <w:rsid w:val="00893DC4"/>
    <w:rsid w:val="00895ABB"/>
    <w:rsid w:val="008A0267"/>
    <w:rsid w:val="008B681B"/>
    <w:rsid w:val="008B732B"/>
    <w:rsid w:val="008D7A6E"/>
    <w:rsid w:val="008E5B21"/>
    <w:rsid w:val="00910839"/>
    <w:rsid w:val="00910F01"/>
    <w:rsid w:val="00920886"/>
    <w:rsid w:val="00946A1C"/>
    <w:rsid w:val="009514F9"/>
    <w:rsid w:val="00955458"/>
    <w:rsid w:val="00971ECC"/>
    <w:rsid w:val="0098472D"/>
    <w:rsid w:val="00986AB6"/>
    <w:rsid w:val="009A101E"/>
    <w:rsid w:val="009B1E42"/>
    <w:rsid w:val="009B357F"/>
    <w:rsid w:val="009C62ED"/>
    <w:rsid w:val="009F507B"/>
    <w:rsid w:val="00A01533"/>
    <w:rsid w:val="00A0457E"/>
    <w:rsid w:val="00A04BA6"/>
    <w:rsid w:val="00A12858"/>
    <w:rsid w:val="00A14E5D"/>
    <w:rsid w:val="00A14F57"/>
    <w:rsid w:val="00A20CD1"/>
    <w:rsid w:val="00A32E7D"/>
    <w:rsid w:val="00A51199"/>
    <w:rsid w:val="00A658D2"/>
    <w:rsid w:val="00A65DEB"/>
    <w:rsid w:val="00A80458"/>
    <w:rsid w:val="00A81EE0"/>
    <w:rsid w:val="00A95C58"/>
    <w:rsid w:val="00AB7692"/>
    <w:rsid w:val="00AC0836"/>
    <w:rsid w:val="00AC0B88"/>
    <w:rsid w:val="00AC6260"/>
    <w:rsid w:val="00AD1E45"/>
    <w:rsid w:val="00AD51B0"/>
    <w:rsid w:val="00AE1D27"/>
    <w:rsid w:val="00AE669D"/>
    <w:rsid w:val="00B167FF"/>
    <w:rsid w:val="00B16B33"/>
    <w:rsid w:val="00B21B63"/>
    <w:rsid w:val="00B2401F"/>
    <w:rsid w:val="00B258F7"/>
    <w:rsid w:val="00B35E75"/>
    <w:rsid w:val="00B41D8D"/>
    <w:rsid w:val="00B44EB4"/>
    <w:rsid w:val="00B551BE"/>
    <w:rsid w:val="00B775FA"/>
    <w:rsid w:val="00B8198F"/>
    <w:rsid w:val="00B96DBA"/>
    <w:rsid w:val="00BA3085"/>
    <w:rsid w:val="00BA5840"/>
    <w:rsid w:val="00BA6A0F"/>
    <w:rsid w:val="00BB1BE8"/>
    <w:rsid w:val="00BD279F"/>
    <w:rsid w:val="00BE6C83"/>
    <w:rsid w:val="00BF23EF"/>
    <w:rsid w:val="00BF3A61"/>
    <w:rsid w:val="00C122A2"/>
    <w:rsid w:val="00C1544D"/>
    <w:rsid w:val="00C21CF9"/>
    <w:rsid w:val="00C34C93"/>
    <w:rsid w:val="00C44DAE"/>
    <w:rsid w:val="00C508FE"/>
    <w:rsid w:val="00C532A1"/>
    <w:rsid w:val="00C542F3"/>
    <w:rsid w:val="00C54756"/>
    <w:rsid w:val="00C60E2D"/>
    <w:rsid w:val="00C62719"/>
    <w:rsid w:val="00C63B0B"/>
    <w:rsid w:val="00C84196"/>
    <w:rsid w:val="00C878B4"/>
    <w:rsid w:val="00C93F7B"/>
    <w:rsid w:val="00C95C9C"/>
    <w:rsid w:val="00C97339"/>
    <w:rsid w:val="00CA0524"/>
    <w:rsid w:val="00CB5ABB"/>
    <w:rsid w:val="00CD0ABA"/>
    <w:rsid w:val="00CD21A2"/>
    <w:rsid w:val="00CD5928"/>
    <w:rsid w:val="00CF615F"/>
    <w:rsid w:val="00D005CD"/>
    <w:rsid w:val="00D049C9"/>
    <w:rsid w:val="00D17595"/>
    <w:rsid w:val="00D22C50"/>
    <w:rsid w:val="00D32C7E"/>
    <w:rsid w:val="00D4474E"/>
    <w:rsid w:val="00D555BC"/>
    <w:rsid w:val="00D63A09"/>
    <w:rsid w:val="00D706EE"/>
    <w:rsid w:val="00D86208"/>
    <w:rsid w:val="00DA481D"/>
    <w:rsid w:val="00DA7C15"/>
    <w:rsid w:val="00DE248B"/>
    <w:rsid w:val="00DE65A4"/>
    <w:rsid w:val="00DF638C"/>
    <w:rsid w:val="00E0610D"/>
    <w:rsid w:val="00E0625B"/>
    <w:rsid w:val="00E1089F"/>
    <w:rsid w:val="00E2413B"/>
    <w:rsid w:val="00E368A0"/>
    <w:rsid w:val="00E36E34"/>
    <w:rsid w:val="00E42879"/>
    <w:rsid w:val="00E449EC"/>
    <w:rsid w:val="00E44B54"/>
    <w:rsid w:val="00E54F94"/>
    <w:rsid w:val="00E57704"/>
    <w:rsid w:val="00E85EA7"/>
    <w:rsid w:val="00E973DC"/>
    <w:rsid w:val="00EB386C"/>
    <w:rsid w:val="00EB7951"/>
    <w:rsid w:val="00EC7EB7"/>
    <w:rsid w:val="00EE17EB"/>
    <w:rsid w:val="00F1343E"/>
    <w:rsid w:val="00F21D5F"/>
    <w:rsid w:val="00F21F19"/>
    <w:rsid w:val="00F225BF"/>
    <w:rsid w:val="00F60E04"/>
    <w:rsid w:val="00F6512F"/>
    <w:rsid w:val="00F67D23"/>
    <w:rsid w:val="00F92ABB"/>
    <w:rsid w:val="00FA32D5"/>
    <w:rsid w:val="00FB1FB4"/>
    <w:rsid w:val="00FC3C79"/>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0E03B8D2-D951-4819-ABE6-545FB1D3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peter@uetz.us"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mailto:wuchtys@cs.miami.edu"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19</Pages>
  <Words>17219</Words>
  <Characters>98151</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Wuchty</dc:creator>
  <cp:lastModifiedBy>Goodacre, Norman *</cp:lastModifiedBy>
  <cp:revision>13</cp:revision>
  <dcterms:created xsi:type="dcterms:W3CDTF">2018-03-23T20:38:00Z</dcterms:created>
  <dcterms:modified xsi:type="dcterms:W3CDTF">2018-03-23T22:15:00Z</dcterms:modified>
</cp:coreProperties>
</file>