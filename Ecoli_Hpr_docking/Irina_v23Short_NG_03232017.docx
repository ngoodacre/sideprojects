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160F2" w14:textId="77777777" w:rsidR="00F87934" w:rsidRDefault="00F87934" w:rsidP="00F87934">
      <w:pPr>
        <w:spacing w:line="480" w:lineRule="auto"/>
        <w:jc w:val="center"/>
        <w:rPr>
          <w:rFonts w:ascii="Cambria" w:hAnsi="Cambria" w:cs="Arial"/>
          <w:b/>
          <w:bCs/>
          <w:iCs/>
        </w:rPr>
      </w:pPr>
    </w:p>
    <w:p w14:paraId="7810EAA5" w14:textId="77777777" w:rsidR="00F87934" w:rsidRDefault="00F87934" w:rsidP="00F87934">
      <w:pPr>
        <w:spacing w:line="480" w:lineRule="auto"/>
        <w:jc w:val="center"/>
        <w:rPr>
          <w:rFonts w:ascii="Cambria" w:hAnsi="Cambria" w:cs="Arial"/>
          <w:b/>
          <w:bCs/>
          <w:iCs/>
        </w:rPr>
      </w:pPr>
    </w:p>
    <w:p w14:paraId="3C06A7C4" w14:textId="77777777" w:rsidR="00F87934" w:rsidRPr="00E37C62" w:rsidRDefault="00F87934" w:rsidP="00F87934">
      <w:pPr>
        <w:spacing w:line="480" w:lineRule="auto"/>
        <w:jc w:val="center"/>
        <w:rPr>
          <w:rFonts w:ascii="Cambria" w:hAnsi="Cambria" w:cs="Arial"/>
          <w:b/>
          <w:bCs/>
          <w:iCs/>
        </w:rPr>
      </w:pPr>
    </w:p>
    <w:p w14:paraId="0DAFE928" w14:textId="53CBB1BE" w:rsidR="00B23FE9" w:rsidRPr="00E37C62" w:rsidRDefault="005D42F9" w:rsidP="00F87934">
      <w:pPr>
        <w:spacing w:line="480" w:lineRule="auto"/>
        <w:jc w:val="center"/>
        <w:rPr>
          <w:rFonts w:ascii="Cambria" w:hAnsi="Cambria" w:cs="Arial"/>
          <w:b/>
          <w:bCs/>
          <w:iCs/>
        </w:rPr>
      </w:pPr>
      <w:r w:rsidRPr="00E37C62">
        <w:rPr>
          <w:rFonts w:ascii="Cambria" w:hAnsi="Cambria" w:cs="Arial"/>
          <w:b/>
          <w:bCs/>
          <w:iCs/>
        </w:rPr>
        <w:t>Global</w:t>
      </w:r>
      <w:r w:rsidR="008263D6" w:rsidRPr="00E37C62">
        <w:rPr>
          <w:rFonts w:ascii="Cambria" w:hAnsi="Cambria" w:cs="Arial"/>
          <w:b/>
          <w:bCs/>
          <w:iCs/>
        </w:rPr>
        <w:t xml:space="preserve"> </w:t>
      </w:r>
      <w:r w:rsidR="002754C8" w:rsidRPr="00E37C62">
        <w:rPr>
          <w:rFonts w:ascii="Cambria" w:hAnsi="Cambria" w:cs="Arial"/>
          <w:b/>
          <w:bCs/>
          <w:iCs/>
        </w:rPr>
        <w:t xml:space="preserve">regulation of </w:t>
      </w:r>
      <w:r w:rsidRPr="00E37C62">
        <w:rPr>
          <w:rFonts w:ascii="Cambria" w:hAnsi="Cambria" w:cs="Arial"/>
          <w:b/>
          <w:bCs/>
          <w:iCs/>
        </w:rPr>
        <w:t xml:space="preserve">energy metabolism </w:t>
      </w:r>
      <w:r w:rsidR="008263D6" w:rsidRPr="00E37C62">
        <w:rPr>
          <w:rFonts w:ascii="Cambria" w:hAnsi="Cambria" w:cs="Arial"/>
          <w:b/>
          <w:bCs/>
          <w:iCs/>
        </w:rPr>
        <w:t xml:space="preserve">by </w:t>
      </w:r>
      <w:r w:rsidR="00356CE1" w:rsidRPr="00E37C62">
        <w:rPr>
          <w:rFonts w:ascii="Cambria" w:hAnsi="Cambria" w:cs="Arial"/>
          <w:b/>
          <w:bCs/>
          <w:iCs/>
        </w:rPr>
        <w:t>the p</w:t>
      </w:r>
      <w:r w:rsidR="008263D6" w:rsidRPr="00E37C62">
        <w:rPr>
          <w:rFonts w:ascii="Cambria" w:hAnsi="Cambria" w:cs="Arial"/>
          <w:b/>
          <w:bCs/>
          <w:iCs/>
        </w:rPr>
        <w:t xml:space="preserve">hosphocarrier protein </w:t>
      </w:r>
      <w:r w:rsidR="00356CE1" w:rsidRPr="00E37C62">
        <w:rPr>
          <w:rFonts w:ascii="Cambria" w:hAnsi="Cambria" w:cs="Arial"/>
          <w:b/>
          <w:bCs/>
          <w:iCs/>
        </w:rPr>
        <w:t xml:space="preserve">of the phosphotransferase system, HPr, </w:t>
      </w:r>
      <w:r w:rsidR="00B23FE9" w:rsidRPr="00E37C62">
        <w:rPr>
          <w:rFonts w:ascii="Cambria" w:hAnsi="Cambria" w:cs="Arial"/>
          <w:b/>
          <w:bCs/>
          <w:iCs/>
        </w:rPr>
        <w:t>in E</w:t>
      </w:r>
      <w:r w:rsidR="008263D6" w:rsidRPr="00E37C62">
        <w:rPr>
          <w:rFonts w:ascii="Cambria" w:hAnsi="Cambria" w:cs="Arial"/>
          <w:b/>
          <w:bCs/>
          <w:iCs/>
        </w:rPr>
        <w:t>scherichia</w:t>
      </w:r>
      <w:r w:rsidR="00B23FE9" w:rsidRPr="00E37C62">
        <w:rPr>
          <w:rFonts w:ascii="Cambria" w:hAnsi="Cambria" w:cs="Arial"/>
          <w:b/>
          <w:bCs/>
          <w:iCs/>
        </w:rPr>
        <w:t xml:space="preserve"> coli.</w:t>
      </w:r>
    </w:p>
    <w:p w14:paraId="665ECC5D" w14:textId="77777777" w:rsidR="00F87934" w:rsidRPr="00E37C62" w:rsidRDefault="00F87934" w:rsidP="00F87934">
      <w:pPr>
        <w:spacing w:line="480" w:lineRule="auto"/>
        <w:jc w:val="center"/>
        <w:rPr>
          <w:rFonts w:ascii="Cambria" w:hAnsi="Cambria" w:cs="Arial"/>
          <w:b/>
          <w:bCs/>
          <w:iCs/>
        </w:rPr>
      </w:pPr>
    </w:p>
    <w:p w14:paraId="5DD2F489" w14:textId="77777777" w:rsidR="00F87934" w:rsidRPr="00E37C62" w:rsidRDefault="00F87934" w:rsidP="00F87934">
      <w:pPr>
        <w:spacing w:line="480" w:lineRule="auto"/>
        <w:jc w:val="center"/>
        <w:rPr>
          <w:rFonts w:ascii="Cambria" w:hAnsi="Cambria" w:cs="Arial"/>
          <w:b/>
          <w:bCs/>
          <w:iCs/>
        </w:rPr>
      </w:pPr>
    </w:p>
    <w:p w14:paraId="00FC0311" w14:textId="77777777" w:rsidR="00F87934" w:rsidRPr="00E37C62" w:rsidRDefault="00F87934" w:rsidP="00F87934">
      <w:pPr>
        <w:spacing w:line="480" w:lineRule="auto"/>
        <w:jc w:val="center"/>
        <w:rPr>
          <w:rFonts w:ascii="Cambria" w:hAnsi="Cambria" w:cs="Arial"/>
          <w:b/>
          <w:bCs/>
          <w:iCs/>
        </w:rPr>
      </w:pPr>
    </w:p>
    <w:p w14:paraId="41E31014" w14:textId="3F39B39B" w:rsidR="00F87934" w:rsidRPr="00E37C62" w:rsidRDefault="002C2AC1" w:rsidP="002C2AC1">
      <w:pPr>
        <w:spacing w:before="240" w:line="480" w:lineRule="auto"/>
        <w:jc w:val="center"/>
        <w:rPr>
          <w:rFonts w:ascii="Cambria" w:hAnsi="Cambria" w:cs="Arial"/>
          <w:bCs/>
          <w:iCs/>
        </w:rPr>
      </w:pPr>
      <w:r w:rsidRPr="00E37C62">
        <w:rPr>
          <w:rFonts w:ascii="Cambria" w:hAnsi="Cambria" w:cs="Arial"/>
          <w:bCs/>
          <w:iCs/>
        </w:rPr>
        <w:t>Irina A. Rodionova</w:t>
      </w:r>
      <w:bookmarkStart w:id="0" w:name="OLE_LINK9"/>
      <w:bookmarkStart w:id="1" w:name="OLE_LINK12"/>
      <w:ins w:id="2" w:author="P Uetz" w:date="2017-02-25T19:55:00Z">
        <w:r w:rsidRPr="001A4AF8">
          <w:rPr>
            <w:rFonts w:ascii="Cambria" w:hAnsi="Cambria" w:cs="Arial"/>
            <w:bCs/>
            <w:iCs/>
            <w:vertAlign w:val="superscript"/>
          </w:rPr>
          <w:t>1</w:t>
        </w:r>
      </w:ins>
      <w:bookmarkEnd w:id="0"/>
      <w:bookmarkEnd w:id="1"/>
      <w:r w:rsidRPr="00E37C62">
        <w:rPr>
          <w:rFonts w:ascii="Cambria" w:hAnsi="Cambria" w:cs="Arial"/>
          <w:bCs/>
          <w:iCs/>
        </w:rPr>
        <w:t>*</w:t>
      </w:r>
      <w:r>
        <w:rPr>
          <w:rFonts w:ascii="Cambria" w:hAnsi="Cambria" w:cs="Arial"/>
          <w:bCs/>
          <w:iCs/>
        </w:rPr>
        <w:t>, Zhongge Zhong</w:t>
      </w:r>
      <w:ins w:id="3" w:author="P Uetz" w:date="2017-02-25T19:55:00Z">
        <w:r w:rsidRPr="001A4AF8">
          <w:rPr>
            <w:rFonts w:ascii="Cambria" w:hAnsi="Cambria" w:cs="Arial"/>
            <w:bCs/>
            <w:iCs/>
            <w:vertAlign w:val="superscript"/>
          </w:rPr>
          <w:t>1</w:t>
        </w:r>
      </w:ins>
      <w:r>
        <w:rPr>
          <w:rFonts w:ascii="Cambria" w:hAnsi="Cambria" w:cs="Arial"/>
          <w:bCs/>
          <w:iCs/>
        </w:rPr>
        <w:t>,</w:t>
      </w:r>
      <w:r w:rsidRPr="00E37C62">
        <w:rPr>
          <w:rFonts w:ascii="Cambria" w:hAnsi="Cambria" w:cs="Arial"/>
          <w:bCs/>
          <w:iCs/>
        </w:rPr>
        <w:t xml:space="preserve"> </w:t>
      </w:r>
      <w:ins w:id="4" w:author="P Uetz" w:date="2017-02-25T19:54:00Z">
        <w:r>
          <w:rPr>
            <w:rFonts w:ascii="Cambria" w:hAnsi="Cambria" w:cs="Arial"/>
            <w:bCs/>
            <w:iCs/>
          </w:rPr>
          <w:t>Jitender Mehla</w:t>
        </w:r>
      </w:ins>
      <w:bookmarkStart w:id="5" w:name="OLE_LINK15"/>
      <w:bookmarkStart w:id="6" w:name="OLE_LINK16"/>
      <w:ins w:id="7" w:author="P Uetz" w:date="2017-02-25T19:58:00Z">
        <w:r w:rsidRPr="001A4AF8">
          <w:rPr>
            <w:rFonts w:ascii="Cambria" w:hAnsi="Cambria" w:cs="Arial"/>
            <w:bCs/>
            <w:iCs/>
            <w:vertAlign w:val="superscript"/>
          </w:rPr>
          <w:t>2</w:t>
        </w:r>
      </w:ins>
      <w:bookmarkEnd w:id="5"/>
      <w:bookmarkEnd w:id="6"/>
      <w:ins w:id="8" w:author="P Uetz" w:date="2017-02-25T19:54:00Z">
        <w:r>
          <w:rPr>
            <w:rFonts w:ascii="Cambria" w:hAnsi="Cambria" w:cs="Arial"/>
            <w:bCs/>
            <w:iCs/>
          </w:rPr>
          <w:t>, Norman Goodacre</w:t>
        </w:r>
      </w:ins>
      <w:ins w:id="9" w:author="P Uetz" w:date="2017-02-25T19:59:00Z">
        <w:r>
          <w:rPr>
            <w:rFonts w:ascii="Cambria" w:hAnsi="Cambria" w:cs="Arial"/>
            <w:bCs/>
            <w:iCs/>
            <w:vertAlign w:val="superscript"/>
          </w:rPr>
          <w:t>2</w:t>
        </w:r>
      </w:ins>
      <w:ins w:id="10" w:author="Babu" w:date="2017-02-27T14:41:00Z">
        <w:r>
          <w:rPr>
            <w:rFonts w:ascii="Cambria" w:hAnsi="Cambria" w:cs="Arial"/>
            <w:bCs/>
            <w:iCs/>
          </w:rPr>
          <w:t xml:space="preserve">, </w:t>
        </w:r>
      </w:ins>
      <w:ins w:id="11" w:author="P Uetz" w:date="2017-02-25T19:54:00Z">
        <w:r>
          <w:rPr>
            <w:rFonts w:ascii="Cambria" w:hAnsi="Cambria" w:cs="Arial"/>
            <w:bCs/>
            <w:iCs/>
          </w:rPr>
          <w:t>Peter Uetz</w:t>
        </w:r>
      </w:ins>
      <w:ins w:id="12" w:author="P Uetz" w:date="2017-02-25T19:59:00Z">
        <w:r>
          <w:rPr>
            <w:rFonts w:ascii="Cambria" w:hAnsi="Cambria" w:cs="Arial"/>
            <w:bCs/>
            <w:iCs/>
            <w:vertAlign w:val="superscript"/>
          </w:rPr>
          <w:t>2</w:t>
        </w:r>
      </w:ins>
      <w:ins w:id="13" w:author="P Uetz" w:date="2017-02-25T19:54:00Z">
        <w:r>
          <w:rPr>
            <w:rFonts w:ascii="Cambria" w:hAnsi="Cambria" w:cs="Arial"/>
            <w:bCs/>
            <w:iCs/>
          </w:rPr>
          <w:t xml:space="preserve">, </w:t>
        </w:r>
      </w:ins>
      <w:ins w:id="14" w:author="Babu" w:date="2017-02-27T13:44:00Z">
        <w:r>
          <w:rPr>
            <w:rFonts w:ascii="Cambria" w:hAnsi="Cambria" w:cs="Arial"/>
            <w:bCs/>
            <w:iCs/>
          </w:rPr>
          <w:t>Mohan Babu</w:t>
        </w:r>
        <w:r w:rsidRPr="001A4AF8">
          <w:rPr>
            <w:rFonts w:ascii="Cambria" w:hAnsi="Cambria" w:cs="Arial"/>
            <w:bCs/>
            <w:iCs/>
            <w:vertAlign w:val="superscript"/>
          </w:rPr>
          <w:t>3</w:t>
        </w:r>
        <w:r>
          <w:rPr>
            <w:rFonts w:ascii="Cambria" w:hAnsi="Cambria" w:cs="Arial"/>
            <w:bCs/>
            <w:iCs/>
          </w:rPr>
          <w:t>, Andrew Emili</w:t>
        </w:r>
        <w:r w:rsidRPr="001A4AF8">
          <w:rPr>
            <w:rFonts w:ascii="Cambria" w:hAnsi="Cambria" w:cs="Arial"/>
            <w:bCs/>
            <w:iCs/>
            <w:vertAlign w:val="superscript"/>
          </w:rPr>
          <w:t>4</w:t>
        </w:r>
        <w:r>
          <w:rPr>
            <w:rFonts w:ascii="Cambria" w:hAnsi="Cambria" w:cs="Arial"/>
            <w:bCs/>
            <w:iCs/>
          </w:rPr>
          <w:t xml:space="preserve">, </w:t>
        </w:r>
      </w:ins>
      <w:r w:rsidRPr="00E37C62">
        <w:rPr>
          <w:rFonts w:ascii="Cambria" w:hAnsi="Cambria" w:cs="Arial"/>
          <w:bCs/>
          <w:iCs/>
        </w:rPr>
        <w:t xml:space="preserve">and Milton </w:t>
      </w:r>
      <w:r>
        <w:rPr>
          <w:rFonts w:ascii="Cambria" w:hAnsi="Cambria" w:cs="Arial"/>
          <w:bCs/>
          <w:iCs/>
        </w:rPr>
        <w:t xml:space="preserve">H. </w:t>
      </w:r>
      <w:r w:rsidRPr="00E37C62">
        <w:rPr>
          <w:rFonts w:ascii="Cambria" w:hAnsi="Cambria" w:cs="Arial"/>
          <w:bCs/>
          <w:iCs/>
        </w:rPr>
        <w:t>Saier</w:t>
      </w:r>
      <w:r>
        <w:rPr>
          <w:rFonts w:ascii="Cambria" w:hAnsi="Cambria" w:cs="Arial"/>
          <w:bCs/>
          <w:iCs/>
        </w:rPr>
        <w:t>, J.</w:t>
      </w:r>
      <w:ins w:id="15" w:author="P Uetz" w:date="2017-02-25T19:55:00Z">
        <w:r w:rsidRPr="001A4AF8">
          <w:rPr>
            <w:rFonts w:ascii="Cambria" w:hAnsi="Cambria" w:cs="Arial"/>
            <w:bCs/>
            <w:iCs/>
            <w:vertAlign w:val="superscript"/>
          </w:rPr>
          <w:t>1</w:t>
        </w:r>
      </w:ins>
    </w:p>
    <w:p w14:paraId="02346C07" w14:textId="77777777" w:rsidR="002C2AC1" w:rsidRPr="00E37C62" w:rsidRDefault="002C2AC1" w:rsidP="002C2AC1">
      <w:pPr>
        <w:spacing w:before="240" w:line="480" w:lineRule="auto"/>
        <w:ind w:left="-90"/>
        <w:jc w:val="center"/>
        <w:rPr>
          <w:rFonts w:ascii="Cambria" w:hAnsi="Cambria" w:cs="Arial"/>
          <w:color w:val="000000" w:themeColor="text1"/>
          <w:sz w:val="22"/>
          <w:szCs w:val="22"/>
        </w:rPr>
      </w:pPr>
      <w:bookmarkStart w:id="16" w:name="OLE_LINK5"/>
      <w:bookmarkStart w:id="17" w:name="OLE_LINK6"/>
      <w:bookmarkStart w:id="18" w:name="OLE_LINK8"/>
      <w:ins w:id="19" w:author="P Uetz" w:date="2017-02-25T19:55:00Z">
        <w:r w:rsidRPr="001A4AF8">
          <w:rPr>
            <w:rFonts w:ascii="Cambria" w:hAnsi="Cambria" w:cs="Arial"/>
            <w:color w:val="000000" w:themeColor="text1"/>
            <w:sz w:val="22"/>
            <w:szCs w:val="22"/>
            <w:vertAlign w:val="superscript"/>
          </w:rPr>
          <w:t>1</w:t>
        </w:r>
      </w:ins>
      <w:bookmarkEnd w:id="16"/>
      <w:bookmarkEnd w:id="17"/>
      <w:bookmarkEnd w:id="18"/>
      <w:r w:rsidRPr="00E37C62">
        <w:rPr>
          <w:rFonts w:ascii="Cambria" w:hAnsi="Cambria" w:cs="Arial"/>
          <w:color w:val="000000" w:themeColor="text1"/>
          <w:sz w:val="22"/>
          <w:szCs w:val="22"/>
        </w:rPr>
        <w:t>Department of Molecular Biology, Division of Biological Sciences, University of California at San Diego, La Jolla, CA 92093 USA</w:t>
      </w:r>
    </w:p>
    <w:p w14:paraId="3020FDAB" w14:textId="77777777" w:rsidR="002C2AC1" w:rsidRDefault="002C2AC1" w:rsidP="002C2AC1">
      <w:pPr>
        <w:spacing w:before="240" w:line="480" w:lineRule="auto"/>
        <w:ind w:left="-90"/>
        <w:jc w:val="center"/>
        <w:rPr>
          <w:ins w:id="20" w:author="Babu" w:date="2017-02-27T14:41:00Z"/>
          <w:rFonts w:ascii="Cambria" w:hAnsi="Cambria" w:cs="Arial"/>
          <w:color w:val="000000" w:themeColor="text1"/>
          <w:sz w:val="22"/>
          <w:szCs w:val="22"/>
        </w:rPr>
      </w:pPr>
      <w:ins w:id="21" w:author="P Uetz" w:date="2017-02-25T19:59:00Z">
        <w:r>
          <w:rPr>
            <w:rFonts w:ascii="Cambria" w:hAnsi="Cambria" w:cs="Arial"/>
            <w:bCs/>
            <w:iCs/>
            <w:vertAlign w:val="superscript"/>
          </w:rPr>
          <w:t>2</w:t>
        </w:r>
        <w:r>
          <w:rPr>
            <w:rFonts w:ascii="Times" w:hAnsi="Times"/>
            <w:sz w:val="20"/>
            <w:lang w:val="en-US" w:eastAsia="en-US"/>
          </w:rPr>
          <w:t xml:space="preserve"> </w:t>
        </w:r>
      </w:ins>
      <w:ins w:id="22" w:author="P Uetz" w:date="2017-02-25T19:54:00Z">
        <w:r>
          <w:rPr>
            <w:rFonts w:ascii="Cambria" w:hAnsi="Cambria" w:cs="Arial"/>
            <w:color w:val="000000" w:themeColor="text1"/>
            <w:sz w:val="22"/>
            <w:szCs w:val="22"/>
          </w:rPr>
          <w:t>Center for the Study of Biological Complexity, Virginia Commonwealth University, Richmond, VA 23284</w:t>
        </w:r>
      </w:ins>
      <w:ins w:id="23" w:author="P Uetz" w:date="2017-02-25T19:55:00Z">
        <w:r>
          <w:rPr>
            <w:rFonts w:ascii="Cambria" w:hAnsi="Cambria" w:cs="Arial"/>
            <w:color w:val="000000" w:themeColor="text1"/>
            <w:sz w:val="22"/>
            <w:szCs w:val="22"/>
          </w:rPr>
          <w:t>, USA</w:t>
        </w:r>
      </w:ins>
    </w:p>
    <w:p w14:paraId="7CB05AA4" w14:textId="77777777" w:rsidR="002C2AC1" w:rsidRDefault="002C2AC1" w:rsidP="002C2AC1">
      <w:pPr>
        <w:spacing w:before="240" w:line="480" w:lineRule="auto"/>
        <w:ind w:left="-90"/>
        <w:jc w:val="center"/>
        <w:rPr>
          <w:ins w:id="24" w:author="Babu" w:date="2017-02-27T13:44:00Z"/>
          <w:rFonts w:ascii="Cambria" w:hAnsi="Cambria" w:cs="Arial"/>
          <w:color w:val="000000" w:themeColor="text1"/>
          <w:sz w:val="22"/>
          <w:szCs w:val="22"/>
        </w:rPr>
      </w:pPr>
      <w:ins w:id="25" w:author="Babu" w:date="2017-02-27T14:41:00Z">
        <w:r>
          <w:rPr>
            <w:rFonts w:ascii="Times New Roman" w:hAnsi="Times New Roman" w:cs="Times New Roman"/>
            <w:sz w:val="16"/>
            <w:szCs w:val="16"/>
            <w:lang w:val="en-CA"/>
          </w:rPr>
          <w:t>3</w:t>
        </w:r>
        <w:r>
          <w:rPr>
            <w:rFonts w:ascii="Times New Roman" w:hAnsi="Times New Roman" w:cs="Times New Roman"/>
            <w:szCs w:val="24"/>
            <w:lang w:val="en-CA"/>
          </w:rPr>
          <w:t>Hospital for Sick Children, 686 Bay Street, Toronto, Ontario, Canada</w:t>
        </w:r>
      </w:ins>
    </w:p>
    <w:p w14:paraId="14924E66" w14:textId="77777777" w:rsidR="002C2AC1" w:rsidRDefault="002C2AC1" w:rsidP="002C2AC1">
      <w:pPr>
        <w:spacing w:before="240" w:line="480" w:lineRule="auto"/>
        <w:ind w:left="-90"/>
        <w:jc w:val="center"/>
        <w:rPr>
          <w:ins w:id="26" w:author="Babu" w:date="2017-02-27T13:45:00Z"/>
          <w:rFonts w:ascii="Cambria" w:hAnsi="Cambria" w:cs="Arial"/>
          <w:color w:val="000000" w:themeColor="text1"/>
          <w:sz w:val="22"/>
          <w:szCs w:val="22"/>
        </w:rPr>
      </w:pPr>
      <w:ins w:id="27" w:author="Babu" w:date="2017-02-27T14:41:00Z">
        <w:r>
          <w:rPr>
            <w:rFonts w:ascii="Cambria" w:hAnsi="Cambria" w:cs="Arial"/>
            <w:color w:val="000000" w:themeColor="text1"/>
            <w:sz w:val="22"/>
            <w:szCs w:val="22"/>
            <w:vertAlign w:val="superscript"/>
          </w:rPr>
          <w:t>4</w:t>
        </w:r>
      </w:ins>
      <w:ins w:id="28" w:author="Babu" w:date="2017-02-27T13:44:00Z">
        <w:r>
          <w:rPr>
            <w:rFonts w:ascii="Cambria" w:hAnsi="Cambria" w:cs="Arial"/>
            <w:color w:val="000000" w:themeColor="text1"/>
            <w:sz w:val="22"/>
            <w:szCs w:val="22"/>
          </w:rPr>
          <w:t xml:space="preserve">Department of Biochemistry, </w:t>
        </w:r>
      </w:ins>
      <w:ins w:id="29" w:author="Babu" w:date="2017-02-27T13:45:00Z">
        <w:r>
          <w:rPr>
            <w:rFonts w:ascii="Cambria" w:hAnsi="Cambria" w:cs="Arial"/>
            <w:color w:val="000000" w:themeColor="text1"/>
            <w:sz w:val="22"/>
            <w:szCs w:val="22"/>
          </w:rPr>
          <w:t xml:space="preserve">Research and Innovation Centre, </w:t>
        </w:r>
      </w:ins>
      <w:ins w:id="30" w:author="Babu" w:date="2017-02-27T13:44:00Z">
        <w:r>
          <w:rPr>
            <w:rFonts w:ascii="Cambria" w:hAnsi="Cambria" w:cs="Arial"/>
            <w:color w:val="000000" w:themeColor="text1"/>
            <w:sz w:val="22"/>
            <w:szCs w:val="22"/>
          </w:rPr>
          <w:t xml:space="preserve">University of Regina, </w:t>
        </w:r>
      </w:ins>
    </w:p>
    <w:p w14:paraId="4BD66C9B" w14:textId="77777777" w:rsidR="002C2AC1" w:rsidRDefault="002C2AC1" w:rsidP="002C2AC1">
      <w:pPr>
        <w:spacing w:before="240" w:line="480" w:lineRule="auto"/>
        <w:ind w:left="-90"/>
        <w:jc w:val="center"/>
        <w:rPr>
          <w:ins w:id="31" w:author="Babu" w:date="2017-02-27T13:45:00Z"/>
          <w:rFonts w:ascii="Cambria" w:hAnsi="Cambria" w:cs="Arial"/>
          <w:color w:val="000000" w:themeColor="text1"/>
          <w:sz w:val="22"/>
          <w:szCs w:val="22"/>
        </w:rPr>
      </w:pPr>
      <w:ins w:id="32" w:author="Babu" w:date="2017-02-27T13:44:00Z">
        <w:r>
          <w:rPr>
            <w:rFonts w:ascii="Cambria" w:hAnsi="Cambria" w:cs="Arial"/>
            <w:color w:val="000000" w:themeColor="text1"/>
            <w:sz w:val="22"/>
            <w:szCs w:val="22"/>
          </w:rPr>
          <w:t>Regina, Canada</w:t>
        </w:r>
      </w:ins>
    </w:p>
    <w:p w14:paraId="11541CE2" w14:textId="7C115012" w:rsidR="00F87934" w:rsidRPr="00E37C62" w:rsidRDefault="002C2AC1" w:rsidP="002C2AC1">
      <w:pPr>
        <w:spacing w:before="240" w:line="480" w:lineRule="auto"/>
        <w:ind w:left="-90"/>
        <w:jc w:val="center"/>
        <w:rPr>
          <w:rFonts w:ascii="Cambria" w:hAnsi="Cambria" w:cs="Arial"/>
          <w:color w:val="000000" w:themeColor="text1"/>
          <w:sz w:val="22"/>
          <w:szCs w:val="22"/>
        </w:rPr>
      </w:pPr>
      <w:ins w:id="33" w:author="Babu" w:date="2017-02-27T14:41:00Z">
        <w:r w:rsidRPr="002C2AC1">
          <w:rPr>
            <w:rFonts w:ascii="Cambria" w:hAnsi="Cambria" w:cs="Arial"/>
            <w:color w:val="000000" w:themeColor="text1"/>
            <w:sz w:val="22"/>
            <w:szCs w:val="22"/>
            <w:vertAlign w:val="superscript"/>
          </w:rPr>
          <w:t>5</w:t>
        </w:r>
      </w:ins>
      <w:ins w:id="34" w:author="Babu" w:date="2017-02-27T13:45:00Z">
        <w:r>
          <w:rPr>
            <w:rFonts w:ascii="Cambria" w:hAnsi="Cambria" w:cs="Arial"/>
            <w:color w:val="000000" w:themeColor="text1"/>
            <w:sz w:val="22"/>
            <w:szCs w:val="22"/>
          </w:rPr>
          <w:t>Donnelly</w:t>
        </w:r>
      </w:ins>
      <w:ins w:id="35" w:author="Babu" w:date="2017-02-27T13:46:00Z">
        <w:r>
          <w:rPr>
            <w:rFonts w:ascii="Cambria" w:hAnsi="Cambria" w:cs="Arial"/>
            <w:color w:val="000000" w:themeColor="text1"/>
            <w:sz w:val="22"/>
            <w:szCs w:val="22"/>
          </w:rPr>
          <w:t xml:space="preserve"> Centre</w:t>
        </w:r>
        <w:r>
          <w:rPr>
            <w:rFonts w:ascii="Times New Roman" w:hAnsi="Times New Roman" w:cs="Times New Roman"/>
            <w:szCs w:val="24"/>
            <w:lang w:val="en-CA"/>
          </w:rPr>
          <w:t>, University of Toronto, Toronto, Ontario, Canada</w:t>
        </w:r>
      </w:ins>
    </w:p>
    <w:p w14:paraId="45288521" w14:textId="35545FCD" w:rsidR="00B23FE9" w:rsidRPr="00E37C62" w:rsidRDefault="00B23FE9" w:rsidP="00F87934">
      <w:pPr>
        <w:spacing w:before="240" w:line="480" w:lineRule="auto"/>
        <w:jc w:val="center"/>
        <w:outlineLvl w:val="0"/>
        <w:rPr>
          <w:rFonts w:ascii="Cambria" w:hAnsi="Cambria" w:cs="Arial"/>
          <w:sz w:val="22"/>
          <w:szCs w:val="22"/>
        </w:rPr>
      </w:pPr>
      <w:r w:rsidRPr="00E37C62">
        <w:rPr>
          <w:rFonts w:ascii="Cambria" w:hAnsi="Cambria" w:cs="Arial"/>
          <w:bCs/>
          <w:iCs/>
          <w:sz w:val="22"/>
          <w:szCs w:val="22"/>
          <w:vertAlign w:val="superscript"/>
        </w:rPr>
        <w:t>*</w:t>
      </w:r>
      <w:r w:rsidRPr="00E37C62">
        <w:rPr>
          <w:rFonts w:ascii="Cambria" w:hAnsi="Cambria" w:cs="Arial"/>
          <w:color w:val="000000" w:themeColor="text1"/>
          <w:sz w:val="22"/>
          <w:szCs w:val="22"/>
        </w:rPr>
        <w:t xml:space="preserve">To whom correspondence should be addressed. Email: </w:t>
      </w:r>
      <w:hyperlink r:id="rId9" w:history="1">
        <w:r w:rsidR="00C54A13" w:rsidRPr="00E37C62">
          <w:rPr>
            <w:rStyle w:val="Hyperlink"/>
            <w:rFonts w:ascii="Cambria" w:hAnsi="Cambria" w:cs="Arial"/>
            <w:sz w:val="22"/>
            <w:szCs w:val="22"/>
          </w:rPr>
          <w:t>i</w:t>
        </w:r>
        <w:r w:rsidR="00C54A13" w:rsidRPr="00E37C62">
          <w:rPr>
            <w:rStyle w:val="Hyperlink"/>
            <w:rFonts w:ascii="Cambria" w:hAnsi="Cambria"/>
          </w:rPr>
          <w:t>rodionova</w:t>
        </w:r>
        <w:r w:rsidR="00C54A13" w:rsidRPr="00E37C62">
          <w:rPr>
            <w:rStyle w:val="Hyperlink"/>
            <w:rFonts w:ascii="Cambria" w:hAnsi="Cambria" w:cs="Arial"/>
            <w:sz w:val="22"/>
            <w:szCs w:val="22"/>
          </w:rPr>
          <w:t>@ucsd.edu</w:t>
        </w:r>
      </w:hyperlink>
      <w:r w:rsidR="001C364D" w:rsidRPr="001C364D">
        <w:rPr>
          <w:rStyle w:val="Hyperlink"/>
          <w:rFonts w:ascii="Cambria" w:hAnsi="Cambria" w:cs="Arial"/>
          <w:sz w:val="22"/>
          <w:szCs w:val="22"/>
          <w:u w:val="none"/>
        </w:rPr>
        <w:t xml:space="preserve">;  </w:t>
      </w:r>
      <w:r w:rsidR="00356CE1" w:rsidRPr="00E37C62">
        <w:rPr>
          <w:rFonts w:ascii="Cambria" w:hAnsi="Cambria" w:cs="Arial"/>
          <w:color w:val="000000" w:themeColor="text1"/>
          <w:sz w:val="22"/>
          <w:szCs w:val="22"/>
        </w:rPr>
        <w:t>Email: msaier@ucsd.edu</w:t>
      </w:r>
    </w:p>
    <w:p w14:paraId="3F3ECCC2" w14:textId="6990178F" w:rsidR="00F87934" w:rsidRPr="00E37C62" w:rsidRDefault="00F87934" w:rsidP="00F87934">
      <w:pPr>
        <w:spacing w:before="240" w:line="480" w:lineRule="auto"/>
        <w:outlineLvl w:val="0"/>
        <w:rPr>
          <w:rStyle w:val="Hyperlink"/>
          <w:rFonts w:ascii="Cambria" w:hAnsi="Cambria" w:cs="Arial"/>
          <w:sz w:val="22"/>
          <w:szCs w:val="22"/>
        </w:rPr>
      </w:pPr>
      <w:r w:rsidRPr="00E37C62">
        <w:rPr>
          <w:rStyle w:val="Hyperlink"/>
          <w:rFonts w:ascii="Cambria" w:hAnsi="Cambria" w:cs="Arial"/>
          <w:sz w:val="22"/>
          <w:szCs w:val="22"/>
        </w:rPr>
        <w:lastRenderedPageBreak/>
        <w:br w:type="page"/>
      </w:r>
    </w:p>
    <w:p w14:paraId="3E881124" w14:textId="3C1B5A37" w:rsidR="00B23FE9" w:rsidRPr="00F87934" w:rsidRDefault="00F87934" w:rsidP="00F87934">
      <w:pPr>
        <w:spacing w:before="240" w:line="480" w:lineRule="auto"/>
        <w:rPr>
          <w:rFonts w:ascii="Times New Roman" w:hAnsi="Times New Roman"/>
          <w:bCs/>
          <w:szCs w:val="24"/>
        </w:rPr>
      </w:pPr>
      <w:r w:rsidRPr="00F87934">
        <w:rPr>
          <w:rFonts w:ascii="Times New Roman" w:hAnsi="Times New Roman"/>
          <w:b/>
          <w:bCs/>
          <w:szCs w:val="24"/>
        </w:rPr>
        <w:lastRenderedPageBreak/>
        <w:t>A</w:t>
      </w:r>
      <w:r>
        <w:rPr>
          <w:rFonts w:ascii="Times New Roman" w:hAnsi="Times New Roman"/>
          <w:b/>
          <w:bCs/>
          <w:szCs w:val="24"/>
        </w:rPr>
        <w:t>bstract</w:t>
      </w:r>
    </w:p>
    <w:p w14:paraId="42D813A7" w14:textId="3C69F2B0" w:rsidR="00F87934" w:rsidRPr="00E539C8" w:rsidRDefault="0044120E" w:rsidP="00F87934">
      <w:pPr>
        <w:pStyle w:val="ListParagraph"/>
        <w:spacing w:before="240" w:line="480" w:lineRule="auto"/>
        <w:ind w:left="0" w:firstLine="426"/>
        <w:rPr>
          <w:rFonts w:asciiTheme="minorHAnsi" w:hAnsiTheme="minorHAnsi"/>
          <w:sz w:val="24"/>
        </w:rPr>
      </w:pPr>
      <w:r w:rsidRPr="00E539C8">
        <w:rPr>
          <w:rFonts w:asciiTheme="minorHAnsi" w:hAnsiTheme="minorHAnsi"/>
          <w:sz w:val="24"/>
        </w:rPr>
        <w:t>We provide evidence that t</w:t>
      </w:r>
      <w:r w:rsidR="008D18A7" w:rsidRPr="00E539C8">
        <w:rPr>
          <w:rFonts w:asciiTheme="minorHAnsi" w:hAnsiTheme="minorHAnsi"/>
          <w:sz w:val="24"/>
        </w:rPr>
        <w:t xml:space="preserve">he </w:t>
      </w:r>
      <w:r w:rsidR="00EF79FA" w:rsidRPr="00E539C8">
        <w:rPr>
          <w:rFonts w:asciiTheme="minorHAnsi" w:hAnsiTheme="minorHAnsi"/>
          <w:sz w:val="24"/>
        </w:rPr>
        <w:t>p</w:t>
      </w:r>
      <w:r w:rsidR="00C54A13" w:rsidRPr="00E539C8">
        <w:rPr>
          <w:rFonts w:asciiTheme="minorHAnsi" w:hAnsiTheme="minorHAnsi"/>
          <w:sz w:val="24"/>
        </w:rPr>
        <w:t xml:space="preserve">hosphocarrier </w:t>
      </w:r>
      <w:r w:rsidR="00554BBF" w:rsidRPr="00E539C8">
        <w:rPr>
          <w:rFonts w:asciiTheme="minorHAnsi" w:hAnsiTheme="minorHAnsi"/>
          <w:sz w:val="24"/>
        </w:rPr>
        <w:t>protein, HPr</w:t>
      </w:r>
      <w:r w:rsidR="000E1439" w:rsidRPr="00E539C8">
        <w:rPr>
          <w:rFonts w:asciiTheme="minorHAnsi" w:hAnsiTheme="minorHAnsi"/>
          <w:sz w:val="24"/>
        </w:rPr>
        <w:t>,</w:t>
      </w:r>
      <w:r w:rsidR="006C5D74" w:rsidRPr="00E539C8">
        <w:rPr>
          <w:rFonts w:asciiTheme="minorHAnsi" w:hAnsiTheme="minorHAnsi"/>
          <w:sz w:val="24"/>
        </w:rPr>
        <w:t xml:space="preserve"> </w:t>
      </w:r>
      <w:r w:rsidR="005B38EB" w:rsidRPr="00E539C8">
        <w:rPr>
          <w:rFonts w:asciiTheme="minorHAnsi" w:hAnsiTheme="minorHAnsi"/>
          <w:sz w:val="24"/>
        </w:rPr>
        <w:t xml:space="preserve">an </w:t>
      </w:r>
      <w:r w:rsidR="006C5D74" w:rsidRPr="00E539C8">
        <w:rPr>
          <w:rFonts w:asciiTheme="minorHAnsi" w:hAnsiTheme="minorHAnsi"/>
          <w:sz w:val="24"/>
        </w:rPr>
        <w:t>essential component</w:t>
      </w:r>
      <w:r w:rsidR="00B23FE9" w:rsidRPr="00E539C8">
        <w:rPr>
          <w:rFonts w:asciiTheme="minorHAnsi" w:hAnsiTheme="minorHAnsi"/>
          <w:sz w:val="24"/>
        </w:rPr>
        <w:t xml:space="preserve"> of the ba</w:t>
      </w:r>
      <w:r w:rsidR="00EF79FA" w:rsidRPr="00E539C8">
        <w:rPr>
          <w:rFonts w:asciiTheme="minorHAnsi" w:hAnsiTheme="minorHAnsi"/>
          <w:sz w:val="24"/>
        </w:rPr>
        <w:t xml:space="preserve">cterial </w:t>
      </w:r>
      <w:r w:rsidR="008D18A7" w:rsidRPr="00E539C8">
        <w:rPr>
          <w:rFonts w:asciiTheme="minorHAnsi" w:hAnsiTheme="minorHAnsi"/>
          <w:sz w:val="24"/>
        </w:rPr>
        <w:t>phosphotransferase system (PTS),</w:t>
      </w:r>
      <w:r w:rsidR="00EF79FA" w:rsidRPr="00E539C8">
        <w:rPr>
          <w:rFonts w:asciiTheme="minorHAnsi" w:hAnsiTheme="minorHAnsi"/>
          <w:sz w:val="24"/>
        </w:rPr>
        <w:t xml:space="preserve"> interacts with</w:t>
      </w:r>
      <w:r w:rsidR="00B23FE9" w:rsidRPr="00E539C8">
        <w:rPr>
          <w:rFonts w:asciiTheme="minorHAnsi" w:hAnsiTheme="minorHAnsi"/>
          <w:sz w:val="24"/>
        </w:rPr>
        <w:t xml:space="preserve"> </w:t>
      </w:r>
      <w:r w:rsidR="005B38EB" w:rsidRPr="00E539C8">
        <w:rPr>
          <w:rFonts w:asciiTheme="minorHAnsi" w:hAnsiTheme="minorHAnsi"/>
          <w:sz w:val="24"/>
        </w:rPr>
        <w:t>a large number of protein</w:t>
      </w:r>
      <w:r w:rsidR="00704872" w:rsidRPr="00E539C8">
        <w:rPr>
          <w:rFonts w:asciiTheme="minorHAnsi" w:hAnsiTheme="minorHAnsi"/>
          <w:sz w:val="24"/>
        </w:rPr>
        <w:t xml:space="preserve">s </w:t>
      </w:r>
      <w:r w:rsidR="00C54A13" w:rsidRPr="00E539C8">
        <w:rPr>
          <w:rFonts w:asciiTheme="minorHAnsi" w:hAnsiTheme="minorHAnsi"/>
          <w:sz w:val="24"/>
        </w:rPr>
        <w:t xml:space="preserve">in </w:t>
      </w:r>
      <w:r w:rsidR="00C54A13" w:rsidRPr="00E539C8">
        <w:rPr>
          <w:rFonts w:asciiTheme="minorHAnsi" w:hAnsiTheme="minorHAnsi"/>
          <w:i/>
          <w:sz w:val="24"/>
        </w:rPr>
        <w:t>E</w:t>
      </w:r>
      <w:r w:rsidR="005B38EB" w:rsidRPr="00E539C8">
        <w:rPr>
          <w:rFonts w:asciiTheme="minorHAnsi" w:hAnsiTheme="minorHAnsi"/>
          <w:i/>
          <w:sz w:val="24"/>
        </w:rPr>
        <w:t>scherichia</w:t>
      </w:r>
      <w:r w:rsidR="00C54A13" w:rsidRPr="00E539C8">
        <w:rPr>
          <w:rFonts w:asciiTheme="minorHAnsi" w:hAnsiTheme="minorHAnsi"/>
          <w:i/>
          <w:sz w:val="24"/>
        </w:rPr>
        <w:t xml:space="preserve"> coli</w:t>
      </w:r>
      <w:r w:rsidR="000E1439" w:rsidRPr="00E539C8">
        <w:rPr>
          <w:rFonts w:asciiTheme="minorHAnsi" w:hAnsiTheme="minorHAnsi"/>
          <w:sz w:val="24"/>
        </w:rPr>
        <w:t xml:space="preserve">. We </w:t>
      </w:r>
      <w:r w:rsidR="00704872" w:rsidRPr="00E539C8">
        <w:rPr>
          <w:rFonts w:asciiTheme="minorHAnsi" w:hAnsiTheme="minorHAnsi"/>
          <w:sz w:val="24"/>
        </w:rPr>
        <w:t>demonstrate</w:t>
      </w:r>
      <w:r w:rsidR="00B23FE9" w:rsidRPr="00E539C8">
        <w:rPr>
          <w:rFonts w:asciiTheme="minorHAnsi" w:hAnsiTheme="minorHAnsi"/>
          <w:sz w:val="24"/>
        </w:rPr>
        <w:t xml:space="preserve"> </w:t>
      </w:r>
      <w:r w:rsidR="003D6622" w:rsidRPr="00E539C8">
        <w:rPr>
          <w:rFonts w:asciiTheme="minorHAnsi" w:hAnsiTheme="minorHAnsi"/>
          <w:sz w:val="24"/>
        </w:rPr>
        <w:t>HPr</w:t>
      </w:r>
      <w:r w:rsidR="005B38EB" w:rsidRPr="00E539C8">
        <w:rPr>
          <w:rFonts w:asciiTheme="minorHAnsi" w:hAnsiTheme="minorHAnsi"/>
          <w:sz w:val="24"/>
        </w:rPr>
        <w:t xml:space="preserve">-dependent </w:t>
      </w:r>
      <w:r w:rsidR="00704872" w:rsidRPr="00E539C8">
        <w:rPr>
          <w:rFonts w:asciiTheme="minorHAnsi" w:hAnsiTheme="minorHAnsi"/>
          <w:sz w:val="24"/>
        </w:rPr>
        <w:t xml:space="preserve">allosteric </w:t>
      </w:r>
      <w:r w:rsidR="003D6622" w:rsidRPr="00E539C8">
        <w:rPr>
          <w:rFonts w:asciiTheme="minorHAnsi" w:hAnsiTheme="minorHAnsi"/>
          <w:sz w:val="24"/>
        </w:rPr>
        <w:t>regulation of</w:t>
      </w:r>
      <w:r w:rsidR="00C54A13" w:rsidRPr="00E539C8">
        <w:rPr>
          <w:rFonts w:asciiTheme="minorHAnsi" w:hAnsiTheme="minorHAnsi"/>
          <w:sz w:val="24"/>
        </w:rPr>
        <w:t xml:space="preserve"> </w:t>
      </w:r>
      <w:r w:rsidR="00704872" w:rsidRPr="00E539C8">
        <w:rPr>
          <w:rFonts w:asciiTheme="minorHAnsi" w:hAnsiTheme="minorHAnsi"/>
          <w:sz w:val="24"/>
        </w:rPr>
        <w:t xml:space="preserve">the </w:t>
      </w:r>
      <w:r w:rsidR="005B38EB" w:rsidRPr="00E539C8">
        <w:rPr>
          <w:rFonts w:asciiTheme="minorHAnsi" w:hAnsiTheme="minorHAnsi"/>
          <w:sz w:val="24"/>
        </w:rPr>
        <w:t xml:space="preserve">activities of </w:t>
      </w:r>
      <w:r w:rsidR="00C54A13" w:rsidRPr="00E539C8">
        <w:rPr>
          <w:rFonts w:asciiTheme="minorHAnsi" w:hAnsiTheme="minorHAnsi"/>
          <w:sz w:val="24"/>
        </w:rPr>
        <w:t xml:space="preserve">pyruvate kinase </w:t>
      </w:r>
      <w:r w:rsidR="003D6622" w:rsidRPr="00E539C8">
        <w:rPr>
          <w:rFonts w:asciiTheme="minorHAnsi" w:hAnsiTheme="minorHAnsi"/>
          <w:sz w:val="24"/>
        </w:rPr>
        <w:t>(</w:t>
      </w:r>
      <w:r w:rsidR="00C54A13" w:rsidRPr="00E539C8">
        <w:rPr>
          <w:rFonts w:asciiTheme="minorHAnsi" w:hAnsiTheme="minorHAnsi"/>
          <w:sz w:val="24"/>
        </w:rPr>
        <w:t>PykF</w:t>
      </w:r>
      <w:r w:rsidR="00356CE1" w:rsidRPr="00E539C8">
        <w:rPr>
          <w:rFonts w:asciiTheme="minorHAnsi" w:hAnsiTheme="minorHAnsi"/>
          <w:sz w:val="24"/>
        </w:rPr>
        <w:t>, but not PykA</w:t>
      </w:r>
      <w:r w:rsidR="003D6622" w:rsidRPr="00E539C8">
        <w:rPr>
          <w:rFonts w:asciiTheme="minorHAnsi" w:hAnsiTheme="minorHAnsi"/>
          <w:sz w:val="24"/>
        </w:rPr>
        <w:t>)</w:t>
      </w:r>
      <w:r w:rsidR="00E539C8" w:rsidRPr="00E539C8">
        <w:rPr>
          <w:rFonts w:asciiTheme="minorHAnsi" w:hAnsiTheme="minorHAnsi"/>
          <w:sz w:val="24"/>
        </w:rPr>
        <w:t xml:space="preserve">, </w:t>
      </w:r>
      <w:r w:rsidR="00356CE1" w:rsidRPr="00E539C8">
        <w:rPr>
          <w:rFonts w:asciiTheme="minorHAnsi" w:hAnsiTheme="minorHAnsi"/>
          <w:sz w:val="24"/>
        </w:rPr>
        <w:t>phosphofructo</w:t>
      </w:r>
      <w:r w:rsidR="004D036C" w:rsidRPr="00E539C8">
        <w:rPr>
          <w:rFonts w:asciiTheme="minorHAnsi" w:hAnsiTheme="minorHAnsi"/>
          <w:sz w:val="24"/>
        </w:rPr>
        <w:t>kinase (PfkB</w:t>
      </w:r>
      <w:r w:rsidR="00356CE1" w:rsidRPr="00E539C8">
        <w:rPr>
          <w:rFonts w:asciiTheme="minorHAnsi" w:hAnsiTheme="minorHAnsi"/>
          <w:sz w:val="24"/>
        </w:rPr>
        <w:t>, but not PfkA</w:t>
      </w:r>
      <w:r w:rsidR="004D036C" w:rsidRPr="00E539C8">
        <w:rPr>
          <w:rFonts w:asciiTheme="minorHAnsi" w:hAnsiTheme="minorHAnsi"/>
          <w:sz w:val="24"/>
        </w:rPr>
        <w:t>)</w:t>
      </w:r>
      <w:r w:rsidR="001C7CA9">
        <w:rPr>
          <w:rFonts w:asciiTheme="minorHAnsi" w:hAnsiTheme="minorHAnsi"/>
          <w:sz w:val="24"/>
        </w:rPr>
        <w:t>,</w:t>
      </w:r>
      <w:r w:rsidR="00C54A13" w:rsidRPr="00E539C8">
        <w:rPr>
          <w:rFonts w:asciiTheme="minorHAnsi" w:hAnsiTheme="minorHAnsi"/>
          <w:sz w:val="24"/>
        </w:rPr>
        <w:t xml:space="preserve"> </w:t>
      </w:r>
      <w:r w:rsidR="00021F4E">
        <w:rPr>
          <w:rFonts w:asciiTheme="minorHAnsi" w:hAnsiTheme="minorHAnsi"/>
          <w:sz w:val="24"/>
        </w:rPr>
        <w:t xml:space="preserve">glucosamine 6-phosphate deaminase (NagB) </w:t>
      </w:r>
      <w:r w:rsidR="00C54A13" w:rsidRPr="00E539C8">
        <w:rPr>
          <w:rFonts w:asciiTheme="minorHAnsi" w:hAnsiTheme="minorHAnsi"/>
          <w:sz w:val="24"/>
        </w:rPr>
        <w:t xml:space="preserve">and </w:t>
      </w:r>
      <w:r w:rsidR="00547A2F" w:rsidRPr="00E539C8">
        <w:rPr>
          <w:rFonts w:asciiTheme="minorHAnsi" w:hAnsiTheme="minorHAnsi"/>
          <w:sz w:val="24"/>
        </w:rPr>
        <w:t>a</w:t>
      </w:r>
      <w:r w:rsidR="00C54A13" w:rsidRPr="00E539C8">
        <w:rPr>
          <w:rFonts w:asciiTheme="minorHAnsi" w:hAnsiTheme="minorHAnsi"/>
          <w:sz w:val="24"/>
        </w:rPr>
        <w:t xml:space="preserve">denylate kinase </w:t>
      </w:r>
      <w:r w:rsidR="003D6622" w:rsidRPr="00E539C8">
        <w:rPr>
          <w:rFonts w:asciiTheme="minorHAnsi" w:hAnsiTheme="minorHAnsi"/>
          <w:sz w:val="24"/>
        </w:rPr>
        <w:t>(</w:t>
      </w:r>
      <w:r w:rsidR="00C54A13" w:rsidRPr="00E539C8">
        <w:rPr>
          <w:rFonts w:asciiTheme="minorHAnsi" w:hAnsiTheme="minorHAnsi"/>
          <w:sz w:val="24"/>
        </w:rPr>
        <w:t>Adk</w:t>
      </w:r>
      <w:r w:rsidR="003D6622" w:rsidRPr="00E539C8">
        <w:rPr>
          <w:rFonts w:asciiTheme="minorHAnsi" w:hAnsiTheme="minorHAnsi"/>
          <w:sz w:val="24"/>
        </w:rPr>
        <w:t>)</w:t>
      </w:r>
      <w:r w:rsidR="00B23FE9" w:rsidRPr="00E539C8">
        <w:rPr>
          <w:rFonts w:asciiTheme="minorHAnsi" w:hAnsiTheme="minorHAnsi"/>
          <w:sz w:val="24"/>
        </w:rPr>
        <w:t xml:space="preserve">. </w:t>
      </w:r>
      <w:r w:rsidR="00F974D4" w:rsidRPr="00E539C8">
        <w:rPr>
          <w:rFonts w:asciiTheme="minorHAnsi" w:hAnsiTheme="minorHAnsi"/>
          <w:sz w:val="24"/>
        </w:rPr>
        <w:t xml:space="preserve">HPr </w:t>
      </w:r>
      <w:r w:rsidR="003949D6" w:rsidRPr="00E539C8">
        <w:rPr>
          <w:rFonts w:asciiTheme="minorHAnsi" w:hAnsiTheme="minorHAnsi"/>
          <w:sz w:val="24"/>
        </w:rPr>
        <w:t>exists in the cell</w:t>
      </w:r>
      <w:r w:rsidR="008D18A7" w:rsidRPr="00E539C8">
        <w:rPr>
          <w:rFonts w:asciiTheme="minorHAnsi" w:hAnsiTheme="minorHAnsi"/>
          <w:sz w:val="24"/>
        </w:rPr>
        <w:t xml:space="preserve"> either</w:t>
      </w:r>
      <w:r w:rsidR="00F974D4" w:rsidRPr="00E539C8">
        <w:rPr>
          <w:rFonts w:asciiTheme="minorHAnsi" w:hAnsiTheme="minorHAnsi"/>
          <w:sz w:val="24"/>
        </w:rPr>
        <w:t xml:space="preserve"> phosphorylated</w:t>
      </w:r>
      <w:r w:rsidR="007B475B" w:rsidRPr="00E539C8">
        <w:rPr>
          <w:rFonts w:asciiTheme="minorHAnsi" w:hAnsiTheme="minorHAnsi"/>
          <w:sz w:val="24"/>
        </w:rPr>
        <w:t xml:space="preserve"> </w:t>
      </w:r>
      <w:r w:rsidR="004E6741" w:rsidRPr="00E539C8">
        <w:rPr>
          <w:rFonts w:asciiTheme="minorHAnsi" w:hAnsiTheme="minorHAnsi"/>
          <w:sz w:val="24"/>
        </w:rPr>
        <w:t xml:space="preserve">on a histidyl residue </w:t>
      </w:r>
      <w:r w:rsidR="007B475B" w:rsidRPr="00E539C8">
        <w:rPr>
          <w:rFonts w:asciiTheme="minorHAnsi" w:hAnsiTheme="minorHAnsi"/>
          <w:sz w:val="24"/>
        </w:rPr>
        <w:t>(</w:t>
      </w:r>
      <w:r w:rsidR="00FA688F" w:rsidRPr="00E539C8">
        <w:rPr>
          <w:rFonts w:asciiTheme="minorHAnsi" w:hAnsiTheme="minorHAnsi"/>
          <w:sz w:val="24"/>
        </w:rPr>
        <w:t>HPr</w:t>
      </w:r>
      <w:r w:rsidR="007B475B" w:rsidRPr="00E539C8">
        <w:rPr>
          <w:rFonts w:asciiTheme="minorHAnsi" w:hAnsiTheme="minorHAnsi"/>
          <w:sz w:val="24"/>
        </w:rPr>
        <w:t>-P</w:t>
      </w:r>
      <w:r w:rsidR="00FA688F" w:rsidRPr="00E539C8">
        <w:rPr>
          <w:rFonts w:asciiTheme="minorHAnsi" w:hAnsiTheme="minorHAnsi"/>
          <w:sz w:val="24"/>
        </w:rPr>
        <w:t>)</w:t>
      </w:r>
      <w:r w:rsidR="004E6741" w:rsidRPr="00E539C8">
        <w:rPr>
          <w:rFonts w:asciiTheme="minorHAnsi" w:hAnsiTheme="minorHAnsi"/>
          <w:sz w:val="24"/>
        </w:rPr>
        <w:t xml:space="preserve"> or</w:t>
      </w:r>
      <w:r w:rsidR="00F974D4" w:rsidRPr="00E539C8">
        <w:rPr>
          <w:rFonts w:asciiTheme="minorHAnsi" w:hAnsiTheme="minorHAnsi"/>
          <w:sz w:val="24"/>
        </w:rPr>
        <w:t xml:space="preserve"> non-phosphorylated</w:t>
      </w:r>
      <w:r w:rsidR="006C5D74" w:rsidRPr="00E539C8">
        <w:rPr>
          <w:rFonts w:asciiTheme="minorHAnsi" w:hAnsiTheme="minorHAnsi"/>
          <w:sz w:val="24"/>
        </w:rPr>
        <w:t xml:space="preserve"> (</w:t>
      </w:r>
      <w:r w:rsidR="00FA688F" w:rsidRPr="00E539C8">
        <w:rPr>
          <w:rFonts w:asciiTheme="minorHAnsi" w:hAnsiTheme="minorHAnsi"/>
          <w:sz w:val="24"/>
        </w:rPr>
        <w:t>HPr)</w:t>
      </w:r>
      <w:r w:rsidR="00B23FE9" w:rsidRPr="00E539C8">
        <w:rPr>
          <w:rFonts w:asciiTheme="minorHAnsi" w:hAnsiTheme="minorHAnsi"/>
          <w:sz w:val="24"/>
        </w:rPr>
        <w:t xml:space="preserve">. </w:t>
      </w:r>
      <w:r w:rsidR="00455AC9" w:rsidRPr="00E539C8">
        <w:rPr>
          <w:rFonts w:asciiTheme="minorHAnsi" w:hAnsiTheme="minorHAnsi"/>
          <w:sz w:val="24"/>
        </w:rPr>
        <w:t>Activation of</w:t>
      </w:r>
      <w:r w:rsidR="00F974D4" w:rsidRPr="00E539C8">
        <w:rPr>
          <w:rFonts w:asciiTheme="minorHAnsi" w:hAnsiTheme="minorHAnsi"/>
          <w:sz w:val="24"/>
        </w:rPr>
        <w:t xml:space="preserve"> PykF </w:t>
      </w:r>
      <w:r w:rsidR="00E00BF6" w:rsidRPr="00E539C8">
        <w:rPr>
          <w:rFonts w:asciiTheme="minorHAnsi" w:hAnsiTheme="minorHAnsi"/>
          <w:sz w:val="24"/>
        </w:rPr>
        <w:t>occur</w:t>
      </w:r>
      <w:r w:rsidR="009E4E60" w:rsidRPr="00E539C8">
        <w:rPr>
          <w:rFonts w:asciiTheme="minorHAnsi" w:hAnsiTheme="minorHAnsi"/>
          <w:sz w:val="24"/>
        </w:rPr>
        <w:t>s</w:t>
      </w:r>
      <w:r w:rsidR="00F974D4" w:rsidRPr="00E539C8">
        <w:rPr>
          <w:rFonts w:asciiTheme="minorHAnsi" w:hAnsiTheme="minorHAnsi"/>
          <w:sz w:val="24"/>
        </w:rPr>
        <w:t xml:space="preserve"> only </w:t>
      </w:r>
      <w:r w:rsidR="009E4E60" w:rsidRPr="00E539C8">
        <w:rPr>
          <w:rFonts w:asciiTheme="minorHAnsi" w:hAnsiTheme="minorHAnsi"/>
          <w:sz w:val="24"/>
        </w:rPr>
        <w:t>by</w:t>
      </w:r>
      <w:r w:rsidR="00F974D4" w:rsidRPr="00E539C8">
        <w:rPr>
          <w:rFonts w:asciiTheme="minorHAnsi" w:hAnsiTheme="minorHAnsi"/>
          <w:sz w:val="24"/>
        </w:rPr>
        <w:t xml:space="preserve"> </w:t>
      </w:r>
      <w:r w:rsidR="006C0083" w:rsidRPr="00E539C8">
        <w:rPr>
          <w:rFonts w:asciiTheme="minorHAnsi" w:hAnsiTheme="minorHAnsi"/>
          <w:sz w:val="24"/>
        </w:rPr>
        <w:t xml:space="preserve">non-phosphorylated </w:t>
      </w:r>
      <w:r w:rsidR="00B82CBA" w:rsidRPr="00E539C8">
        <w:rPr>
          <w:rFonts w:asciiTheme="minorHAnsi" w:hAnsiTheme="minorHAnsi"/>
          <w:sz w:val="24"/>
        </w:rPr>
        <w:t>HPr</w:t>
      </w:r>
      <w:r w:rsidR="00E00BF6" w:rsidRPr="00E539C8">
        <w:rPr>
          <w:rFonts w:asciiTheme="minorHAnsi" w:hAnsiTheme="minorHAnsi"/>
          <w:sz w:val="24"/>
        </w:rPr>
        <w:t xml:space="preserve"> with a de</w:t>
      </w:r>
      <w:r w:rsidR="007B475B" w:rsidRPr="00E539C8">
        <w:rPr>
          <w:rFonts w:asciiTheme="minorHAnsi" w:hAnsiTheme="minorHAnsi"/>
          <w:sz w:val="24"/>
        </w:rPr>
        <w:t xml:space="preserve">crease </w:t>
      </w:r>
      <w:r w:rsidR="00E00BF6" w:rsidRPr="00E539C8">
        <w:rPr>
          <w:rFonts w:asciiTheme="minorHAnsi" w:hAnsiTheme="minorHAnsi"/>
          <w:sz w:val="24"/>
        </w:rPr>
        <w:t>in its</w:t>
      </w:r>
      <w:r w:rsidR="007B475B" w:rsidRPr="00E539C8">
        <w:rPr>
          <w:rFonts w:asciiTheme="minorHAnsi" w:hAnsiTheme="minorHAnsi"/>
          <w:sz w:val="24"/>
        </w:rPr>
        <w:t xml:space="preserve"> K</w:t>
      </w:r>
      <w:r w:rsidR="002D1E67" w:rsidRPr="002D1E67">
        <w:rPr>
          <w:rFonts w:asciiTheme="minorHAnsi" w:hAnsiTheme="minorHAnsi"/>
          <w:sz w:val="24"/>
          <w:vertAlign w:val="subscript"/>
        </w:rPr>
        <w:t>half</w:t>
      </w:r>
      <w:r w:rsidR="007B475B" w:rsidRPr="00E539C8">
        <w:rPr>
          <w:rFonts w:asciiTheme="minorHAnsi" w:hAnsiTheme="minorHAnsi"/>
          <w:sz w:val="24"/>
        </w:rPr>
        <w:t xml:space="preserve"> </w:t>
      </w:r>
      <w:r w:rsidR="00845772" w:rsidRPr="00E539C8">
        <w:rPr>
          <w:rFonts w:asciiTheme="minorHAnsi" w:hAnsiTheme="minorHAnsi"/>
          <w:sz w:val="24"/>
        </w:rPr>
        <w:t>for</w:t>
      </w:r>
      <w:r w:rsidR="001421DF" w:rsidRPr="00E539C8">
        <w:rPr>
          <w:rFonts w:asciiTheme="minorHAnsi" w:hAnsiTheme="minorHAnsi"/>
          <w:sz w:val="24"/>
        </w:rPr>
        <w:t xml:space="preserve"> </w:t>
      </w:r>
      <w:r w:rsidR="00E00BF6" w:rsidRPr="00E539C8">
        <w:rPr>
          <w:rFonts w:asciiTheme="minorHAnsi" w:hAnsiTheme="minorHAnsi"/>
          <w:sz w:val="24"/>
        </w:rPr>
        <w:t xml:space="preserve">PEP </w:t>
      </w:r>
      <w:r w:rsidR="000E1439" w:rsidRPr="00E539C8">
        <w:rPr>
          <w:rFonts w:asciiTheme="minorHAnsi" w:hAnsiTheme="minorHAnsi"/>
          <w:sz w:val="24"/>
        </w:rPr>
        <w:t xml:space="preserve">of </w:t>
      </w:r>
      <w:r w:rsidR="007B475B" w:rsidRPr="00E539C8">
        <w:rPr>
          <w:rFonts w:asciiTheme="minorHAnsi" w:hAnsiTheme="minorHAnsi"/>
          <w:sz w:val="24"/>
        </w:rPr>
        <w:t xml:space="preserve">10 </w:t>
      </w:r>
      <w:r w:rsidR="001421DF" w:rsidRPr="00E539C8">
        <w:rPr>
          <w:rFonts w:asciiTheme="minorHAnsi" w:hAnsiTheme="minorHAnsi"/>
          <w:sz w:val="24"/>
        </w:rPr>
        <w:t>fold</w:t>
      </w:r>
      <w:r w:rsidR="00284F91" w:rsidRPr="00E539C8">
        <w:rPr>
          <w:rFonts w:asciiTheme="minorHAnsi" w:hAnsiTheme="minorHAnsi"/>
          <w:sz w:val="24"/>
        </w:rPr>
        <w:t xml:space="preserve"> (from </w:t>
      </w:r>
      <w:r w:rsidR="00C65DE3">
        <w:rPr>
          <w:rFonts w:asciiTheme="minorHAnsi" w:hAnsiTheme="minorHAnsi"/>
          <w:sz w:val="24"/>
        </w:rPr>
        <w:t>3.5</w:t>
      </w:r>
      <w:r w:rsidR="00921571" w:rsidRPr="00E539C8">
        <w:rPr>
          <w:rFonts w:asciiTheme="minorHAnsi" w:hAnsiTheme="minorHAnsi"/>
          <w:sz w:val="24"/>
        </w:rPr>
        <w:t xml:space="preserve"> mM </w:t>
      </w:r>
      <w:r w:rsidR="00284F91" w:rsidRPr="00E539C8">
        <w:rPr>
          <w:rFonts w:asciiTheme="minorHAnsi" w:hAnsiTheme="minorHAnsi"/>
          <w:sz w:val="24"/>
        </w:rPr>
        <w:t xml:space="preserve">to </w:t>
      </w:r>
      <w:r w:rsidR="00921571" w:rsidRPr="00E539C8">
        <w:rPr>
          <w:rFonts w:asciiTheme="minorHAnsi" w:hAnsiTheme="minorHAnsi"/>
          <w:sz w:val="24"/>
        </w:rPr>
        <w:t>0.</w:t>
      </w:r>
      <w:r w:rsidR="00C65DE3">
        <w:rPr>
          <w:rFonts w:asciiTheme="minorHAnsi" w:hAnsiTheme="minorHAnsi"/>
          <w:sz w:val="24"/>
        </w:rPr>
        <w:t>36</w:t>
      </w:r>
      <w:r w:rsidR="00845772" w:rsidRPr="00E539C8">
        <w:rPr>
          <w:rFonts w:asciiTheme="minorHAnsi" w:hAnsiTheme="minorHAnsi"/>
          <w:sz w:val="24"/>
        </w:rPr>
        <w:t xml:space="preserve"> </w:t>
      </w:r>
      <w:r w:rsidR="00921571" w:rsidRPr="00E539C8">
        <w:rPr>
          <w:rFonts w:asciiTheme="minorHAnsi" w:hAnsiTheme="minorHAnsi"/>
          <w:sz w:val="24"/>
        </w:rPr>
        <w:t>mM</w:t>
      </w:r>
      <w:r w:rsidR="00284F91" w:rsidRPr="00E539C8">
        <w:rPr>
          <w:rFonts w:asciiTheme="minorHAnsi" w:hAnsiTheme="minorHAnsi"/>
          <w:sz w:val="24"/>
        </w:rPr>
        <w:t>)</w:t>
      </w:r>
      <w:r w:rsidR="00E00BF6" w:rsidRPr="00E539C8">
        <w:rPr>
          <w:rFonts w:asciiTheme="minorHAnsi" w:hAnsiTheme="minorHAnsi"/>
          <w:sz w:val="24"/>
        </w:rPr>
        <w:t>, thus influencing glycolysis</w:t>
      </w:r>
      <w:r w:rsidR="007B475B" w:rsidRPr="00E539C8">
        <w:rPr>
          <w:rFonts w:asciiTheme="minorHAnsi" w:hAnsiTheme="minorHAnsi"/>
          <w:sz w:val="24"/>
        </w:rPr>
        <w:t xml:space="preserve">. </w:t>
      </w:r>
      <w:r w:rsidR="001421DF" w:rsidRPr="00E539C8">
        <w:rPr>
          <w:rFonts w:asciiTheme="minorHAnsi" w:hAnsiTheme="minorHAnsi"/>
          <w:sz w:val="24"/>
        </w:rPr>
        <w:t>Activation of PfkB by HPr</w:t>
      </w:r>
      <w:r w:rsidR="00845772" w:rsidRPr="00E539C8">
        <w:rPr>
          <w:rFonts w:asciiTheme="minorHAnsi" w:hAnsiTheme="minorHAnsi"/>
          <w:sz w:val="24"/>
        </w:rPr>
        <w:t>,</w:t>
      </w:r>
      <w:r w:rsidR="001421DF" w:rsidRPr="00E539C8">
        <w:rPr>
          <w:rFonts w:asciiTheme="minorHAnsi" w:hAnsiTheme="minorHAnsi"/>
          <w:sz w:val="24"/>
        </w:rPr>
        <w:t xml:space="preserve"> </w:t>
      </w:r>
      <w:r w:rsidR="00845772" w:rsidRPr="00E539C8">
        <w:rPr>
          <w:rFonts w:asciiTheme="minorHAnsi" w:hAnsiTheme="minorHAnsi"/>
          <w:sz w:val="24"/>
        </w:rPr>
        <w:t>but not HPr-P,</w:t>
      </w:r>
      <w:r w:rsidR="00501ACE" w:rsidRPr="00E539C8">
        <w:rPr>
          <w:rFonts w:asciiTheme="minorHAnsi" w:hAnsiTheme="minorHAnsi"/>
          <w:sz w:val="24"/>
        </w:rPr>
        <w:t xml:space="preserve"> result</w:t>
      </w:r>
      <w:r w:rsidR="00845772" w:rsidRPr="00E539C8">
        <w:rPr>
          <w:rFonts w:asciiTheme="minorHAnsi" w:hAnsiTheme="minorHAnsi"/>
          <w:sz w:val="24"/>
        </w:rPr>
        <w:t>s</w:t>
      </w:r>
      <w:r w:rsidR="00501ACE" w:rsidRPr="00E539C8">
        <w:rPr>
          <w:rFonts w:asciiTheme="minorHAnsi" w:hAnsiTheme="minorHAnsi"/>
          <w:sz w:val="24"/>
        </w:rPr>
        <w:t xml:space="preserve"> from a decrease in the K</w:t>
      </w:r>
      <w:r w:rsidR="002D1E67" w:rsidRPr="001C7CA9">
        <w:rPr>
          <w:rFonts w:asciiTheme="minorHAnsi" w:hAnsiTheme="minorHAnsi"/>
          <w:sz w:val="24"/>
          <w:vertAlign w:val="subscript"/>
        </w:rPr>
        <w:t>half</w:t>
      </w:r>
      <w:r w:rsidR="00C756EC" w:rsidRPr="00E539C8">
        <w:rPr>
          <w:rFonts w:asciiTheme="minorHAnsi" w:hAnsiTheme="minorHAnsi"/>
          <w:sz w:val="24"/>
        </w:rPr>
        <w:t xml:space="preserve"> for fructose-6-P which likely influences</w:t>
      </w:r>
      <w:r w:rsidR="001421DF" w:rsidRPr="00E539C8">
        <w:rPr>
          <w:rFonts w:asciiTheme="minorHAnsi" w:hAnsiTheme="minorHAnsi"/>
          <w:sz w:val="24"/>
        </w:rPr>
        <w:t xml:space="preserve"> gluconeogenesis.</w:t>
      </w:r>
      <w:r w:rsidR="004D144A" w:rsidRPr="00E539C8">
        <w:rPr>
          <w:rFonts w:asciiTheme="minorHAnsi" w:hAnsiTheme="minorHAnsi"/>
          <w:sz w:val="24"/>
        </w:rPr>
        <w:t xml:space="preserve"> </w:t>
      </w:r>
      <w:r w:rsidR="001C7CA9">
        <w:rPr>
          <w:rFonts w:asciiTheme="minorHAnsi" w:hAnsiTheme="minorHAnsi"/>
          <w:sz w:val="24"/>
        </w:rPr>
        <w:t>Activation of NagB</w:t>
      </w:r>
      <w:r w:rsidR="000A03D7">
        <w:rPr>
          <w:rFonts w:asciiTheme="minorHAnsi" w:hAnsiTheme="minorHAnsi"/>
          <w:sz w:val="24"/>
        </w:rPr>
        <w:t>,</w:t>
      </w:r>
      <w:r w:rsidR="001C7CA9">
        <w:rPr>
          <w:rFonts w:asciiTheme="minorHAnsi" w:hAnsiTheme="minorHAnsi"/>
          <w:sz w:val="24"/>
        </w:rPr>
        <w:t xml:space="preserve"> shown for HPr</w:t>
      </w:r>
      <w:r w:rsidR="000A03D7">
        <w:rPr>
          <w:rFonts w:asciiTheme="minorHAnsi" w:hAnsiTheme="minorHAnsi"/>
          <w:sz w:val="24"/>
        </w:rPr>
        <w:t>,</w:t>
      </w:r>
      <w:r w:rsidR="001C7CA9">
        <w:rPr>
          <w:rFonts w:asciiTheme="minorHAnsi" w:hAnsiTheme="minorHAnsi"/>
          <w:sz w:val="24"/>
        </w:rPr>
        <w:t xml:space="preserve"> is important for utilization of aminosugars. </w:t>
      </w:r>
      <w:r w:rsidR="004D144A" w:rsidRPr="00E539C8">
        <w:rPr>
          <w:rFonts w:asciiTheme="minorHAnsi" w:hAnsiTheme="minorHAnsi"/>
          <w:sz w:val="24"/>
        </w:rPr>
        <w:t>Allosteric inhibition of Adk activity by HPr-P</w:t>
      </w:r>
      <w:r w:rsidR="00547A2F" w:rsidRPr="00E539C8">
        <w:rPr>
          <w:rFonts w:asciiTheme="minorHAnsi" w:hAnsiTheme="minorHAnsi"/>
          <w:sz w:val="24"/>
        </w:rPr>
        <w:t>,</w:t>
      </w:r>
      <w:r w:rsidR="004D144A" w:rsidRPr="00E539C8">
        <w:rPr>
          <w:rFonts w:asciiTheme="minorHAnsi" w:hAnsiTheme="minorHAnsi"/>
          <w:sz w:val="24"/>
        </w:rPr>
        <w:t xml:space="preserve"> but not H</w:t>
      </w:r>
      <w:r w:rsidR="00C16820" w:rsidRPr="00E539C8">
        <w:rPr>
          <w:rFonts w:asciiTheme="minorHAnsi" w:hAnsiTheme="minorHAnsi"/>
          <w:sz w:val="24"/>
        </w:rPr>
        <w:t>Pr</w:t>
      </w:r>
      <w:r w:rsidR="00547A2F" w:rsidRPr="00E539C8">
        <w:rPr>
          <w:rFonts w:asciiTheme="minorHAnsi" w:hAnsiTheme="minorHAnsi"/>
          <w:sz w:val="24"/>
        </w:rPr>
        <w:t>,</w:t>
      </w:r>
      <w:r w:rsidR="004D144A" w:rsidRPr="00E539C8">
        <w:rPr>
          <w:rFonts w:asciiTheme="minorHAnsi" w:hAnsiTheme="minorHAnsi"/>
          <w:sz w:val="24"/>
        </w:rPr>
        <w:t xml:space="preserve"> </w:t>
      </w:r>
      <w:r w:rsidR="000A03D7">
        <w:rPr>
          <w:rFonts w:asciiTheme="minorHAnsi" w:hAnsiTheme="minorHAnsi"/>
          <w:sz w:val="24"/>
        </w:rPr>
        <w:t>allows</w:t>
      </w:r>
      <w:r w:rsidR="00547A2F" w:rsidRPr="00E539C8">
        <w:rPr>
          <w:rFonts w:asciiTheme="minorHAnsi" w:hAnsiTheme="minorHAnsi"/>
          <w:sz w:val="24"/>
        </w:rPr>
        <w:t xml:space="preserve"> HPr to regulate</w:t>
      </w:r>
      <w:r w:rsidR="004D144A" w:rsidRPr="00E539C8">
        <w:rPr>
          <w:rFonts w:asciiTheme="minorHAnsi" w:hAnsiTheme="minorHAnsi"/>
          <w:sz w:val="24"/>
        </w:rPr>
        <w:t xml:space="preserve"> the cellular energy charge.</w:t>
      </w:r>
      <w:r w:rsidR="001421DF" w:rsidRPr="00E539C8">
        <w:rPr>
          <w:rFonts w:asciiTheme="minorHAnsi" w:hAnsiTheme="minorHAnsi"/>
          <w:sz w:val="24"/>
        </w:rPr>
        <w:t xml:space="preserve"> These observations suggest that HPr serves as a direct </w:t>
      </w:r>
      <w:r w:rsidR="00501ACE" w:rsidRPr="00E539C8">
        <w:rPr>
          <w:rFonts w:asciiTheme="minorHAnsi" w:hAnsiTheme="minorHAnsi"/>
          <w:sz w:val="24"/>
        </w:rPr>
        <w:t xml:space="preserve">interaction </w:t>
      </w:r>
      <w:r w:rsidR="00C51F72" w:rsidRPr="00E539C8">
        <w:rPr>
          <w:rFonts w:asciiTheme="minorHAnsi" w:hAnsiTheme="minorHAnsi"/>
          <w:sz w:val="24"/>
        </w:rPr>
        <w:t xml:space="preserve">global </w:t>
      </w:r>
      <w:r w:rsidR="007C59ED" w:rsidRPr="00E539C8">
        <w:rPr>
          <w:rFonts w:asciiTheme="minorHAnsi" w:hAnsiTheme="minorHAnsi"/>
          <w:sz w:val="24"/>
        </w:rPr>
        <w:t>regulato</w:t>
      </w:r>
      <w:r w:rsidR="00501ACE" w:rsidRPr="00E539C8">
        <w:rPr>
          <w:rFonts w:asciiTheme="minorHAnsi" w:hAnsiTheme="minorHAnsi"/>
          <w:sz w:val="24"/>
        </w:rPr>
        <w:t>r of carbon and energy metabolism and probably</w:t>
      </w:r>
      <w:r w:rsidR="000E1439" w:rsidRPr="00E539C8">
        <w:rPr>
          <w:rFonts w:asciiTheme="minorHAnsi" w:hAnsiTheme="minorHAnsi"/>
          <w:sz w:val="24"/>
        </w:rPr>
        <w:t xml:space="preserve"> of</w:t>
      </w:r>
      <w:r w:rsidR="00501ACE" w:rsidRPr="00E539C8">
        <w:rPr>
          <w:rFonts w:asciiTheme="minorHAnsi" w:hAnsiTheme="minorHAnsi"/>
          <w:sz w:val="24"/>
        </w:rPr>
        <w:t xml:space="preserve"> other physiological </w:t>
      </w:r>
      <w:r w:rsidR="00CC6CB6" w:rsidRPr="00E539C8">
        <w:rPr>
          <w:rFonts w:asciiTheme="minorHAnsi" w:hAnsiTheme="minorHAnsi"/>
          <w:sz w:val="24"/>
        </w:rPr>
        <w:t>processes</w:t>
      </w:r>
      <w:r w:rsidR="00501ACE" w:rsidRPr="00E539C8">
        <w:rPr>
          <w:rFonts w:asciiTheme="minorHAnsi" w:hAnsiTheme="minorHAnsi"/>
          <w:sz w:val="24"/>
        </w:rPr>
        <w:t xml:space="preserve"> in enteric bacteria. </w:t>
      </w:r>
      <w:r w:rsidR="00F87934" w:rsidRPr="00E539C8">
        <w:rPr>
          <w:rFonts w:asciiTheme="minorHAnsi" w:hAnsiTheme="minorHAnsi"/>
          <w:sz w:val="24"/>
        </w:rPr>
        <w:br w:type="page"/>
      </w:r>
    </w:p>
    <w:p w14:paraId="15968C1D" w14:textId="09BFC7BA" w:rsidR="00B23FE9" w:rsidRPr="00826E6B" w:rsidRDefault="00EB3705" w:rsidP="00F87934">
      <w:pPr>
        <w:spacing w:line="480" w:lineRule="auto"/>
        <w:rPr>
          <w:rFonts w:eastAsia="Times New Roman" w:cs="Times New Roman"/>
          <w:b/>
        </w:rPr>
      </w:pPr>
      <w:r>
        <w:rPr>
          <w:rFonts w:eastAsia="Times New Roman" w:cs="Times New Roman"/>
          <w:b/>
        </w:rPr>
        <w:lastRenderedPageBreak/>
        <w:t>\</w:t>
      </w:r>
      <w:r w:rsidR="004F1DF2">
        <w:rPr>
          <w:rFonts w:eastAsia="Times New Roman" w:cs="Times New Roman"/>
          <w:b/>
        </w:rPr>
        <w:t xml:space="preserve">body </w:t>
      </w:r>
      <w:r w:rsidR="003D6622" w:rsidRPr="00826E6B">
        <w:rPr>
          <w:rFonts w:eastAsia="Times New Roman" w:cs="Times New Roman"/>
          <w:b/>
        </w:rPr>
        <w:t>Introduction</w:t>
      </w:r>
    </w:p>
    <w:p w14:paraId="35DC1B19" w14:textId="6525CF28" w:rsidR="00C32A51" w:rsidRDefault="003D6622" w:rsidP="00E37C62">
      <w:pPr>
        <w:spacing w:line="480" w:lineRule="auto"/>
        <w:ind w:firstLine="720"/>
      </w:pPr>
      <w:r>
        <w:rPr>
          <w:rFonts w:eastAsia="Times New Roman" w:cs="Times New Roman"/>
        </w:rPr>
        <w:t xml:space="preserve">The </w:t>
      </w:r>
      <w:r>
        <w:rPr>
          <w:rFonts w:eastAsia="Times New Roman" w:cs="Times New Roman"/>
          <w:b/>
          <w:bCs/>
        </w:rPr>
        <w:t>Enterobacteriaceae</w:t>
      </w:r>
      <w:r>
        <w:rPr>
          <w:rFonts w:eastAsia="Times New Roman" w:cs="Times New Roman"/>
        </w:rPr>
        <w:t xml:space="preserve"> </w:t>
      </w:r>
      <w:r w:rsidR="000E1439">
        <w:rPr>
          <w:rFonts w:eastAsia="Times New Roman" w:cs="Times New Roman"/>
        </w:rPr>
        <w:t>comprise</w:t>
      </w:r>
      <w:r>
        <w:rPr>
          <w:rFonts w:eastAsia="Times New Roman" w:cs="Times New Roman"/>
        </w:rPr>
        <w:t xml:space="preserve"> a large family of Gram-negative </w:t>
      </w:r>
      <w:r w:rsidR="000E1439">
        <w:rPr>
          <w:rFonts w:eastAsia="Times New Roman" w:cs="Times New Roman"/>
        </w:rPr>
        <w:t>proteo</w:t>
      </w:r>
      <w:r w:rsidR="00FD67AE">
        <w:rPr>
          <w:rFonts w:eastAsia="Times New Roman" w:cs="Times New Roman"/>
        </w:rPr>
        <w:t>bacteria that includes</w:t>
      </w:r>
      <w:r>
        <w:rPr>
          <w:rFonts w:eastAsia="Times New Roman" w:cs="Times New Roman"/>
        </w:rPr>
        <w:t xml:space="preserve"> many </w:t>
      </w:r>
      <w:r w:rsidR="002D18FF">
        <w:rPr>
          <w:rFonts w:eastAsia="Times New Roman" w:cs="Times New Roman"/>
        </w:rPr>
        <w:t>human</w:t>
      </w:r>
      <w:r w:rsidR="00A462EB">
        <w:rPr>
          <w:rFonts w:eastAsia="Times New Roman" w:cs="Times New Roman"/>
        </w:rPr>
        <w:t xml:space="preserve">, animal and plant </w:t>
      </w:r>
      <w:r w:rsidR="000E1439">
        <w:rPr>
          <w:rFonts w:eastAsia="Times New Roman" w:cs="Times New Roman"/>
        </w:rPr>
        <w:t xml:space="preserve">pathogens. These include </w:t>
      </w:r>
      <w:r w:rsidRPr="008A6FB9">
        <w:rPr>
          <w:rFonts w:eastAsia="Times New Roman" w:cs="Times New Roman"/>
          <w:i/>
        </w:rPr>
        <w:t>Escherichia</w:t>
      </w:r>
      <w:r>
        <w:rPr>
          <w:rFonts w:eastAsia="Times New Roman" w:cs="Times New Roman"/>
        </w:rPr>
        <w:t xml:space="preserve">, </w:t>
      </w:r>
      <w:r>
        <w:rPr>
          <w:rFonts w:eastAsia="Times New Roman" w:cs="Times New Roman"/>
          <w:i/>
          <w:iCs/>
        </w:rPr>
        <w:t>Salmonella, Yersinia,</w:t>
      </w:r>
      <w:r>
        <w:rPr>
          <w:rFonts w:eastAsia="Times New Roman" w:cs="Times New Roman"/>
        </w:rPr>
        <w:t xml:space="preserve"> </w:t>
      </w:r>
      <w:r>
        <w:rPr>
          <w:rFonts w:eastAsia="Times New Roman" w:cs="Times New Roman"/>
          <w:i/>
          <w:iCs/>
        </w:rPr>
        <w:t>Klebsiella, Shigella</w:t>
      </w:r>
      <w:r w:rsidR="00F21DA8">
        <w:rPr>
          <w:rFonts w:eastAsia="Times New Roman" w:cs="Times New Roman"/>
          <w:i/>
          <w:iCs/>
        </w:rPr>
        <w:t>,</w:t>
      </w:r>
      <w:r>
        <w:rPr>
          <w:rFonts w:eastAsia="Times New Roman" w:cs="Times New Roman"/>
          <w:i/>
          <w:iCs/>
        </w:rPr>
        <w:t xml:space="preserve"> </w:t>
      </w:r>
      <w:r w:rsidR="00F21DA8" w:rsidRPr="00F21DA8">
        <w:rPr>
          <w:rFonts w:eastAsia="Times New Roman" w:cs="Times New Roman"/>
          <w:i/>
        </w:rPr>
        <w:t>E</w:t>
      </w:r>
      <w:r w:rsidR="000E1439">
        <w:rPr>
          <w:rFonts w:eastAsia="Times New Roman" w:cs="Times New Roman"/>
          <w:i/>
        </w:rPr>
        <w:t>r</w:t>
      </w:r>
      <w:r w:rsidR="00F21DA8" w:rsidRPr="00F21DA8">
        <w:rPr>
          <w:rFonts w:eastAsia="Times New Roman" w:cs="Times New Roman"/>
          <w:i/>
        </w:rPr>
        <w:t>wini</w:t>
      </w:r>
      <w:r w:rsidR="000E1439">
        <w:rPr>
          <w:rFonts w:eastAsia="Times New Roman" w:cs="Times New Roman"/>
          <w:i/>
        </w:rPr>
        <w:t>a</w:t>
      </w:r>
      <w:r w:rsidR="000E1439">
        <w:rPr>
          <w:rFonts w:eastAsia="Times New Roman" w:cs="Times New Roman"/>
        </w:rPr>
        <w:t>, (</w:t>
      </w:r>
      <w:r w:rsidR="000E1439">
        <w:rPr>
          <w:rFonts w:eastAsia="Times New Roman" w:cs="Times New Roman"/>
          <w:i/>
        </w:rPr>
        <w:t>Dickeya</w:t>
      </w:r>
      <w:r w:rsidR="000E1439" w:rsidRPr="000E1439">
        <w:rPr>
          <w:rFonts w:eastAsia="Times New Roman" w:cs="Times New Roman"/>
        </w:rPr>
        <w:t>)</w:t>
      </w:r>
      <w:r w:rsidR="000E1439">
        <w:rPr>
          <w:rFonts w:eastAsia="Times New Roman" w:cs="Times New Roman"/>
        </w:rPr>
        <w:t xml:space="preserve">, </w:t>
      </w:r>
      <w:r w:rsidR="000E1439" w:rsidRPr="000E1439">
        <w:rPr>
          <w:rFonts w:eastAsia="Times New Roman" w:cs="Times New Roman"/>
          <w:i/>
        </w:rPr>
        <w:t>Pantoea</w:t>
      </w:r>
      <w:r w:rsidR="000E1439">
        <w:rPr>
          <w:rFonts w:eastAsia="Times New Roman" w:cs="Times New Roman"/>
        </w:rPr>
        <w:t xml:space="preserve"> and </w:t>
      </w:r>
      <w:r w:rsidR="000E1439" w:rsidRPr="000E1439">
        <w:rPr>
          <w:rFonts w:eastAsia="Times New Roman" w:cs="Times New Roman"/>
          <w:i/>
        </w:rPr>
        <w:t>Pectobacterium</w:t>
      </w:r>
      <w:r w:rsidR="000E1439">
        <w:rPr>
          <w:rFonts w:eastAsia="Times New Roman" w:cs="Times New Roman"/>
          <w:i/>
        </w:rPr>
        <w:t xml:space="preserve"> </w:t>
      </w:r>
      <w:r w:rsidR="000E1439">
        <w:rPr>
          <w:rFonts w:eastAsia="Times New Roman" w:cs="Times New Roman"/>
        </w:rPr>
        <w:fldChar w:fldCharType="begin">
          <w:fldData xml:space="preserve">PEVuZE5vdGU+PENpdGU+PEF1dGhvcj5Qb3JjaGVyb248L0F1dGhvcj48WWVhcj4yMDE2PC9ZZWFy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</w:fldData>
        </w:fldChar>
      </w:r>
      <w:r w:rsidR="001F317F">
        <w:rPr>
          <w:rFonts w:eastAsia="Times New Roman" w:cs="Times New Roman"/>
        </w:rPr>
        <w:instrText xml:space="preserve"> ADDIN EN.CITE </w:instrText>
      </w:r>
      <w:r w:rsidR="001F317F">
        <w:rPr>
          <w:rFonts w:eastAsia="Times New Roman" w:cs="Times New Roman"/>
        </w:rPr>
        <w:fldChar w:fldCharType="begin">
          <w:fldData xml:space="preserve">PEVuZE5vdGU+PENpdGU+PEF1dGhvcj5Qb3JjaGVyb248L0F1dGhvcj48WWVhcj4yMDE2PC9ZZWFy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</w:fldData>
        </w:fldChar>
      </w:r>
      <w:r w:rsidR="001F317F">
        <w:rPr>
          <w:rFonts w:eastAsia="Times New Roman" w:cs="Times New Roman"/>
        </w:rPr>
        <w:instrText xml:space="preserve"> ADDIN EN.CITE.DATA </w:instrText>
      </w:r>
      <w:r w:rsidR="001F317F">
        <w:rPr>
          <w:rFonts w:eastAsia="Times New Roman" w:cs="Times New Roman"/>
        </w:rPr>
      </w:r>
      <w:r w:rsidR="001F317F">
        <w:rPr>
          <w:rFonts w:eastAsia="Times New Roman" w:cs="Times New Roman"/>
        </w:rPr>
        <w:fldChar w:fldCharType="end"/>
      </w:r>
      <w:r w:rsidR="000E1439">
        <w:rPr>
          <w:rFonts w:eastAsia="Times New Roman" w:cs="Times New Roman"/>
        </w:rPr>
      </w:r>
      <w:r w:rsidR="000E1439">
        <w:rPr>
          <w:rFonts w:eastAsia="Times New Roman" w:cs="Times New Roman"/>
        </w:rPr>
        <w:fldChar w:fldCharType="separate"/>
      </w:r>
      <w:r w:rsidR="001F317F">
        <w:rPr>
          <w:rFonts w:eastAsia="Times New Roman" w:cs="Times New Roman"/>
          <w:noProof/>
        </w:rPr>
        <w:t>(</w:t>
      </w:r>
      <w:hyperlink w:anchor="_ENREF_1" w:tooltip="Porcheron, 2016 #20" w:history="1">
        <w:r w:rsidR="001F317F">
          <w:rPr>
            <w:rFonts w:eastAsia="Times New Roman" w:cs="Times New Roman"/>
            <w:noProof/>
          </w:rPr>
          <w:t>1-4</w:t>
        </w:r>
      </w:hyperlink>
      <w:r w:rsidR="001F317F">
        <w:rPr>
          <w:rFonts w:eastAsia="Times New Roman" w:cs="Times New Roman"/>
          <w:noProof/>
        </w:rPr>
        <w:t>)</w:t>
      </w:r>
      <w:r w:rsidR="000E1439">
        <w:rPr>
          <w:rFonts w:eastAsia="Times New Roman" w:cs="Times New Roman"/>
        </w:rPr>
        <w:fldChar w:fldCharType="end"/>
      </w:r>
      <w:r>
        <w:rPr>
          <w:rFonts w:eastAsia="Times New Roman" w:cs="Times New Roman"/>
        </w:rPr>
        <w:t xml:space="preserve">. In </w:t>
      </w:r>
      <w:r w:rsidR="00AA378E" w:rsidRPr="00AA378E">
        <w:rPr>
          <w:rFonts w:eastAsia="Times New Roman" w:cs="Times New Roman"/>
          <w:bCs/>
        </w:rPr>
        <w:t>these organisms and many others</w:t>
      </w:r>
      <w:r w:rsidRPr="00AA378E">
        <w:rPr>
          <w:rFonts w:eastAsia="Times New Roman" w:cs="Times New Roman"/>
          <w:bCs/>
        </w:rPr>
        <w:t>,</w:t>
      </w:r>
      <w:r>
        <w:rPr>
          <w:rFonts w:eastAsia="Times New Roman" w:cs="Times New Roman"/>
        </w:rPr>
        <w:t xml:space="preserve"> t</w:t>
      </w:r>
      <w:r w:rsidR="00962DBA">
        <w:rPr>
          <w:rFonts w:eastAsia="Times New Roman" w:cs="Times New Roman"/>
        </w:rPr>
        <w:t xml:space="preserve">he </w:t>
      </w:r>
      <w:r w:rsidR="00547A2F">
        <w:rPr>
          <w:rFonts w:eastAsia="Times New Roman" w:cs="Times New Roman"/>
        </w:rPr>
        <w:t>h</w:t>
      </w:r>
      <w:r w:rsidR="00962DBA">
        <w:rPr>
          <w:rFonts w:eastAsia="Times New Roman" w:cs="Times New Roman"/>
        </w:rPr>
        <w:t>istidine</w:t>
      </w:r>
      <w:r w:rsidR="0032069E">
        <w:rPr>
          <w:rFonts w:eastAsia="Times New Roman" w:cs="Times New Roman"/>
        </w:rPr>
        <w:t xml:space="preserve"> phosphorylatable</w:t>
      </w:r>
      <w:r w:rsidR="00962DBA">
        <w:rPr>
          <w:rFonts w:eastAsia="Times New Roman" w:cs="Times New Roman"/>
        </w:rPr>
        <w:t xml:space="preserve"> </w:t>
      </w:r>
      <w:r w:rsidR="00547A2F">
        <w:rPr>
          <w:rFonts w:eastAsia="Times New Roman" w:cs="Times New Roman"/>
        </w:rPr>
        <w:t>p</w:t>
      </w:r>
      <w:r w:rsidR="00962DBA">
        <w:rPr>
          <w:rFonts w:eastAsia="Times New Roman" w:cs="Times New Roman"/>
        </w:rPr>
        <w:t>hosphocarrier protein</w:t>
      </w:r>
      <w:r w:rsidR="00547A2F">
        <w:rPr>
          <w:rFonts w:eastAsia="Times New Roman" w:cs="Times New Roman"/>
        </w:rPr>
        <w:t>,</w:t>
      </w:r>
      <w:r w:rsidR="009C7964">
        <w:rPr>
          <w:rFonts w:eastAsia="Times New Roman" w:cs="Times New Roman"/>
        </w:rPr>
        <w:t xml:space="preserve"> HPr</w:t>
      </w:r>
      <w:r w:rsidR="00547A2F">
        <w:rPr>
          <w:rFonts w:eastAsia="Times New Roman" w:cs="Times New Roman"/>
        </w:rPr>
        <w:t>,</w:t>
      </w:r>
      <w:r w:rsidR="00962DBA">
        <w:rPr>
          <w:rFonts w:eastAsia="Times New Roman" w:cs="Times New Roman"/>
        </w:rPr>
        <w:t xml:space="preserve"> is an essential </w:t>
      </w:r>
      <w:r w:rsidR="005604F0">
        <w:rPr>
          <w:rFonts w:eastAsia="Times New Roman" w:cs="Times New Roman"/>
        </w:rPr>
        <w:t>constituent</w:t>
      </w:r>
      <w:r w:rsidR="001077F7">
        <w:rPr>
          <w:rFonts w:eastAsia="Times New Roman" w:cs="Times New Roman"/>
        </w:rPr>
        <w:t xml:space="preserve"> of the</w:t>
      </w:r>
      <w:r w:rsidR="00962DBA">
        <w:rPr>
          <w:rFonts w:eastAsia="Times New Roman" w:cs="Times New Roman"/>
        </w:rPr>
        <w:t xml:space="preserve"> sugar transport</w:t>
      </w:r>
      <w:r w:rsidR="00F54702">
        <w:rPr>
          <w:rFonts w:eastAsia="Times New Roman" w:cs="Times New Roman"/>
        </w:rPr>
        <w:t>ing phosphoenolpyruvate</w:t>
      </w:r>
      <w:r w:rsidR="00962DBA">
        <w:rPr>
          <w:rFonts w:eastAsia="Times New Roman" w:cs="Times New Roman"/>
        </w:rPr>
        <w:t xml:space="preserve"> </w:t>
      </w:r>
      <w:r w:rsidR="00A278EB">
        <w:rPr>
          <w:rFonts w:eastAsia="Times New Roman" w:cs="Times New Roman"/>
        </w:rPr>
        <w:t>(</w:t>
      </w:r>
      <w:r w:rsidR="002D18FF">
        <w:rPr>
          <w:rFonts w:eastAsia="Times New Roman" w:cs="Times New Roman"/>
        </w:rPr>
        <w:t>PEP</w:t>
      </w:r>
      <w:r w:rsidR="00A278EB">
        <w:rPr>
          <w:rFonts w:eastAsia="Times New Roman" w:cs="Times New Roman"/>
        </w:rPr>
        <w:t>)</w:t>
      </w:r>
      <w:r w:rsidR="002D18FF">
        <w:rPr>
          <w:rFonts w:eastAsia="Times New Roman" w:cs="Times New Roman"/>
        </w:rPr>
        <w:t>:sugar</w:t>
      </w:r>
      <w:r w:rsidR="00962DBA">
        <w:rPr>
          <w:rFonts w:eastAsia="Times New Roman" w:cs="Times New Roman"/>
        </w:rPr>
        <w:t xml:space="preserve"> pho</w:t>
      </w:r>
      <w:r w:rsidR="00252BCB">
        <w:rPr>
          <w:rFonts w:eastAsia="Times New Roman" w:cs="Times New Roman"/>
        </w:rPr>
        <w:t>sphotransferase system (PTS)</w:t>
      </w:r>
      <w:r>
        <w:rPr>
          <w:rFonts w:eastAsia="Times New Roman" w:cs="Times New Roman"/>
        </w:rPr>
        <w:t xml:space="preserve"> </w:t>
      </w:r>
      <w:r w:rsidR="00335682" w:rsidRPr="00145BD0">
        <w:fldChar w:fldCharType="begin">
          <w:fldData xml:space="preserve">PEVuZE5vdGU+PENpdGU+PEF1dGhvcj5TYWllcjwvQXV0aG9yPjxZZWFyPjE5OTY8L1llYXI+PFJl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==
</w:fldData>
        </w:fldChar>
      </w:r>
      <w:r w:rsidR="001F317F">
        <w:instrText xml:space="preserve"> ADDIN EN.CITE </w:instrText>
      </w:r>
      <w:r w:rsidR="001F317F">
        <w:fldChar w:fldCharType="begin">
          <w:fldData xml:space="preserve">PEVuZE5vdGU+PENpdGU+PEF1dGhvcj5TYWllcjwvQXV0aG9yPjxZZWFyPjE5OTY8L1llYXI+PFJl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==
</w:fldData>
        </w:fldChar>
      </w:r>
      <w:r w:rsidR="001F317F">
        <w:instrText xml:space="preserve"> ADDIN EN.CITE.DATA </w:instrText>
      </w:r>
      <w:r w:rsidR="001F317F">
        <w:fldChar w:fldCharType="end"/>
      </w:r>
      <w:r w:rsidR="00335682" w:rsidRPr="00145BD0">
        <w:fldChar w:fldCharType="separate"/>
      </w:r>
      <w:r w:rsidR="001F317F">
        <w:rPr>
          <w:noProof/>
        </w:rPr>
        <w:t>(</w:t>
      </w:r>
      <w:hyperlink w:anchor="_ENREF_5" w:tooltip="Saier, 1996 #6" w:history="1">
        <w:r w:rsidR="001F317F">
          <w:rPr>
            <w:noProof/>
          </w:rPr>
          <w:t>5</w:t>
        </w:r>
      </w:hyperlink>
      <w:r w:rsidR="001F317F">
        <w:rPr>
          <w:noProof/>
        </w:rPr>
        <w:t xml:space="preserve">, </w:t>
      </w:r>
      <w:hyperlink w:anchor="_ENREF_6" w:tooltip="Barabote, 2005 #18" w:history="1">
        <w:r w:rsidR="001F317F">
          <w:rPr>
            <w:noProof/>
          </w:rPr>
          <w:t>6</w:t>
        </w:r>
      </w:hyperlink>
      <w:r w:rsidR="001F317F">
        <w:rPr>
          <w:noProof/>
        </w:rPr>
        <w:t>)</w:t>
      </w:r>
      <w:r w:rsidR="00335682" w:rsidRPr="00145BD0">
        <w:fldChar w:fldCharType="end"/>
      </w:r>
      <w:r w:rsidR="00C44A6B">
        <w:t>.</w:t>
      </w:r>
      <w:r w:rsidR="00252BCB" w:rsidRPr="00252BCB">
        <w:t xml:space="preserve"> </w:t>
      </w:r>
      <w:r w:rsidR="007E0F70">
        <w:t>H</w:t>
      </w:r>
      <w:r w:rsidR="00252BCB" w:rsidRPr="00145BD0">
        <w:t xml:space="preserve">Pr </w:t>
      </w:r>
      <w:r w:rsidR="00252BCB">
        <w:t xml:space="preserve">energizes PTS </w:t>
      </w:r>
      <w:r w:rsidR="00547A2F">
        <w:t>E</w:t>
      </w:r>
      <w:r w:rsidR="00252BCB">
        <w:t>nzyme II complexes</w:t>
      </w:r>
      <w:r w:rsidR="00252BCB" w:rsidRPr="00145BD0">
        <w:t xml:space="preserve"> </w:t>
      </w:r>
      <w:r w:rsidR="00252BCB" w:rsidRPr="00145BD0">
        <w:fldChar w:fldCharType="begin">
          <w:fldData xml:space="preserve">PEVuZE5vdGU+PENpdGU+PEF1dGhvcj5SZWljaGVuYmFjaDwvQXV0aG9yPjxZZWFyPjIwMDc8L1ll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</w:fldData>
        </w:fldChar>
      </w:r>
      <w:r w:rsidR="001F317F">
        <w:instrText xml:space="preserve"> ADDIN EN.CITE </w:instrText>
      </w:r>
      <w:r w:rsidR="001F317F">
        <w:fldChar w:fldCharType="begin">
          <w:fldData xml:space="preserve">PEVuZE5vdGU+PENpdGU+PEF1dGhvcj5SZWljaGVuYmFjaDwvQXV0aG9yPjxZZWFyPjIwMDc8L1ll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</w:fldData>
        </w:fldChar>
      </w:r>
      <w:r w:rsidR="001F317F">
        <w:instrText xml:space="preserve"> ADDIN EN.CITE.DATA </w:instrText>
      </w:r>
      <w:r w:rsidR="001F317F">
        <w:fldChar w:fldCharType="end"/>
      </w:r>
      <w:r w:rsidR="00252BCB" w:rsidRPr="00145BD0">
        <w:fldChar w:fldCharType="separate"/>
      </w:r>
      <w:r w:rsidR="001F317F">
        <w:rPr>
          <w:noProof/>
        </w:rPr>
        <w:t>(</w:t>
      </w:r>
      <w:hyperlink w:anchor="_ENREF_7" w:tooltip="Reichenbach, 2007 #7" w:history="1">
        <w:r w:rsidR="001F317F">
          <w:rPr>
            <w:noProof/>
          </w:rPr>
          <w:t>7</w:t>
        </w:r>
      </w:hyperlink>
      <w:r w:rsidR="001F317F">
        <w:rPr>
          <w:noProof/>
        </w:rPr>
        <w:t>)</w:t>
      </w:r>
      <w:r w:rsidR="00252BCB" w:rsidRPr="00145BD0">
        <w:fldChar w:fldCharType="end"/>
      </w:r>
      <w:r w:rsidR="00252BCB" w:rsidRPr="00145BD0">
        <w:t xml:space="preserve"> </w:t>
      </w:r>
      <w:r w:rsidR="00252BCB">
        <w:t xml:space="preserve">and phosphorylates </w:t>
      </w:r>
      <w:r w:rsidR="00252BCB" w:rsidRPr="00145BD0">
        <w:t xml:space="preserve">the </w:t>
      </w:r>
      <w:r w:rsidR="00252BCB" w:rsidRPr="00145BD0">
        <w:rPr>
          <w:i/>
        </w:rPr>
        <w:t>E. coli</w:t>
      </w:r>
      <w:r w:rsidR="00252BCB">
        <w:t xml:space="preserve"> central regulatory protein, </w:t>
      </w:r>
      <w:r w:rsidR="00252BCB" w:rsidRPr="00145BD0">
        <w:t>IIA</w:t>
      </w:r>
      <w:r w:rsidR="00252BCB" w:rsidRPr="00145BD0">
        <w:rPr>
          <w:vertAlign w:val="superscript"/>
        </w:rPr>
        <w:t>Glc</w:t>
      </w:r>
      <w:r w:rsidR="00252BCB" w:rsidRPr="00145BD0">
        <w:t xml:space="preserve"> (Crr) </w:t>
      </w:r>
      <w:r w:rsidR="00252BCB" w:rsidRPr="00145BD0">
        <w:fldChar w:fldCharType="begin"/>
      </w:r>
      <w:r w:rsidR="001F317F">
        <w:instrText xml:space="preserve"> ADDIN EN.CITE &lt;EndNote&gt;&lt;Cite&gt;&lt;Author&gt;Saier&lt;/Author&gt;&lt;Year&gt;1976&lt;/Year&gt;&lt;RecNum&gt;8&lt;/RecNum&gt;&lt;DisplayText&gt;(8)&lt;/DisplayText&gt;&lt;record&gt;&lt;rec-number&gt;8&lt;/rec-number&gt;&lt;foreign-keys&gt;&lt;key app="EN" db-id="s0fv2rvfg9ex96ea5xevrz0z9rtwfa5datde" timestamp="1480626287"&gt;8&lt;/key&gt;&lt;/foreign-keys&gt;&lt;ref-type name="Journal Article"&gt;17&lt;/ref-type&gt;&lt;contributors&gt;&lt;authors&gt;&lt;author&gt;Saier, M. H., Jr.&lt;/author&gt;&lt;author&gt;Roseman, S.&lt;/author&gt;&lt;/authors&gt;&lt;/contributors&gt;&lt;titles&gt;&lt;title&gt;Sugar transport. The crr mutation: its effect on repression of enzyme synthesis&lt;/title&gt;&lt;secondary-title&gt;The Journal of biological chemistry&lt;/secondary-title&gt;&lt;alt-title&gt;J Biol Chem&lt;/alt-title&gt;&lt;/titles&gt;&lt;alt-periodical&gt;&lt;full-title&gt;J Biol Chem&lt;/full-title&gt;&lt;/alt-periodical&gt;&lt;pages&gt;6598-605&lt;/pages&gt;&lt;volume&gt;251&lt;/volume&gt;&lt;number&gt;21&lt;/number&gt;&lt;edition&gt;1976/11/10&lt;/edition&gt;&lt;keywords&gt;&lt;keyword&gt;*Biological Transport, Active&lt;/keyword&gt;&lt;keyword&gt;Cell Division&lt;/keyword&gt;&lt;keyword&gt;Enzyme Induction&lt;/keyword&gt;&lt;keyword&gt;*Enzyme Repression&lt;/keyword&gt;&lt;keyword&gt;Escherichia coli/*metabolism&lt;/keyword&gt;&lt;keyword&gt;Genotype&lt;/keyword&gt;&lt;keyword&gt;Histidine/metabolism&lt;/keyword&gt;&lt;keyword&gt;Kinetics&lt;/keyword&gt;&lt;keyword&gt;Monosaccharides/*metabolism&lt;/keyword&gt;&lt;keyword&gt;Mutation&lt;/keyword&gt;&lt;keyword&gt;Phosphotransferases/*metabolism&lt;/keyword&gt;&lt;keyword&gt;Salmonella typhimurium/*metabolism&lt;/keyword&gt;&lt;keyword&gt;Species Specificity&lt;/keyword&gt;&lt;keyword&gt;Tryptophan Synthase/biosynthesis&lt;/keyword&gt;&lt;/keywords&gt;&lt;dates&gt;&lt;year&gt;1976&lt;/year&gt;&lt;pub-dates&gt;&lt;date&gt;Nov 10&lt;/date&gt;&lt;/pub-dates&gt;&lt;/dates&gt;&lt;isbn&gt;0021-9258 (Print)&amp;#xD;0021-9258 (Linking)&lt;/isbn&gt;&lt;accession-num&gt;789369&lt;/accession-num&gt;&lt;work-type&gt;Research Support, U.S. Gov&amp;apos;t, P.H.S.&lt;/work-type&gt;&lt;urls&gt;&lt;related-urls&gt;&lt;url&gt;http://www.ncbi.nlm.nih.gov/pubmed/789369&lt;/url&gt;&lt;/related-urls&gt;&lt;/urls&gt;&lt;language&gt;eng&lt;/language&gt;&lt;/record&gt;&lt;/Cite&gt;&lt;/EndNote&gt;</w:instrText>
      </w:r>
      <w:r w:rsidR="00252BCB" w:rsidRPr="00145BD0">
        <w:fldChar w:fldCharType="separate"/>
      </w:r>
      <w:r w:rsidR="001F317F">
        <w:rPr>
          <w:noProof/>
        </w:rPr>
        <w:t>(</w:t>
      </w:r>
      <w:hyperlink w:anchor="_ENREF_8" w:tooltip="Saier, 1976 #8" w:history="1">
        <w:r w:rsidR="001F317F">
          <w:rPr>
            <w:noProof/>
          </w:rPr>
          <w:t>8</w:t>
        </w:r>
      </w:hyperlink>
      <w:r w:rsidR="001F317F">
        <w:rPr>
          <w:noProof/>
        </w:rPr>
        <w:t>)</w:t>
      </w:r>
      <w:r w:rsidR="00252BCB" w:rsidRPr="00145BD0">
        <w:fldChar w:fldCharType="end"/>
      </w:r>
      <w:r w:rsidR="00252BCB" w:rsidRPr="00145BD0">
        <w:t xml:space="preserve">, </w:t>
      </w:r>
      <w:r w:rsidR="00252BCB">
        <w:t>as well as</w:t>
      </w:r>
      <w:r w:rsidR="00252BCB" w:rsidRPr="00145BD0">
        <w:t xml:space="preserve"> the </w:t>
      </w:r>
      <w:r w:rsidR="00547A2F">
        <w:t xml:space="preserve">PEP-dependent </w:t>
      </w:r>
      <w:r w:rsidR="00252BCB" w:rsidRPr="00145BD0">
        <w:t xml:space="preserve">dihydroxyacetone kinase (DhaK) </w:t>
      </w:r>
      <w:r w:rsidR="00252BCB" w:rsidRPr="00145BD0">
        <w:fldChar w:fldCharType="begin">
          <w:fldData xml:space="preserve">PEVuZE5vdGU+PENpdGU+PEF1dGhvcj5HdXRrbmVjaHQ8L0F1dGhvcj48WWVhcj4yMDAxPC9ZZWFy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</w:fldData>
        </w:fldChar>
      </w:r>
      <w:r w:rsidR="001F317F">
        <w:instrText xml:space="preserve"> ADDIN EN.CITE </w:instrText>
      </w:r>
      <w:r w:rsidR="001F317F">
        <w:fldChar w:fldCharType="begin">
          <w:fldData xml:space="preserve">PEVuZE5vdGU+PENpdGU+PEF1dGhvcj5HdXRrbmVjaHQ8L0F1dGhvcj48WWVhcj4yMDAxPC9ZZWFy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</w:fldData>
        </w:fldChar>
      </w:r>
      <w:r w:rsidR="001F317F">
        <w:instrText xml:space="preserve"> ADDIN EN.CITE.DATA </w:instrText>
      </w:r>
      <w:r w:rsidR="001F317F">
        <w:fldChar w:fldCharType="end"/>
      </w:r>
      <w:r w:rsidR="00252BCB" w:rsidRPr="00145BD0">
        <w:fldChar w:fldCharType="separate"/>
      </w:r>
      <w:r w:rsidR="001F317F">
        <w:rPr>
          <w:noProof/>
        </w:rPr>
        <w:t>(</w:t>
      </w:r>
      <w:hyperlink w:anchor="_ENREF_9" w:tooltip="Gutknecht, 2001 #9" w:history="1">
        <w:r w:rsidR="001F317F">
          <w:rPr>
            <w:noProof/>
          </w:rPr>
          <w:t>9</w:t>
        </w:r>
      </w:hyperlink>
      <w:r w:rsidR="001F317F">
        <w:rPr>
          <w:noProof/>
        </w:rPr>
        <w:t xml:space="preserve">, </w:t>
      </w:r>
      <w:hyperlink w:anchor="_ENREF_10" w:tooltip="Garcia-Alles, 2004 #10" w:history="1">
        <w:r w:rsidR="001F317F">
          <w:rPr>
            <w:noProof/>
          </w:rPr>
          <w:t>10</w:t>
        </w:r>
      </w:hyperlink>
      <w:r w:rsidR="001F317F">
        <w:rPr>
          <w:noProof/>
        </w:rPr>
        <w:t>)</w:t>
      </w:r>
      <w:r w:rsidR="00252BCB" w:rsidRPr="00145BD0">
        <w:fldChar w:fldCharType="end"/>
      </w:r>
      <w:r w:rsidR="00252BCB" w:rsidRPr="00145BD0">
        <w:t xml:space="preserve">. HPr has also been shown to interact with </w:t>
      </w:r>
      <w:r w:rsidR="00252BCB">
        <w:t xml:space="preserve">and regulate </w:t>
      </w:r>
      <w:r w:rsidR="00547A2F">
        <w:t xml:space="preserve">the </w:t>
      </w:r>
      <w:r w:rsidR="00547A2F">
        <w:rPr>
          <w:i/>
        </w:rPr>
        <w:t>E</w:t>
      </w:r>
      <w:r w:rsidR="00547A2F" w:rsidRPr="00547A2F">
        <w:t>.</w:t>
      </w:r>
      <w:r w:rsidR="00547A2F">
        <w:rPr>
          <w:i/>
        </w:rPr>
        <w:t xml:space="preserve"> coli </w:t>
      </w:r>
      <w:r w:rsidR="00252BCB" w:rsidRPr="00145BD0">
        <w:t xml:space="preserve">glycogen phosphorylase </w:t>
      </w:r>
      <w:r w:rsidR="00252BCB" w:rsidRPr="00145BD0">
        <w:fldChar w:fldCharType="begin">
          <w:fldData xml:space="preserve">PEVuZE5vdGU+PENpdGU+PEF1dGhvcj5TZW9rPC9BdXRob3I+PFllYXI+MjAwMTwvWWVhcj48UmVj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</w:fldData>
        </w:fldChar>
      </w:r>
      <w:r w:rsidR="001F317F">
        <w:instrText xml:space="preserve"> ADDIN EN.CITE </w:instrText>
      </w:r>
      <w:r w:rsidR="001F317F">
        <w:fldChar w:fldCharType="begin">
          <w:fldData xml:space="preserve">PEVuZE5vdGU+PENpdGU+PEF1dGhvcj5TZW9rPC9BdXRob3I+PFllYXI+MjAwMTwvWWVhcj48UmVj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</w:fldData>
        </w:fldChar>
      </w:r>
      <w:r w:rsidR="001F317F">
        <w:instrText xml:space="preserve"> ADDIN EN.CITE.DATA </w:instrText>
      </w:r>
      <w:r w:rsidR="001F317F">
        <w:fldChar w:fldCharType="end"/>
      </w:r>
      <w:r w:rsidR="00252BCB" w:rsidRPr="00145BD0">
        <w:fldChar w:fldCharType="separate"/>
      </w:r>
      <w:r w:rsidR="001F317F">
        <w:rPr>
          <w:noProof/>
        </w:rPr>
        <w:t>(</w:t>
      </w:r>
      <w:hyperlink w:anchor="_ENREF_11" w:tooltip="Seok, 2001 #11" w:history="1">
        <w:r w:rsidR="001F317F">
          <w:rPr>
            <w:noProof/>
          </w:rPr>
          <w:t>11</w:t>
        </w:r>
      </w:hyperlink>
      <w:r w:rsidR="001F317F">
        <w:rPr>
          <w:noProof/>
        </w:rPr>
        <w:t xml:space="preserve">, </w:t>
      </w:r>
      <w:hyperlink w:anchor="_ENREF_12" w:tooltip="Seok, 1997 #12" w:history="1">
        <w:r w:rsidR="001F317F">
          <w:rPr>
            <w:noProof/>
          </w:rPr>
          <w:t>12</w:t>
        </w:r>
      </w:hyperlink>
      <w:r w:rsidR="001F317F">
        <w:rPr>
          <w:noProof/>
        </w:rPr>
        <w:t>)</w:t>
      </w:r>
      <w:r w:rsidR="00252BCB" w:rsidRPr="00145BD0">
        <w:fldChar w:fldCharType="end"/>
      </w:r>
      <w:r w:rsidR="00E95999">
        <w:t>.</w:t>
      </w:r>
      <w:r w:rsidR="00C44A6B">
        <w:t xml:space="preserve"> However, </w:t>
      </w:r>
      <w:r w:rsidR="00335682" w:rsidRPr="00145BD0">
        <w:t xml:space="preserve">interactions of HPr with other </w:t>
      </w:r>
      <w:r w:rsidR="002D18FF">
        <w:t xml:space="preserve">cellular </w:t>
      </w:r>
      <w:r w:rsidR="00335682" w:rsidRPr="00145BD0">
        <w:t xml:space="preserve">constituents for purposes of regulation are not well established. </w:t>
      </w:r>
    </w:p>
    <w:p w14:paraId="7ADD21A3" w14:textId="48CACF9C" w:rsidR="00547A2F" w:rsidRDefault="00284F91" w:rsidP="00F87934">
      <w:pPr>
        <w:spacing w:line="480" w:lineRule="auto"/>
        <w:ind w:firstLine="720"/>
      </w:pPr>
      <w:r>
        <w:t>Recently obtained</w:t>
      </w:r>
      <w:r w:rsidR="007253FD">
        <w:t xml:space="preserve"> </w:t>
      </w:r>
      <w:r w:rsidR="007253FD" w:rsidRPr="007253FD">
        <w:rPr>
          <w:i/>
        </w:rPr>
        <w:t>E. coli</w:t>
      </w:r>
      <w:r w:rsidR="007253FD">
        <w:t xml:space="preserve"> i</w:t>
      </w:r>
      <w:r w:rsidR="000A0671">
        <w:t>nteractome data (</w:t>
      </w:r>
      <w:r>
        <w:t>Babu et al. manuscript in preparation</w:t>
      </w:r>
      <w:r w:rsidR="000A0671">
        <w:t xml:space="preserve">) </w:t>
      </w:r>
      <w:r w:rsidR="00FD67AE">
        <w:t>have</w:t>
      </w:r>
      <w:r w:rsidR="00475EE2">
        <w:t xml:space="preserve"> suggested</w:t>
      </w:r>
      <w:r w:rsidR="000A0671">
        <w:t xml:space="preserve"> that o</w:t>
      </w:r>
      <w:r w:rsidR="00335682" w:rsidRPr="00145BD0">
        <w:t xml:space="preserve">ther carbohydrate metabolic enzymes interact with HPr </w:t>
      </w:r>
      <w:r w:rsidR="00FE35F7">
        <w:t>(Table 1)</w:t>
      </w:r>
      <w:r w:rsidR="00021BD6">
        <w:t>.</w:t>
      </w:r>
      <w:r w:rsidR="006A3697">
        <w:t xml:space="preserve"> Proposed</w:t>
      </w:r>
      <w:r w:rsidR="00780D93">
        <w:t xml:space="preserve"> targets of HPr regulation include</w:t>
      </w:r>
      <w:r w:rsidR="00335682" w:rsidRPr="00145BD0">
        <w:t xml:space="preserve"> </w:t>
      </w:r>
      <w:r w:rsidR="00021BD6">
        <w:t>the critical glycolytic enzymes:</w:t>
      </w:r>
      <w:r w:rsidR="00335682" w:rsidRPr="00145BD0">
        <w:t xml:space="preserve"> 6-phosphofructokinase</w:t>
      </w:r>
      <w:r w:rsidR="000E1439">
        <w:t xml:space="preserve"> II (PfkB), </w:t>
      </w:r>
      <w:r w:rsidR="0065668B">
        <w:t>pyruvate kinase F</w:t>
      </w:r>
      <w:r w:rsidR="00335682" w:rsidRPr="00145BD0">
        <w:t xml:space="preserve"> (PykF), glucosami</w:t>
      </w:r>
      <w:r w:rsidR="00A36C20">
        <w:t>ne 6-phosphate deaminase (NagB)</w:t>
      </w:r>
      <w:r w:rsidR="00B71ED5">
        <w:t xml:space="preserve"> </w:t>
      </w:r>
      <w:r w:rsidR="00335682" w:rsidRPr="00145BD0">
        <w:t>and 3-deoxy-D-manno-octulosonate-8-phosph</w:t>
      </w:r>
      <w:r w:rsidR="000A0671">
        <w:t>ate synthase</w:t>
      </w:r>
      <w:r w:rsidR="00B75586">
        <w:t xml:space="preserve"> (KdsA)</w:t>
      </w:r>
      <w:r w:rsidR="00335682" w:rsidRPr="00145BD0">
        <w:t xml:space="preserve">. HPr </w:t>
      </w:r>
      <w:r w:rsidR="000E1439">
        <w:t xml:space="preserve">also </w:t>
      </w:r>
      <w:r w:rsidR="00335682" w:rsidRPr="00145BD0">
        <w:t xml:space="preserve">appears to interact with adenylate kinase (Adk), which </w:t>
      </w:r>
      <w:r w:rsidR="00547A2F">
        <w:t xml:space="preserve">reversibly </w:t>
      </w:r>
      <w:r w:rsidR="00335682" w:rsidRPr="00145BD0">
        <w:t xml:space="preserve">converts </w:t>
      </w:r>
      <w:r w:rsidR="00F154A1">
        <w:t xml:space="preserve">two molecules </w:t>
      </w:r>
      <w:r w:rsidR="007328DE">
        <w:t xml:space="preserve">of </w:t>
      </w:r>
      <w:r w:rsidR="007328DE" w:rsidRPr="00145BD0">
        <w:t xml:space="preserve">ADP </w:t>
      </w:r>
      <w:r w:rsidR="00547A2F">
        <w:t>to</w:t>
      </w:r>
      <w:r w:rsidR="00335682" w:rsidRPr="00145BD0">
        <w:t xml:space="preserve"> ATP</w:t>
      </w:r>
      <w:r w:rsidR="003A4467">
        <w:t xml:space="preserve"> </w:t>
      </w:r>
      <w:r w:rsidR="00F154A1">
        <w:t>+</w:t>
      </w:r>
      <w:r w:rsidR="003A4467">
        <w:t xml:space="preserve"> </w:t>
      </w:r>
      <w:r w:rsidR="00F154A1">
        <w:t>AMP</w:t>
      </w:r>
      <w:r w:rsidR="00335682" w:rsidRPr="00145BD0">
        <w:t xml:space="preserve"> </w:t>
      </w:r>
      <w:r w:rsidR="00335682" w:rsidRPr="00145BD0">
        <w:fldChar w:fldCharType="begin"/>
      </w:r>
      <w:r w:rsidR="001F317F">
        <w:instrText xml:space="preserve"> ADDIN EN.CITE &lt;EndNote&gt;&lt;Cite&gt;&lt;Author&gt;Schrank&lt;/Author&gt;&lt;Year&gt;2013&lt;/Year&gt;&lt;RecNum&gt;13&lt;/RecNum&gt;&lt;DisplayText&gt;(13)&lt;/DisplayText&gt;&lt;record&gt;&lt;rec-number&gt;13&lt;/rec-number&gt;&lt;foreign-keys&gt;&lt;key app="EN" db-id="s0fv2rvfg9ex96ea5xevrz0z9rtwfa5datde" timestamp="1480626287"&gt;13&lt;/key&gt;&lt;/foreign-keys&gt;&lt;ref-type name="Journal Article"&gt;17&lt;/ref-type&gt;&lt;contributors&gt;&lt;authors&gt;&lt;author&gt;Schrank, T. P.&lt;/author&gt;&lt;author&gt;Wrabl, J. O.&lt;/author&gt;&lt;author&gt;Hilser, V. J.&lt;/author&gt;&lt;/authors&gt;&lt;/contributors&gt;&lt;auth-address&gt;Department of Biochemistry and Molecular Biology, University of Texas Medical Branch at Galveston, 301 University Boulevard, Galveston, TX, 77555-1068, USA, t.parke.schrank@gmail.com.&lt;/auth-address&gt;&lt;titles&gt;&lt;title&gt;Conformational heterogeneity within the LID domain mediates substrate binding to Escherichia coli adenylate kinase: function follows fluctuations&lt;/title&gt;&lt;secondary-title&gt;Topics in current chemistry&lt;/secondary-title&gt;&lt;alt-title&gt;Top Curr Chem&lt;/alt-title&gt;&lt;/titles&gt;&lt;periodical&gt;&lt;full-title&gt;Topics in current chemistry&lt;/full-title&gt;&lt;abbr-1&gt;Top Curr Chem&lt;/abbr-1&gt;&lt;/periodical&gt;&lt;alt-periodical&gt;&lt;full-title&gt;Topics in current chemistry&lt;/full-title&gt;&lt;abbr-1&gt;Top Curr Chem&lt;/abbr-1&gt;&lt;/alt-periodical&gt;&lt;pages&gt;95-121&lt;/pages&gt;&lt;volume&gt;337&lt;/volume&gt;&lt;edition&gt;2013/04/02&lt;/edition&gt;&lt;keywords&gt;&lt;keyword&gt;Adenylate Kinase/*chemistry/metabolism&lt;/keyword&gt;&lt;keyword&gt;Allosteric Regulation&lt;/keyword&gt;&lt;keyword&gt;Escherichia coli/*enzymology&lt;/keyword&gt;&lt;keyword&gt;Escherichia coli Proteins/*chemistry/metabolism&lt;/keyword&gt;&lt;keyword&gt;Glycine/chemistry&lt;/keyword&gt;&lt;keyword&gt;Mutation&lt;/keyword&gt;&lt;keyword&gt;Protein Conformation&lt;/keyword&gt;&lt;keyword&gt;Protein Unfolding&lt;/keyword&gt;&lt;keyword&gt;Substrate Specificity&lt;/keyword&gt;&lt;keyword&gt;Temperature&lt;/keyword&gt;&lt;/keywords&gt;&lt;dates&gt;&lt;year&gt;2013&lt;/year&gt;&lt;/dates&gt;&lt;isbn&gt;0340-1022 (Print)&amp;#xD;0340-1022 (Linking)&lt;/isbn&gt;&lt;accession-num&gt;23543318&lt;/accession-num&gt;&lt;work-type&gt;Review&lt;/work-type&gt;&lt;urls&gt;&lt;related-urls&gt;&lt;url&gt;http://www.ncbi.nlm.nih.gov/pubmed/23543318&lt;/url&gt;&lt;/related-urls&gt;&lt;/urls&gt;&lt;electronic-resource-num&gt;10.1007/128_2012_410&lt;/electronic-resource-num&gt;&lt;language&gt;eng&lt;/language&gt;&lt;/record&gt;&lt;/Cite&gt;&lt;/EndNote&gt;</w:instrText>
      </w:r>
      <w:r w:rsidR="00335682" w:rsidRPr="00145BD0">
        <w:fldChar w:fldCharType="separate"/>
      </w:r>
      <w:r w:rsidR="001F317F">
        <w:rPr>
          <w:noProof/>
        </w:rPr>
        <w:t>(</w:t>
      </w:r>
      <w:hyperlink w:anchor="_ENREF_13" w:tooltip="Schrank, 2013 #13" w:history="1">
        <w:r w:rsidR="001F317F">
          <w:rPr>
            <w:noProof/>
          </w:rPr>
          <w:t>13</w:t>
        </w:r>
      </w:hyperlink>
      <w:r w:rsidR="001F317F">
        <w:rPr>
          <w:noProof/>
        </w:rPr>
        <w:t>)</w:t>
      </w:r>
      <w:r w:rsidR="00335682" w:rsidRPr="00145BD0">
        <w:fldChar w:fldCharType="end"/>
      </w:r>
      <w:r w:rsidR="00825CE7">
        <w:t>.</w:t>
      </w:r>
      <w:r w:rsidR="00335682" w:rsidRPr="00145BD0">
        <w:t xml:space="preserve"> </w:t>
      </w:r>
      <w:r w:rsidR="000E1439">
        <w:t xml:space="preserve"> </w:t>
      </w:r>
      <w:r w:rsidR="00825CE7">
        <w:t>T</w:t>
      </w:r>
      <w:r w:rsidR="00335682" w:rsidRPr="00145BD0">
        <w:t>he iron storage and detoxification p</w:t>
      </w:r>
      <w:r w:rsidR="00606420">
        <w:t>rotein, bacterioferritin (Bfr)</w:t>
      </w:r>
      <w:r w:rsidR="00825CE7">
        <w:t xml:space="preserve"> is another interesting </w:t>
      </w:r>
      <w:r w:rsidR="00D53DD5">
        <w:t>potential target</w:t>
      </w:r>
      <w:r w:rsidR="000E1439">
        <w:t xml:space="preserve"> </w:t>
      </w:r>
      <w:r w:rsidR="000E1439">
        <w:fldChar w:fldCharType="begin">
          <w:fldData xml:space="preserve">PEVuZE5vdGU+PENpdGU+PEF1dGhvcj5Xb25nPC9BdXRob3I+PFllYXI+MjAxNTwvWWVhcj48UmVj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=
</w:fldData>
        </w:fldChar>
      </w:r>
      <w:r w:rsidR="001F317F">
        <w:instrText xml:space="preserve"> ADDIN EN.CITE </w:instrText>
      </w:r>
      <w:r w:rsidR="001F317F">
        <w:fldChar w:fldCharType="begin">
          <w:fldData xml:space="preserve">PEVuZE5vdGU+PENpdGU+PEF1dGhvcj5Xb25nPC9BdXRob3I+PFllYXI+MjAxNTwvWWVhcj48UmVj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=
</w:fldData>
        </w:fldChar>
      </w:r>
      <w:r w:rsidR="001F317F">
        <w:instrText xml:space="preserve"> ADDIN EN.CITE.DATA </w:instrText>
      </w:r>
      <w:r w:rsidR="001F317F">
        <w:fldChar w:fldCharType="end"/>
      </w:r>
      <w:r w:rsidR="000E1439">
        <w:fldChar w:fldCharType="separate"/>
      </w:r>
      <w:r w:rsidR="001F317F">
        <w:rPr>
          <w:noProof/>
        </w:rPr>
        <w:t>(</w:t>
      </w:r>
      <w:hyperlink w:anchor="_ENREF_14" w:tooltip="Wong, 2015 #24" w:history="1">
        <w:r w:rsidR="001F317F">
          <w:rPr>
            <w:noProof/>
          </w:rPr>
          <w:t>14</w:t>
        </w:r>
      </w:hyperlink>
      <w:r w:rsidR="001F317F">
        <w:rPr>
          <w:noProof/>
        </w:rPr>
        <w:t>)</w:t>
      </w:r>
      <w:r w:rsidR="000E1439">
        <w:fldChar w:fldCharType="end"/>
      </w:r>
      <w:r w:rsidR="00606420">
        <w:t>.</w:t>
      </w:r>
      <w:r w:rsidR="00547A2F">
        <w:t xml:space="preserve"> </w:t>
      </w:r>
      <w:r w:rsidR="005E61B0" w:rsidRPr="00145BD0">
        <w:t xml:space="preserve">HPr </w:t>
      </w:r>
      <w:r w:rsidR="00547A2F">
        <w:t xml:space="preserve">also </w:t>
      </w:r>
      <w:r w:rsidR="00F154A1">
        <w:t>appe</w:t>
      </w:r>
      <w:r w:rsidR="00825CE7">
        <w:t>a</w:t>
      </w:r>
      <w:r w:rsidR="00F154A1">
        <w:t>r</w:t>
      </w:r>
      <w:r w:rsidR="006A1320">
        <w:t>s</w:t>
      </w:r>
      <w:r w:rsidR="00F154A1">
        <w:t xml:space="preserve"> to </w:t>
      </w:r>
      <w:r w:rsidR="006A1320">
        <w:t>interact</w:t>
      </w:r>
      <w:r w:rsidR="005E61B0" w:rsidRPr="00145BD0">
        <w:t xml:space="preserve"> with the major cold shock protein, CspA, </w:t>
      </w:r>
      <w:r w:rsidR="000E1439">
        <w:t xml:space="preserve">an RNA chaperone protein </w:t>
      </w:r>
      <w:r w:rsidR="000E1439">
        <w:fldChar w:fldCharType="begin">
          <w:fldData xml:space="preserve">PEVuZE5vdGU+PENpdGU+PEF1dGhvcj5QaGFkdGFyZTwvQXV0aG9yPjxZZWFyPjIwMTA8L1llYXI+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</w:fldData>
        </w:fldChar>
      </w:r>
      <w:r w:rsidR="001F317F">
        <w:instrText xml:space="preserve"> ADDIN EN.CITE </w:instrText>
      </w:r>
      <w:r w:rsidR="001F317F">
        <w:fldChar w:fldCharType="begin">
          <w:fldData xml:space="preserve">PEVuZE5vdGU+PENpdGU+PEF1dGhvcj5QaGFkdGFyZTwvQXV0aG9yPjxZZWFyPjIwMTA8L1llYXI+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</w:fldData>
        </w:fldChar>
      </w:r>
      <w:r w:rsidR="001F317F">
        <w:instrText xml:space="preserve"> ADDIN EN.CITE.DATA </w:instrText>
      </w:r>
      <w:r w:rsidR="001F317F">
        <w:fldChar w:fldCharType="end"/>
      </w:r>
      <w:r w:rsidR="000E1439">
        <w:fldChar w:fldCharType="separate"/>
      </w:r>
      <w:r w:rsidR="001F317F">
        <w:rPr>
          <w:noProof/>
        </w:rPr>
        <w:t>(</w:t>
      </w:r>
      <w:hyperlink w:anchor="_ENREF_15" w:tooltip="Phadtare, 2010 #25" w:history="1">
        <w:r w:rsidR="001F317F">
          <w:rPr>
            <w:noProof/>
          </w:rPr>
          <w:t>15</w:t>
        </w:r>
      </w:hyperlink>
      <w:r w:rsidR="001F317F">
        <w:rPr>
          <w:noProof/>
        </w:rPr>
        <w:t xml:space="preserve">, </w:t>
      </w:r>
      <w:hyperlink w:anchor="_ENREF_16" w:tooltip="Phadtare, 2008 #26" w:history="1">
        <w:r w:rsidR="001F317F">
          <w:rPr>
            <w:noProof/>
          </w:rPr>
          <w:t>16</w:t>
        </w:r>
      </w:hyperlink>
      <w:r w:rsidR="001F317F">
        <w:rPr>
          <w:noProof/>
        </w:rPr>
        <w:t>)</w:t>
      </w:r>
      <w:r w:rsidR="000E1439">
        <w:fldChar w:fldCharType="end"/>
      </w:r>
      <w:r w:rsidR="005E61B0" w:rsidRPr="00145BD0">
        <w:t xml:space="preserve">, </w:t>
      </w:r>
      <w:r w:rsidR="00547A2F">
        <w:t>and the</w:t>
      </w:r>
      <w:r w:rsidR="005E61B0" w:rsidRPr="00145BD0">
        <w:t xml:space="preserve"> </w:t>
      </w:r>
      <w:r w:rsidR="00547A2F">
        <w:t>C</w:t>
      </w:r>
      <w:r w:rsidR="000E1439">
        <w:t>ysK</w:t>
      </w:r>
      <w:r w:rsidR="005E61B0" w:rsidRPr="00145BD0">
        <w:t xml:space="preserve"> subunit of cysteine synthase, an </w:t>
      </w:r>
      <w:r w:rsidR="00F15921">
        <w:t>O</w:t>
      </w:r>
      <w:r w:rsidR="00547A2F">
        <w:t>-</w:t>
      </w:r>
      <w:r w:rsidR="00547A2F">
        <w:lastRenderedPageBreak/>
        <w:t>acetyl</w:t>
      </w:r>
      <w:r w:rsidR="005E61B0" w:rsidRPr="00145BD0">
        <w:t>serine sulfhydrolase</w:t>
      </w:r>
      <w:r w:rsidR="00547A2F">
        <w:t xml:space="preserve"> </w:t>
      </w:r>
      <w:r w:rsidR="00547A2F">
        <w:fldChar w:fldCharType="begin">
          <w:fldData xml:space="preserve">PEVuZE5vdGU+PENpdGU+PEF1dGhvcj5DYW1wYW5pbmk8L0F1dGhvcj48WWVhcj4yMDE1PC9ZZWFy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</w:fldData>
        </w:fldChar>
      </w:r>
      <w:r w:rsidR="001F317F">
        <w:instrText xml:space="preserve"> ADDIN EN.CITE </w:instrText>
      </w:r>
      <w:r w:rsidR="001F317F">
        <w:fldChar w:fldCharType="begin">
          <w:fldData xml:space="preserve">PEVuZE5vdGU+PENpdGU+PEF1dGhvcj5DYW1wYW5pbmk8L0F1dGhvcj48WWVhcj4yMDE1PC9ZZWFy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</w:fldData>
        </w:fldChar>
      </w:r>
      <w:r w:rsidR="001F317F">
        <w:instrText xml:space="preserve"> ADDIN EN.CITE.DATA </w:instrText>
      </w:r>
      <w:r w:rsidR="001F317F">
        <w:fldChar w:fldCharType="end"/>
      </w:r>
      <w:r w:rsidR="00547A2F">
        <w:fldChar w:fldCharType="separate"/>
      </w:r>
      <w:r w:rsidR="001F317F">
        <w:rPr>
          <w:noProof/>
        </w:rPr>
        <w:t>(</w:t>
      </w:r>
      <w:hyperlink w:anchor="_ENREF_17" w:tooltip="Campanini, 2015 #44" w:history="1">
        <w:r w:rsidR="001F317F">
          <w:rPr>
            <w:noProof/>
          </w:rPr>
          <w:t>17</w:t>
        </w:r>
      </w:hyperlink>
      <w:r w:rsidR="001F317F">
        <w:rPr>
          <w:noProof/>
        </w:rPr>
        <w:t>)</w:t>
      </w:r>
      <w:r w:rsidR="00547A2F">
        <w:fldChar w:fldCharType="end"/>
      </w:r>
      <w:r w:rsidR="005E61B0" w:rsidRPr="00145BD0">
        <w:t>.</w:t>
      </w:r>
      <w:r w:rsidR="003A5CAC">
        <w:t xml:space="preserve"> </w:t>
      </w:r>
      <w:r w:rsidR="006A1320">
        <w:t>Table 1 s</w:t>
      </w:r>
      <w:r w:rsidR="00ED350C">
        <w:t>ummarizes potential interactions of</w:t>
      </w:r>
      <w:r w:rsidR="006A1320">
        <w:t xml:space="preserve"> HPr with a variety of proteins</w:t>
      </w:r>
      <w:r w:rsidR="00ED350C">
        <w:t>.</w:t>
      </w:r>
      <w:r w:rsidR="003A5CAC">
        <w:t xml:space="preserve"> </w:t>
      </w:r>
    </w:p>
    <w:p w14:paraId="5F7F697F" w14:textId="731DBA75" w:rsidR="00F87934" w:rsidRDefault="005E61B0" w:rsidP="00240425">
      <w:pPr>
        <w:spacing w:line="480" w:lineRule="auto"/>
        <w:ind w:firstLine="720"/>
        <w:jc w:val="both"/>
      </w:pPr>
      <w:r w:rsidRPr="00145BD0">
        <w:t xml:space="preserve">The data presented in </w:t>
      </w:r>
      <w:r w:rsidR="00056228">
        <w:t>Table 1</w:t>
      </w:r>
      <w:r w:rsidR="00841922">
        <w:t xml:space="preserve"> </w:t>
      </w:r>
      <w:r w:rsidRPr="00145BD0">
        <w:t>su</w:t>
      </w:r>
      <w:r w:rsidR="00E43188">
        <w:t>ggest</w:t>
      </w:r>
      <w:r w:rsidRPr="00145BD0">
        <w:t xml:space="preserve"> that HPr plays a role in ribosome-dependent protein biosynthesis </w:t>
      </w:r>
      <w:r w:rsidRPr="00145BD0">
        <w:fldChar w:fldCharType="begin"/>
      </w:r>
      <w:r w:rsidR="001F317F">
        <w:instrText xml:space="preserve"> ADDIN EN.CITE &lt;EndNote&gt;&lt;Cite&gt;&lt;Author&gt;Achenbach&lt;/Author&gt;&lt;Year&gt;2014&lt;/Year&gt;&lt;RecNum&gt;14&lt;/RecNum&gt;&lt;DisplayText&gt;(18)&lt;/DisplayText&gt;&lt;record&gt;&lt;rec-number&gt;14&lt;/rec-number&gt;&lt;foreign-keys&gt;&lt;key app="EN" db-id="s0fv2rvfg9ex96ea5xevrz0z9rtwfa5datde" timestamp="1480626287"&gt;14&lt;/key&gt;&lt;/foreign-keys&gt;&lt;ref-type name="Journal Article"&gt;17&lt;/ref-type&gt;&lt;contributors&gt;&lt;authors&gt;&lt;author&gt;Achenbach, J.&lt;/author&gt;&lt;author&gt;Nierhaus, K. H.&lt;/author&gt;&lt;/authors&gt;&lt;/contributors&gt;&lt;auth-address&gt;NOXXON Pharma AG, Max-Dohrn-Str. 8-10, 10589 Berlin, Germany.&amp;#xD;Institut fur Medizinische Physik und Biophysik, Charite, Chariteplatz 1, 10117 Berlin, Germany; Max-Planck-Institut fur Molekulare Genetik, Ihnestr. 73, D-14195 Berlin, Germany. Electronic address: nierhaus@molgen.mpg.de.&lt;/auth-address&gt;&lt;titles&gt;&lt;title&gt;The mechanics of ribosomal translocation&lt;/title&gt;&lt;secondary-title&gt;Biochimie&lt;/secondary-title&gt;&lt;alt-title&gt;Biochimie&lt;/alt-title&gt;&lt;/titles&gt;&lt;periodical&gt;&lt;full-title&gt;Biochimie&lt;/full-title&gt;&lt;abbr-1&gt;Biochimie&lt;/abbr-1&gt;&lt;/periodical&gt;&lt;alt-periodical&gt;&lt;full-title&gt;Biochimie&lt;/full-title&gt;&lt;abbr-1&gt;Biochimie&lt;/abbr-1&gt;&lt;/alt-periodical&gt;&lt;edition&gt;2014/12/17&lt;/edition&gt;&lt;dates&gt;&lt;year&gt;2014&lt;/year&gt;&lt;pub-dates&gt;&lt;date&gt;Dec 13&lt;/date&gt;&lt;/pub-dates&gt;&lt;/dates&gt;&lt;isbn&gt;1638-6183 (Electronic)&amp;#xD;0300-9084 (Linking)&lt;/isbn&gt;&lt;accession-num&gt;25514765&lt;/accession-num&gt;&lt;work-type&gt;Review&lt;/work-type&gt;&lt;urls&gt;&lt;related-urls&gt;&lt;url&gt;http://www.ncbi.nlm.nih.gov/pubmed/25514765&lt;/url&gt;&lt;/related-urls&gt;&lt;/urls&gt;&lt;electronic-resource-num&gt;10.1016/j.biochi.2014.12.003&lt;/electronic-resource-num&gt;&lt;language&gt;Eng&lt;/language&gt;&lt;/record&gt;&lt;/Cite&gt;&lt;/EndNote&gt;</w:instrText>
      </w:r>
      <w:r w:rsidRPr="00145BD0">
        <w:fldChar w:fldCharType="separate"/>
      </w:r>
      <w:r w:rsidR="001F317F">
        <w:rPr>
          <w:noProof/>
        </w:rPr>
        <w:t>(</w:t>
      </w:r>
      <w:hyperlink w:anchor="_ENREF_18" w:tooltip="Achenbach, 2014 #14" w:history="1">
        <w:r w:rsidR="001F317F">
          <w:rPr>
            <w:noProof/>
          </w:rPr>
          <w:t>18</w:t>
        </w:r>
      </w:hyperlink>
      <w:r w:rsidR="001F317F">
        <w:rPr>
          <w:noProof/>
        </w:rPr>
        <w:t>)</w:t>
      </w:r>
      <w:r w:rsidRPr="00145BD0">
        <w:fldChar w:fldCharType="end"/>
      </w:r>
      <w:r w:rsidRPr="00145BD0">
        <w:t>. Interactions relevant to this process include those with</w:t>
      </w:r>
      <w:r w:rsidR="00547A2F">
        <w:t xml:space="preserve"> at least</w:t>
      </w:r>
      <w:r w:rsidRPr="00145BD0">
        <w:t xml:space="preserve"> </w:t>
      </w:r>
      <w:r w:rsidR="00CF33E2">
        <w:t xml:space="preserve">five </w:t>
      </w:r>
      <w:r w:rsidRPr="00145BD0">
        <w:t>protein</w:t>
      </w:r>
      <w:r w:rsidR="00CF33E2">
        <w:t>s:</w:t>
      </w:r>
      <w:r w:rsidRPr="00145BD0">
        <w:t xml:space="preserve"> chain elongation factor</w:t>
      </w:r>
      <w:r w:rsidR="009969CB">
        <w:t xml:space="preserve">, </w:t>
      </w:r>
      <w:r w:rsidR="00CC015F">
        <w:t xml:space="preserve">EF-Ts </w:t>
      </w:r>
      <w:r w:rsidR="00D9771C">
        <w:t>(</w:t>
      </w:r>
      <w:r w:rsidR="00CC015F">
        <w:t>the Tsf protein</w:t>
      </w:r>
      <w:r w:rsidR="00D9771C">
        <w:t>)</w:t>
      </w:r>
      <w:r w:rsidR="00CC015F">
        <w:t>,</w:t>
      </w:r>
      <w:r w:rsidRPr="00145BD0">
        <w:t xml:space="preserve"> which </w:t>
      </w:r>
      <w:r w:rsidR="00D9771C">
        <w:t>influences</w:t>
      </w:r>
      <w:r w:rsidRPr="00145BD0">
        <w:t xml:space="preserve"> the rate of translation</w:t>
      </w:r>
      <w:r w:rsidR="00547A2F">
        <w:t>al elongation</w:t>
      </w:r>
      <w:r w:rsidRPr="00145BD0">
        <w:t xml:space="preserve"> </w:t>
      </w:r>
      <w:r w:rsidRPr="00145BD0">
        <w:fldChar w:fldCharType="begin"/>
      </w:r>
      <w:r w:rsidR="001F317F">
        <w:instrText xml:space="preserve"> ADDIN EN.CITE &lt;EndNote&gt;&lt;Cite&gt;&lt;Author&gt;Kraal&lt;/Author&gt;&lt;Year&gt;1999&lt;/Year&gt;&lt;RecNum&gt;15&lt;/RecNum&gt;&lt;DisplayText&gt;(19)&lt;/DisplayText&gt;&lt;record&gt;&lt;rec-number&gt;15&lt;/rec-number&gt;&lt;foreign-keys&gt;&lt;key app="EN" db-id="s0fv2rvfg9ex96ea5xevrz0z9rtwfa5datde" timestamp="1480626287"&gt;15&lt;/key&gt;&lt;/foreign-keys&gt;&lt;ref-type name="Journal Article"&gt;17&lt;/ref-type&gt;&lt;contributors&gt;&lt;authors&gt;&lt;author&gt;Kraal, B.&lt;/author&gt;&lt;author&gt;Lippmann, C.&lt;/author&gt;&lt;author&gt;Kleanthous, C.&lt;/author&gt;&lt;/authors&gt;&lt;/contributors&gt;&lt;auth-address&gt;Department of Biochemistry, Leiden University, Netherlands. B.Kraal@chem.leidenuniv.nl&lt;/auth-address&gt;&lt;titles&gt;&lt;title&gt;Translational regulation by modifications of the elongation factor Tu&lt;/title&gt;&lt;secondary-title&gt;Folia microbiologica&lt;/secondary-title&gt;&lt;alt-title&gt;Folia Microbiol (Praha)&lt;/alt-title&gt;&lt;/titles&gt;&lt;periodical&gt;&lt;full-title&gt;Folia microbiologica&lt;/full-title&gt;&lt;abbr-1&gt;Folia Microbiol (Praha)&lt;/abbr-1&gt;&lt;/periodical&gt;&lt;alt-periodical&gt;&lt;full-title&gt;Folia microbiologica&lt;/full-title&gt;&lt;abbr-1&gt;Folia Microbiol (Praha)&lt;/abbr-1&gt;&lt;/alt-periodical&gt;&lt;pages&gt;131-41&lt;/pages&gt;&lt;volume&gt;44&lt;/volume&gt;&lt;number&gt;2&lt;/number&gt;&lt;edition&gt;1999/12/10&lt;/edition&gt;&lt;keywords&gt;&lt;keyword&gt;Escherichia coli/*genetics/*metabolism&lt;/keyword&gt;&lt;keyword&gt;*Gene Expression Regulation&lt;/keyword&gt;&lt;keyword&gt;Methylation&lt;/keyword&gt;&lt;keyword&gt;Peptide Elongation Factor Tu/*metabolism&lt;/keyword&gt;&lt;keyword&gt;Phosphorylation&lt;/keyword&gt;&lt;keyword&gt;*Protein Biosynthesis&lt;/keyword&gt;&lt;/keywords&gt;&lt;dates&gt;&lt;year&gt;1999&lt;/year&gt;&lt;/dates&gt;&lt;isbn&gt;0015-5632 (Print)&amp;#xD;0015-5632 (Linking)&lt;/isbn&gt;&lt;accession-num&gt;10588048&lt;/accession-num&gt;&lt;work-type&gt;Review&lt;/work-type&gt;&lt;urls&gt;&lt;related-urls&gt;&lt;url&gt;http://www.ncbi.nlm.nih.gov/pubmed/10588048&lt;/url&gt;&lt;/related-urls&gt;&lt;/urls&gt;&lt;language&gt;eng&lt;/language&gt;&lt;/record&gt;&lt;/Cite&gt;&lt;/EndNote&gt;</w:instrText>
      </w:r>
      <w:r w:rsidRPr="00145BD0">
        <w:fldChar w:fldCharType="separate"/>
      </w:r>
      <w:r w:rsidR="001F317F">
        <w:rPr>
          <w:noProof/>
        </w:rPr>
        <w:t>(</w:t>
      </w:r>
      <w:hyperlink w:anchor="_ENREF_19" w:tooltip="Kraal, 1999 #15" w:history="1">
        <w:r w:rsidR="001F317F">
          <w:rPr>
            <w:noProof/>
          </w:rPr>
          <w:t>19</w:t>
        </w:r>
      </w:hyperlink>
      <w:r w:rsidR="001F317F">
        <w:rPr>
          <w:noProof/>
        </w:rPr>
        <w:t>)</w:t>
      </w:r>
      <w:r w:rsidRPr="00145BD0">
        <w:fldChar w:fldCharType="end"/>
      </w:r>
      <w:r w:rsidR="006F4B30">
        <w:t>,</w:t>
      </w:r>
      <w:r w:rsidR="00686680">
        <w:t xml:space="preserve"> </w:t>
      </w:r>
      <w:r w:rsidRPr="00145BD0">
        <w:t>the anti-σ</w:t>
      </w:r>
      <w:r w:rsidRPr="00145BD0">
        <w:rPr>
          <w:vertAlign w:val="superscript"/>
        </w:rPr>
        <w:t>70</w:t>
      </w:r>
      <w:r w:rsidRPr="00145BD0">
        <w:t xml:space="preserve"> factor, Rsd</w:t>
      </w:r>
      <w:r w:rsidR="00AF393B">
        <w:t>,</w:t>
      </w:r>
      <w:r w:rsidR="00E43188">
        <w:t xml:space="preserve"> that under certain conditions controls translatio</w:t>
      </w:r>
      <w:r w:rsidR="00AF393B">
        <w:t>nal</w:t>
      </w:r>
      <w:r w:rsidR="00E43188">
        <w:t xml:space="preserve"> initiation</w:t>
      </w:r>
      <w:r w:rsidRPr="00145BD0">
        <w:t xml:space="preserve"> </w:t>
      </w:r>
      <w:r w:rsidRPr="00145BD0">
        <w:fldChar w:fldCharType="begin">
          <w:fldData xml:space="preserve">PEVuZE5vdGU+PENpdGU+PEF1dGhvcj5QYXJrPC9BdXRob3I+PFllYXI+MjAxMzwvWWVhcj48UmVj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</w:fldData>
        </w:fldChar>
      </w:r>
      <w:r w:rsidR="001F317F">
        <w:instrText xml:space="preserve"> ADDIN EN.CITE </w:instrText>
      </w:r>
      <w:r w:rsidR="001F317F">
        <w:fldChar w:fldCharType="begin">
          <w:fldData xml:space="preserve">PEVuZE5vdGU+PENpdGU+PEF1dGhvcj5QYXJrPC9BdXRob3I+PFllYXI+MjAxMzwvWWVhcj48UmVj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</w:fldData>
        </w:fldChar>
      </w:r>
      <w:r w:rsidR="001F317F">
        <w:instrText xml:space="preserve"> ADDIN EN.CITE.DATA </w:instrText>
      </w:r>
      <w:r w:rsidR="001F317F">
        <w:fldChar w:fldCharType="end"/>
      </w:r>
      <w:r w:rsidRPr="00145BD0">
        <w:fldChar w:fldCharType="separate"/>
      </w:r>
      <w:r w:rsidR="001F317F">
        <w:rPr>
          <w:noProof/>
        </w:rPr>
        <w:t>(</w:t>
      </w:r>
      <w:hyperlink w:anchor="_ENREF_20" w:tooltip="Park, 2013 #16" w:history="1">
        <w:r w:rsidR="001F317F">
          <w:rPr>
            <w:noProof/>
          </w:rPr>
          <w:t>20</w:t>
        </w:r>
      </w:hyperlink>
      <w:r w:rsidR="001F317F">
        <w:rPr>
          <w:noProof/>
        </w:rPr>
        <w:t xml:space="preserve">, </w:t>
      </w:r>
      <w:hyperlink w:anchor="_ENREF_21" w:tooltip="Sharma, 2010 #17" w:history="1">
        <w:r w:rsidR="001F317F">
          <w:rPr>
            <w:noProof/>
          </w:rPr>
          <w:t>21</w:t>
        </w:r>
      </w:hyperlink>
      <w:r w:rsidR="001F317F">
        <w:rPr>
          <w:noProof/>
        </w:rPr>
        <w:t>)</w:t>
      </w:r>
      <w:r w:rsidRPr="00145BD0">
        <w:fldChar w:fldCharType="end"/>
      </w:r>
      <w:r w:rsidR="006F4B30">
        <w:t>,</w:t>
      </w:r>
      <w:r w:rsidR="00CF33E2">
        <w:t xml:space="preserve"> two ribosome processing proteins, RimM and RimP </w:t>
      </w:r>
      <w:r w:rsidR="00CF33E2">
        <w:fldChar w:fldCharType="begin"/>
      </w:r>
      <w:r w:rsidR="001F317F">
        <w:instrText xml:space="preserve"> ADDIN EN.CITE &lt;EndNote&gt;&lt;Cite&gt;&lt;Author&gt;Shajani&lt;/Author&gt;&lt;Year&gt;2011&lt;/Year&gt;&lt;RecNum&gt;28&lt;/RecNum&gt;&lt;DisplayText&gt;(22)&lt;/DisplayText&gt;&lt;record&gt;&lt;rec-number&gt;28&lt;/rec-number&gt;&lt;foreign-keys&gt;&lt;key app="EN" db-id="s0fv2rvfg9ex96ea5xevrz0z9rtwfa5datde" timestamp="1483052097"&gt;28&lt;/key&gt;&lt;/foreign-keys&gt;&lt;ref-type name="Journal Article"&gt;17&lt;/ref-type&gt;&lt;contributors&gt;&lt;authors&gt;&lt;author&gt;Shajani, Z.&lt;/author&gt;&lt;author&gt;Sykes, M. T.&lt;/author&gt;&lt;author&gt;Williamson, J. R.&lt;/author&gt;&lt;/authors&gt;&lt;/contributors&gt;&lt;auth-address&gt;Departments of Molecular Biology and Chemistry and the Skaggs Institute for Chemical Biology, The Scripps Research Institute, La Jolla, California 92037, USA. zsyi@scripps.edu&lt;/auth-address&gt;&lt;titles&gt;&lt;title&gt;Assembly of bacterial ribosomes&lt;/title&gt;&lt;secondary-title&gt;Annu Rev Biochem&lt;/secondary-title&gt;&lt;/titles&gt;&lt;periodical&gt;&lt;full-title&gt;Annu Rev Biochem&lt;/full-title&gt;&lt;/periodical&gt;&lt;pages&gt;501-26&lt;/pages&gt;&lt;volume&gt;80&lt;/volume&gt;&lt;keywords&gt;&lt;keyword&gt;DEAD-box RNA Helicases/genetics/metabolism&lt;/keyword&gt;&lt;keyword&gt;Escherichia coli/genetics/metabolism&lt;/keyword&gt;&lt;keyword&gt;Escherichia coli Proteins/chemistry/genetics/*metabolism&lt;/keyword&gt;&lt;keyword&gt;GTP Phosphohydrolases/metabolism&lt;/keyword&gt;&lt;keyword&gt;Models, Molecular&lt;/keyword&gt;&lt;keyword&gt;Molecular Chaperones/genetics/metabolism&lt;/keyword&gt;&lt;keyword&gt;Nucleic Acid Conformation&lt;/keyword&gt;&lt;keyword&gt;Protein Conformation&lt;/keyword&gt;&lt;keyword&gt;Protein Subunits/chemistry/genetics/metabolism&lt;/keyword&gt;&lt;keyword&gt;RNA, Bacterial/chemistry/genetics/metabolism&lt;/keyword&gt;&lt;keyword&gt;RNA, Ribosomal/chemistry/genetics/metabolism&lt;/keyword&gt;&lt;keyword&gt;Ribosomal Proteins/chemistry/genetics/metabolism&lt;/keyword&gt;&lt;keyword&gt;Ribosomes/chemistry/genetics/*metabolism&lt;/keyword&gt;&lt;/keywords&gt;&lt;dates&gt;&lt;year&gt;2011&lt;/year&gt;&lt;/dates&gt;&lt;isbn&gt;1545-4509 (Electronic)&amp;#xD;0066-4154 (Linking)&lt;/isbn&gt;&lt;accession-num&gt;21529161&lt;/accession-num&gt;&lt;urls&gt;&lt;related-urls&gt;&lt;url&gt;https://www.ncbi.nlm.nih.gov/pubmed/21529161&lt;/url&gt;&lt;/related-urls&gt;&lt;/urls&gt;&lt;electronic-resource-num&gt;10.1146/annurev-biochem-062608-160432&lt;/electronic-resource-num&gt;&lt;/record&gt;&lt;/Cite&gt;&lt;/EndNote&gt;</w:instrText>
      </w:r>
      <w:r w:rsidR="00CF33E2">
        <w:fldChar w:fldCharType="separate"/>
      </w:r>
      <w:r w:rsidR="001F317F">
        <w:rPr>
          <w:noProof/>
        </w:rPr>
        <w:t>(</w:t>
      </w:r>
      <w:hyperlink w:anchor="_ENREF_22" w:tooltip="Shajani, 2011 #48" w:history="1">
        <w:r w:rsidR="001F317F">
          <w:rPr>
            <w:noProof/>
          </w:rPr>
          <w:t>22</w:t>
        </w:r>
      </w:hyperlink>
      <w:r w:rsidR="001F317F">
        <w:rPr>
          <w:noProof/>
        </w:rPr>
        <w:t>)</w:t>
      </w:r>
      <w:r w:rsidR="00CF33E2">
        <w:fldChar w:fldCharType="end"/>
      </w:r>
      <w:r w:rsidR="006F4B30">
        <w:t>, and</w:t>
      </w:r>
      <w:r w:rsidR="00547A2F">
        <w:t xml:space="preserve"> Hpf, a ribosome hibernation-</w:t>
      </w:r>
      <w:r w:rsidR="00CF33E2">
        <w:t xml:space="preserve">promoting factor </w:t>
      </w:r>
      <w:r w:rsidR="00CF33E2">
        <w:fldChar w:fldCharType="begin"/>
      </w:r>
      <w:r w:rsidR="001F317F">
        <w:instrText xml:space="preserve"> ADDIN EN.CITE &lt;EndNote&gt;&lt;Cite&gt;&lt;Author&gt;Vila-Sanjurjo&lt;/Author&gt;&lt;Year&gt;2008&lt;/Year&gt;&lt;RecNum&gt;27&lt;/RecNum&gt;&lt;DisplayText&gt;(23)&lt;/DisplayText&gt;&lt;record&gt;&lt;rec-number&gt;27&lt;/rec-number&gt;&lt;foreign-keys&gt;&lt;key app="EN" db-id="s0fv2rvfg9ex96ea5xevrz0z9rtwfa5datde" timestamp="1483052045"&gt;27&lt;/key&gt;&lt;/foreign-keys&gt;&lt;ref-type name="Journal Article"&gt;17&lt;/ref-type&gt;&lt;contributors&gt;&lt;authors&gt;&lt;author&gt;Vila-Sanjurjo, A.&lt;/author&gt;&lt;/authors&gt;&lt;/contributors&gt;&lt;titles&gt;&lt;title&gt;Modification of the Ribosome and the Translational Machinery during Reduced Growth Due to Environmental Stress&lt;/title&gt;&lt;secondary-title&gt;EcoSal Plus&lt;/secondary-title&gt;&lt;/titles&gt;&lt;periodical&gt;&lt;full-title&gt;EcoSal Plus&lt;/full-title&gt;&lt;/periodical&gt;&lt;volume&gt;3&lt;/volume&gt;&lt;number&gt;1&lt;/number&gt;&lt;dates&gt;&lt;year&gt;2008&lt;/year&gt;&lt;pub-dates&gt;&lt;date&gt;Sep&lt;/date&gt;&lt;/pub-dates&gt;&lt;/dates&gt;&lt;isbn&gt;2324-6200 (Linking)&lt;/isbn&gt;&lt;accession-num&gt;26443727&lt;/accession-num&gt;&lt;urls&gt;&lt;related-urls&gt;&lt;url&gt;https://www.ncbi.nlm.nih.gov/pubmed/26443727&lt;/url&gt;&lt;/related-urls&gt;&lt;/urls&gt;&lt;electronic-resource-num&gt;10.1128/ecosalplus.2.5.6&lt;/electronic-resource-num&gt;&lt;/record&gt;&lt;/Cite&gt;&lt;/EndNote&gt;</w:instrText>
      </w:r>
      <w:r w:rsidR="00CF33E2">
        <w:fldChar w:fldCharType="separate"/>
      </w:r>
      <w:r w:rsidR="001F317F">
        <w:rPr>
          <w:noProof/>
        </w:rPr>
        <w:t>(</w:t>
      </w:r>
      <w:hyperlink w:anchor="_ENREF_23" w:tooltip="Vila-Sanjurjo, 2008 #27" w:history="1">
        <w:r w:rsidR="001F317F">
          <w:rPr>
            <w:noProof/>
          </w:rPr>
          <w:t>23</w:t>
        </w:r>
      </w:hyperlink>
      <w:r w:rsidR="001F317F">
        <w:rPr>
          <w:noProof/>
        </w:rPr>
        <w:t>)</w:t>
      </w:r>
      <w:r w:rsidR="00CF33E2">
        <w:fldChar w:fldCharType="end"/>
      </w:r>
      <w:r w:rsidR="009E2136">
        <w:t>.</w:t>
      </w:r>
      <w:r w:rsidR="00D10352">
        <w:t xml:space="preserve"> </w:t>
      </w:r>
    </w:p>
    <w:p w14:paraId="519D4FA4" w14:textId="174DA0C2" w:rsidR="00547A2F" w:rsidRDefault="00F65E95" w:rsidP="008B4597">
      <w:pPr>
        <w:spacing w:line="480" w:lineRule="auto"/>
        <w:ind w:firstLine="720"/>
        <w:rPr>
          <w:rFonts w:eastAsia="Times New Roman" w:cs="Times New Roman"/>
        </w:rPr>
      </w:pPr>
      <w:r>
        <w:rPr>
          <w:rFonts w:eastAsia="Times New Roman" w:cs="Times New Roman"/>
        </w:rPr>
        <w:t>Kim</w:t>
      </w:r>
      <w:r w:rsidR="00187D2E">
        <w:rPr>
          <w:rFonts w:eastAsia="Times New Roman" w:cs="Times New Roman"/>
        </w:rPr>
        <w:t xml:space="preserve"> e</w:t>
      </w:r>
      <w:r>
        <w:rPr>
          <w:rFonts w:eastAsia="Times New Roman" w:cs="Times New Roman"/>
        </w:rPr>
        <w:t>t</w:t>
      </w:r>
      <w:r w:rsidR="00187D2E">
        <w:rPr>
          <w:rFonts w:eastAsia="Times New Roman" w:cs="Times New Roman"/>
        </w:rPr>
        <w:t xml:space="preserve"> </w:t>
      </w:r>
      <w:r>
        <w:rPr>
          <w:rFonts w:eastAsia="Times New Roman" w:cs="Times New Roman"/>
        </w:rPr>
        <w:t>al.</w:t>
      </w:r>
      <w:r w:rsidR="00334EC4">
        <w:rPr>
          <w:rFonts w:eastAsia="Times New Roman" w:cs="Times New Roman"/>
        </w:rPr>
        <w:t xml:space="preserve"> </w:t>
      </w:r>
      <w:r>
        <w:rPr>
          <w:rFonts w:eastAsia="Times New Roman" w:cs="Times New Roman"/>
        </w:rPr>
        <w:t xml:space="preserve">showed that </w:t>
      </w:r>
      <w:r w:rsidR="00547A2F">
        <w:rPr>
          <w:rFonts w:eastAsia="Times New Roman" w:cs="Times New Roman"/>
        </w:rPr>
        <w:t xml:space="preserve">one of the three </w:t>
      </w:r>
      <w:r w:rsidR="00962DBA">
        <w:rPr>
          <w:rFonts w:eastAsia="Times New Roman" w:cs="Times New Roman"/>
        </w:rPr>
        <w:t>pyruvate kinase</w:t>
      </w:r>
      <w:r w:rsidR="006F4B30">
        <w:rPr>
          <w:rFonts w:eastAsia="Times New Roman" w:cs="Times New Roman"/>
        </w:rPr>
        <w:t>s</w:t>
      </w:r>
      <w:r w:rsidR="00686680">
        <w:rPr>
          <w:rFonts w:eastAsia="Times New Roman" w:cs="Times New Roman"/>
        </w:rPr>
        <w:t xml:space="preserve"> </w:t>
      </w:r>
      <w:r w:rsidR="006F4B30">
        <w:rPr>
          <w:rFonts w:eastAsia="Times New Roman" w:cs="Times New Roman"/>
        </w:rPr>
        <w:t xml:space="preserve">in </w:t>
      </w:r>
      <w:r w:rsidR="006F4B30">
        <w:rPr>
          <w:rFonts w:eastAsia="Times New Roman" w:cs="Times New Roman"/>
          <w:i/>
        </w:rPr>
        <w:t>Vibrio v</w:t>
      </w:r>
      <w:r w:rsidR="006F4B30" w:rsidRPr="00B109E1">
        <w:rPr>
          <w:rFonts w:eastAsia="Times New Roman" w:cs="Times New Roman"/>
          <w:i/>
        </w:rPr>
        <w:t>ulnificus</w:t>
      </w:r>
      <w:r w:rsidR="00E31CCF">
        <w:rPr>
          <w:rFonts w:eastAsia="Times New Roman" w:cs="Times New Roman"/>
          <w:i/>
        </w:rPr>
        <w:t xml:space="preserve">, </w:t>
      </w:r>
      <w:r w:rsidR="00ED350C">
        <w:rPr>
          <w:rFonts w:eastAsia="Times New Roman" w:cs="Times New Roman"/>
        </w:rPr>
        <w:t>PykA</w:t>
      </w:r>
      <w:r w:rsidR="00E31CCF">
        <w:rPr>
          <w:rFonts w:eastAsia="Times New Roman" w:cs="Times New Roman"/>
        </w:rPr>
        <w:t>,</w:t>
      </w:r>
      <w:r w:rsidR="00962DBA">
        <w:rPr>
          <w:rFonts w:eastAsia="Times New Roman" w:cs="Times New Roman"/>
        </w:rPr>
        <w:t xml:space="preserve"> </w:t>
      </w:r>
      <w:r>
        <w:rPr>
          <w:rFonts w:eastAsia="Times New Roman" w:cs="Times New Roman"/>
        </w:rPr>
        <w:t>is</w:t>
      </w:r>
      <w:r w:rsidR="00962DBA">
        <w:rPr>
          <w:rFonts w:eastAsia="Times New Roman" w:cs="Times New Roman"/>
        </w:rPr>
        <w:t xml:space="preserve"> activated </w:t>
      </w:r>
      <w:r w:rsidR="002E7229">
        <w:rPr>
          <w:rFonts w:eastAsia="Times New Roman" w:cs="Times New Roman"/>
        </w:rPr>
        <w:t xml:space="preserve">by </w:t>
      </w:r>
      <w:r w:rsidR="00686680">
        <w:rPr>
          <w:rFonts w:eastAsia="Times New Roman" w:cs="Times New Roman"/>
        </w:rPr>
        <w:t xml:space="preserve">the </w:t>
      </w:r>
      <w:r w:rsidR="002E7229">
        <w:rPr>
          <w:rFonts w:eastAsia="Times New Roman" w:cs="Times New Roman"/>
        </w:rPr>
        <w:t>non-phosphorylated form of HP</w:t>
      </w:r>
      <w:r w:rsidR="00962DBA">
        <w:rPr>
          <w:rFonts w:eastAsia="Times New Roman" w:cs="Times New Roman"/>
        </w:rPr>
        <w:t>r</w:t>
      </w:r>
      <w:r w:rsidR="00B92E96">
        <w:rPr>
          <w:rFonts w:eastAsia="Times New Roman" w:cs="Times New Roman"/>
        </w:rPr>
        <w:t xml:space="preserve"> </w:t>
      </w:r>
      <w:r w:rsidR="0016363B">
        <w:rPr>
          <w:rFonts w:eastAsia="Times New Roman" w:cs="Times New Roman"/>
        </w:rPr>
        <w:fldChar w:fldCharType="begin"/>
      </w:r>
      <w:r w:rsidR="001F317F">
        <w:rPr>
          <w:rFonts w:eastAsia="Times New Roman" w:cs="Times New Roman"/>
        </w:rPr>
        <w:instrText xml:space="preserve"> ADDIN EN.CITE &lt;EndNote&gt;&lt;Cite&gt;&lt;Author&gt;Kim&lt;/Author&gt;&lt;Year&gt;2015&lt;/Year&gt;&lt;RecNum&gt;1&lt;/RecNum&gt;&lt;DisplayText&gt;(24)&lt;/DisplayText&gt;&lt;record&gt;&lt;rec-number&gt;1&lt;/rec-number&gt;&lt;foreign-keys&gt;&lt;key app="EN" db-id="s0fv2rvfg9ex96ea5xevrz0z9rtwfa5datde" timestamp="1480625771"&gt;1&lt;/key&gt;&lt;/foreign-keys&gt;&lt;ref-type name="Journal Article"&gt;17&lt;/ref-type&gt;&lt;contributors&gt;&lt;authors&gt;&lt;author&gt;Kim, H. M.&lt;/author&gt;&lt;author&gt;Park, Y. H.&lt;/author&gt;&lt;author&gt;Yoon, C. K.&lt;/author&gt;&lt;author&gt;Seok, Y. J.&lt;/author&gt;&lt;/authors&gt;&lt;/contributors&gt;&lt;auth-address&gt;Department of Biological Sciences and Institute of Microbiology, Seoul National University, Seoul, 151-742, South Korea.&lt;/auth-address&gt;&lt;titles&gt;&lt;title&gt;Histidine phosphocarrier protein regulates pyruvate kinase A activity in response to glucose in Vibrio vulnificus&lt;/title&gt;&lt;secondary-title&gt;Mol Microbiol&lt;/secondary-title&gt;&lt;/titles&gt;&lt;periodical&gt;&lt;full-title&gt;Mol Microbiol&lt;/full-title&gt;&lt;/periodical&gt;&lt;pages&gt;293-305&lt;/pages&gt;&lt;volume&gt;96&lt;/volume&gt;&lt;number&gt;2&lt;/number&gt;&lt;keywords&gt;&lt;keyword&gt;Bacterial Proteins/genetics/*metabolism&lt;/keyword&gt;&lt;keyword&gt;Gene Expression Regulation, Bacterial&lt;/keyword&gt;&lt;keyword&gt;Glucose/*metabolism&lt;/keyword&gt;&lt;keyword&gt;Histidine/metabolism&lt;/keyword&gt;&lt;keyword&gt;Humans&lt;/keyword&gt;&lt;keyword&gt;Phosphoenolpyruvate Sugar Phosphotransferase System/genetics/*metabolism&lt;/keyword&gt;&lt;keyword&gt;Phosphorylation&lt;/keyword&gt;&lt;keyword&gt;Pyruvate Kinase/genetics/*metabolism&lt;/keyword&gt;&lt;keyword&gt;Vibrio Infections/*microbiology&lt;/keyword&gt;&lt;keyword&gt;Vibrio vulnificus/*enzymology/genetics/metabolism&lt;/keyword&gt;&lt;/keywords&gt;&lt;dates&gt;&lt;year&gt;2015&lt;/year&gt;&lt;pub-dates&gt;&lt;date&gt;Apr&lt;/date&gt;&lt;/pub-dates&gt;&lt;/dates&gt;&lt;isbn&gt;1365-2958 (Electronic)&amp;#xD;0950-382X (Linking)&lt;/isbn&gt;&lt;accession-num&gt;25598011&lt;/accession-num&gt;&lt;urls&gt;&lt;related-urls&gt;&lt;url&gt;https://www.ncbi.nlm.nih.gov/pubmed/25598011&lt;/url&gt;&lt;/related-urls&gt;&lt;/urls&gt;&lt;electronic-resource-num&gt;10.1111/mmi.12936&lt;/electronic-resource-num&gt;&lt;/record&gt;&lt;/Cite&gt;&lt;/EndNote&gt;</w:instrText>
      </w:r>
      <w:r w:rsidR="0016363B">
        <w:rPr>
          <w:rFonts w:eastAsia="Times New Roman" w:cs="Times New Roman"/>
        </w:rPr>
        <w:fldChar w:fldCharType="separate"/>
      </w:r>
      <w:r w:rsidR="001F317F">
        <w:rPr>
          <w:rFonts w:eastAsia="Times New Roman" w:cs="Times New Roman"/>
          <w:noProof/>
        </w:rPr>
        <w:t>(</w:t>
      </w:r>
      <w:hyperlink w:anchor="_ENREF_24" w:tooltip="Kim, 2015 #1" w:history="1">
        <w:r w:rsidR="001F317F">
          <w:rPr>
            <w:rFonts w:eastAsia="Times New Roman" w:cs="Times New Roman"/>
            <w:noProof/>
          </w:rPr>
          <w:t>24</w:t>
        </w:r>
      </w:hyperlink>
      <w:r w:rsidR="001F317F">
        <w:rPr>
          <w:rFonts w:eastAsia="Times New Roman" w:cs="Times New Roman"/>
          <w:noProof/>
        </w:rPr>
        <w:t>)</w:t>
      </w:r>
      <w:r w:rsidR="0016363B">
        <w:rPr>
          <w:rFonts w:eastAsia="Times New Roman" w:cs="Times New Roman"/>
        </w:rPr>
        <w:fldChar w:fldCharType="end"/>
      </w:r>
      <w:r w:rsidR="00962DBA">
        <w:rPr>
          <w:rFonts w:eastAsia="Times New Roman" w:cs="Times New Roman"/>
        </w:rPr>
        <w:t xml:space="preserve">. </w:t>
      </w:r>
      <w:r w:rsidR="00686680">
        <w:rPr>
          <w:rFonts w:eastAsia="Times New Roman" w:cs="Times New Roman"/>
        </w:rPr>
        <w:t xml:space="preserve">The </w:t>
      </w:r>
      <w:r w:rsidR="00B92E96">
        <w:rPr>
          <w:rFonts w:eastAsia="Times New Roman" w:cs="Times New Roman"/>
        </w:rPr>
        <w:t>PTS</w:t>
      </w:r>
      <w:r w:rsidR="00547A2F">
        <w:rPr>
          <w:rFonts w:eastAsia="Times New Roman" w:cs="Times New Roman"/>
        </w:rPr>
        <w:t>,</w:t>
      </w:r>
      <w:r w:rsidR="00BD3D95">
        <w:rPr>
          <w:rFonts w:eastAsia="Times New Roman" w:cs="Times New Roman"/>
        </w:rPr>
        <w:t xml:space="preserve"> which </w:t>
      </w:r>
      <w:r w:rsidR="00D10352">
        <w:rPr>
          <w:rFonts w:eastAsia="Times New Roman" w:cs="Times New Roman"/>
        </w:rPr>
        <w:t>catalyses</w:t>
      </w:r>
      <w:r w:rsidR="00B92E96">
        <w:rPr>
          <w:rFonts w:eastAsia="Times New Roman" w:cs="Times New Roman"/>
        </w:rPr>
        <w:t xml:space="preserve"> the first step of glycolysis</w:t>
      </w:r>
      <w:r w:rsidR="00686680">
        <w:rPr>
          <w:rFonts w:eastAsia="Times New Roman" w:cs="Times New Roman"/>
        </w:rPr>
        <w:t>,</w:t>
      </w:r>
      <w:r w:rsidR="00B92E96">
        <w:rPr>
          <w:rFonts w:eastAsia="Times New Roman" w:cs="Times New Roman"/>
        </w:rPr>
        <w:t xml:space="preserve"> </w:t>
      </w:r>
      <w:r w:rsidR="00547A2F">
        <w:rPr>
          <w:rFonts w:eastAsia="Times New Roman" w:cs="Times New Roman"/>
        </w:rPr>
        <w:t xml:space="preserve">thus, </w:t>
      </w:r>
      <w:r w:rsidR="00812163">
        <w:rPr>
          <w:rFonts w:eastAsia="Times New Roman" w:cs="Times New Roman"/>
        </w:rPr>
        <w:t>also</w:t>
      </w:r>
      <w:r w:rsidR="00B92E96">
        <w:rPr>
          <w:rFonts w:eastAsia="Times New Roman" w:cs="Times New Roman"/>
        </w:rPr>
        <w:t xml:space="preserve"> stimulate</w:t>
      </w:r>
      <w:r w:rsidR="00812163">
        <w:rPr>
          <w:rFonts w:eastAsia="Times New Roman" w:cs="Times New Roman"/>
        </w:rPr>
        <w:t>s</w:t>
      </w:r>
      <w:r w:rsidR="00B92E96">
        <w:rPr>
          <w:rFonts w:eastAsia="Times New Roman" w:cs="Times New Roman"/>
        </w:rPr>
        <w:t xml:space="preserve"> the final step in the presence of </w:t>
      </w:r>
      <w:r w:rsidR="002B100C">
        <w:rPr>
          <w:rFonts w:eastAsia="Times New Roman" w:cs="Times New Roman"/>
        </w:rPr>
        <w:t>exogeno</w:t>
      </w:r>
      <w:r w:rsidR="00547A2F">
        <w:rPr>
          <w:rFonts w:eastAsia="Times New Roman" w:cs="Times New Roman"/>
        </w:rPr>
        <w:t>u</w:t>
      </w:r>
      <w:r w:rsidR="002B100C">
        <w:rPr>
          <w:rFonts w:eastAsia="Times New Roman" w:cs="Times New Roman"/>
        </w:rPr>
        <w:t xml:space="preserve">s </w:t>
      </w:r>
      <w:r w:rsidR="00B92E96">
        <w:rPr>
          <w:rFonts w:eastAsia="Times New Roman" w:cs="Times New Roman"/>
        </w:rPr>
        <w:t xml:space="preserve">glucose through the direct interaction of HPr with the C-terminal domain of </w:t>
      </w:r>
      <w:r w:rsidR="00686680" w:rsidRPr="00686680">
        <w:rPr>
          <w:rFonts w:eastAsia="Times New Roman" w:cs="Times New Roman"/>
          <w:i/>
        </w:rPr>
        <w:t>Vibrio</w:t>
      </w:r>
      <w:r w:rsidR="00686680">
        <w:rPr>
          <w:rFonts w:eastAsia="Times New Roman" w:cs="Times New Roman"/>
        </w:rPr>
        <w:t xml:space="preserve"> </w:t>
      </w:r>
      <w:r w:rsidR="00B92E96">
        <w:rPr>
          <w:rFonts w:eastAsia="Times New Roman" w:cs="Times New Roman"/>
        </w:rPr>
        <w:t xml:space="preserve">PykA. </w:t>
      </w:r>
      <w:r w:rsidR="00187D2E">
        <w:rPr>
          <w:rFonts w:eastAsia="Times New Roman" w:cs="Times New Roman"/>
        </w:rPr>
        <w:t xml:space="preserve"> </w:t>
      </w:r>
      <w:r w:rsidR="00641818">
        <w:rPr>
          <w:rFonts w:eastAsia="Times New Roman" w:cs="Times New Roman"/>
        </w:rPr>
        <w:t>Kim et al. examined t</w:t>
      </w:r>
      <w:r w:rsidR="00F8245D">
        <w:rPr>
          <w:rFonts w:eastAsia="Times New Roman" w:cs="Times New Roman"/>
        </w:rPr>
        <w:t xml:space="preserve">he </w:t>
      </w:r>
      <w:r w:rsidR="00F8245D" w:rsidRPr="004C0DA3">
        <w:rPr>
          <w:rFonts w:eastAsia="Times New Roman" w:cs="Times New Roman"/>
          <w:i/>
        </w:rPr>
        <w:t>E. coli</w:t>
      </w:r>
      <w:r w:rsidR="00F8245D">
        <w:rPr>
          <w:rFonts w:eastAsia="Times New Roman" w:cs="Times New Roman"/>
        </w:rPr>
        <w:t xml:space="preserve"> </w:t>
      </w:r>
      <w:r w:rsidR="00033BF1">
        <w:rPr>
          <w:rFonts w:eastAsia="Times New Roman" w:cs="Times New Roman"/>
        </w:rPr>
        <w:t>P</w:t>
      </w:r>
      <w:r w:rsidR="00F8245D">
        <w:rPr>
          <w:rFonts w:eastAsia="Times New Roman" w:cs="Times New Roman"/>
        </w:rPr>
        <w:t>ykA</w:t>
      </w:r>
      <w:r w:rsidR="00641818">
        <w:rPr>
          <w:rFonts w:eastAsia="Times New Roman" w:cs="Times New Roman"/>
        </w:rPr>
        <w:t>,</w:t>
      </w:r>
      <w:r w:rsidR="00F8245D">
        <w:rPr>
          <w:rFonts w:eastAsia="Times New Roman" w:cs="Times New Roman"/>
        </w:rPr>
        <w:t xml:space="preserve"> bu</w:t>
      </w:r>
      <w:r w:rsidR="004C0DA3">
        <w:rPr>
          <w:rFonts w:eastAsia="Times New Roman" w:cs="Times New Roman"/>
        </w:rPr>
        <w:t>t</w:t>
      </w:r>
      <w:r w:rsidR="00F8245D">
        <w:rPr>
          <w:rFonts w:eastAsia="Times New Roman" w:cs="Times New Roman"/>
        </w:rPr>
        <w:t xml:space="preserve"> regulation</w:t>
      </w:r>
      <w:r w:rsidR="00547A2F">
        <w:rPr>
          <w:rFonts w:eastAsia="Times New Roman" w:cs="Times New Roman"/>
        </w:rPr>
        <w:t xml:space="preserve"> could not be demonstrated </w:t>
      </w:r>
      <w:r w:rsidR="00547A2F">
        <w:rPr>
          <w:rFonts w:eastAsia="Times New Roman" w:cs="Times New Roman"/>
        </w:rPr>
        <w:fldChar w:fldCharType="begin"/>
      </w:r>
      <w:r w:rsidR="001F317F">
        <w:rPr>
          <w:rFonts w:eastAsia="Times New Roman" w:cs="Times New Roman"/>
        </w:rPr>
        <w:instrText xml:space="preserve"> ADDIN EN.CITE &lt;EndNote&gt;&lt;Cite&gt;&lt;Author&gt;Kim&lt;/Author&gt;&lt;Year&gt;2015&lt;/Year&gt;&lt;RecNum&gt;1&lt;/RecNum&gt;&lt;DisplayText&gt;(24)&lt;/DisplayText&gt;&lt;record&gt;&lt;rec-number&gt;1&lt;/rec-number&gt;&lt;foreign-keys&gt;&lt;key app="EN" db-id="s0fv2rvfg9ex96ea5xevrz0z9rtwfa5datde" timestamp="1480625771"&gt;1&lt;/key&gt;&lt;/foreign-keys&gt;&lt;ref-type name="Journal Article"&gt;17&lt;/ref-type&gt;&lt;contributors&gt;&lt;authors&gt;&lt;author&gt;Kim, H. M.&lt;/author&gt;&lt;author&gt;Park, Y. H.&lt;/author&gt;&lt;author&gt;Yoon, C. K.&lt;/author&gt;&lt;author&gt;Seok, Y. J.&lt;/author&gt;&lt;/authors&gt;&lt;/contributors&gt;&lt;auth-address&gt;Department of Biological Sciences and Institute of Microbiology, Seoul National University, Seoul, 151-742, South Korea.&lt;/auth-address&gt;&lt;titles&gt;&lt;title&gt;Histidine phosphocarrier protein regulates pyruvate kinase A activity in response to glucose in Vibrio vulnificus&lt;/title&gt;&lt;secondary-title&gt;Mol Microbiol&lt;/secondary-title&gt;&lt;/titles&gt;&lt;periodical&gt;&lt;full-title&gt;Mol Microbiol&lt;/full-title&gt;&lt;/periodical&gt;&lt;pages&gt;293-305&lt;/pages&gt;&lt;volume&gt;96&lt;/volume&gt;&lt;number&gt;2&lt;/number&gt;&lt;keywords&gt;&lt;keyword&gt;Bacterial Proteins/genetics/*metabolism&lt;/keyword&gt;&lt;keyword&gt;Gene Expression Regulation, Bacterial&lt;/keyword&gt;&lt;keyword&gt;Glucose/*metabolism&lt;/keyword&gt;&lt;keyword&gt;Histidine/metabolism&lt;/keyword&gt;&lt;keyword&gt;Humans&lt;/keyword&gt;&lt;keyword&gt;Phosphoenolpyruvate Sugar Phosphotransferase System/genetics/*metabolism&lt;/keyword&gt;&lt;keyword&gt;Phosphorylation&lt;/keyword&gt;&lt;keyword&gt;Pyruvate Kinase/genetics/*metabolism&lt;/keyword&gt;&lt;keyword&gt;Vibrio Infections/*microbiology&lt;/keyword&gt;&lt;keyword&gt;Vibrio vulnificus/*enzymology/genetics/metabolism&lt;/keyword&gt;&lt;/keywords&gt;&lt;dates&gt;&lt;year&gt;2015&lt;/year&gt;&lt;pub-dates&gt;&lt;date&gt;Apr&lt;/date&gt;&lt;/pub-dates&gt;&lt;/dates&gt;&lt;isbn&gt;1365-2958 (Electronic)&amp;#xD;0950-382X (Linking)&lt;/isbn&gt;&lt;accession-num&gt;25598011&lt;/accession-num&gt;&lt;urls&gt;&lt;related-urls&gt;&lt;url&gt;https://www.ncbi.nlm.nih.gov/pubmed/25598011&lt;/url&gt;&lt;/related-urls&gt;&lt;/urls&gt;&lt;electronic-resource-num&gt;10.1111/mmi.12936&lt;/electronic-resource-num&gt;&lt;/record&gt;&lt;/Cite&gt;&lt;/EndNote&gt;</w:instrText>
      </w:r>
      <w:r w:rsidR="00547A2F">
        <w:rPr>
          <w:rFonts w:eastAsia="Times New Roman" w:cs="Times New Roman"/>
        </w:rPr>
        <w:fldChar w:fldCharType="separate"/>
      </w:r>
      <w:r w:rsidR="001F317F">
        <w:rPr>
          <w:rFonts w:eastAsia="Times New Roman" w:cs="Times New Roman"/>
          <w:noProof/>
        </w:rPr>
        <w:t>(</w:t>
      </w:r>
      <w:hyperlink w:anchor="_ENREF_24" w:tooltip="Kim, 2015 #1" w:history="1">
        <w:r w:rsidR="001F317F">
          <w:rPr>
            <w:rFonts w:eastAsia="Times New Roman" w:cs="Times New Roman"/>
            <w:noProof/>
          </w:rPr>
          <w:t>24</w:t>
        </w:r>
      </w:hyperlink>
      <w:r w:rsidR="001F317F">
        <w:rPr>
          <w:rFonts w:eastAsia="Times New Roman" w:cs="Times New Roman"/>
          <w:noProof/>
        </w:rPr>
        <w:t>)</w:t>
      </w:r>
      <w:r w:rsidR="00547A2F">
        <w:rPr>
          <w:rFonts w:eastAsia="Times New Roman" w:cs="Times New Roman"/>
        </w:rPr>
        <w:fldChar w:fldCharType="end"/>
      </w:r>
      <w:r w:rsidR="006F4B30">
        <w:rPr>
          <w:rFonts w:eastAsia="Times New Roman" w:cs="Times New Roman"/>
        </w:rPr>
        <w:t>.</w:t>
      </w:r>
      <w:r w:rsidR="00F8245D">
        <w:rPr>
          <w:rFonts w:eastAsia="Times New Roman" w:cs="Times New Roman"/>
        </w:rPr>
        <w:t xml:space="preserve"> </w:t>
      </w:r>
      <w:r w:rsidR="00CF33E2" w:rsidRPr="004C0DA3">
        <w:rPr>
          <w:rFonts w:eastAsia="Times New Roman" w:cs="Times New Roman"/>
          <w:i/>
        </w:rPr>
        <w:t xml:space="preserve">E. coli </w:t>
      </w:r>
      <w:r w:rsidR="00547A2F">
        <w:rPr>
          <w:rFonts w:eastAsia="Times New Roman" w:cs="Times New Roman"/>
        </w:rPr>
        <w:t>PykF was not tested.</w:t>
      </w:r>
    </w:p>
    <w:p w14:paraId="0B2ACFD7" w14:textId="02E9917F" w:rsidR="00962DBA" w:rsidRPr="00F87934" w:rsidRDefault="005E3FEC" w:rsidP="00F87934">
      <w:pPr>
        <w:spacing w:line="480" w:lineRule="auto"/>
        <w:ind w:firstLine="720"/>
      </w:pPr>
      <w:r>
        <w:rPr>
          <w:rFonts w:eastAsia="Times New Roman" w:cs="Times New Roman"/>
        </w:rPr>
        <w:t>Many</w:t>
      </w:r>
      <w:r w:rsidR="002E7229">
        <w:rPr>
          <w:rFonts w:eastAsia="Times New Roman" w:cs="Times New Roman"/>
        </w:rPr>
        <w:t xml:space="preserve"> </w:t>
      </w:r>
      <w:r w:rsidR="002E7229" w:rsidRPr="002E7229">
        <w:rPr>
          <w:rFonts w:eastAsia="Times New Roman" w:cs="Times New Roman"/>
          <w:bCs/>
        </w:rPr>
        <w:t>Enterobacteriaceae</w:t>
      </w:r>
      <w:r w:rsidR="00547A2F">
        <w:rPr>
          <w:rFonts w:eastAsia="Times New Roman" w:cs="Times New Roman"/>
          <w:bCs/>
        </w:rPr>
        <w:t xml:space="preserve">, including </w:t>
      </w:r>
      <w:r w:rsidR="00547A2F">
        <w:rPr>
          <w:rFonts w:eastAsia="Times New Roman" w:cs="Times New Roman"/>
          <w:bCs/>
          <w:i/>
        </w:rPr>
        <w:t>E. coli</w:t>
      </w:r>
      <w:r w:rsidR="008B4597">
        <w:rPr>
          <w:rFonts w:eastAsia="Times New Roman" w:cs="Times New Roman"/>
          <w:bCs/>
          <w:i/>
        </w:rPr>
        <w:t>,</w:t>
      </w:r>
      <w:r w:rsidR="002E7229" w:rsidRPr="002E7229">
        <w:rPr>
          <w:rFonts w:eastAsia="Times New Roman" w:cs="Times New Roman"/>
          <w:bCs/>
        </w:rPr>
        <w:t xml:space="preserve"> </w:t>
      </w:r>
      <w:r w:rsidR="00962DBA">
        <w:rPr>
          <w:rFonts w:eastAsia="Times New Roman" w:cs="Times New Roman"/>
        </w:rPr>
        <w:t>have two isoforms of pyruvate kinase</w:t>
      </w:r>
      <w:r w:rsidR="00527E05">
        <w:rPr>
          <w:rFonts w:eastAsia="Times New Roman" w:cs="Times New Roman"/>
        </w:rPr>
        <w:t>,</w:t>
      </w:r>
      <w:r w:rsidR="00962DBA">
        <w:rPr>
          <w:rFonts w:eastAsia="Times New Roman" w:cs="Times New Roman"/>
        </w:rPr>
        <w:t xml:space="preserve"> </w:t>
      </w:r>
      <w:r w:rsidR="008B4597">
        <w:rPr>
          <w:rFonts w:eastAsia="Times New Roman" w:cs="Times New Roman"/>
        </w:rPr>
        <w:t xml:space="preserve">PykA </w:t>
      </w:r>
      <w:r w:rsidR="00962DBA">
        <w:rPr>
          <w:rFonts w:eastAsia="Times New Roman" w:cs="Times New Roman"/>
        </w:rPr>
        <w:t>and</w:t>
      </w:r>
      <w:r w:rsidR="008B4597" w:rsidRPr="008B4597">
        <w:rPr>
          <w:rFonts w:eastAsia="Times New Roman" w:cs="Times New Roman"/>
        </w:rPr>
        <w:t xml:space="preserve"> </w:t>
      </w:r>
      <w:r w:rsidR="008B4597">
        <w:rPr>
          <w:rFonts w:eastAsia="Times New Roman" w:cs="Times New Roman"/>
        </w:rPr>
        <w:t>PykF</w:t>
      </w:r>
      <w:r w:rsidR="00962DBA">
        <w:rPr>
          <w:rFonts w:eastAsia="Times New Roman" w:cs="Times New Roman"/>
        </w:rPr>
        <w:t>. Pyruvate kinase generate</w:t>
      </w:r>
      <w:r w:rsidR="007253FD">
        <w:rPr>
          <w:rFonts w:eastAsia="Times New Roman" w:cs="Times New Roman"/>
        </w:rPr>
        <w:t>s</w:t>
      </w:r>
      <w:r w:rsidR="00962DBA">
        <w:rPr>
          <w:rFonts w:eastAsia="Times New Roman" w:cs="Times New Roman"/>
        </w:rPr>
        <w:t xml:space="preserve"> ATP from ADP and PEP, the last step in the glycolytic pathway</w:t>
      </w:r>
      <w:r w:rsidR="00846C58">
        <w:rPr>
          <w:rFonts w:eastAsia="Times New Roman" w:cs="Times New Roman"/>
        </w:rPr>
        <w:t>, a step that</w:t>
      </w:r>
      <w:r w:rsidR="00962DBA">
        <w:rPr>
          <w:rFonts w:eastAsia="Times New Roman" w:cs="Times New Roman"/>
        </w:rPr>
        <w:t xml:space="preserve"> is irreversible under physiological conditions. PykF is </w:t>
      </w:r>
      <w:r w:rsidR="00686680">
        <w:rPr>
          <w:rFonts w:eastAsia="Times New Roman" w:cs="Times New Roman"/>
        </w:rPr>
        <w:t xml:space="preserve">an </w:t>
      </w:r>
      <w:r w:rsidR="00962DBA">
        <w:rPr>
          <w:rFonts w:eastAsia="Times New Roman" w:cs="Times New Roman"/>
        </w:rPr>
        <w:t xml:space="preserve">allosterically regulated enzyme and </w:t>
      </w:r>
      <w:r w:rsidR="00686680">
        <w:rPr>
          <w:rFonts w:eastAsia="Times New Roman" w:cs="Times New Roman"/>
        </w:rPr>
        <w:t>exhibit</w:t>
      </w:r>
      <w:r w:rsidR="00141CA8">
        <w:rPr>
          <w:rFonts w:eastAsia="Times New Roman" w:cs="Times New Roman"/>
        </w:rPr>
        <w:t>s</w:t>
      </w:r>
      <w:r w:rsidR="00962DBA">
        <w:rPr>
          <w:rFonts w:eastAsia="Times New Roman" w:cs="Times New Roman"/>
        </w:rPr>
        <w:t xml:space="preserve"> s</w:t>
      </w:r>
      <w:r w:rsidR="000567A9">
        <w:rPr>
          <w:rFonts w:eastAsia="Times New Roman" w:cs="Times New Roman"/>
        </w:rPr>
        <w:t>igmoidal kinetics toward PEP</w:t>
      </w:r>
      <w:r w:rsidR="004C0DA3">
        <w:rPr>
          <w:rFonts w:eastAsia="Times New Roman" w:cs="Times New Roman"/>
        </w:rPr>
        <w:t>. Allosteric regulation by f</w:t>
      </w:r>
      <w:r w:rsidR="00962DBA">
        <w:rPr>
          <w:rFonts w:eastAsia="Times New Roman" w:cs="Times New Roman"/>
        </w:rPr>
        <w:t>ructose 1,6</w:t>
      </w:r>
      <w:r w:rsidR="00686680">
        <w:rPr>
          <w:rFonts w:eastAsia="Times New Roman" w:cs="Times New Roman"/>
        </w:rPr>
        <w:t>-</w:t>
      </w:r>
      <w:r w:rsidR="004C0DA3">
        <w:rPr>
          <w:rFonts w:eastAsia="Times New Roman" w:cs="Times New Roman"/>
        </w:rPr>
        <w:t>bisphosphate</w:t>
      </w:r>
      <w:r w:rsidR="00141CA8">
        <w:rPr>
          <w:rFonts w:eastAsia="Times New Roman" w:cs="Times New Roman"/>
        </w:rPr>
        <w:t xml:space="preserve"> (FBP)</w:t>
      </w:r>
      <w:r w:rsidR="00962DBA">
        <w:rPr>
          <w:rFonts w:eastAsia="Times New Roman" w:cs="Times New Roman"/>
        </w:rPr>
        <w:t xml:space="preserve"> reflects </w:t>
      </w:r>
      <w:r w:rsidR="00686680">
        <w:rPr>
          <w:rFonts w:eastAsia="Times New Roman" w:cs="Times New Roman"/>
        </w:rPr>
        <w:t xml:space="preserve">the </w:t>
      </w:r>
      <w:r w:rsidR="00962DBA">
        <w:rPr>
          <w:rFonts w:eastAsia="Times New Roman" w:cs="Times New Roman"/>
        </w:rPr>
        <w:t>central position of PykF in cellular metabolism</w:t>
      </w:r>
      <w:r w:rsidR="0016363B">
        <w:rPr>
          <w:rFonts w:eastAsia="Times New Roman" w:cs="Times New Roman"/>
        </w:rPr>
        <w:t xml:space="preserve"> </w:t>
      </w:r>
      <w:r w:rsidR="0016363B">
        <w:rPr>
          <w:rFonts w:eastAsia="Times New Roman" w:cs="Times New Roman"/>
        </w:rPr>
        <w:fldChar w:fldCharType="begin"/>
      </w:r>
      <w:r w:rsidR="001F317F">
        <w:rPr>
          <w:rFonts w:eastAsia="Times New Roman" w:cs="Times New Roman"/>
        </w:rPr>
        <w:instrText xml:space="preserve"> ADDIN EN.CITE &lt;EndNote&gt;&lt;Cite&gt;&lt;Author&gt;Valentini&lt;/Author&gt;&lt;Year&gt;2000&lt;/Year&gt;&lt;RecNum&gt;2&lt;/RecNum&gt;&lt;DisplayText&gt;(25)&lt;/DisplayText&gt;&lt;record&gt;&lt;rec-number&gt;2&lt;/rec-number&gt;&lt;foreign-keys&gt;&lt;key app="EN" db-id="s0fv2rvfg9ex96ea5xevrz0z9rtwfa5datde" timestamp="1480625800"&gt;2&lt;/key&gt;&lt;/foreign-keys&gt;&lt;ref-type name="Journal Article"&gt;17&lt;/ref-type&gt;&lt;contributors&gt;&lt;authors&gt;&lt;author&gt;Valentini, G.&lt;/author&gt;&lt;author&gt;Chiarelli, L.&lt;/author&gt;&lt;author&gt;Fortin, R.&lt;/author&gt;&lt;author&gt;Speranza, M. L.&lt;/author&gt;&lt;author&gt;Galizzi, A.&lt;/author&gt;&lt;author&gt;Mattevi, A.&lt;/author&gt;&lt;/authors&gt;&lt;/contributors&gt;&lt;auth-address&gt;Department of Genetics &amp;amp; Microbiology, University of Pavia, via Abbiategrasso 207, 27100 Pavia, Italy. giovale@unipv.it&lt;/auth-address&gt;&lt;titles&gt;&lt;title&gt;The allosteric regulation of pyruvate kinase&lt;/title&gt;&lt;secondary-title&gt;J Biol Chem&lt;/secondary-title&gt;&lt;/titles&gt;&lt;periodical&gt;&lt;full-title&gt;J Biol Chem&lt;/full-title&gt;&lt;/periodical&gt;&lt;pages&gt;18145-52&lt;/pages&gt;&lt;volume&gt;275&lt;/volume&gt;&lt;number&gt;24&lt;/number&gt;&lt;keywords&gt;&lt;keyword&gt;Arginine/metabolism&lt;/keyword&gt;&lt;keyword&gt;Aspartic Acid/metabolism&lt;/keyword&gt;&lt;keyword&gt;Crystallography, X-Ray&lt;/keyword&gt;&lt;keyword&gt;Escherichia coli/enzymology&lt;/keyword&gt;&lt;keyword&gt;Humans&lt;/keyword&gt;&lt;keyword&gt;Kinetics&lt;/keyword&gt;&lt;keyword&gt;Models, Molecular&lt;/keyword&gt;&lt;keyword&gt;Molecular Sequence Data&lt;/keyword&gt;&lt;keyword&gt;Mutagenesis, Site-Directed&lt;/keyword&gt;&lt;keyword&gt;Protein Conformation&lt;/keyword&gt;&lt;keyword&gt;Pyruvate Kinase/*genetics/metabolism&lt;/keyword&gt;&lt;/keywords&gt;&lt;dates&gt;&lt;year&gt;2000&lt;/year&gt;&lt;pub-dates&gt;&lt;date&gt;Jun 16&lt;/date&gt;&lt;/pub-dates&gt;&lt;/dates&gt;&lt;isbn&gt;0021-9258 (Print)&amp;#xD;0021-9258 (Linking)&lt;/isbn&gt;&lt;accession-num&gt;10751408&lt;/accession-num&gt;&lt;urls&gt;&lt;related-urls&gt;&lt;url&gt;https://www.ncbi.nlm.nih.gov/pubmed/10751408&lt;/url&gt;&lt;/related-urls&gt;&lt;/urls&gt;&lt;electronic-resource-num&gt;10.1074/jbc.M001870200&lt;/electronic-resource-num&gt;&lt;/record&gt;&lt;/Cite&gt;&lt;/EndNote&gt;</w:instrText>
      </w:r>
      <w:r w:rsidR="0016363B">
        <w:rPr>
          <w:rFonts w:eastAsia="Times New Roman" w:cs="Times New Roman"/>
        </w:rPr>
        <w:fldChar w:fldCharType="separate"/>
      </w:r>
      <w:r w:rsidR="001F317F">
        <w:rPr>
          <w:rFonts w:eastAsia="Times New Roman" w:cs="Times New Roman"/>
          <w:noProof/>
        </w:rPr>
        <w:t>(</w:t>
      </w:r>
      <w:hyperlink w:anchor="_ENREF_25" w:tooltip="Valentini, 2000 #2" w:history="1">
        <w:r w:rsidR="001F317F">
          <w:rPr>
            <w:rFonts w:eastAsia="Times New Roman" w:cs="Times New Roman"/>
            <w:noProof/>
          </w:rPr>
          <w:t>25</w:t>
        </w:r>
      </w:hyperlink>
      <w:r w:rsidR="001F317F">
        <w:rPr>
          <w:rFonts w:eastAsia="Times New Roman" w:cs="Times New Roman"/>
          <w:noProof/>
        </w:rPr>
        <w:t>)</w:t>
      </w:r>
      <w:r w:rsidR="0016363B">
        <w:rPr>
          <w:rFonts w:eastAsia="Times New Roman" w:cs="Times New Roman"/>
        </w:rPr>
        <w:fldChar w:fldCharType="end"/>
      </w:r>
      <w:r w:rsidR="00962DBA">
        <w:rPr>
          <w:rFonts w:eastAsia="Times New Roman" w:cs="Times New Roman"/>
        </w:rPr>
        <w:t>. The global transcriptional regulator</w:t>
      </w:r>
      <w:r w:rsidR="00547A2F">
        <w:rPr>
          <w:rFonts w:eastAsia="Times New Roman" w:cs="Times New Roman"/>
        </w:rPr>
        <w:t>,</w:t>
      </w:r>
      <w:r w:rsidR="00962DBA">
        <w:rPr>
          <w:rFonts w:eastAsia="Times New Roman" w:cs="Times New Roman"/>
        </w:rPr>
        <w:t xml:space="preserve"> </w:t>
      </w:r>
      <w:r w:rsidR="00A4096D">
        <w:rPr>
          <w:rFonts w:eastAsia="Times New Roman" w:cs="Times New Roman"/>
        </w:rPr>
        <w:t>Cra (</w:t>
      </w:r>
      <w:r w:rsidR="00962DBA">
        <w:rPr>
          <w:rFonts w:eastAsia="Times New Roman" w:cs="Times New Roman"/>
        </w:rPr>
        <w:t>FruR</w:t>
      </w:r>
      <w:r w:rsidR="00A4096D">
        <w:rPr>
          <w:rFonts w:eastAsia="Times New Roman" w:cs="Times New Roman"/>
        </w:rPr>
        <w:t>)</w:t>
      </w:r>
      <w:r w:rsidR="00547A2F">
        <w:rPr>
          <w:rFonts w:eastAsia="Times New Roman" w:cs="Times New Roman"/>
        </w:rPr>
        <w:t>,</w:t>
      </w:r>
      <w:r w:rsidR="00962DBA">
        <w:rPr>
          <w:rFonts w:eastAsia="Times New Roman" w:cs="Times New Roman"/>
        </w:rPr>
        <w:t xml:space="preserve"> controls </w:t>
      </w:r>
      <w:r w:rsidR="00962DBA" w:rsidRPr="008D2357">
        <w:rPr>
          <w:rFonts w:eastAsia="Times New Roman" w:cs="Times New Roman"/>
          <w:i/>
        </w:rPr>
        <w:t>pykF</w:t>
      </w:r>
      <w:r w:rsidR="00962DBA">
        <w:rPr>
          <w:rFonts w:eastAsia="Times New Roman" w:cs="Times New Roman"/>
        </w:rPr>
        <w:t xml:space="preserve"> transcription in </w:t>
      </w:r>
      <w:r w:rsidR="00962DBA" w:rsidRPr="008D2357">
        <w:rPr>
          <w:rFonts w:eastAsia="Times New Roman" w:cs="Times New Roman"/>
          <w:i/>
        </w:rPr>
        <w:t>E. coli</w:t>
      </w:r>
      <w:r w:rsidR="0016363B">
        <w:rPr>
          <w:rFonts w:eastAsia="Times New Roman" w:cs="Times New Roman"/>
        </w:rPr>
        <w:t xml:space="preserve"> </w:t>
      </w:r>
      <w:r w:rsidR="0016363B">
        <w:rPr>
          <w:rFonts w:eastAsia="Times New Roman" w:cs="Times New Roman"/>
        </w:rPr>
        <w:fldChar w:fldCharType="begin">
          <w:fldData xml:space="preserve">PEVuZE5vdGU+PENpdGU+PEF1dGhvcj5SYXZjaGVldjwvQXV0aG9yPjxZZWFyPjIwMTQ8L1llYXI+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=
</w:fldData>
        </w:fldChar>
      </w:r>
      <w:r w:rsidR="001F317F">
        <w:rPr>
          <w:rFonts w:eastAsia="Times New Roman" w:cs="Times New Roman"/>
        </w:rPr>
        <w:instrText xml:space="preserve"> ADDIN EN.CITE </w:instrText>
      </w:r>
      <w:r w:rsidR="001F317F">
        <w:rPr>
          <w:rFonts w:eastAsia="Times New Roman" w:cs="Times New Roman"/>
        </w:rPr>
        <w:fldChar w:fldCharType="begin">
          <w:fldData xml:space="preserve">PEVuZE5vdGU+PENpdGU+PEF1dGhvcj5SYXZjaGVldjwvQXV0aG9yPjxZZWFyPjIwMTQ8L1llYXI+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=
</w:fldData>
        </w:fldChar>
      </w:r>
      <w:r w:rsidR="001F317F">
        <w:rPr>
          <w:rFonts w:eastAsia="Times New Roman" w:cs="Times New Roman"/>
        </w:rPr>
        <w:instrText xml:space="preserve"> ADDIN EN.CITE.DATA </w:instrText>
      </w:r>
      <w:r w:rsidR="001F317F">
        <w:rPr>
          <w:rFonts w:eastAsia="Times New Roman" w:cs="Times New Roman"/>
        </w:rPr>
      </w:r>
      <w:r w:rsidR="001F317F">
        <w:rPr>
          <w:rFonts w:eastAsia="Times New Roman" w:cs="Times New Roman"/>
        </w:rPr>
        <w:fldChar w:fldCharType="end"/>
      </w:r>
      <w:r w:rsidR="0016363B">
        <w:rPr>
          <w:rFonts w:eastAsia="Times New Roman" w:cs="Times New Roman"/>
        </w:rPr>
      </w:r>
      <w:r w:rsidR="0016363B">
        <w:rPr>
          <w:rFonts w:eastAsia="Times New Roman" w:cs="Times New Roman"/>
        </w:rPr>
        <w:fldChar w:fldCharType="separate"/>
      </w:r>
      <w:r w:rsidR="001F317F">
        <w:rPr>
          <w:rFonts w:eastAsia="Times New Roman" w:cs="Times New Roman"/>
          <w:noProof/>
        </w:rPr>
        <w:t>(</w:t>
      </w:r>
      <w:hyperlink w:anchor="_ENREF_26" w:tooltip="Ravcheev, 2014 #4" w:history="1">
        <w:r w:rsidR="001F317F">
          <w:rPr>
            <w:rFonts w:eastAsia="Times New Roman" w:cs="Times New Roman"/>
            <w:noProof/>
          </w:rPr>
          <w:t>26-29</w:t>
        </w:r>
      </w:hyperlink>
      <w:r w:rsidR="001F317F">
        <w:rPr>
          <w:rFonts w:eastAsia="Times New Roman" w:cs="Times New Roman"/>
          <w:noProof/>
        </w:rPr>
        <w:t>)</w:t>
      </w:r>
      <w:r w:rsidR="0016363B">
        <w:rPr>
          <w:rFonts w:eastAsia="Times New Roman" w:cs="Times New Roman"/>
        </w:rPr>
        <w:fldChar w:fldCharType="end"/>
      </w:r>
      <w:r w:rsidR="00962DBA">
        <w:rPr>
          <w:rFonts w:eastAsia="Times New Roman" w:cs="Times New Roman"/>
        </w:rPr>
        <w:t>.</w:t>
      </w:r>
      <w:r w:rsidR="00962DBA" w:rsidRPr="00C96498">
        <w:rPr>
          <w:rFonts w:eastAsia="Times New Roman" w:cs="Times New Roman"/>
        </w:rPr>
        <w:t xml:space="preserve"> </w:t>
      </w:r>
      <w:r w:rsidR="00C80624">
        <w:rPr>
          <w:rFonts w:eastAsia="Times New Roman" w:cs="Times New Roman"/>
        </w:rPr>
        <w:t xml:space="preserve">Two isoforms of phosphofructokinase exist in </w:t>
      </w:r>
      <w:r w:rsidR="00C80624" w:rsidRPr="00C5697A">
        <w:rPr>
          <w:rFonts w:eastAsia="Times New Roman" w:cs="Times New Roman"/>
          <w:i/>
        </w:rPr>
        <w:t>E. coli</w:t>
      </w:r>
      <w:r w:rsidR="00C80624">
        <w:rPr>
          <w:rFonts w:eastAsia="Times New Roman" w:cs="Times New Roman"/>
        </w:rPr>
        <w:t>, PfkA and PfkB</w:t>
      </w:r>
      <w:r w:rsidR="00727A77">
        <w:rPr>
          <w:rFonts w:eastAsia="Times New Roman" w:cs="Times New Roman"/>
        </w:rPr>
        <w:t xml:space="preserve">. </w:t>
      </w:r>
      <w:r w:rsidR="00826BF3">
        <w:rPr>
          <w:rFonts w:eastAsia="Times New Roman" w:cs="Times New Roman"/>
        </w:rPr>
        <w:t>P</w:t>
      </w:r>
      <w:r w:rsidR="00C80624">
        <w:rPr>
          <w:rFonts w:eastAsia="Times New Roman" w:cs="Times New Roman"/>
        </w:rPr>
        <w:t>fkB</w:t>
      </w:r>
      <w:r w:rsidR="00826BF3">
        <w:rPr>
          <w:rFonts w:eastAsia="Times New Roman" w:cs="Times New Roman"/>
        </w:rPr>
        <w:t xml:space="preserve"> </w:t>
      </w:r>
      <w:r w:rsidR="00110F44">
        <w:rPr>
          <w:rFonts w:eastAsia="Times New Roman" w:cs="Times New Roman"/>
        </w:rPr>
        <w:t xml:space="preserve">was </w:t>
      </w:r>
      <w:r w:rsidR="00110F44">
        <w:rPr>
          <w:rFonts w:eastAsia="Times New Roman" w:cs="Times New Roman"/>
        </w:rPr>
        <w:lastRenderedPageBreak/>
        <w:t>shown</w:t>
      </w:r>
      <w:r w:rsidR="00C80624">
        <w:rPr>
          <w:rFonts w:eastAsia="Times New Roman" w:cs="Times New Roman"/>
        </w:rPr>
        <w:t xml:space="preserve"> to be </w:t>
      </w:r>
      <w:r w:rsidR="00826BF3">
        <w:rPr>
          <w:rFonts w:eastAsia="Times New Roman" w:cs="Times New Roman"/>
        </w:rPr>
        <w:t>inhibited by MgATP at low concentra</w:t>
      </w:r>
      <w:r w:rsidR="00C4196F">
        <w:rPr>
          <w:rFonts w:eastAsia="Times New Roman" w:cs="Times New Roman"/>
        </w:rPr>
        <w:t>tions of Fru-6P,</w:t>
      </w:r>
      <w:r w:rsidR="00826BF3">
        <w:rPr>
          <w:rFonts w:eastAsia="Times New Roman" w:cs="Times New Roman"/>
        </w:rPr>
        <w:t xml:space="preserve"> </w:t>
      </w:r>
      <w:r w:rsidR="00C4196F">
        <w:rPr>
          <w:rFonts w:eastAsia="Times New Roman" w:cs="Times New Roman"/>
        </w:rPr>
        <w:t xml:space="preserve">and </w:t>
      </w:r>
      <w:r w:rsidR="00826BF3">
        <w:rPr>
          <w:rFonts w:eastAsia="Times New Roman" w:cs="Times New Roman"/>
        </w:rPr>
        <w:t xml:space="preserve">this regulation </w:t>
      </w:r>
      <w:r w:rsidR="009379FE">
        <w:rPr>
          <w:rFonts w:eastAsia="Times New Roman" w:cs="Times New Roman"/>
        </w:rPr>
        <w:t>is important</w:t>
      </w:r>
      <w:r w:rsidR="00826BF3">
        <w:rPr>
          <w:rFonts w:eastAsia="Times New Roman" w:cs="Times New Roman"/>
        </w:rPr>
        <w:t xml:space="preserve"> for gluconeogenesis </w:t>
      </w:r>
      <w:r w:rsidR="00DE0DAE">
        <w:rPr>
          <w:rFonts w:eastAsia="Times New Roman" w:cs="Times New Roman"/>
        </w:rPr>
        <w:fldChar w:fldCharType="begin"/>
      </w:r>
      <w:r w:rsidR="001F317F">
        <w:rPr>
          <w:rFonts w:eastAsia="Times New Roman" w:cs="Times New Roman"/>
        </w:rPr>
        <w:instrText xml:space="preserve"> ADDIN EN.CITE &lt;EndNote&gt;&lt;Cite&gt;&lt;Author&gt;Sabnis&lt;/Author&gt;&lt;Year&gt;1995&lt;/Year&gt;&lt;RecNum&gt;75&lt;/RecNum&gt;&lt;DisplayText&gt;(30)&lt;/DisplayText&gt;&lt;record&gt;&lt;rec-number&gt;75&lt;/rec-number&gt;&lt;foreign-keys&gt;&lt;key app="EN" db-id="s0fv2rvfg9ex96ea5xevrz0z9rtwfa5datde" timestamp="1483660458"&gt;75&lt;/key&gt;&lt;/foreign-keys&gt;&lt;ref-type name="Journal Article"&gt;17&lt;/ref-type&gt;&lt;contributors&gt;&lt;authors&gt;&lt;author&gt;Sabnis, N. A.&lt;/author&gt;&lt;author&gt;Yang, H.&lt;/author&gt;&lt;author&gt;Romeo, T.&lt;/author&gt;&lt;/authors&gt;&lt;/contributors&gt;&lt;auth-address&gt;Department of Microbiology, University of North Texas Health Science Center at Fort Worth 76107-2699, USA.&lt;/auth-address&gt;&lt;titles&gt;&lt;title&gt;Pleiotropic regulation of central carbohydrate metabolism in Escherichia coli via the gene csrA&lt;/title&gt;&lt;secondary-title&gt;J Biol Chem&lt;/secondary-title&gt;&lt;/titles&gt;&lt;periodical&gt;&lt;full-title&gt;J Biol Chem&lt;/full-title&gt;&lt;/periodical&gt;&lt;pages&gt;29096-104&lt;/pages&gt;&lt;volume&gt;270&lt;/volume&gt;&lt;number&gt;49&lt;/number&gt;&lt;keywords&gt;&lt;keyword&gt;Bacterial Proteins/*genetics&lt;/keyword&gt;&lt;keyword&gt;*Carbohydrate Metabolism&lt;/keyword&gt;&lt;keyword&gt;Escherichia coli/genetics/*metabolism&lt;/keyword&gt;&lt;keyword&gt;*Escherichia coli Proteins&lt;/keyword&gt;&lt;keyword&gt;*Genes, Bacterial&lt;/keyword&gt;&lt;keyword&gt;Gluconeogenesis&lt;/keyword&gt;&lt;keyword&gt;Glycolysis&lt;/keyword&gt;&lt;keyword&gt;Pentose Phosphate Pathway&lt;/keyword&gt;&lt;keyword&gt;Phosphofructokinase-1/genetics&lt;/keyword&gt;&lt;keyword&gt;RNA-Binding Proteins/*genetics&lt;/keyword&gt;&lt;keyword&gt;*Repressor Proteins&lt;/keyword&gt;&lt;/keywords&gt;&lt;dates&gt;&lt;year&gt;1995&lt;/year&gt;&lt;pub-dates&gt;&lt;date&gt;Dec 08&lt;/date&gt;&lt;/pub-dates&gt;&lt;/dates&gt;&lt;isbn&gt;0021-9258 (Print)&amp;#xD;0021-9258 (Linking)&lt;/isbn&gt;&lt;accession-num&gt;7493933&lt;/accession-num&gt;&lt;urls&gt;&lt;related-urls&gt;&lt;url&gt;https://www.ncbi.nlm.nih.gov/pubmed/7493933&lt;/url&gt;&lt;/related-urls&gt;&lt;/urls&gt;&lt;/record&gt;&lt;/Cite&gt;&lt;/EndNote&gt;</w:instrText>
      </w:r>
      <w:r w:rsidR="00DE0DAE">
        <w:rPr>
          <w:rFonts w:eastAsia="Times New Roman" w:cs="Times New Roman"/>
        </w:rPr>
        <w:fldChar w:fldCharType="separate"/>
      </w:r>
      <w:r w:rsidR="001F317F">
        <w:rPr>
          <w:rFonts w:eastAsia="Times New Roman" w:cs="Times New Roman"/>
          <w:noProof/>
        </w:rPr>
        <w:t>(</w:t>
      </w:r>
      <w:hyperlink w:anchor="_ENREF_30" w:tooltip="Sabnis, 1995 #75" w:history="1">
        <w:r w:rsidR="001F317F">
          <w:rPr>
            <w:rFonts w:eastAsia="Times New Roman" w:cs="Times New Roman"/>
            <w:noProof/>
          </w:rPr>
          <w:t>30</w:t>
        </w:r>
      </w:hyperlink>
      <w:r w:rsidR="001F317F">
        <w:rPr>
          <w:rFonts w:eastAsia="Times New Roman" w:cs="Times New Roman"/>
          <w:noProof/>
        </w:rPr>
        <w:t>)</w:t>
      </w:r>
      <w:r w:rsidR="00DE0DAE">
        <w:rPr>
          <w:rFonts w:eastAsia="Times New Roman" w:cs="Times New Roman"/>
        </w:rPr>
        <w:fldChar w:fldCharType="end"/>
      </w:r>
      <w:r w:rsidR="00826BF3">
        <w:rPr>
          <w:rFonts w:eastAsia="Times New Roman" w:cs="Times New Roman"/>
        </w:rPr>
        <w:t>.</w:t>
      </w:r>
    </w:p>
    <w:p w14:paraId="04741BBD" w14:textId="2B10EAE4" w:rsidR="00962DBA" w:rsidRDefault="001C7CA9" w:rsidP="00074DB9">
      <w:pPr>
        <w:spacing w:line="480" w:lineRule="auto"/>
        <w:ind w:firstLine="720"/>
        <w:rPr>
          <w:rFonts w:eastAsia="Times New Roman" w:cs="Times New Roman"/>
        </w:rPr>
      </w:pPr>
      <w:r>
        <w:rPr>
          <w:rFonts w:eastAsia="Times New Roman" w:cs="Times New Roman"/>
        </w:rPr>
        <w:t>Glucoseamine-6-phosphate deaminase (NagB) is a catabolic enzyme for th</w:t>
      </w:r>
      <w:r w:rsidR="00B05E4C">
        <w:rPr>
          <w:rFonts w:eastAsia="Times New Roman" w:cs="Times New Roman"/>
        </w:rPr>
        <w:t>e utilization of N-acetylglucos</w:t>
      </w:r>
      <w:r>
        <w:rPr>
          <w:rFonts w:eastAsia="Times New Roman" w:cs="Times New Roman"/>
        </w:rPr>
        <w:t>amine (GlcNAc), N-acetylmannosamine (ManNAc), N-acetylneuraminic acid (NANA) and glucosamine</w:t>
      </w:r>
      <w:r w:rsidR="006A1320">
        <w:rPr>
          <w:rFonts w:eastAsia="Times New Roman" w:cs="Times New Roman"/>
        </w:rPr>
        <w:t xml:space="preserve"> </w:t>
      </w:r>
      <w:r>
        <w:rPr>
          <w:rFonts w:eastAsia="Times New Roman" w:cs="Times New Roman"/>
        </w:rPr>
        <w:t xml:space="preserve">(GlcN). GlcNAc, ManNAc and GlcN are PTS sugars </w:t>
      </w:r>
      <w:r w:rsidR="00B74216">
        <w:rPr>
          <w:rFonts w:eastAsia="Times New Roman" w:cs="Times New Roman"/>
        </w:rPr>
        <w:fldChar w:fldCharType="begin"/>
      </w:r>
      <w:r w:rsidR="001F317F">
        <w:rPr>
          <w:rFonts w:eastAsia="Times New Roman" w:cs="Times New Roman"/>
        </w:rPr>
        <w:instrText xml:space="preserve"> ADDIN EN.CITE &lt;EndNote&gt;&lt;Cite&gt;&lt;Author&gt;Postma&lt;/Author&gt;&lt;Year&gt;1993&lt;/Year&gt;&lt;RecNum&gt;100&lt;/RecNum&gt;&lt;DisplayText&gt;(31)&lt;/DisplayText&gt;&lt;record&gt;&lt;rec-number&gt;100&lt;/rec-number&gt;&lt;foreign-keys&gt;&lt;key app="EN" db-id="s0fv2rvfg9ex96ea5xevrz0z9rtwfa5datde" timestamp="1486089636"&gt;100&lt;/key&gt;&lt;/foreign-keys&gt;&lt;ref-type name="Journal Article"&gt;17&lt;/ref-type&gt;&lt;contributors&gt;&lt;authors&gt;&lt;author&gt;Postma, P. W.&lt;/author&gt;&lt;author&gt;Lengeler, J. W.&lt;/author&gt;&lt;author&gt;Jacobson, G. R.&lt;/author&gt;&lt;/authors&gt;&lt;/contributors&gt;&lt;auth-address&gt;E. C. Slater Institute, University of Amsterdam, The Netherlands.&lt;/auth-address&gt;&lt;titles&gt;&lt;title&gt;Phosphoenolpyruvate:carbohydrate phosphotransferase systems of bacteria&lt;/title&gt;&lt;secondary-title&gt;Microbiol Rev&lt;/secondary-title&gt;&lt;/titles&gt;&lt;periodical&gt;&lt;full-title&gt;Microbiol Rev&lt;/full-title&gt;&lt;/periodical&gt;&lt;pages&gt;543-94&lt;/pages&gt;&lt;volume&gt;57&lt;/volume&gt;&lt;number&gt;3&lt;/number&gt;&lt;keywords&gt;&lt;keyword&gt;Adenylyl Cyclases/metabolism&lt;/keyword&gt;&lt;keyword&gt;Amino Acid Sequence&lt;/keyword&gt;&lt;keyword&gt;Bacteria/genetics/*metabolism&lt;/keyword&gt;&lt;keyword&gt;*Bacterial Proteins/chemistry/genetics/metabolism&lt;/keyword&gt;&lt;keyword&gt;Biological Transport&lt;/keyword&gt;&lt;keyword&gt;Carbohydrate Metabolism&lt;/keyword&gt;&lt;keyword&gt;Chemotaxis&lt;/keyword&gt;&lt;keyword&gt;Cyclic AMP/physiology&lt;/keyword&gt;&lt;keyword&gt;Energy Metabolism&lt;/keyword&gt;&lt;keyword&gt;Gene Expression Regulation, Bacterial&lt;/keyword&gt;&lt;keyword&gt;Genes, Bacterial&lt;/keyword&gt;&lt;keyword&gt;Molecular Sequence Data&lt;/keyword&gt;&lt;keyword&gt;Operon&lt;/keyword&gt;&lt;keyword&gt;*Phosphoenolpyruvate Sugar Phosphotransferase&lt;/keyword&gt;&lt;keyword&gt;System/chemistry/classification/genetics/metabolism&lt;/keyword&gt;&lt;keyword&gt;Phosphorylation&lt;/keyword&gt;&lt;keyword&gt;Protein Conformation&lt;/keyword&gt;&lt;keyword&gt;Signal Transduction&lt;/keyword&gt;&lt;keyword&gt;Species Specificity&lt;/keyword&gt;&lt;/keywords&gt;&lt;dates&gt;&lt;year&gt;1993&lt;/year&gt;&lt;pub-dates&gt;&lt;date&gt;Sep&lt;/date&gt;&lt;/pub-dates&gt;&lt;/dates&gt;&lt;isbn&gt;0146-0749 (Print)&amp;#xD;0146-0749 (Linking)&lt;/isbn&gt;&lt;accession-num&gt;8246840&lt;/accession-num&gt;&lt;urls&gt;&lt;related-urls&gt;&lt;url&gt;https://www.ncbi.nlm.nih.gov/pubmed/8246840&lt;/url&gt;&lt;/related-urls&gt;&lt;/urls&gt;&lt;custom2&gt;PMC372926&lt;/custom2&gt;&lt;/record&gt;&lt;/Cite&gt;&lt;/EndNote&gt;</w:instrText>
      </w:r>
      <w:r w:rsidR="00B74216">
        <w:rPr>
          <w:rFonts w:eastAsia="Times New Roman" w:cs="Times New Roman"/>
        </w:rPr>
        <w:fldChar w:fldCharType="separate"/>
      </w:r>
      <w:r w:rsidR="001F317F">
        <w:rPr>
          <w:rFonts w:eastAsia="Times New Roman" w:cs="Times New Roman"/>
          <w:noProof/>
        </w:rPr>
        <w:t>(</w:t>
      </w:r>
      <w:hyperlink w:anchor="_ENREF_31" w:tooltip="Postma, 1993 #100" w:history="1">
        <w:r w:rsidR="001F317F">
          <w:rPr>
            <w:rFonts w:eastAsia="Times New Roman" w:cs="Times New Roman"/>
            <w:noProof/>
          </w:rPr>
          <w:t>31</w:t>
        </w:r>
      </w:hyperlink>
      <w:r w:rsidR="001F317F">
        <w:rPr>
          <w:rFonts w:eastAsia="Times New Roman" w:cs="Times New Roman"/>
          <w:noProof/>
        </w:rPr>
        <w:t>)</w:t>
      </w:r>
      <w:r w:rsidR="00B74216">
        <w:rPr>
          <w:rFonts w:eastAsia="Times New Roman" w:cs="Times New Roman"/>
        </w:rPr>
        <w:fldChar w:fldCharType="end"/>
      </w:r>
      <w:r>
        <w:rPr>
          <w:rFonts w:eastAsia="Times New Roman" w:cs="Times New Roman"/>
        </w:rPr>
        <w:t xml:space="preserve"> in </w:t>
      </w:r>
      <w:r>
        <w:rPr>
          <w:rStyle w:val="Emphasis"/>
          <w:rFonts w:eastAsia="Times New Roman" w:cs="Times New Roman"/>
        </w:rPr>
        <w:t>E. coli</w:t>
      </w:r>
      <w:r>
        <w:rPr>
          <w:rFonts w:eastAsia="Times New Roman" w:cs="Times New Roman"/>
        </w:rPr>
        <w:t xml:space="preserve"> so that their uptake occurs concomitantly with their phosphorylation, which produces intracellula</w:t>
      </w:r>
      <w:r w:rsidR="005C03C7">
        <w:rPr>
          <w:rFonts w:eastAsia="Times New Roman" w:cs="Times New Roman"/>
        </w:rPr>
        <w:t>r GlcNAc</w:t>
      </w:r>
      <w:r w:rsidR="006A1320">
        <w:rPr>
          <w:rFonts w:eastAsia="Times New Roman" w:cs="Times New Roman"/>
        </w:rPr>
        <w:t>-</w:t>
      </w:r>
      <w:r w:rsidR="005C03C7">
        <w:rPr>
          <w:rFonts w:eastAsia="Times New Roman" w:cs="Times New Roman"/>
        </w:rPr>
        <w:t>6P, ManNAc</w:t>
      </w:r>
      <w:r w:rsidR="006A1320">
        <w:rPr>
          <w:rFonts w:eastAsia="Times New Roman" w:cs="Times New Roman"/>
        </w:rPr>
        <w:t>-</w:t>
      </w:r>
      <w:r w:rsidR="005C03C7">
        <w:rPr>
          <w:rFonts w:eastAsia="Times New Roman" w:cs="Times New Roman"/>
        </w:rPr>
        <w:t>6P</w:t>
      </w:r>
      <w:r w:rsidR="005C03C7" w:rsidRPr="005C03C7">
        <w:rPr>
          <w:rFonts w:eastAsia="Times New Roman" w:cs="Times New Roman"/>
        </w:rPr>
        <w:t xml:space="preserve"> </w:t>
      </w:r>
      <w:r w:rsidR="005C03C7">
        <w:rPr>
          <w:rFonts w:eastAsia="Times New Roman" w:cs="Times New Roman"/>
        </w:rPr>
        <w:t>and GlcN</w:t>
      </w:r>
      <w:r w:rsidR="006A1320">
        <w:rPr>
          <w:rFonts w:eastAsia="Times New Roman" w:cs="Times New Roman"/>
        </w:rPr>
        <w:t>-</w:t>
      </w:r>
      <w:r w:rsidR="005C03C7">
        <w:rPr>
          <w:rFonts w:eastAsia="Times New Roman" w:cs="Times New Roman"/>
        </w:rPr>
        <w:t>6P, respectively.</w:t>
      </w:r>
      <w:r>
        <w:rPr>
          <w:rFonts w:eastAsia="Times New Roman" w:cs="Times New Roman"/>
        </w:rPr>
        <w:t xml:space="preserve"> GlcNAc</w:t>
      </w:r>
      <w:r w:rsidR="006A1320">
        <w:rPr>
          <w:rFonts w:eastAsia="Times New Roman" w:cs="Times New Roman"/>
        </w:rPr>
        <w:t>-6P is first deacetylated by</w:t>
      </w:r>
      <w:r>
        <w:rPr>
          <w:rFonts w:eastAsia="Times New Roman" w:cs="Times New Roman"/>
        </w:rPr>
        <w:t xml:space="preserve"> </w:t>
      </w:r>
      <w:r w:rsidRPr="00064C5D">
        <w:rPr>
          <w:rStyle w:val="Emphasis"/>
          <w:rFonts w:eastAsia="Times New Roman" w:cs="Times New Roman"/>
          <w:i w:val="0"/>
        </w:rPr>
        <w:t>NagA</w:t>
      </w:r>
      <w:r>
        <w:rPr>
          <w:rFonts w:eastAsia="Times New Roman" w:cs="Times New Roman"/>
        </w:rPr>
        <w:t xml:space="preserve"> to GlcN</w:t>
      </w:r>
      <w:r w:rsidR="006A1320">
        <w:rPr>
          <w:rFonts w:eastAsia="Times New Roman" w:cs="Times New Roman"/>
        </w:rPr>
        <w:t>-</w:t>
      </w:r>
      <w:r>
        <w:rPr>
          <w:rFonts w:eastAsia="Times New Roman" w:cs="Times New Roman"/>
        </w:rPr>
        <w:t>6P, which is then subject to deam</w:t>
      </w:r>
      <w:r w:rsidR="006A1320">
        <w:rPr>
          <w:rFonts w:eastAsia="Times New Roman" w:cs="Times New Roman"/>
        </w:rPr>
        <w:t>ination and isomerization by</w:t>
      </w:r>
      <w:r>
        <w:rPr>
          <w:rFonts w:eastAsia="Times New Roman" w:cs="Times New Roman"/>
        </w:rPr>
        <w:t xml:space="preserve"> NagB</w:t>
      </w:r>
      <w:r w:rsidR="006A1320">
        <w:rPr>
          <w:rFonts w:eastAsia="Times New Roman" w:cs="Times New Roman"/>
        </w:rPr>
        <w:t>,</w:t>
      </w:r>
      <w:r>
        <w:rPr>
          <w:rFonts w:eastAsia="Times New Roman" w:cs="Times New Roman"/>
        </w:rPr>
        <w:t xml:space="preserve"> resulting in </w:t>
      </w:r>
      <w:r w:rsidR="005C03C7">
        <w:rPr>
          <w:rFonts w:eastAsia="Times New Roman" w:cs="Times New Roman"/>
        </w:rPr>
        <w:t xml:space="preserve">production of </w:t>
      </w:r>
      <w:r>
        <w:rPr>
          <w:rFonts w:eastAsia="Times New Roman" w:cs="Times New Roman"/>
        </w:rPr>
        <w:t>ammonia and fructose 6-</w:t>
      </w:r>
      <w:r w:rsidR="00323B08">
        <w:rPr>
          <w:rFonts w:eastAsia="Times New Roman" w:cs="Times New Roman"/>
        </w:rPr>
        <w:t>P,</w:t>
      </w:r>
      <w:r w:rsidR="0089264B">
        <w:rPr>
          <w:rFonts w:eastAsia="Times New Roman" w:cs="Times New Roman"/>
        </w:rPr>
        <w:t xml:space="preserve"> the latter</w:t>
      </w:r>
      <w:r>
        <w:rPr>
          <w:rFonts w:eastAsia="Times New Roman" w:cs="Times New Roman"/>
        </w:rPr>
        <w:t xml:space="preserve"> which enters the glycolytic pathway. The enzyme is allosterically activated by GlcNAc</w:t>
      </w:r>
      <w:r w:rsidR="0089264B">
        <w:rPr>
          <w:rFonts w:eastAsia="Times New Roman" w:cs="Times New Roman"/>
        </w:rPr>
        <w:t>-</w:t>
      </w:r>
      <w:r>
        <w:rPr>
          <w:rFonts w:eastAsia="Times New Roman" w:cs="Times New Roman"/>
        </w:rPr>
        <w:t xml:space="preserve">6P binding, </w:t>
      </w:r>
      <w:r w:rsidR="0089264B">
        <w:rPr>
          <w:rFonts w:eastAsia="Times New Roman" w:cs="Times New Roman"/>
        </w:rPr>
        <w:t>(</w:t>
      </w:r>
      <w:r>
        <w:rPr>
          <w:rFonts w:eastAsia="Times New Roman" w:cs="Times New Roman"/>
        </w:rPr>
        <w:t>heterotropic allosteric activation</w:t>
      </w:r>
      <w:r w:rsidR="0089264B">
        <w:rPr>
          <w:rFonts w:eastAsia="Times New Roman" w:cs="Times New Roman"/>
        </w:rPr>
        <w:t>)</w:t>
      </w:r>
      <w:r>
        <w:rPr>
          <w:rFonts w:eastAsia="Times New Roman" w:cs="Times New Roman"/>
        </w:rPr>
        <w:t xml:space="preserve"> </w:t>
      </w:r>
      <w:r w:rsidR="00B74216">
        <w:rPr>
          <w:rFonts w:eastAsia="Times New Roman" w:cs="Times New Roman"/>
        </w:rPr>
        <w:fldChar w:fldCharType="begin">
          <w:fldData xml:space="preserve">PEVuZE5vdGU+PENpdGU+PEF1dGhvcj5BbHZhcmV6LUFub3J2ZTwvQXV0aG9yPjxZZWFyPjIwMTE8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</w:fldData>
        </w:fldChar>
      </w:r>
      <w:r w:rsidR="001F317F">
        <w:rPr>
          <w:rFonts w:eastAsia="Times New Roman" w:cs="Times New Roman"/>
        </w:rPr>
        <w:instrText xml:space="preserve"> ADDIN EN.CITE </w:instrText>
      </w:r>
      <w:r w:rsidR="001F317F">
        <w:rPr>
          <w:rFonts w:eastAsia="Times New Roman" w:cs="Times New Roman"/>
        </w:rPr>
        <w:fldChar w:fldCharType="begin">
          <w:fldData xml:space="preserve">PEVuZE5vdGU+PENpdGU+PEF1dGhvcj5BbHZhcmV6LUFub3J2ZTwvQXV0aG9yPjxZZWFyPjIwMTE8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</w:fldData>
        </w:fldChar>
      </w:r>
      <w:r w:rsidR="001F317F">
        <w:rPr>
          <w:rFonts w:eastAsia="Times New Roman" w:cs="Times New Roman"/>
        </w:rPr>
        <w:instrText xml:space="preserve"> ADDIN EN.CITE.DATA </w:instrText>
      </w:r>
      <w:r w:rsidR="001F317F">
        <w:rPr>
          <w:rFonts w:eastAsia="Times New Roman" w:cs="Times New Roman"/>
        </w:rPr>
      </w:r>
      <w:r w:rsidR="001F317F">
        <w:rPr>
          <w:rFonts w:eastAsia="Times New Roman" w:cs="Times New Roman"/>
        </w:rPr>
        <w:fldChar w:fldCharType="end"/>
      </w:r>
      <w:r w:rsidR="00B74216">
        <w:rPr>
          <w:rFonts w:eastAsia="Times New Roman" w:cs="Times New Roman"/>
        </w:rPr>
      </w:r>
      <w:r w:rsidR="00B74216">
        <w:rPr>
          <w:rFonts w:eastAsia="Times New Roman" w:cs="Times New Roman"/>
        </w:rPr>
        <w:fldChar w:fldCharType="separate"/>
      </w:r>
      <w:r w:rsidR="001F317F">
        <w:rPr>
          <w:rFonts w:eastAsia="Times New Roman" w:cs="Times New Roman"/>
          <w:noProof/>
        </w:rPr>
        <w:t>(</w:t>
      </w:r>
      <w:hyperlink w:anchor="_ENREF_32" w:tooltip="Alvarez-Anorve, 2011 #99" w:history="1">
        <w:r w:rsidR="001F317F">
          <w:rPr>
            <w:rFonts w:eastAsia="Times New Roman" w:cs="Times New Roman"/>
            <w:noProof/>
          </w:rPr>
          <w:t>32</w:t>
        </w:r>
      </w:hyperlink>
      <w:r w:rsidR="001F317F">
        <w:rPr>
          <w:rFonts w:eastAsia="Times New Roman" w:cs="Times New Roman"/>
          <w:noProof/>
        </w:rPr>
        <w:t>)</w:t>
      </w:r>
      <w:r w:rsidR="00B74216">
        <w:rPr>
          <w:rFonts w:eastAsia="Times New Roman" w:cs="Times New Roman"/>
        </w:rPr>
        <w:fldChar w:fldCharType="end"/>
      </w:r>
      <w:r>
        <w:rPr>
          <w:rFonts w:eastAsia="Times New Roman" w:cs="Times New Roman"/>
        </w:rPr>
        <w:t>. GlcN</w:t>
      </w:r>
      <w:r w:rsidR="0089264B">
        <w:rPr>
          <w:rFonts w:eastAsia="Times New Roman" w:cs="Times New Roman"/>
        </w:rPr>
        <w:t>-</w:t>
      </w:r>
      <w:r>
        <w:rPr>
          <w:rFonts w:eastAsia="Times New Roman" w:cs="Times New Roman"/>
        </w:rPr>
        <w:t>6P deaminase has two extreme structural state</w:t>
      </w:r>
      <w:r w:rsidR="005C03C7">
        <w:rPr>
          <w:rFonts w:eastAsia="Times New Roman" w:cs="Times New Roman"/>
        </w:rPr>
        <w:t>s, with high affinity</w:t>
      </w:r>
      <w:r>
        <w:rPr>
          <w:rFonts w:eastAsia="Times New Roman" w:cs="Times New Roman"/>
        </w:rPr>
        <w:t xml:space="preserve"> </w:t>
      </w:r>
      <w:r w:rsidR="005C03C7">
        <w:rPr>
          <w:rFonts w:eastAsia="Times New Roman" w:cs="Times New Roman"/>
        </w:rPr>
        <w:t xml:space="preserve">(the </w:t>
      </w:r>
      <w:r>
        <w:rPr>
          <w:rFonts w:eastAsia="Times New Roman" w:cs="Times New Roman"/>
        </w:rPr>
        <w:t>R state</w:t>
      </w:r>
      <w:r w:rsidR="005C03C7">
        <w:rPr>
          <w:rFonts w:eastAsia="Times New Roman" w:cs="Times New Roman"/>
        </w:rPr>
        <w:t>)</w:t>
      </w:r>
      <w:r>
        <w:rPr>
          <w:rFonts w:eastAsia="Times New Roman" w:cs="Times New Roman"/>
        </w:rPr>
        <w:t xml:space="preserve"> and </w:t>
      </w:r>
      <w:r w:rsidR="005C03C7">
        <w:rPr>
          <w:rFonts w:eastAsia="Times New Roman" w:cs="Times New Roman"/>
        </w:rPr>
        <w:t>low affinity</w:t>
      </w:r>
      <w:r w:rsidR="00B224E3">
        <w:rPr>
          <w:rFonts w:eastAsia="Times New Roman" w:cs="Times New Roman"/>
        </w:rPr>
        <w:t xml:space="preserve"> (the T state)</w:t>
      </w:r>
      <w:r w:rsidR="005C03C7">
        <w:rPr>
          <w:rFonts w:eastAsia="Times New Roman" w:cs="Times New Roman"/>
        </w:rPr>
        <w:t xml:space="preserve"> for GlcN</w:t>
      </w:r>
      <w:r w:rsidR="0089264B">
        <w:rPr>
          <w:rFonts w:eastAsia="Times New Roman" w:cs="Times New Roman"/>
        </w:rPr>
        <w:t>-</w:t>
      </w:r>
      <w:r w:rsidR="005C03C7">
        <w:rPr>
          <w:rFonts w:eastAsia="Times New Roman" w:cs="Times New Roman"/>
        </w:rPr>
        <w:t>6P</w:t>
      </w:r>
      <w:r>
        <w:rPr>
          <w:rFonts w:eastAsia="Times New Roman" w:cs="Times New Roman"/>
        </w:rPr>
        <w:t>. The GlcNAc</w:t>
      </w:r>
      <w:r w:rsidR="0089264B">
        <w:rPr>
          <w:rFonts w:eastAsia="Times New Roman" w:cs="Times New Roman"/>
        </w:rPr>
        <w:t>-</w:t>
      </w:r>
      <w:r>
        <w:rPr>
          <w:rFonts w:eastAsia="Times New Roman" w:cs="Times New Roman"/>
        </w:rPr>
        <w:t>6P binding sites are present at the subunit interfaces of the hexamer, and as a co</w:t>
      </w:r>
      <w:r w:rsidR="005C03C7">
        <w:rPr>
          <w:rFonts w:eastAsia="Times New Roman" w:cs="Times New Roman"/>
        </w:rPr>
        <w:t>nsequence of GlcNAc</w:t>
      </w:r>
      <w:r w:rsidR="0089264B">
        <w:rPr>
          <w:rFonts w:eastAsia="Times New Roman" w:cs="Times New Roman"/>
        </w:rPr>
        <w:t>-</w:t>
      </w:r>
      <w:r w:rsidR="005C03C7">
        <w:rPr>
          <w:rFonts w:eastAsia="Times New Roman" w:cs="Times New Roman"/>
        </w:rPr>
        <w:t>6P binding</w:t>
      </w:r>
      <w:r w:rsidR="0089264B">
        <w:rPr>
          <w:rFonts w:eastAsia="Times New Roman" w:cs="Times New Roman"/>
        </w:rPr>
        <w:t>,</w:t>
      </w:r>
      <w:r w:rsidR="00771D93">
        <w:rPr>
          <w:rFonts w:eastAsia="Times New Roman" w:cs="Times New Roman"/>
        </w:rPr>
        <w:t xml:space="preserve"> the enzyme </w:t>
      </w:r>
      <w:r>
        <w:rPr>
          <w:rFonts w:eastAsia="Times New Roman" w:cs="Times New Roman"/>
        </w:rPr>
        <w:t>transitions to the R state. Thus</w:t>
      </w:r>
      <w:r w:rsidR="0089264B">
        <w:rPr>
          <w:rFonts w:eastAsia="Times New Roman" w:cs="Times New Roman"/>
        </w:rPr>
        <w:t>,</w:t>
      </w:r>
      <w:r>
        <w:rPr>
          <w:rFonts w:eastAsia="Times New Roman" w:cs="Times New Roman"/>
        </w:rPr>
        <w:t xml:space="preserve"> the allosteric transition activates the enzyme, increasing its apparent affinity for GlcN</w:t>
      </w:r>
      <w:r w:rsidR="0089264B">
        <w:rPr>
          <w:rFonts w:eastAsia="Times New Roman" w:cs="Times New Roman"/>
        </w:rPr>
        <w:t>-</w:t>
      </w:r>
      <w:r>
        <w:rPr>
          <w:rFonts w:eastAsia="Times New Roman" w:cs="Times New Roman"/>
        </w:rPr>
        <w:t>6P (</w:t>
      </w:r>
      <w:r>
        <w:rPr>
          <w:rStyle w:val="Emphasis"/>
          <w:rFonts w:eastAsia="Times New Roman" w:cs="Times New Roman"/>
        </w:rPr>
        <w:t>K</w:t>
      </w:r>
      <w:r>
        <w:rPr>
          <w:rStyle w:val="Emphasis"/>
          <w:rFonts w:eastAsia="Times New Roman" w:cs="Times New Roman"/>
          <w:vertAlign w:val="subscript"/>
        </w:rPr>
        <w:t>m</w:t>
      </w:r>
      <w:r>
        <w:rPr>
          <w:rFonts w:eastAsia="Times New Roman" w:cs="Times New Roman"/>
        </w:rPr>
        <w:t>) without a change in the catalytic constant (</w:t>
      </w:r>
      <w:r>
        <w:rPr>
          <w:rStyle w:val="Emphasis"/>
          <w:rFonts w:eastAsia="Times New Roman" w:cs="Times New Roman"/>
        </w:rPr>
        <w:t>k</w:t>
      </w:r>
      <w:r>
        <w:rPr>
          <w:rFonts w:eastAsia="Times New Roman" w:cs="Times New Roman"/>
          <w:vertAlign w:val="subscript"/>
        </w:rPr>
        <w:t>cat</w:t>
      </w:r>
      <w:r>
        <w:rPr>
          <w:rFonts w:eastAsia="Times New Roman" w:cs="Times New Roman"/>
        </w:rPr>
        <w:t xml:space="preserve">) </w:t>
      </w:r>
      <w:r w:rsidR="00B74216">
        <w:rPr>
          <w:rFonts w:eastAsia="Times New Roman" w:cs="Times New Roman"/>
        </w:rPr>
        <w:fldChar w:fldCharType="begin"/>
      </w:r>
      <w:r w:rsidR="001F317F">
        <w:rPr>
          <w:rFonts w:eastAsia="Times New Roman" w:cs="Times New Roman"/>
        </w:rPr>
        <w:instrText xml:space="preserve"> ADDIN EN.CITE &lt;EndNote&gt;&lt;Cite&gt;&lt;Author&gt;Altamirano&lt;/Author&gt;&lt;Year&gt;1995&lt;/Year&gt;&lt;RecNum&gt;97&lt;/RecNum&gt;&lt;DisplayText&gt;(33)&lt;/DisplayText&gt;&lt;record&gt;&lt;rec-number&gt;97&lt;/rec-number&gt;&lt;foreign-keys&gt;&lt;key app="EN" db-id="s0fv2rvfg9ex96ea5xevrz0z9rtwfa5datde" timestamp="1486089452"&gt;97&lt;/key&gt;&lt;/foreign-keys&gt;&lt;ref-type name="Journal Article"&gt;17&lt;/ref-type&gt;&lt;contributors&gt;&lt;authors&gt;&lt;author&gt;Altamirano, M. M.&lt;/author&gt;&lt;author&gt;Plumbridge, J. A.&lt;/author&gt;&lt;author&gt;Horjales, E.&lt;/author&gt;&lt;author&gt;Calcagno, M. L.&lt;/author&gt;&lt;/authors&gt;&lt;/contributors&gt;&lt;auth-address&gt;Departamento de Bioquimica, Facultad de Medicina, Universidad Nacional Autonoma de Mexico, Mexico City, D.F.&lt;/auth-address&gt;&lt;titles&gt;&lt;title&gt;Asymmetric allosteric activation of Escherichia coli glucosamine-6-phosphate deaminase produced by replacements of Tyr 121&lt;/title&gt;&lt;secondary-title&gt;Biochemistry&lt;/secondary-title&gt;&lt;/titles&gt;&lt;periodical&gt;&lt;full-title&gt;Biochemistry&lt;/full-title&gt;&lt;abbr-1&gt;Biochemistry&lt;/abbr-1&gt;&lt;/periodical&gt;&lt;pages&gt;6074-82&lt;/pages&gt;&lt;volume&gt;34&lt;/volume&gt;&lt;number&gt;18&lt;/number&gt;&lt;keywords&gt;&lt;keyword&gt;*Aldose-Ketose Isomerases&lt;/keyword&gt;&lt;keyword&gt;Allosteric Regulation&lt;/keyword&gt;&lt;keyword&gt;Carbohydrate Epimerases/*chemistry/genetics/metabolism&lt;/keyword&gt;&lt;keyword&gt;Enzyme Activation&lt;/keyword&gt;&lt;keyword&gt;Escherichia coli/*enzymology&lt;/keyword&gt;&lt;keyword&gt;*Isoenzymes&lt;/keyword&gt;&lt;keyword&gt;Kinetics&lt;/keyword&gt;&lt;keyword&gt;Mutagenesis, Site-Directed&lt;/keyword&gt;&lt;keyword&gt;Tyrosine/chemistry/genetics&lt;/keyword&gt;&lt;/keywords&gt;&lt;dates&gt;&lt;year&gt;1995&lt;/year&gt;&lt;pub-dates&gt;&lt;date&gt;May 09&lt;/date&gt;&lt;/pub-dates&gt;&lt;/dates&gt;&lt;isbn&gt;0006-2960 (Print)&amp;#xD;0006-2960 (Linking)&lt;/isbn&gt;&lt;accession-num&gt;7742311&lt;/accession-num&gt;&lt;urls&gt;&lt;related-urls&gt;&lt;url&gt;https://www.ncbi.nlm.nih.gov/pubmed/7742311&lt;/url&gt;&lt;/related-urls&gt;&lt;/urls&gt;&lt;/record&gt;&lt;/Cite&gt;&lt;/EndNote&gt;</w:instrText>
      </w:r>
      <w:r w:rsidR="00B74216">
        <w:rPr>
          <w:rFonts w:eastAsia="Times New Roman" w:cs="Times New Roman"/>
        </w:rPr>
        <w:fldChar w:fldCharType="separate"/>
      </w:r>
      <w:r w:rsidR="001F317F">
        <w:rPr>
          <w:rFonts w:eastAsia="Times New Roman" w:cs="Times New Roman"/>
          <w:noProof/>
        </w:rPr>
        <w:t>(</w:t>
      </w:r>
      <w:hyperlink w:anchor="_ENREF_33" w:tooltip="Altamirano, 1995 #97" w:history="1">
        <w:r w:rsidR="001F317F">
          <w:rPr>
            <w:rFonts w:eastAsia="Times New Roman" w:cs="Times New Roman"/>
            <w:noProof/>
          </w:rPr>
          <w:t>33</w:t>
        </w:r>
      </w:hyperlink>
      <w:r w:rsidR="001F317F">
        <w:rPr>
          <w:rFonts w:eastAsia="Times New Roman" w:cs="Times New Roman"/>
          <w:noProof/>
        </w:rPr>
        <w:t>)</w:t>
      </w:r>
      <w:r w:rsidR="00B74216">
        <w:rPr>
          <w:rFonts w:eastAsia="Times New Roman" w:cs="Times New Roman"/>
        </w:rPr>
        <w:fldChar w:fldCharType="end"/>
      </w:r>
      <w:r w:rsidR="00074DB9">
        <w:rPr>
          <w:rStyle w:val="Strong"/>
          <w:rFonts w:eastAsia="Times New Roman" w:cs="Times New Roman"/>
          <w:b w:val="0"/>
          <w:bCs w:val="0"/>
        </w:rPr>
        <w:t>.</w:t>
      </w:r>
    </w:p>
    <w:p w14:paraId="6E383F3D" w14:textId="37E20049" w:rsidR="006A1320" w:rsidRPr="00074DB9" w:rsidRDefault="006A1320" w:rsidP="006A1320">
      <w:pPr>
        <w:spacing w:line="480" w:lineRule="auto"/>
        <w:ind w:firstLine="720"/>
        <w:rPr>
          <w:rFonts w:eastAsia="Times New Roman" w:cs="Times New Roman"/>
          <w:color w:val="FF0000"/>
        </w:rPr>
      </w:pPr>
      <w:r>
        <w:rPr>
          <w:rFonts w:eastAsia="Times New Roman" w:cs="Times New Roman"/>
        </w:rPr>
        <w:t xml:space="preserve">Adenylate kinase (Adk) is a ubiquitous cellular energy (nucleotide) homeostasis enzyme, catalyzing reversible AMP phosphorylation using ATP for ADP production. The activity of Adk is allosterically inhibited by AMP. Adk has 3 major domains: a CORE domain, an ATP-binding domain, and an AMP-binding domain. The enzyme is known to transit between open and closed conformational states </w:t>
      </w:r>
      <w:r>
        <w:rPr>
          <w:rFonts w:eastAsia="Times New Roman" w:cs="Times New Roman"/>
        </w:rPr>
        <w:fldChar w:fldCharType="begin"/>
      </w:r>
      <w:r w:rsidR="001F317F">
        <w:rPr>
          <w:rFonts w:eastAsia="Times New Roman" w:cs="Times New Roman"/>
        </w:rPr>
        <w:instrText xml:space="preserve"> ADDIN EN.CITE &lt;EndNote&gt;&lt;Cite&gt;&lt;Author&gt;Ping&lt;/Author&gt;&lt;Year&gt;2013&lt;/Year&gt;&lt;RecNum&gt;3&lt;/RecNum&gt;&lt;DisplayText&gt;(34)&lt;/DisplayText&gt;&lt;record&gt;&lt;rec-number&gt;3&lt;/rec-number&gt;&lt;foreign-keys&gt;&lt;key app="EN" db-id="s0fv2rvfg9ex96ea5xevrz0z9rtwfa5datde" timestamp="1480625836"&gt;3&lt;/key&gt;&lt;/foreign-keys&gt;&lt;ref-type name="Journal Article"&gt;17&lt;/ref-type&gt;&lt;contributors&gt;&lt;authors&gt;&lt;author&gt;Ping, J.&lt;/author&gt;&lt;author&gt;Hao, P.&lt;/author&gt;&lt;author&gt;Li, Y. X.&lt;/author&gt;&lt;author&gt;Wang, J. F.&lt;/author&gt;&lt;/authors&gt;&lt;/contributors&gt;&lt;auth-address&gt;Pathogen Diagnostic Center, Institut Pasteur of Shanghai Chinese Academy of Sciences, Shanghai 200025, China.&lt;/auth-address&gt;&lt;titles&gt;&lt;title&gt;Molecular dynamics studies on the conformational transitions of adenylate kinase: a computational evidence for the conformational selection mechanism&lt;/title&gt;&lt;secondary-title&gt;Biomed Res Int&lt;/secondary-title&gt;&lt;/titles&gt;&lt;periodical&gt;&lt;full-title&gt;Biomed Res Int&lt;/full-title&gt;&lt;/periodical&gt;&lt;pages&gt;628536&lt;/pages&gt;&lt;volume&gt;2013&lt;/volume&gt;&lt;keywords&gt;&lt;keyword&gt;Adenylate Kinase/*chemistry&lt;/keyword&gt;&lt;keyword&gt;Catalysis&lt;/keyword&gt;&lt;keyword&gt;Computer Simulation&lt;/keyword&gt;&lt;keyword&gt;Crystallography, X-Ray&lt;/keyword&gt;&lt;keyword&gt;Escherichia coli/*enzymology&lt;/keyword&gt;&lt;keyword&gt;Models, Molecular&lt;/keyword&gt;&lt;keyword&gt;*Molecular Dynamics Simulation&lt;/keyword&gt;&lt;keyword&gt;*Protein Conformation&lt;/keyword&gt;&lt;keyword&gt;Protein Structure, Tertiary&lt;/keyword&gt;&lt;/keywords&gt;&lt;dates&gt;&lt;year&gt;2013&lt;/year&gt;&lt;/dates&gt;&lt;isbn&gt;2314-6141 (Electronic)&lt;/isbn&gt;&lt;accession-num&gt;23936827&lt;/accession-num&gt;&lt;urls&gt;&lt;related-urls&gt;&lt;url&gt;https://www.ncbi.nlm.nih.gov/pubmed/23936827&lt;/url&gt;&lt;/related-urls&gt;&lt;/urls&gt;&lt;custom2&gt;PMC3712241&lt;/custom2&gt;&lt;electronic-resource-num&gt;10.1155/2013/628536&lt;/electronic-resource-num&gt;&lt;/record&gt;&lt;/Cite&gt;&lt;/EndNote&gt;</w:instrText>
      </w:r>
      <w:r>
        <w:rPr>
          <w:rFonts w:eastAsia="Times New Roman" w:cs="Times New Roman"/>
        </w:rPr>
        <w:fldChar w:fldCharType="separate"/>
      </w:r>
      <w:r w:rsidR="001F317F">
        <w:rPr>
          <w:rFonts w:eastAsia="Times New Roman" w:cs="Times New Roman"/>
          <w:noProof/>
        </w:rPr>
        <w:t>(</w:t>
      </w:r>
      <w:hyperlink w:anchor="_ENREF_34" w:tooltip="Ping, 2013 #83" w:history="1">
        <w:r w:rsidR="001F317F">
          <w:rPr>
            <w:rFonts w:eastAsia="Times New Roman" w:cs="Times New Roman"/>
            <w:noProof/>
          </w:rPr>
          <w:t>34</w:t>
        </w:r>
      </w:hyperlink>
      <w:r w:rsidR="001F317F">
        <w:rPr>
          <w:rFonts w:eastAsia="Times New Roman" w:cs="Times New Roman"/>
          <w:noProof/>
        </w:rPr>
        <w:t>)</w:t>
      </w:r>
      <w:r>
        <w:rPr>
          <w:rFonts w:eastAsia="Times New Roman" w:cs="Times New Roman"/>
        </w:rPr>
        <w:fldChar w:fldCharType="end"/>
      </w:r>
      <w:r>
        <w:rPr>
          <w:rFonts w:eastAsia="Times New Roman" w:cs="Times New Roman"/>
        </w:rPr>
        <w:t xml:space="preserve">. </w:t>
      </w:r>
    </w:p>
    <w:p w14:paraId="7431B394" w14:textId="43400685" w:rsidR="00DE6478" w:rsidRPr="00074DB9" w:rsidRDefault="00962DBA" w:rsidP="00DE6478">
      <w:pPr>
        <w:spacing w:line="480" w:lineRule="auto"/>
        <w:ind w:firstLine="720"/>
        <w:rPr>
          <w:rFonts w:eastAsia="Times New Roman" w:cs="Times New Roman"/>
          <w:color w:val="FF0000"/>
        </w:rPr>
      </w:pPr>
      <w:r>
        <w:rPr>
          <w:rFonts w:eastAsia="Times New Roman" w:cs="Times New Roman"/>
        </w:rPr>
        <w:lastRenderedPageBreak/>
        <w:t>In this study we a</w:t>
      </w:r>
      <w:r w:rsidR="005E1DD8">
        <w:rPr>
          <w:rFonts w:eastAsia="Times New Roman" w:cs="Times New Roman"/>
        </w:rPr>
        <w:t>spir</w:t>
      </w:r>
      <w:r>
        <w:rPr>
          <w:rFonts w:eastAsia="Times New Roman" w:cs="Times New Roman"/>
        </w:rPr>
        <w:t xml:space="preserve">ed to </w:t>
      </w:r>
      <w:r w:rsidR="00BC2686">
        <w:rPr>
          <w:rFonts w:eastAsia="Times New Roman" w:cs="Times New Roman"/>
        </w:rPr>
        <w:t>test and</w:t>
      </w:r>
      <w:r w:rsidR="00923F83">
        <w:rPr>
          <w:rFonts w:eastAsia="Times New Roman" w:cs="Times New Roman"/>
        </w:rPr>
        <w:t xml:space="preserve"> understand the types of HP</w:t>
      </w:r>
      <w:r>
        <w:rPr>
          <w:rFonts w:eastAsia="Times New Roman" w:cs="Times New Roman"/>
        </w:rPr>
        <w:t>r regulation by biochemical</w:t>
      </w:r>
      <w:r w:rsidR="005E1DD8">
        <w:rPr>
          <w:rFonts w:eastAsia="Times New Roman" w:cs="Times New Roman"/>
        </w:rPr>
        <w:t>ly</w:t>
      </w:r>
      <w:r>
        <w:rPr>
          <w:rFonts w:eastAsia="Times New Roman" w:cs="Times New Roman"/>
        </w:rPr>
        <w:t xml:space="preserve"> characteriz</w:t>
      </w:r>
      <w:r w:rsidR="005E1DD8">
        <w:rPr>
          <w:rFonts w:eastAsia="Times New Roman" w:cs="Times New Roman"/>
        </w:rPr>
        <w:t>ing</w:t>
      </w:r>
      <w:r>
        <w:rPr>
          <w:rFonts w:eastAsia="Times New Roman" w:cs="Times New Roman"/>
        </w:rPr>
        <w:t xml:space="preserve"> </w:t>
      </w:r>
      <w:r w:rsidR="00055841">
        <w:rPr>
          <w:rFonts w:eastAsia="Times New Roman" w:cs="Times New Roman"/>
        </w:rPr>
        <w:t>the effect</w:t>
      </w:r>
      <w:r w:rsidR="000664A7">
        <w:rPr>
          <w:rFonts w:eastAsia="Times New Roman" w:cs="Times New Roman"/>
        </w:rPr>
        <w:t>s of HPr and</w:t>
      </w:r>
      <w:r w:rsidR="00055841">
        <w:rPr>
          <w:rFonts w:eastAsia="Times New Roman" w:cs="Times New Roman"/>
        </w:rPr>
        <w:t xml:space="preserve"> HPr-P on the activities</w:t>
      </w:r>
      <w:r w:rsidR="00110386">
        <w:rPr>
          <w:rFonts w:eastAsia="Times New Roman" w:cs="Times New Roman"/>
        </w:rPr>
        <w:t xml:space="preserve"> of</w:t>
      </w:r>
      <w:r w:rsidR="00055841">
        <w:rPr>
          <w:rFonts w:eastAsia="Times New Roman" w:cs="Times New Roman"/>
        </w:rPr>
        <w:t xml:space="preserve"> </w:t>
      </w:r>
      <w:r w:rsidR="00BC2686">
        <w:rPr>
          <w:rFonts w:eastAsia="Times New Roman" w:cs="Times New Roman"/>
        </w:rPr>
        <w:t xml:space="preserve">PykF, </w:t>
      </w:r>
      <w:r w:rsidR="00826BF3">
        <w:rPr>
          <w:rFonts w:eastAsia="Times New Roman" w:cs="Times New Roman"/>
        </w:rPr>
        <w:t>PfkB</w:t>
      </w:r>
      <w:r w:rsidR="001C7CA9">
        <w:rPr>
          <w:rFonts w:eastAsia="Times New Roman" w:cs="Times New Roman"/>
        </w:rPr>
        <w:t>, NagB</w:t>
      </w:r>
      <w:r>
        <w:rPr>
          <w:rFonts w:eastAsia="Times New Roman" w:cs="Times New Roman"/>
        </w:rPr>
        <w:t xml:space="preserve"> and </w:t>
      </w:r>
      <w:r w:rsidR="00BC2686">
        <w:rPr>
          <w:rFonts w:eastAsia="Times New Roman" w:cs="Times New Roman"/>
        </w:rPr>
        <w:t>Adk</w:t>
      </w:r>
      <w:r w:rsidR="004E7C07">
        <w:rPr>
          <w:rFonts w:eastAsia="Times New Roman" w:cs="Times New Roman"/>
        </w:rPr>
        <w:t xml:space="preserve"> in </w:t>
      </w:r>
      <w:r w:rsidR="004E7C07">
        <w:rPr>
          <w:rFonts w:eastAsia="Times New Roman" w:cs="Times New Roman"/>
          <w:i/>
        </w:rPr>
        <w:t>E</w:t>
      </w:r>
      <w:r w:rsidR="004E7C07" w:rsidRPr="004E7C07">
        <w:rPr>
          <w:rFonts w:eastAsia="Times New Roman" w:cs="Times New Roman"/>
        </w:rPr>
        <w:t>.</w:t>
      </w:r>
      <w:r w:rsidR="004E7C07">
        <w:rPr>
          <w:rFonts w:eastAsia="Times New Roman" w:cs="Times New Roman"/>
          <w:i/>
        </w:rPr>
        <w:t xml:space="preserve"> coli</w:t>
      </w:r>
      <w:r>
        <w:rPr>
          <w:rFonts w:eastAsia="Times New Roman" w:cs="Times New Roman"/>
        </w:rPr>
        <w:t xml:space="preserve">. The kinetics measured in </w:t>
      </w:r>
      <w:r w:rsidR="00BA6F78">
        <w:rPr>
          <w:rFonts w:eastAsia="Times New Roman" w:cs="Times New Roman"/>
        </w:rPr>
        <w:t xml:space="preserve">the </w:t>
      </w:r>
      <w:r w:rsidR="00F578D7">
        <w:rPr>
          <w:rFonts w:eastAsia="Times New Roman" w:cs="Times New Roman"/>
        </w:rPr>
        <w:t>presence of HPr depend</w:t>
      </w:r>
      <w:r>
        <w:rPr>
          <w:rFonts w:eastAsia="Times New Roman" w:cs="Times New Roman"/>
        </w:rPr>
        <w:t xml:space="preserve"> on its </w:t>
      </w:r>
      <w:r w:rsidR="005E1DD8">
        <w:rPr>
          <w:rFonts w:eastAsia="Times New Roman" w:cs="Times New Roman"/>
        </w:rPr>
        <w:t>state of phosphorylation</w:t>
      </w:r>
      <w:r w:rsidR="00A547AD">
        <w:rPr>
          <w:rFonts w:eastAsia="Times New Roman" w:cs="Times New Roman"/>
        </w:rPr>
        <w:t xml:space="preserve">; </w:t>
      </w:r>
      <w:r w:rsidR="00094EC9">
        <w:rPr>
          <w:rFonts w:eastAsia="Times New Roman" w:cs="Times New Roman"/>
        </w:rPr>
        <w:t xml:space="preserve">PykF, </w:t>
      </w:r>
      <w:r w:rsidR="00A547AD">
        <w:rPr>
          <w:rFonts w:eastAsia="Times New Roman" w:cs="Times New Roman"/>
        </w:rPr>
        <w:t xml:space="preserve">PfkB and </w:t>
      </w:r>
      <w:r w:rsidR="00094EC9">
        <w:rPr>
          <w:rFonts w:eastAsia="Times New Roman" w:cs="Times New Roman"/>
        </w:rPr>
        <w:t xml:space="preserve">NagB </w:t>
      </w:r>
      <w:r w:rsidR="00A547AD">
        <w:rPr>
          <w:rFonts w:eastAsia="Times New Roman" w:cs="Times New Roman"/>
        </w:rPr>
        <w:t>are activated by HPr</w:t>
      </w:r>
      <w:r w:rsidR="00B03F29">
        <w:rPr>
          <w:rFonts w:eastAsia="Times New Roman" w:cs="Times New Roman"/>
        </w:rPr>
        <w:t xml:space="preserve"> but not HPr-P</w:t>
      </w:r>
      <w:r w:rsidR="00094EC9">
        <w:rPr>
          <w:rFonts w:eastAsia="Times New Roman" w:cs="Times New Roman"/>
        </w:rPr>
        <w:t>,</w:t>
      </w:r>
      <w:r w:rsidR="00686459">
        <w:rPr>
          <w:rFonts w:eastAsia="Times New Roman" w:cs="Times New Roman"/>
        </w:rPr>
        <w:t xml:space="preserve"> while Adk is inhibited by </w:t>
      </w:r>
      <w:r w:rsidR="00A547AD">
        <w:rPr>
          <w:rFonts w:eastAsia="Times New Roman" w:cs="Times New Roman"/>
        </w:rPr>
        <w:t>HPr</w:t>
      </w:r>
      <w:r w:rsidR="00686459">
        <w:rPr>
          <w:rFonts w:eastAsia="Times New Roman" w:cs="Times New Roman"/>
        </w:rPr>
        <w:t>-P</w:t>
      </w:r>
      <w:r w:rsidR="00A350AA">
        <w:rPr>
          <w:rFonts w:eastAsia="Times New Roman" w:cs="Times New Roman"/>
        </w:rPr>
        <w:t xml:space="preserve"> but not HPr</w:t>
      </w:r>
      <w:r w:rsidR="003A746C">
        <w:rPr>
          <w:rFonts w:eastAsia="Times New Roman" w:cs="Times New Roman"/>
        </w:rPr>
        <w:t>. HPr</w:t>
      </w:r>
      <w:r w:rsidR="00D532F7">
        <w:rPr>
          <w:rFonts w:eastAsia="Times New Roman" w:cs="Times New Roman"/>
        </w:rPr>
        <w:t xml:space="preserve"> is expected to be</w:t>
      </w:r>
      <w:r w:rsidR="00A547AD">
        <w:rPr>
          <w:rFonts w:eastAsia="Times New Roman" w:cs="Times New Roman"/>
        </w:rPr>
        <w:t xml:space="preserve"> </w:t>
      </w:r>
      <w:r w:rsidR="00923F83">
        <w:rPr>
          <w:rFonts w:eastAsia="Times New Roman" w:cs="Times New Roman"/>
        </w:rPr>
        <w:t xml:space="preserve">in </w:t>
      </w:r>
      <w:r w:rsidR="00A547AD">
        <w:rPr>
          <w:rFonts w:eastAsia="Times New Roman" w:cs="Times New Roman"/>
        </w:rPr>
        <w:t>the non-phosphorylated form</w:t>
      </w:r>
      <w:r w:rsidR="00FD4E5D">
        <w:rPr>
          <w:rFonts w:eastAsia="Times New Roman" w:cs="Times New Roman"/>
        </w:rPr>
        <w:t xml:space="preserve"> when </w:t>
      </w:r>
      <w:r w:rsidR="00BD77C6">
        <w:rPr>
          <w:rFonts w:eastAsia="Times New Roman" w:cs="Times New Roman"/>
        </w:rPr>
        <w:t xml:space="preserve">a </w:t>
      </w:r>
      <w:r w:rsidR="00FD4E5D">
        <w:rPr>
          <w:rFonts w:eastAsia="Times New Roman" w:cs="Times New Roman"/>
        </w:rPr>
        <w:t>PTS</w:t>
      </w:r>
      <w:r w:rsidR="00BD77C6">
        <w:rPr>
          <w:rFonts w:eastAsia="Times New Roman" w:cs="Times New Roman"/>
        </w:rPr>
        <w:t xml:space="preserve"> sugar</w:t>
      </w:r>
      <w:r w:rsidR="00A547AD">
        <w:rPr>
          <w:rFonts w:eastAsia="Times New Roman" w:cs="Times New Roman"/>
        </w:rPr>
        <w:t xml:space="preserve"> </w:t>
      </w:r>
      <w:r w:rsidR="00BD77C6">
        <w:rPr>
          <w:rFonts w:eastAsia="Times New Roman" w:cs="Times New Roman"/>
        </w:rPr>
        <w:t>such as glucose or fructose is</w:t>
      </w:r>
      <w:r w:rsidR="00C840FB">
        <w:rPr>
          <w:rFonts w:eastAsia="Times New Roman" w:cs="Times New Roman"/>
        </w:rPr>
        <w:t xml:space="preserve"> </w:t>
      </w:r>
      <w:r w:rsidR="00A547AD">
        <w:rPr>
          <w:rFonts w:eastAsia="Times New Roman" w:cs="Times New Roman"/>
        </w:rPr>
        <w:t>present in the extracellular medium</w:t>
      </w:r>
      <w:r w:rsidR="00FD4E5D">
        <w:rPr>
          <w:rFonts w:eastAsia="Times New Roman" w:cs="Times New Roman"/>
        </w:rPr>
        <w:t>,</w:t>
      </w:r>
      <w:r w:rsidR="00923F83">
        <w:rPr>
          <w:rFonts w:eastAsia="Times New Roman" w:cs="Times New Roman"/>
        </w:rPr>
        <w:t xml:space="preserve"> and in </w:t>
      </w:r>
      <w:r w:rsidR="00FD4E5D">
        <w:rPr>
          <w:rFonts w:eastAsia="Times New Roman" w:cs="Times New Roman"/>
        </w:rPr>
        <w:t xml:space="preserve">the </w:t>
      </w:r>
      <w:r w:rsidR="00923F83">
        <w:rPr>
          <w:rFonts w:eastAsia="Times New Roman" w:cs="Times New Roman"/>
        </w:rPr>
        <w:t xml:space="preserve">phosphorylated form in the absence of </w:t>
      </w:r>
      <w:r w:rsidR="00A547AD">
        <w:rPr>
          <w:rFonts w:eastAsia="Times New Roman" w:cs="Times New Roman"/>
        </w:rPr>
        <w:t>a PTS suga</w:t>
      </w:r>
      <w:r w:rsidR="00FD4E5D">
        <w:rPr>
          <w:rFonts w:eastAsia="Times New Roman" w:cs="Times New Roman"/>
        </w:rPr>
        <w:t xml:space="preserve">r </w:t>
      </w:r>
      <w:r w:rsidR="0016363B">
        <w:rPr>
          <w:rFonts w:eastAsia="Times New Roman" w:cs="Times New Roman"/>
        </w:rPr>
        <w:fldChar w:fldCharType="begin">
          <w:fldData xml:space="preserve">PEVuZE5vdGU+PENpdGU+PEF1dGhvcj5LaW08L0F1dGhvcj48WWVhcj4yMDE1PC9ZZWFyPjxSZWNO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</w:fldData>
        </w:fldChar>
      </w:r>
      <w:r w:rsidR="001F317F">
        <w:rPr>
          <w:rFonts w:eastAsia="Times New Roman" w:cs="Times New Roman"/>
        </w:rPr>
        <w:instrText xml:space="preserve"> ADDIN EN.CITE </w:instrText>
      </w:r>
      <w:r w:rsidR="001F317F">
        <w:rPr>
          <w:rFonts w:eastAsia="Times New Roman" w:cs="Times New Roman"/>
        </w:rPr>
        <w:fldChar w:fldCharType="begin">
          <w:fldData xml:space="preserve">PEVuZE5vdGU+PENpdGU+PEF1dGhvcj5LaW08L0F1dGhvcj48WWVhcj4yMDE1PC9ZZWFyPjxSZWNO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</w:fldData>
        </w:fldChar>
      </w:r>
      <w:r w:rsidR="001F317F">
        <w:rPr>
          <w:rFonts w:eastAsia="Times New Roman" w:cs="Times New Roman"/>
        </w:rPr>
        <w:instrText xml:space="preserve"> ADDIN EN.CITE.DATA </w:instrText>
      </w:r>
      <w:r w:rsidR="001F317F">
        <w:rPr>
          <w:rFonts w:eastAsia="Times New Roman" w:cs="Times New Roman"/>
        </w:rPr>
      </w:r>
      <w:r w:rsidR="001F317F">
        <w:rPr>
          <w:rFonts w:eastAsia="Times New Roman" w:cs="Times New Roman"/>
        </w:rPr>
        <w:fldChar w:fldCharType="end"/>
      </w:r>
      <w:r w:rsidR="0016363B">
        <w:rPr>
          <w:rFonts w:eastAsia="Times New Roman" w:cs="Times New Roman"/>
        </w:rPr>
      </w:r>
      <w:r w:rsidR="0016363B">
        <w:rPr>
          <w:rFonts w:eastAsia="Times New Roman" w:cs="Times New Roman"/>
        </w:rPr>
        <w:fldChar w:fldCharType="separate"/>
      </w:r>
      <w:r w:rsidR="001F317F">
        <w:rPr>
          <w:rFonts w:eastAsia="Times New Roman" w:cs="Times New Roman"/>
          <w:noProof/>
        </w:rPr>
        <w:t>(</w:t>
      </w:r>
      <w:hyperlink w:anchor="_ENREF_24" w:tooltip="Kim, 2015 #1" w:history="1">
        <w:r w:rsidR="001F317F">
          <w:rPr>
            <w:rFonts w:eastAsia="Times New Roman" w:cs="Times New Roman"/>
            <w:noProof/>
          </w:rPr>
          <w:t>24</w:t>
        </w:r>
      </w:hyperlink>
      <w:r w:rsidR="001F317F">
        <w:rPr>
          <w:rFonts w:eastAsia="Times New Roman" w:cs="Times New Roman"/>
          <w:noProof/>
        </w:rPr>
        <w:t xml:space="preserve">, </w:t>
      </w:r>
      <w:hyperlink w:anchor="_ENREF_35" w:tooltip="Deutscher, 2014 #5" w:history="1">
        <w:r w:rsidR="001F317F">
          <w:rPr>
            <w:rFonts w:eastAsia="Times New Roman" w:cs="Times New Roman"/>
            <w:noProof/>
          </w:rPr>
          <w:t>35</w:t>
        </w:r>
      </w:hyperlink>
      <w:r w:rsidR="001F317F">
        <w:rPr>
          <w:rFonts w:eastAsia="Times New Roman" w:cs="Times New Roman"/>
          <w:noProof/>
        </w:rPr>
        <w:t>)</w:t>
      </w:r>
      <w:r w:rsidR="0016363B">
        <w:rPr>
          <w:rFonts w:eastAsia="Times New Roman" w:cs="Times New Roman"/>
        </w:rPr>
        <w:fldChar w:fldCharType="end"/>
      </w:r>
      <w:r w:rsidR="00923F83">
        <w:rPr>
          <w:rFonts w:eastAsia="Times New Roman" w:cs="Times New Roman"/>
        </w:rPr>
        <w:t xml:space="preserve">. </w:t>
      </w:r>
      <w:r w:rsidR="00C4183B">
        <w:rPr>
          <w:rFonts w:eastAsia="Times New Roman" w:cs="Times New Roman"/>
        </w:rPr>
        <w:t xml:space="preserve"> Thus, the phosphorylation state of HPr</w:t>
      </w:r>
      <w:r w:rsidR="00E93AE8">
        <w:rPr>
          <w:rFonts w:eastAsia="Times New Roman" w:cs="Times New Roman"/>
        </w:rPr>
        <w:t xml:space="preserve"> can be considered</w:t>
      </w:r>
      <w:r w:rsidR="00F8400C">
        <w:rPr>
          <w:rFonts w:eastAsia="Times New Roman" w:cs="Times New Roman"/>
        </w:rPr>
        <w:t xml:space="preserve"> as an</w:t>
      </w:r>
      <w:r w:rsidR="00FE4CB5">
        <w:rPr>
          <w:rFonts w:eastAsia="Times New Roman" w:cs="Times New Roman"/>
        </w:rPr>
        <w:t xml:space="preserve"> </w:t>
      </w:r>
      <w:r w:rsidR="00C31655">
        <w:rPr>
          <w:rFonts w:eastAsia="Times New Roman" w:cs="Times New Roman"/>
        </w:rPr>
        <w:t>indicator</w:t>
      </w:r>
      <w:r w:rsidR="00F8400C">
        <w:rPr>
          <w:rFonts w:eastAsia="Times New Roman" w:cs="Times New Roman"/>
        </w:rPr>
        <w:t xml:space="preserve"> of </w:t>
      </w:r>
      <w:r w:rsidR="00FE4CB5">
        <w:rPr>
          <w:rFonts w:eastAsia="Times New Roman" w:cs="Times New Roman"/>
        </w:rPr>
        <w:t>exo</w:t>
      </w:r>
      <w:r w:rsidR="00C31655">
        <w:rPr>
          <w:rFonts w:eastAsia="Times New Roman" w:cs="Times New Roman"/>
        </w:rPr>
        <w:t>genous carbon and energy availability.</w:t>
      </w:r>
      <w:r w:rsidR="00074DB9">
        <w:rPr>
          <w:rFonts w:eastAsia="Times New Roman" w:cs="Times New Roman"/>
        </w:rPr>
        <w:t xml:space="preserve"> </w:t>
      </w:r>
      <w:r w:rsidR="00DE6478" w:rsidRPr="00074DB9">
        <w:rPr>
          <w:rFonts w:eastAsia="Times New Roman" w:cs="Times New Roman"/>
          <w:color w:val="FF0000"/>
        </w:rPr>
        <w:t xml:space="preserve">The co-crystallied structure of HPr </w:t>
      </w:r>
      <w:r w:rsidR="00DE6478">
        <w:rPr>
          <w:rFonts w:eastAsia="Times New Roman" w:cs="Times New Roman"/>
          <w:color w:val="FF0000"/>
        </w:rPr>
        <w:t>with</w:t>
      </w:r>
      <w:r w:rsidR="00DE6478" w:rsidRPr="00074DB9">
        <w:rPr>
          <w:rFonts w:eastAsia="Times New Roman" w:cs="Times New Roman"/>
          <w:color w:val="FF0000"/>
        </w:rPr>
        <w:t xml:space="preserve"> Enzyme IIA chitobiose </w:t>
      </w:r>
      <w:r w:rsidR="00DE6478">
        <w:rPr>
          <w:rFonts w:eastAsia="Times New Roman" w:cs="Times New Roman"/>
          <w:color w:val="FF0000"/>
        </w:rPr>
        <w:t xml:space="preserve">and Enzyme I with analysis of complexes </w:t>
      </w:r>
      <w:r w:rsidR="00DE6478" w:rsidRPr="00074DB9">
        <w:rPr>
          <w:rFonts w:eastAsia="Times New Roman" w:cs="Times New Roman"/>
          <w:color w:val="FF0000"/>
        </w:rPr>
        <w:t>w</w:t>
      </w:r>
      <w:r w:rsidR="00DE6478">
        <w:rPr>
          <w:rFonts w:eastAsia="Times New Roman" w:cs="Times New Roman"/>
          <w:color w:val="FF0000"/>
        </w:rPr>
        <w:t>ere</w:t>
      </w:r>
      <w:r w:rsidR="00DE6478" w:rsidRPr="00074DB9">
        <w:rPr>
          <w:rFonts w:eastAsia="Times New Roman" w:cs="Times New Roman"/>
          <w:color w:val="FF0000"/>
        </w:rPr>
        <w:t xml:space="preserve"> published (</w:t>
      </w:r>
      <w:r w:rsidR="00DE6478" w:rsidRPr="00074DB9">
        <w:rPr>
          <w:rFonts w:ascii="Helvetica" w:hAnsi="Helvetica" w:cs="Helvetica"/>
          <w:color w:val="FF0000"/>
          <w:szCs w:val="24"/>
          <w:lang w:val="en-US"/>
        </w:rPr>
        <w:t>PMID: 22593574</w:t>
      </w:r>
      <w:r w:rsidR="00DE6478">
        <w:rPr>
          <w:rFonts w:ascii="Helvetica" w:hAnsi="Helvetica" w:cs="Helvetica"/>
          <w:color w:val="FF0000"/>
          <w:szCs w:val="24"/>
          <w:lang w:val="en-US"/>
        </w:rPr>
        <w:t xml:space="preserve">, </w:t>
      </w:r>
      <w:r w:rsidR="00DE6478">
        <w:rPr>
          <w:rFonts w:ascii="Helvetica" w:hAnsi="Helvetica" w:cs="Helvetica"/>
          <w:color w:val="1049BC"/>
          <w:szCs w:val="24"/>
          <w:lang w:val="en-US"/>
        </w:rPr>
        <w:t>PMID: 20731394, PMID: 20080627, PMID: 19537713, PMID: 18445588</w:t>
      </w:r>
      <w:r w:rsidR="00DE6478" w:rsidRPr="00074DB9">
        <w:rPr>
          <w:rFonts w:ascii="Helvetica" w:hAnsi="Helvetica" w:cs="Helvetica"/>
          <w:color w:val="FF0000"/>
          <w:szCs w:val="24"/>
          <w:lang w:val="en-US"/>
        </w:rPr>
        <w:t>)</w:t>
      </w:r>
      <w:r w:rsidR="00DE6478">
        <w:rPr>
          <w:rFonts w:ascii="Helvetica" w:hAnsi="Helvetica" w:cs="Helvetica"/>
          <w:color w:val="FF0000"/>
          <w:szCs w:val="24"/>
          <w:lang w:val="en-US"/>
        </w:rPr>
        <w:t xml:space="preserve">. </w:t>
      </w:r>
      <w:r w:rsidR="00DE6478" w:rsidRPr="00074DB9">
        <w:rPr>
          <w:rFonts w:eastAsia="Times New Roman" w:cs="Times New Roman"/>
          <w:color w:val="FF0000"/>
        </w:rPr>
        <w:t xml:space="preserve"> </w:t>
      </w:r>
      <w:r w:rsidR="00DE6478">
        <w:rPr>
          <w:rFonts w:eastAsia="Times New Roman" w:cs="Times New Roman"/>
          <w:color w:val="FF0000"/>
        </w:rPr>
        <w:t xml:space="preserve">Modeling of protein-protein interactions showed </w:t>
      </w:r>
    </w:p>
    <w:p w14:paraId="7558D0B6" w14:textId="1D72D3F1" w:rsidR="00962DBA" w:rsidRDefault="00962DBA" w:rsidP="00547A2F">
      <w:pPr>
        <w:spacing w:line="480" w:lineRule="auto"/>
        <w:ind w:firstLine="720"/>
        <w:rPr>
          <w:rFonts w:eastAsia="Times New Roman" w:cs="Times New Roman"/>
        </w:rPr>
      </w:pPr>
    </w:p>
    <w:p w14:paraId="145C6F41" w14:textId="77777777" w:rsidR="00F87934" w:rsidRDefault="00F87934" w:rsidP="00F87934">
      <w:pPr>
        <w:spacing w:line="480" w:lineRule="auto"/>
        <w:rPr>
          <w:rFonts w:eastAsia="Times New Roman" w:cs="Times New Roman"/>
        </w:rPr>
      </w:pPr>
    </w:p>
    <w:p w14:paraId="5CAD5D96" w14:textId="77777777" w:rsidR="00DF3CC1" w:rsidRPr="00571AD5" w:rsidRDefault="00DF3CC1" w:rsidP="00F87934">
      <w:pPr>
        <w:spacing w:line="480" w:lineRule="auto"/>
        <w:rPr>
          <w:rFonts w:eastAsia="Times New Roman" w:cs="Times New Roman"/>
          <w:b/>
        </w:rPr>
      </w:pPr>
      <w:r w:rsidRPr="00571AD5">
        <w:rPr>
          <w:rFonts w:eastAsia="Times New Roman" w:cs="Times New Roman"/>
          <w:b/>
        </w:rPr>
        <w:t>Results.</w:t>
      </w:r>
    </w:p>
    <w:p w14:paraId="5D4493FC" w14:textId="14744C8B" w:rsidR="00DF3CC1" w:rsidRPr="00240425" w:rsidRDefault="00240425" w:rsidP="00240425">
      <w:pPr>
        <w:spacing w:line="480" w:lineRule="auto"/>
        <w:rPr>
          <w:rFonts w:eastAsia="Times New Roman" w:cs="Times New Roman"/>
          <w:b/>
          <w:i/>
        </w:rPr>
      </w:pPr>
      <w:r>
        <w:rPr>
          <w:rFonts w:eastAsia="Times New Roman" w:cs="Times New Roman"/>
          <w:b/>
          <w:i/>
        </w:rPr>
        <w:t>N</w:t>
      </w:r>
      <w:r w:rsidRPr="002078CB">
        <w:rPr>
          <w:rFonts w:eastAsia="Times New Roman" w:cs="Times New Roman"/>
          <w:b/>
          <w:i/>
        </w:rPr>
        <w:t xml:space="preserve">on-phosphorylated HPr </w:t>
      </w:r>
      <w:r>
        <w:rPr>
          <w:rFonts w:eastAsia="Times New Roman" w:cs="Times New Roman"/>
          <w:b/>
          <w:i/>
        </w:rPr>
        <w:t xml:space="preserve">activates </w:t>
      </w:r>
      <w:r w:rsidRPr="002078CB">
        <w:rPr>
          <w:rFonts w:eastAsia="Times New Roman" w:cs="Times New Roman"/>
          <w:b/>
          <w:i/>
        </w:rPr>
        <w:t>PykF.</w:t>
      </w:r>
      <w:r>
        <w:rPr>
          <w:rFonts w:eastAsia="Times New Roman" w:cs="Times New Roman"/>
          <w:b/>
          <w:i/>
        </w:rPr>
        <w:t xml:space="preserve"> </w:t>
      </w:r>
      <w:r w:rsidR="00DF3CC1" w:rsidRPr="002078CB">
        <w:rPr>
          <w:rFonts w:eastAsia="Times New Roman" w:cs="Times New Roman"/>
          <w:i/>
        </w:rPr>
        <w:t>E. coli</w:t>
      </w:r>
      <w:r w:rsidR="00DF3CC1" w:rsidRPr="002078CB">
        <w:rPr>
          <w:rFonts w:eastAsia="Times New Roman" w:cs="Times New Roman"/>
        </w:rPr>
        <w:t xml:space="preserve"> PykF </w:t>
      </w:r>
      <w:r w:rsidR="00DF3CC1">
        <w:rPr>
          <w:rFonts w:eastAsia="Times New Roman" w:cs="Times New Roman"/>
        </w:rPr>
        <w:t>activity</w:t>
      </w:r>
      <w:r w:rsidR="00DF3CC1" w:rsidRPr="002078CB">
        <w:rPr>
          <w:rFonts w:eastAsia="Times New Roman" w:cs="Times New Roman"/>
        </w:rPr>
        <w:t xml:space="preserve"> </w:t>
      </w:r>
      <w:r w:rsidR="00DF3CC1">
        <w:rPr>
          <w:rFonts w:eastAsia="Times New Roman" w:cs="Times New Roman"/>
        </w:rPr>
        <w:t>was measured</w:t>
      </w:r>
      <w:r w:rsidR="00DF3CC1" w:rsidRPr="002078CB">
        <w:rPr>
          <w:rFonts w:eastAsia="Times New Roman" w:cs="Times New Roman"/>
        </w:rPr>
        <w:t xml:space="preserve"> </w:t>
      </w:r>
      <w:r w:rsidR="00DF3CC1">
        <w:rPr>
          <w:rFonts w:eastAsia="Times New Roman" w:cs="Times New Roman"/>
        </w:rPr>
        <w:t>following the decrease in</w:t>
      </w:r>
      <w:r w:rsidR="003A3164">
        <w:rPr>
          <w:rFonts w:eastAsia="Times New Roman" w:cs="Times New Roman"/>
        </w:rPr>
        <w:t xml:space="preserve"> absorbance at 340 nm</w:t>
      </w:r>
      <w:r w:rsidR="00DF3CC1" w:rsidRPr="002078CB">
        <w:rPr>
          <w:rFonts w:eastAsia="Times New Roman" w:cs="Times New Roman"/>
        </w:rPr>
        <w:t xml:space="preserve"> resulting from the oxidation of NADH</w:t>
      </w:r>
      <w:r w:rsidR="00DF3CC1">
        <w:rPr>
          <w:rFonts w:eastAsia="Times New Roman" w:cs="Times New Roman"/>
        </w:rPr>
        <w:t xml:space="preserve"> in a</w:t>
      </w:r>
      <w:r w:rsidR="00DF3CC1" w:rsidRPr="002078CB">
        <w:rPr>
          <w:rFonts w:eastAsia="Times New Roman" w:cs="Times New Roman"/>
        </w:rPr>
        <w:t xml:space="preserve"> coupled assay </w:t>
      </w:r>
      <w:r w:rsidR="00DF3CC1">
        <w:rPr>
          <w:rFonts w:eastAsia="Times New Roman" w:cs="Times New Roman"/>
        </w:rPr>
        <w:t>involving</w:t>
      </w:r>
      <w:r w:rsidR="00D66AF0">
        <w:rPr>
          <w:rFonts w:eastAsia="Times New Roman" w:cs="Times New Roman"/>
        </w:rPr>
        <w:t xml:space="preserve"> lactate dehydrogenase (LDH)</w:t>
      </w:r>
      <w:r w:rsidR="00DF3CC1" w:rsidRPr="002078CB">
        <w:rPr>
          <w:rFonts w:eastAsia="Times New Roman" w:cs="Times New Roman"/>
        </w:rPr>
        <w:t xml:space="preserve"> </w:t>
      </w:r>
      <w:r w:rsidR="00DF3CC1">
        <w:rPr>
          <w:rFonts w:eastAsia="Times New Roman" w:cs="Times New Roman"/>
        </w:rPr>
        <w:t>(see</w:t>
      </w:r>
      <w:r w:rsidR="003A3164">
        <w:rPr>
          <w:rFonts w:eastAsia="Times New Roman" w:cs="Times New Roman"/>
        </w:rPr>
        <w:t xml:space="preserve"> Materials and M</w:t>
      </w:r>
      <w:r w:rsidR="00DF3CC1" w:rsidRPr="002078CB">
        <w:rPr>
          <w:rFonts w:eastAsia="Times New Roman" w:cs="Times New Roman"/>
        </w:rPr>
        <w:t>ethods</w:t>
      </w:r>
      <w:r w:rsidR="00DF3CC1">
        <w:rPr>
          <w:rFonts w:eastAsia="Times New Roman" w:cs="Times New Roman"/>
        </w:rPr>
        <w:t>). This assay is based on</w:t>
      </w:r>
      <w:r w:rsidR="004E7C07">
        <w:rPr>
          <w:rFonts w:eastAsia="Times New Roman" w:cs="Times New Roman"/>
        </w:rPr>
        <w:t xml:space="preserve"> the</w:t>
      </w:r>
      <w:r w:rsidR="00DF3CC1">
        <w:rPr>
          <w:rFonts w:eastAsia="Times New Roman" w:cs="Times New Roman"/>
        </w:rPr>
        <w:t xml:space="preserve"> ADP-</w:t>
      </w:r>
      <w:r w:rsidR="00DF3CC1" w:rsidRPr="002078CB">
        <w:rPr>
          <w:rFonts w:eastAsia="Times New Roman" w:cs="Times New Roman"/>
        </w:rPr>
        <w:t>dependen</w:t>
      </w:r>
      <w:r w:rsidR="00DF3CC1">
        <w:rPr>
          <w:rFonts w:eastAsia="Times New Roman" w:cs="Times New Roman"/>
        </w:rPr>
        <w:t>t conversion of PEP to pyruvate</w:t>
      </w:r>
      <w:r w:rsidR="00DF3CC1" w:rsidRPr="002078CB">
        <w:rPr>
          <w:rFonts w:eastAsia="Times New Roman" w:cs="Times New Roman"/>
        </w:rPr>
        <w:t xml:space="preserve"> by PykF, and further </w:t>
      </w:r>
      <w:r w:rsidR="00DF3CC1">
        <w:rPr>
          <w:rFonts w:eastAsia="Times New Roman" w:cs="Times New Roman"/>
        </w:rPr>
        <w:t xml:space="preserve">reduction of the </w:t>
      </w:r>
      <w:r w:rsidR="00DF3CC1" w:rsidRPr="002078CB">
        <w:rPr>
          <w:rFonts w:eastAsia="Times New Roman" w:cs="Times New Roman"/>
        </w:rPr>
        <w:t xml:space="preserve">pyruvate </w:t>
      </w:r>
      <w:r w:rsidR="00DF3CC1">
        <w:rPr>
          <w:rFonts w:eastAsia="Times New Roman" w:cs="Times New Roman"/>
        </w:rPr>
        <w:t xml:space="preserve">formed </w:t>
      </w:r>
      <w:r w:rsidR="00DF3CC1" w:rsidRPr="002078CB">
        <w:rPr>
          <w:rFonts w:eastAsia="Times New Roman" w:cs="Times New Roman"/>
        </w:rPr>
        <w:t>to lactate</w:t>
      </w:r>
      <w:r w:rsidR="00DF3CC1">
        <w:rPr>
          <w:rFonts w:eastAsia="Times New Roman" w:cs="Times New Roman"/>
        </w:rPr>
        <w:t xml:space="preserve"> by </w:t>
      </w:r>
      <w:r w:rsidR="00CD3D13">
        <w:rPr>
          <w:rFonts w:eastAsia="Times New Roman" w:cs="Times New Roman"/>
        </w:rPr>
        <w:t>lactate dehydrogenase (</w:t>
      </w:r>
      <w:r w:rsidR="00DF3CC1">
        <w:rPr>
          <w:rFonts w:eastAsia="Times New Roman" w:cs="Times New Roman"/>
        </w:rPr>
        <w:t>LDH</w:t>
      </w:r>
      <w:r w:rsidR="00CD3D13">
        <w:rPr>
          <w:rFonts w:eastAsia="Times New Roman" w:cs="Times New Roman"/>
        </w:rPr>
        <w:t>)</w:t>
      </w:r>
      <w:r w:rsidR="00DF3CC1" w:rsidRPr="002078CB">
        <w:rPr>
          <w:rFonts w:eastAsia="Times New Roman" w:cs="Times New Roman"/>
        </w:rPr>
        <w:t>. To investigate the specific regulation of PykF</w:t>
      </w:r>
      <w:r w:rsidR="00C016F5">
        <w:rPr>
          <w:rFonts w:eastAsia="Times New Roman" w:cs="Times New Roman"/>
        </w:rPr>
        <w:t>, PfkB</w:t>
      </w:r>
      <w:r w:rsidR="00A90C8D">
        <w:rPr>
          <w:rFonts w:eastAsia="Times New Roman" w:cs="Times New Roman"/>
        </w:rPr>
        <w:t>, NagB</w:t>
      </w:r>
      <w:r w:rsidR="00DF3CC1" w:rsidRPr="002078CB">
        <w:rPr>
          <w:rFonts w:eastAsia="Times New Roman" w:cs="Times New Roman"/>
        </w:rPr>
        <w:t xml:space="preserve"> </w:t>
      </w:r>
      <w:r w:rsidR="00C016F5">
        <w:rPr>
          <w:rFonts w:eastAsia="Times New Roman" w:cs="Times New Roman"/>
        </w:rPr>
        <w:t xml:space="preserve">and </w:t>
      </w:r>
      <w:r w:rsidR="00C016F5">
        <w:rPr>
          <w:rFonts w:eastAsia="Times New Roman" w:cs="Times New Roman"/>
        </w:rPr>
        <w:lastRenderedPageBreak/>
        <w:t>Adk activities</w:t>
      </w:r>
      <w:r w:rsidR="00DF3CC1" w:rsidRPr="002078CB">
        <w:rPr>
          <w:rFonts w:eastAsia="Times New Roman" w:cs="Times New Roman"/>
        </w:rPr>
        <w:t xml:space="preserve"> by HPr</w:t>
      </w:r>
      <w:r w:rsidR="00DF3CC1">
        <w:rPr>
          <w:rFonts w:eastAsia="Times New Roman" w:cs="Times New Roman"/>
        </w:rPr>
        <w:t>,</w:t>
      </w:r>
      <w:r w:rsidR="00DF3CC1" w:rsidRPr="002078CB">
        <w:rPr>
          <w:rFonts w:eastAsia="Times New Roman" w:cs="Times New Roman"/>
        </w:rPr>
        <w:t xml:space="preserve"> the proteins: </w:t>
      </w:r>
      <w:r w:rsidR="00547A2F">
        <w:rPr>
          <w:rFonts w:eastAsia="Times New Roman" w:cs="Times New Roman"/>
        </w:rPr>
        <w:t>E</w:t>
      </w:r>
      <w:r w:rsidR="00DF3CC1" w:rsidRPr="002078CB">
        <w:rPr>
          <w:rFonts w:eastAsia="Times New Roman" w:cs="Times New Roman"/>
        </w:rPr>
        <w:t xml:space="preserve">nzyme I (EI), PykF, </w:t>
      </w:r>
      <w:r w:rsidR="00C016F5">
        <w:rPr>
          <w:rFonts w:eastAsia="Times New Roman" w:cs="Times New Roman"/>
        </w:rPr>
        <w:t xml:space="preserve">PfkB, </w:t>
      </w:r>
      <w:r w:rsidR="00A90C8D">
        <w:rPr>
          <w:rFonts w:eastAsia="Times New Roman" w:cs="Times New Roman"/>
        </w:rPr>
        <w:t xml:space="preserve">NagB, </w:t>
      </w:r>
      <w:r w:rsidR="00DF3CC1" w:rsidRPr="002078CB">
        <w:rPr>
          <w:rFonts w:eastAsia="Times New Roman" w:cs="Times New Roman"/>
        </w:rPr>
        <w:t>Adk and HPr</w:t>
      </w:r>
      <w:r w:rsidR="00DF3CC1">
        <w:rPr>
          <w:rFonts w:eastAsia="Times New Roman" w:cs="Times New Roman"/>
        </w:rPr>
        <w:t xml:space="preserve"> were purified to homogenity</w:t>
      </w:r>
      <w:r w:rsidR="00DF3CC1" w:rsidRPr="002078CB">
        <w:rPr>
          <w:rFonts w:eastAsia="Times New Roman" w:cs="Times New Roman"/>
        </w:rPr>
        <w:t xml:space="preserve">. </w:t>
      </w:r>
    </w:p>
    <w:p w14:paraId="71984FAD" w14:textId="7674CAC0" w:rsidR="004E7C07" w:rsidRDefault="00547A2F" w:rsidP="00E37C62">
      <w:pPr>
        <w:spacing w:line="480" w:lineRule="auto"/>
        <w:ind w:firstLine="720"/>
        <w:rPr>
          <w:rFonts w:eastAsia="Times New Roman"/>
        </w:rPr>
      </w:pPr>
      <w:r>
        <w:rPr>
          <w:rFonts w:eastAsia="Times New Roman"/>
        </w:rPr>
        <w:t>S</w:t>
      </w:r>
      <w:r w:rsidR="004E7C07" w:rsidRPr="002078CB">
        <w:rPr>
          <w:rFonts w:eastAsia="Times New Roman"/>
        </w:rPr>
        <w:t>t</w:t>
      </w:r>
      <w:r w:rsidR="004E7C07">
        <w:rPr>
          <w:rFonts w:eastAsia="Times New Roman"/>
        </w:rPr>
        <w:t>eady state kinetics</w:t>
      </w:r>
      <w:r>
        <w:rPr>
          <w:rFonts w:eastAsia="Times New Roman"/>
        </w:rPr>
        <w:t xml:space="preserve"> for PykF</w:t>
      </w:r>
      <w:r w:rsidR="004E7C07">
        <w:rPr>
          <w:rFonts w:eastAsia="Times New Roman"/>
        </w:rPr>
        <w:t xml:space="preserve"> were</w:t>
      </w:r>
      <w:r w:rsidR="004E7C07" w:rsidRPr="002078CB">
        <w:rPr>
          <w:rFonts w:eastAsia="Times New Roman"/>
        </w:rPr>
        <w:t xml:space="preserve"> measured with respect to PEP </w:t>
      </w:r>
      <w:r w:rsidR="004E7C07">
        <w:rPr>
          <w:rFonts w:eastAsia="Times New Roman"/>
        </w:rPr>
        <w:t xml:space="preserve">concentration </w:t>
      </w:r>
      <w:r w:rsidR="004E7C07" w:rsidRPr="002078CB">
        <w:rPr>
          <w:rFonts w:eastAsia="Times New Roman"/>
        </w:rPr>
        <w:t xml:space="preserve">in the absence and presence of 1 </w:t>
      </w:r>
      <w:r w:rsidR="004E7C07" w:rsidRPr="00D41D0F">
        <w:rPr>
          <w:rFonts w:ascii="Symbol" w:eastAsia="Times New Roman" w:hAnsi="Symbol"/>
        </w:rPr>
        <w:t></w:t>
      </w:r>
      <w:r w:rsidR="004E7C07" w:rsidRPr="002078CB">
        <w:rPr>
          <w:rFonts w:eastAsia="Times New Roman"/>
        </w:rPr>
        <w:t xml:space="preserve">M </w:t>
      </w:r>
      <w:r w:rsidR="004E7C07">
        <w:rPr>
          <w:rFonts w:eastAsia="Times New Roman"/>
        </w:rPr>
        <w:t>HP</w:t>
      </w:r>
      <w:r w:rsidR="004E7C07" w:rsidRPr="002078CB">
        <w:rPr>
          <w:rFonts w:eastAsia="Times New Roman"/>
        </w:rPr>
        <w:t>r</w:t>
      </w:r>
      <w:r w:rsidR="004E7C07">
        <w:rPr>
          <w:rFonts w:eastAsia="Times New Roman"/>
        </w:rPr>
        <w:t xml:space="preserve"> (Fig. </w:t>
      </w:r>
      <w:r w:rsidR="00A36C20">
        <w:rPr>
          <w:rFonts w:eastAsia="Times New Roman"/>
        </w:rPr>
        <w:t>1</w:t>
      </w:r>
      <w:r w:rsidR="004E7C07">
        <w:rPr>
          <w:rFonts w:eastAsia="Times New Roman"/>
        </w:rPr>
        <w:t>A)</w:t>
      </w:r>
      <w:r w:rsidR="004E7C07" w:rsidRPr="002078CB">
        <w:rPr>
          <w:rFonts w:eastAsia="Times New Roman"/>
        </w:rPr>
        <w:t xml:space="preserve">. Parameters derived from the </w:t>
      </w:r>
      <w:r w:rsidR="004E7C07">
        <w:rPr>
          <w:rFonts w:eastAsia="Times New Roman"/>
        </w:rPr>
        <w:t xml:space="preserve">kinetics are presented in Table 2. </w:t>
      </w:r>
      <w:r>
        <w:rPr>
          <w:rFonts w:eastAsia="Times New Roman"/>
        </w:rPr>
        <w:t>The presence of HPr caused t</w:t>
      </w:r>
      <w:r w:rsidR="004E7C07">
        <w:rPr>
          <w:rFonts w:eastAsia="Times New Roman"/>
        </w:rPr>
        <w:t xml:space="preserve">he </w:t>
      </w:r>
      <w:r>
        <w:rPr>
          <w:rFonts w:eastAsia="Times New Roman"/>
        </w:rPr>
        <w:t>K</w:t>
      </w:r>
      <w:r w:rsidR="002D1E67">
        <w:rPr>
          <w:rFonts w:eastAsia="Times New Roman"/>
          <w:vertAlign w:val="subscript"/>
        </w:rPr>
        <w:t>half</w:t>
      </w:r>
      <w:r>
        <w:rPr>
          <w:rFonts w:eastAsia="Times New Roman"/>
        </w:rPr>
        <w:t xml:space="preserve"> for PEP to</w:t>
      </w:r>
      <w:r w:rsidR="004E7C07" w:rsidRPr="002078CB">
        <w:rPr>
          <w:rFonts w:eastAsia="Times New Roman"/>
        </w:rPr>
        <w:t xml:space="preserve"> </w:t>
      </w:r>
      <w:r>
        <w:rPr>
          <w:rFonts w:eastAsia="Times New Roman"/>
        </w:rPr>
        <w:t>decrease</w:t>
      </w:r>
      <w:r w:rsidR="004E7C07">
        <w:rPr>
          <w:rFonts w:eastAsia="Times New Roman"/>
        </w:rPr>
        <w:t xml:space="preserve"> 10-fold.</w:t>
      </w:r>
      <w:r w:rsidR="004E7C07" w:rsidRPr="002078CB">
        <w:rPr>
          <w:rFonts w:eastAsia="Times New Roman"/>
        </w:rPr>
        <w:t xml:space="preserve"> </w:t>
      </w:r>
      <w:r w:rsidR="004E7C07">
        <w:rPr>
          <w:rFonts w:eastAsia="Times New Roman"/>
        </w:rPr>
        <w:t xml:space="preserve">Thus, HPr </w:t>
      </w:r>
      <w:r w:rsidR="004E7C07">
        <w:rPr>
          <w:rFonts w:eastAsia="Times New Roman" w:cs="Times New Roman"/>
        </w:rPr>
        <w:t xml:space="preserve">influenced the affinity of PykF for PEP </w:t>
      </w:r>
      <w:r w:rsidR="004E7C07">
        <w:rPr>
          <w:rFonts w:eastAsia="Times New Roman"/>
        </w:rPr>
        <w:t>and accordingly activated</w:t>
      </w:r>
      <w:r w:rsidR="004E7C07" w:rsidRPr="002078CB">
        <w:rPr>
          <w:rFonts w:eastAsia="Times New Roman"/>
        </w:rPr>
        <w:t xml:space="preserve"> </w:t>
      </w:r>
      <w:r w:rsidR="004E7C07">
        <w:rPr>
          <w:rFonts w:eastAsia="Times New Roman"/>
        </w:rPr>
        <w:t xml:space="preserve">PykF at low PEP concentrations </w:t>
      </w:r>
      <w:r w:rsidR="004E7C07" w:rsidRPr="002078CB">
        <w:rPr>
          <w:rFonts w:eastAsia="Times New Roman"/>
        </w:rPr>
        <w:t>(F</w:t>
      </w:r>
      <w:r w:rsidR="00A36C20">
        <w:rPr>
          <w:rFonts w:eastAsia="Times New Roman"/>
        </w:rPr>
        <w:t>ig. 1</w:t>
      </w:r>
      <w:r w:rsidR="004E7C07">
        <w:rPr>
          <w:rFonts w:eastAsia="Times New Roman"/>
        </w:rPr>
        <w:t>A</w:t>
      </w:r>
      <w:r w:rsidR="004E7C07" w:rsidRPr="002078CB">
        <w:rPr>
          <w:rFonts w:eastAsia="Times New Roman"/>
        </w:rPr>
        <w:t xml:space="preserve">). </w:t>
      </w:r>
      <w:r>
        <w:rPr>
          <w:rFonts w:eastAsia="Times New Roman"/>
        </w:rPr>
        <w:t>To determine</w:t>
      </w:r>
      <w:r w:rsidR="004E7C07">
        <w:rPr>
          <w:rFonts w:eastAsia="Times New Roman"/>
        </w:rPr>
        <w:t xml:space="preserve"> the</w:t>
      </w:r>
      <w:r w:rsidR="004E7C07" w:rsidRPr="002078CB">
        <w:rPr>
          <w:rFonts w:eastAsia="Times New Roman"/>
        </w:rPr>
        <w:t xml:space="preserve"> effect</w:t>
      </w:r>
      <w:r w:rsidR="004E7C07">
        <w:rPr>
          <w:rFonts w:eastAsia="Times New Roman"/>
        </w:rPr>
        <w:t>s</w:t>
      </w:r>
      <w:r w:rsidR="004E7C07" w:rsidRPr="002078CB">
        <w:rPr>
          <w:rFonts w:eastAsia="Times New Roman"/>
        </w:rPr>
        <w:t xml:space="preserve"> of </w:t>
      </w:r>
      <w:r>
        <w:rPr>
          <w:rFonts w:eastAsia="Times New Roman"/>
        </w:rPr>
        <w:t>either</w:t>
      </w:r>
      <w:r w:rsidR="004E7C07">
        <w:rPr>
          <w:rFonts w:eastAsia="Times New Roman"/>
        </w:rPr>
        <w:t xml:space="preserve"> </w:t>
      </w:r>
      <w:r w:rsidR="004E7C07" w:rsidRPr="002078CB">
        <w:rPr>
          <w:rFonts w:eastAsia="Times New Roman"/>
        </w:rPr>
        <w:t>HPr</w:t>
      </w:r>
      <w:r w:rsidR="004E7C07">
        <w:rPr>
          <w:rFonts w:eastAsia="Times New Roman"/>
        </w:rPr>
        <w:t>-P</w:t>
      </w:r>
      <w:r w:rsidR="004E7C07" w:rsidRPr="002078CB">
        <w:rPr>
          <w:rFonts w:eastAsia="Times New Roman"/>
        </w:rPr>
        <w:t xml:space="preserve"> </w:t>
      </w:r>
      <w:r>
        <w:rPr>
          <w:rFonts w:eastAsia="Times New Roman"/>
        </w:rPr>
        <w:t>or</w:t>
      </w:r>
      <w:r w:rsidR="004E7C07">
        <w:rPr>
          <w:rFonts w:eastAsia="Times New Roman"/>
        </w:rPr>
        <w:t xml:space="preserve"> HPr </w:t>
      </w:r>
      <w:r w:rsidR="004E7C07" w:rsidRPr="002078CB">
        <w:rPr>
          <w:rFonts w:eastAsia="Times New Roman"/>
        </w:rPr>
        <w:t>on the activity of PykF</w:t>
      </w:r>
      <w:r w:rsidR="004E7C07">
        <w:rPr>
          <w:rFonts w:eastAsia="Times New Roman"/>
        </w:rPr>
        <w:t xml:space="preserve">, steady state kinetics were measured at a fixed PEP concentration by titration of HPr. The phosphorylated form was obtained </w:t>
      </w:r>
      <w:r w:rsidR="004E7C07" w:rsidRPr="002078CB">
        <w:rPr>
          <w:rFonts w:eastAsia="Times New Roman"/>
        </w:rPr>
        <w:t xml:space="preserve">by </w:t>
      </w:r>
      <w:r>
        <w:rPr>
          <w:rFonts w:eastAsia="Times New Roman"/>
        </w:rPr>
        <w:t>pre-</w:t>
      </w:r>
      <w:r w:rsidR="004E7C07" w:rsidRPr="002078CB">
        <w:rPr>
          <w:rFonts w:eastAsia="Times New Roman"/>
        </w:rPr>
        <w:t xml:space="preserve">reaction with </w:t>
      </w:r>
      <w:r w:rsidR="004E7C07">
        <w:rPr>
          <w:rFonts w:eastAsia="Times New Roman"/>
        </w:rPr>
        <w:t xml:space="preserve">PEP and </w:t>
      </w:r>
      <w:r w:rsidR="004E7C07" w:rsidRPr="002078CB">
        <w:rPr>
          <w:rFonts w:eastAsia="Times New Roman"/>
        </w:rPr>
        <w:t>EI for 30 min at 37</w:t>
      </w:r>
      <w:r w:rsidR="004E7C07" w:rsidRPr="002078CB">
        <w:rPr>
          <w:rFonts w:eastAsia="Times New Roman"/>
          <w:vertAlign w:val="superscript"/>
        </w:rPr>
        <w:t>o</w:t>
      </w:r>
      <w:r w:rsidR="004E7C07" w:rsidRPr="002078CB">
        <w:rPr>
          <w:rFonts w:eastAsia="Times New Roman"/>
        </w:rPr>
        <w:t>C</w:t>
      </w:r>
      <w:r w:rsidR="004E7C07">
        <w:rPr>
          <w:rFonts w:eastAsia="Times New Roman"/>
        </w:rPr>
        <w:t>. HPr-P had no effect on PykF activity, but HPr showed a positive effect, with a measured K</w:t>
      </w:r>
      <w:r w:rsidR="00D638E7">
        <w:rPr>
          <w:rFonts w:eastAsia="Times New Roman"/>
          <w:vertAlign w:val="subscript"/>
        </w:rPr>
        <w:t>d</w:t>
      </w:r>
      <w:r w:rsidR="004E7C07">
        <w:rPr>
          <w:rFonts w:eastAsia="Times New Roman"/>
        </w:rPr>
        <w:t xml:space="preserve"> for HPr of 1 </w:t>
      </w:r>
      <w:r w:rsidR="004E7C07">
        <w:rPr>
          <w:rFonts w:eastAsia="Times New Roman"/>
        </w:rPr>
        <w:sym w:font="Symbol" w:char="F06D"/>
      </w:r>
      <w:r w:rsidR="004E7C07">
        <w:rPr>
          <w:rFonts w:eastAsia="Times New Roman"/>
        </w:rPr>
        <w:t>M</w:t>
      </w:r>
      <w:r w:rsidR="004E7C07" w:rsidRPr="00243605">
        <w:rPr>
          <w:rFonts w:eastAsia="Times New Roman"/>
        </w:rPr>
        <w:t xml:space="preserve"> </w:t>
      </w:r>
      <w:r w:rsidR="00A36C20">
        <w:rPr>
          <w:rFonts w:eastAsia="Times New Roman"/>
        </w:rPr>
        <w:t>(Fig 1</w:t>
      </w:r>
      <w:r w:rsidR="004E7C07">
        <w:rPr>
          <w:rFonts w:eastAsia="Times New Roman"/>
        </w:rPr>
        <w:t xml:space="preserve">B).  The best effect observed with HPr at a concentration of 1 </w:t>
      </w:r>
      <w:r w:rsidR="004E7C07" w:rsidRPr="00C016F5">
        <w:rPr>
          <w:rFonts w:ascii="Symbol" w:eastAsia="Times New Roman" w:hAnsi="Symbol"/>
        </w:rPr>
        <w:t></w:t>
      </w:r>
      <w:r w:rsidR="004E7C07">
        <w:rPr>
          <w:rFonts w:eastAsia="Times New Roman"/>
        </w:rPr>
        <w:t xml:space="preserve">M depended on the presence of 100 </w:t>
      </w:r>
      <w:r w:rsidR="004E7C07" w:rsidRPr="00C016F5">
        <w:rPr>
          <w:rFonts w:ascii="Symbol" w:eastAsia="Times New Roman" w:hAnsi="Symbol"/>
        </w:rPr>
        <w:t></w:t>
      </w:r>
      <w:r w:rsidR="004E7C07">
        <w:rPr>
          <w:rFonts w:eastAsia="Times New Roman"/>
        </w:rPr>
        <w:t>M ZnSO</w:t>
      </w:r>
      <w:r w:rsidR="004E7C07" w:rsidRPr="00C016F5">
        <w:rPr>
          <w:rFonts w:eastAsia="Times New Roman"/>
          <w:vertAlign w:val="subscript"/>
        </w:rPr>
        <w:t>4</w:t>
      </w:r>
      <w:r w:rsidR="004E7C07">
        <w:rPr>
          <w:rFonts w:eastAsia="Times New Roman"/>
        </w:rPr>
        <w:t xml:space="preserve">. Titration with zinc at an HPr concentration of 1 </w:t>
      </w:r>
      <w:r w:rsidR="004E7C07">
        <w:rPr>
          <w:rFonts w:eastAsia="Times New Roman"/>
        </w:rPr>
        <w:sym w:font="Symbol" w:char="F06D"/>
      </w:r>
      <w:r w:rsidR="004E7C07">
        <w:rPr>
          <w:rFonts w:eastAsia="Times New Roman"/>
        </w:rPr>
        <w:t>M is presented in Fig 1C.</w:t>
      </w:r>
    </w:p>
    <w:p w14:paraId="3F422997" w14:textId="7E702484" w:rsidR="0007469A" w:rsidRDefault="00196DB0" w:rsidP="00E37C62">
      <w:pPr>
        <w:spacing w:line="480" w:lineRule="auto"/>
        <w:ind w:firstLine="720"/>
        <w:rPr>
          <w:rFonts w:eastAsia="Times New Roman"/>
        </w:rPr>
      </w:pPr>
      <w:r w:rsidRPr="00196DB0">
        <w:rPr>
          <w:rFonts w:eastAsia="Times New Roman"/>
        </w:rPr>
        <w:t>A</w:t>
      </w:r>
      <w:r w:rsidR="0007469A" w:rsidRPr="00196DB0">
        <w:rPr>
          <w:rFonts w:eastAsia="Times New Roman"/>
        </w:rPr>
        <w:t xml:space="preserve"> </w:t>
      </w:r>
      <w:r w:rsidR="00B9781A">
        <w:rPr>
          <w:rFonts w:eastAsia="Times New Roman"/>
        </w:rPr>
        <w:t>proteo</w:t>
      </w:r>
      <w:r w:rsidR="00535F25" w:rsidRPr="00196DB0">
        <w:rPr>
          <w:rFonts w:eastAsia="Times New Roman"/>
        </w:rPr>
        <w:t xml:space="preserve">mic </w:t>
      </w:r>
      <w:r w:rsidR="0007469A" w:rsidRPr="00196DB0">
        <w:rPr>
          <w:rFonts w:eastAsia="Times New Roman"/>
        </w:rPr>
        <w:t xml:space="preserve">analysis </w:t>
      </w:r>
      <w:r w:rsidR="00CD5704" w:rsidRPr="00196DB0">
        <w:rPr>
          <w:rFonts w:eastAsia="Times New Roman"/>
        </w:rPr>
        <w:t xml:space="preserve">was </w:t>
      </w:r>
      <w:r>
        <w:rPr>
          <w:rFonts w:eastAsia="Times New Roman"/>
        </w:rPr>
        <w:t>conduct</w:t>
      </w:r>
      <w:r w:rsidR="00CD5704" w:rsidRPr="00196DB0">
        <w:rPr>
          <w:rFonts w:eastAsia="Times New Roman"/>
        </w:rPr>
        <w:t xml:space="preserve">ed </w:t>
      </w:r>
      <w:r>
        <w:rPr>
          <w:rFonts w:eastAsia="Times New Roman"/>
        </w:rPr>
        <w:t>using</w:t>
      </w:r>
      <w:r w:rsidR="00535F25" w:rsidRPr="00196DB0">
        <w:rPr>
          <w:rFonts w:eastAsia="Times New Roman"/>
        </w:rPr>
        <w:t xml:space="preserve"> LC</w:t>
      </w:r>
      <w:r w:rsidR="00CD5704" w:rsidRPr="00196DB0">
        <w:rPr>
          <w:rFonts w:eastAsia="Times New Roman"/>
        </w:rPr>
        <w:t>-</w:t>
      </w:r>
      <w:r w:rsidR="00535F25" w:rsidRPr="00196DB0">
        <w:rPr>
          <w:rFonts w:eastAsia="Times New Roman"/>
        </w:rPr>
        <w:t>MS</w:t>
      </w:r>
      <w:r>
        <w:rPr>
          <w:rFonts w:eastAsia="Times New Roman"/>
        </w:rPr>
        <w:t>/MS for</w:t>
      </w:r>
      <w:r w:rsidR="00535F25" w:rsidRPr="00196DB0">
        <w:rPr>
          <w:rFonts w:eastAsia="Times New Roman"/>
        </w:rPr>
        <w:t xml:space="preserve"> </w:t>
      </w:r>
      <w:r w:rsidR="0007469A" w:rsidRPr="00196DB0">
        <w:rPr>
          <w:rFonts w:eastAsia="Times New Roman"/>
        </w:rPr>
        <w:t>PykF</w:t>
      </w:r>
      <w:r w:rsidR="00B9781A">
        <w:rPr>
          <w:rFonts w:eastAsia="Times New Roman"/>
        </w:rPr>
        <w:t>, showing that it</w:t>
      </w:r>
      <w:r w:rsidR="00CD5704" w:rsidRPr="00196DB0">
        <w:rPr>
          <w:rFonts w:eastAsia="Times New Roman"/>
        </w:rPr>
        <w:t xml:space="preserve"> </w:t>
      </w:r>
      <w:r w:rsidRPr="00196DB0">
        <w:rPr>
          <w:rFonts w:eastAsia="Times New Roman"/>
        </w:rPr>
        <w:t xml:space="preserve">co-purified </w:t>
      </w:r>
      <w:r>
        <w:rPr>
          <w:rFonts w:eastAsia="Times New Roman"/>
        </w:rPr>
        <w:t>with</w:t>
      </w:r>
      <w:r w:rsidR="0007469A" w:rsidRPr="00196DB0">
        <w:rPr>
          <w:rFonts w:eastAsia="Times New Roman"/>
        </w:rPr>
        <w:t xml:space="preserve"> </w:t>
      </w:r>
      <w:r w:rsidR="00535F25" w:rsidRPr="00196DB0">
        <w:rPr>
          <w:rFonts w:eastAsia="Times New Roman"/>
        </w:rPr>
        <w:t>HPr</w:t>
      </w:r>
      <w:r w:rsidR="00525AA9" w:rsidRPr="00196DB0">
        <w:rPr>
          <w:rFonts w:eastAsia="Times New Roman"/>
        </w:rPr>
        <w:t xml:space="preserve">. </w:t>
      </w:r>
      <w:r>
        <w:rPr>
          <w:rFonts w:eastAsia="Times New Roman"/>
        </w:rPr>
        <w:t>By</w:t>
      </w:r>
      <w:r w:rsidR="00525AA9" w:rsidRPr="00196DB0">
        <w:rPr>
          <w:rFonts w:eastAsia="Times New Roman"/>
        </w:rPr>
        <w:t xml:space="preserve"> contrast</w:t>
      </w:r>
      <w:r>
        <w:rPr>
          <w:rFonts w:eastAsia="Times New Roman"/>
        </w:rPr>
        <w:t>,</w:t>
      </w:r>
      <w:r w:rsidR="00525AA9" w:rsidRPr="00196DB0">
        <w:rPr>
          <w:rFonts w:eastAsia="Times New Roman"/>
        </w:rPr>
        <w:t xml:space="preserve"> no HPr</w:t>
      </w:r>
      <w:r w:rsidR="0007469A" w:rsidRPr="00196DB0">
        <w:rPr>
          <w:rFonts w:eastAsia="Times New Roman"/>
        </w:rPr>
        <w:t xml:space="preserve"> co-purified w</w:t>
      </w:r>
      <w:r w:rsidR="00CD5704" w:rsidRPr="00196DB0">
        <w:rPr>
          <w:rFonts w:eastAsia="Times New Roman"/>
        </w:rPr>
        <w:t xml:space="preserve">ith PfkB </w:t>
      </w:r>
      <w:r>
        <w:rPr>
          <w:rFonts w:eastAsia="Times New Roman"/>
        </w:rPr>
        <w:t>under</w:t>
      </w:r>
      <w:r w:rsidR="00CD5704" w:rsidRPr="00196DB0">
        <w:rPr>
          <w:rFonts w:eastAsia="Times New Roman"/>
        </w:rPr>
        <w:t xml:space="preserve"> </w:t>
      </w:r>
      <w:r w:rsidR="0039787E">
        <w:rPr>
          <w:rFonts w:eastAsia="Times New Roman"/>
        </w:rPr>
        <w:t xml:space="preserve">the </w:t>
      </w:r>
      <w:r w:rsidR="00CD5704" w:rsidRPr="00196DB0">
        <w:rPr>
          <w:rFonts w:eastAsia="Times New Roman"/>
        </w:rPr>
        <w:t>same conditions (Table S1)</w:t>
      </w:r>
      <w:r>
        <w:rPr>
          <w:rFonts w:eastAsia="Times New Roman"/>
        </w:rPr>
        <w:t>, presumably reflecting the relative affinities of the</w:t>
      </w:r>
      <w:r w:rsidR="0039787E">
        <w:rPr>
          <w:rFonts w:eastAsia="Times New Roman"/>
        </w:rPr>
        <w:t>se</w:t>
      </w:r>
      <w:r>
        <w:rPr>
          <w:rFonts w:eastAsia="Times New Roman"/>
        </w:rPr>
        <w:t xml:space="preserve"> two enzymes for HPr</w:t>
      </w:r>
      <w:r w:rsidR="00CD5704" w:rsidRPr="00196DB0">
        <w:rPr>
          <w:rFonts w:eastAsia="Times New Roman"/>
        </w:rPr>
        <w:t>.</w:t>
      </w:r>
    </w:p>
    <w:p w14:paraId="364D9EE4" w14:textId="77777777" w:rsidR="00055D52" w:rsidRPr="004A5DD0" w:rsidRDefault="00055D52" w:rsidP="00F87934">
      <w:pPr>
        <w:spacing w:line="480" w:lineRule="auto"/>
        <w:rPr>
          <w:rFonts w:eastAsia="Times New Roman" w:cs="Times New Roman"/>
          <w:b/>
        </w:rPr>
      </w:pPr>
    </w:p>
    <w:p w14:paraId="5BF15314" w14:textId="437A75F8" w:rsidR="005639E7" w:rsidRPr="00E25720" w:rsidRDefault="005639E7" w:rsidP="00E25720">
      <w:pPr>
        <w:spacing w:line="480" w:lineRule="auto"/>
        <w:rPr>
          <w:rFonts w:eastAsia="Times New Roman" w:cs="Times New Roman"/>
          <w:b/>
          <w:i/>
        </w:rPr>
      </w:pPr>
      <w:r>
        <w:rPr>
          <w:rFonts w:eastAsia="Times New Roman" w:cs="Times New Roman"/>
          <w:b/>
          <w:i/>
        </w:rPr>
        <w:t>Non-P</w:t>
      </w:r>
      <w:r w:rsidRPr="002078CB">
        <w:rPr>
          <w:rFonts w:eastAsia="Times New Roman" w:cs="Times New Roman"/>
          <w:b/>
          <w:i/>
        </w:rPr>
        <w:t xml:space="preserve">hosphorylated HPr </w:t>
      </w:r>
      <w:r w:rsidR="00E37C62">
        <w:rPr>
          <w:rFonts w:eastAsia="Times New Roman" w:cs="Times New Roman"/>
          <w:b/>
          <w:i/>
        </w:rPr>
        <w:t xml:space="preserve">activates </w:t>
      </w:r>
      <w:r>
        <w:rPr>
          <w:rFonts w:eastAsia="Times New Roman" w:cs="Times New Roman"/>
          <w:b/>
          <w:i/>
        </w:rPr>
        <w:t>Phosphofructokinase  (PfkB)</w:t>
      </w:r>
      <w:r w:rsidRPr="002078CB">
        <w:rPr>
          <w:rFonts w:eastAsia="Times New Roman" w:cs="Times New Roman"/>
          <w:b/>
          <w:i/>
        </w:rPr>
        <w:t>.</w:t>
      </w:r>
      <w:r w:rsidR="00E25720">
        <w:rPr>
          <w:rFonts w:eastAsia="Times New Roman" w:cs="Times New Roman"/>
          <w:b/>
          <w:i/>
        </w:rPr>
        <w:t xml:space="preserve"> </w:t>
      </w:r>
      <w:r w:rsidRPr="002078CB">
        <w:rPr>
          <w:rFonts w:eastAsia="Times New Roman" w:cs="Times New Roman"/>
          <w:i/>
        </w:rPr>
        <w:t>E. coli</w:t>
      </w:r>
      <w:r w:rsidRPr="002078CB">
        <w:rPr>
          <w:rFonts w:eastAsia="Times New Roman" w:cs="Times New Roman"/>
        </w:rPr>
        <w:t xml:space="preserve"> P</w:t>
      </w:r>
      <w:r>
        <w:rPr>
          <w:rFonts w:eastAsia="Times New Roman" w:cs="Times New Roman"/>
        </w:rPr>
        <w:t>fkB</w:t>
      </w:r>
      <w:r w:rsidRPr="002078CB">
        <w:rPr>
          <w:rFonts w:eastAsia="Times New Roman" w:cs="Times New Roman"/>
        </w:rPr>
        <w:t xml:space="preserve"> </w:t>
      </w:r>
      <w:r>
        <w:rPr>
          <w:rFonts w:eastAsia="Times New Roman" w:cs="Times New Roman"/>
        </w:rPr>
        <w:t>activity</w:t>
      </w:r>
      <w:r w:rsidRPr="002078CB">
        <w:rPr>
          <w:rFonts w:eastAsia="Times New Roman" w:cs="Times New Roman"/>
        </w:rPr>
        <w:t xml:space="preserve"> </w:t>
      </w:r>
      <w:r>
        <w:rPr>
          <w:rFonts w:eastAsia="Times New Roman" w:cs="Times New Roman"/>
        </w:rPr>
        <w:t>was measured</w:t>
      </w:r>
      <w:r w:rsidRPr="002078CB">
        <w:rPr>
          <w:rFonts w:eastAsia="Times New Roman" w:cs="Times New Roman"/>
        </w:rPr>
        <w:t xml:space="preserve"> </w:t>
      </w:r>
      <w:r w:rsidR="000A723E">
        <w:rPr>
          <w:rFonts w:eastAsia="Times New Roman" w:cs="Times New Roman"/>
        </w:rPr>
        <w:t>using</w:t>
      </w:r>
      <w:r>
        <w:rPr>
          <w:rFonts w:eastAsia="Times New Roman" w:cs="Times New Roman"/>
        </w:rPr>
        <w:t xml:space="preserve"> the coupled assay described </w:t>
      </w:r>
      <w:r w:rsidR="00F35C34">
        <w:rPr>
          <w:rFonts w:eastAsia="Times New Roman" w:cs="Times New Roman"/>
        </w:rPr>
        <w:t>in Materials and Methods</w:t>
      </w:r>
      <w:r>
        <w:rPr>
          <w:rFonts w:eastAsia="Times New Roman" w:cs="Times New Roman"/>
        </w:rPr>
        <w:t>. PfkB</w:t>
      </w:r>
      <w:r w:rsidR="000A723E">
        <w:rPr>
          <w:rFonts w:eastAsia="Times New Roman" w:cs="Times New Roman"/>
        </w:rPr>
        <w:t>-</w:t>
      </w:r>
      <w:r>
        <w:rPr>
          <w:rFonts w:eastAsia="Times New Roman" w:cs="Times New Roman"/>
        </w:rPr>
        <w:t xml:space="preserve">dependent </w:t>
      </w:r>
      <w:r w:rsidR="00547A2F">
        <w:rPr>
          <w:rFonts w:eastAsia="Times New Roman" w:cs="Times New Roman"/>
        </w:rPr>
        <w:t>f</w:t>
      </w:r>
      <w:r>
        <w:rPr>
          <w:rFonts w:eastAsia="Times New Roman" w:cs="Times New Roman"/>
        </w:rPr>
        <w:t xml:space="preserve">ructose-6P (Fru-6P) phosphorylation converts ATP to ADP, and ADP is used by </w:t>
      </w:r>
      <w:r w:rsidR="00435AA1">
        <w:rPr>
          <w:rFonts w:eastAsia="Times New Roman" w:cs="Times New Roman"/>
        </w:rPr>
        <w:t>pyruvate kinase (</w:t>
      </w:r>
      <w:r>
        <w:rPr>
          <w:rFonts w:eastAsia="Times New Roman" w:cs="Times New Roman"/>
        </w:rPr>
        <w:t>PK</w:t>
      </w:r>
      <w:r w:rsidR="00435AA1">
        <w:rPr>
          <w:rFonts w:eastAsia="Times New Roman" w:cs="Times New Roman"/>
        </w:rPr>
        <w:t xml:space="preserve">) and </w:t>
      </w:r>
      <w:r>
        <w:rPr>
          <w:rFonts w:eastAsia="Times New Roman" w:cs="Times New Roman"/>
        </w:rPr>
        <w:t xml:space="preserve">LDH to convert PEP to pyruvate and </w:t>
      </w:r>
      <w:r>
        <w:rPr>
          <w:rFonts w:eastAsia="Times New Roman" w:cs="Times New Roman"/>
        </w:rPr>
        <w:lastRenderedPageBreak/>
        <w:t>further to lactate following the decrease in</w:t>
      </w:r>
      <w:r w:rsidRPr="002078CB">
        <w:rPr>
          <w:rFonts w:eastAsia="Times New Roman" w:cs="Times New Roman"/>
        </w:rPr>
        <w:t xml:space="preserve"> absorbance at 340 n</w:t>
      </w:r>
      <w:r w:rsidR="000A723E">
        <w:rPr>
          <w:rFonts w:eastAsia="Times New Roman" w:cs="Times New Roman"/>
        </w:rPr>
        <w:t>m</w:t>
      </w:r>
      <w:r w:rsidRPr="002078CB">
        <w:rPr>
          <w:rFonts w:eastAsia="Times New Roman" w:cs="Times New Roman"/>
        </w:rPr>
        <w:t xml:space="preserve"> resulting from the oxidation of NADH</w:t>
      </w:r>
      <w:r>
        <w:rPr>
          <w:rFonts w:eastAsia="Times New Roman" w:cs="Times New Roman"/>
        </w:rPr>
        <w:t xml:space="preserve"> in a</w:t>
      </w:r>
      <w:r w:rsidRPr="002078CB">
        <w:rPr>
          <w:rFonts w:eastAsia="Times New Roman" w:cs="Times New Roman"/>
        </w:rPr>
        <w:t xml:space="preserve"> coupled assay</w:t>
      </w:r>
      <w:r>
        <w:rPr>
          <w:rFonts w:eastAsia="Times New Roman" w:cs="Times New Roman"/>
        </w:rPr>
        <w:t>.</w:t>
      </w:r>
      <w:r w:rsidRPr="002078CB">
        <w:rPr>
          <w:rFonts w:eastAsia="Times New Roman" w:cs="Times New Roman"/>
        </w:rPr>
        <w:t xml:space="preserve"> </w:t>
      </w:r>
      <w:r>
        <w:rPr>
          <w:rFonts w:eastAsia="Times New Roman" w:cs="Times New Roman"/>
        </w:rPr>
        <w:t xml:space="preserve">PfkB activity was previously known to be allosterically inhibited by ATP in </w:t>
      </w:r>
      <w:r w:rsidR="000A723E">
        <w:rPr>
          <w:rFonts w:eastAsia="Times New Roman" w:cs="Times New Roman"/>
        </w:rPr>
        <w:t xml:space="preserve">the </w:t>
      </w:r>
      <w:r>
        <w:rPr>
          <w:rFonts w:eastAsia="Times New Roman" w:cs="Times New Roman"/>
        </w:rPr>
        <w:t>presence of 50 mM KCl</w:t>
      </w:r>
      <w:r w:rsidR="000A723E">
        <w:rPr>
          <w:rFonts w:eastAsia="Times New Roman" w:cs="Times New Roman"/>
        </w:rPr>
        <w:t xml:space="preserve"> </w:t>
      </w:r>
      <w:r w:rsidR="00CF33E2">
        <w:rPr>
          <w:rFonts w:eastAsia="Times New Roman" w:cs="Times New Roman"/>
        </w:rPr>
        <w:fldChar w:fldCharType="begin">
          <w:fldData xml:space="preserve">PEVuZE5vdGU+PENpdGU+PEF1dGhvcj5DYWJyZXJhPC9BdXRob3I+PFllYXI+MjAxMDwvWWVhcj48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</w:fldData>
        </w:fldChar>
      </w:r>
      <w:r w:rsidR="001F317F">
        <w:rPr>
          <w:rFonts w:eastAsia="Times New Roman" w:cs="Times New Roman"/>
        </w:rPr>
        <w:instrText xml:space="preserve"> ADDIN EN.CITE </w:instrText>
      </w:r>
      <w:r w:rsidR="001F317F">
        <w:rPr>
          <w:rFonts w:eastAsia="Times New Roman" w:cs="Times New Roman"/>
        </w:rPr>
        <w:fldChar w:fldCharType="begin">
          <w:fldData xml:space="preserve">PEVuZE5vdGU+PENpdGU+PEF1dGhvcj5DYWJyZXJhPC9BdXRob3I+PFllYXI+MjAxMDwvWWVhcj48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</w:fldData>
        </w:fldChar>
      </w:r>
      <w:r w:rsidR="001F317F">
        <w:rPr>
          <w:rFonts w:eastAsia="Times New Roman" w:cs="Times New Roman"/>
        </w:rPr>
        <w:instrText xml:space="preserve"> ADDIN EN.CITE.DATA </w:instrText>
      </w:r>
      <w:r w:rsidR="001F317F">
        <w:rPr>
          <w:rFonts w:eastAsia="Times New Roman" w:cs="Times New Roman"/>
        </w:rPr>
      </w:r>
      <w:r w:rsidR="001F317F">
        <w:rPr>
          <w:rFonts w:eastAsia="Times New Roman" w:cs="Times New Roman"/>
        </w:rPr>
        <w:fldChar w:fldCharType="end"/>
      </w:r>
      <w:r w:rsidR="00CF33E2">
        <w:rPr>
          <w:rFonts w:eastAsia="Times New Roman" w:cs="Times New Roman"/>
        </w:rPr>
      </w:r>
      <w:r w:rsidR="00CF33E2">
        <w:rPr>
          <w:rFonts w:eastAsia="Times New Roman" w:cs="Times New Roman"/>
        </w:rPr>
        <w:fldChar w:fldCharType="separate"/>
      </w:r>
      <w:r w:rsidR="001F317F">
        <w:rPr>
          <w:rFonts w:eastAsia="Times New Roman" w:cs="Times New Roman"/>
          <w:noProof/>
        </w:rPr>
        <w:t>(</w:t>
      </w:r>
      <w:hyperlink w:anchor="_ENREF_36" w:tooltip="Cabrera, 2010 #88" w:history="1">
        <w:r w:rsidR="001F317F">
          <w:rPr>
            <w:rFonts w:eastAsia="Times New Roman" w:cs="Times New Roman"/>
            <w:noProof/>
          </w:rPr>
          <w:t>36</w:t>
        </w:r>
      </w:hyperlink>
      <w:r w:rsidR="001F317F">
        <w:rPr>
          <w:rFonts w:eastAsia="Times New Roman" w:cs="Times New Roman"/>
          <w:noProof/>
        </w:rPr>
        <w:t xml:space="preserve">, </w:t>
      </w:r>
      <w:hyperlink w:anchor="_ENREF_37" w:tooltip="Babul, 1978 #33" w:history="1">
        <w:r w:rsidR="001F317F">
          <w:rPr>
            <w:rFonts w:eastAsia="Times New Roman" w:cs="Times New Roman"/>
            <w:noProof/>
          </w:rPr>
          <w:t>37</w:t>
        </w:r>
      </w:hyperlink>
      <w:r w:rsidR="001F317F">
        <w:rPr>
          <w:rFonts w:eastAsia="Times New Roman" w:cs="Times New Roman"/>
          <w:noProof/>
        </w:rPr>
        <w:t>)</w:t>
      </w:r>
      <w:r w:rsidR="00CF33E2">
        <w:rPr>
          <w:rFonts w:eastAsia="Times New Roman" w:cs="Times New Roman"/>
        </w:rPr>
        <w:fldChar w:fldCharType="end"/>
      </w:r>
      <w:r w:rsidR="00CF33E2">
        <w:rPr>
          <w:rFonts w:eastAsia="Times New Roman" w:cs="Times New Roman"/>
        </w:rPr>
        <w:t xml:space="preserve">. </w:t>
      </w:r>
      <w:r w:rsidR="00FC2FF0">
        <w:rPr>
          <w:rFonts w:eastAsia="Times New Roman" w:cs="Times New Roman"/>
        </w:rPr>
        <w:t>To eval</w:t>
      </w:r>
      <w:r w:rsidR="00F6582E">
        <w:rPr>
          <w:rFonts w:eastAsia="Times New Roman" w:cs="Times New Roman"/>
        </w:rPr>
        <w:t>uate the effect of free HPr,</w:t>
      </w:r>
      <w:r w:rsidR="00FC2FF0">
        <w:rPr>
          <w:rFonts w:eastAsia="Times New Roman" w:cs="Times New Roman"/>
        </w:rPr>
        <w:t xml:space="preserve"> steady-state kinetics were measured in the presence of 2.2 </w:t>
      </w:r>
      <w:r w:rsidR="00FC2FF0" w:rsidRPr="00C016F5">
        <w:rPr>
          <w:rFonts w:ascii="Symbol" w:eastAsia="Times New Roman" w:hAnsi="Symbol"/>
        </w:rPr>
        <w:t></w:t>
      </w:r>
      <w:r w:rsidR="00FC2FF0">
        <w:rPr>
          <w:rFonts w:eastAsia="Times New Roman" w:cs="Times New Roman"/>
        </w:rPr>
        <w:t>M HPr. Although HPr showed no effect on the V</w:t>
      </w:r>
      <w:r w:rsidR="00FC2FF0" w:rsidRPr="00BD1C32">
        <w:rPr>
          <w:rFonts w:eastAsia="Times New Roman" w:cs="Times New Roman"/>
          <w:vertAlign w:val="subscript"/>
        </w:rPr>
        <w:t>max</w:t>
      </w:r>
      <w:r w:rsidR="00FC2FF0">
        <w:rPr>
          <w:rFonts w:eastAsia="Times New Roman" w:cs="Times New Roman"/>
        </w:rPr>
        <w:t xml:space="preserve"> or the Hill coefficient (h), the presence of HPr led to a 6-fold decrease in the K</w:t>
      </w:r>
      <w:r w:rsidR="002D1E67">
        <w:rPr>
          <w:rFonts w:eastAsia="Times New Roman" w:cs="Times New Roman"/>
          <w:vertAlign w:val="subscript"/>
        </w:rPr>
        <w:t>half</w:t>
      </w:r>
      <w:r w:rsidR="00FC2FF0">
        <w:rPr>
          <w:rFonts w:eastAsia="Times New Roman" w:cs="Times New Roman"/>
        </w:rPr>
        <w:t xml:space="preserve"> for Fru-6P. This result implies that HPr regulates PfkB activity by increasing the affinity of PfkB for its substrate, Fru-6P. It is important to emphasize that t</w:t>
      </w:r>
      <w:r>
        <w:rPr>
          <w:rFonts w:eastAsia="Times New Roman" w:cs="Times New Roman"/>
        </w:rPr>
        <w:t xml:space="preserve">he </w:t>
      </w:r>
      <w:r w:rsidR="00031732">
        <w:rPr>
          <w:rFonts w:eastAsia="Times New Roman" w:cs="Times New Roman"/>
        </w:rPr>
        <w:t>non-</w:t>
      </w:r>
      <w:r>
        <w:rPr>
          <w:rFonts w:eastAsia="Times New Roman" w:cs="Times New Roman"/>
        </w:rPr>
        <w:t xml:space="preserve">phosphorylated form of HPr activated PfkB in </w:t>
      </w:r>
      <w:r w:rsidR="003E3E34">
        <w:rPr>
          <w:rFonts w:eastAsia="Times New Roman" w:cs="Times New Roman"/>
        </w:rPr>
        <w:t xml:space="preserve">the </w:t>
      </w:r>
      <w:r>
        <w:rPr>
          <w:rFonts w:eastAsia="Times New Roman" w:cs="Times New Roman"/>
        </w:rPr>
        <w:t xml:space="preserve">presence of 50 mM KCl and 1mM ATP, </w:t>
      </w:r>
      <w:r w:rsidR="0095408E">
        <w:rPr>
          <w:rFonts w:eastAsia="Times New Roman" w:cs="Times New Roman"/>
        </w:rPr>
        <w:t xml:space="preserve">decreasing </w:t>
      </w:r>
      <w:r w:rsidR="003E3E34">
        <w:rPr>
          <w:rFonts w:eastAsia="Times New Roman" w:cs="Times New Roman"/>
        </w:rPr>
        <w:t xml:space="preserve">the </w:t>
      </w:r>
      <w:r w:rsidR="0095408E">
        <w:rPr>
          <w:rFonts w:eastAsia="Times New Roman" w:cs="Times New Roman"/>
        </w:rPr>
        <w:t>K</w:t>
      </w:r>
      <w:r w:rsidR="002D1E67">
        <w:rPr>
          <w:rFonts w:eastAsia="Times New Roman" w:cs="Times New Roman"/>
          <w:vertAlign w:val="subscript"/>
        </w:rPr>
        <w:t>half</w:t>
      </w:r>
      <w:r w:rsidR="0095408E">
        <w:rPr>
          <w:rFonts w:eastAsia="Times New Roman" w:cs="Times New Roman"/>
        </w:rPr>
        <w:t xml:space="preserve"> </w:t>
      </w:r>
      <w:r w:rsidR="003E3E34">
        <w:rPr>
          <w:rFonts w:eastAsia="Times New Roman" w:cs="Times New Roman"/>
        </w:rPr>
        <w:t>for</w:t>
      </w:r>
      <w:r w:rsidR="0095408E">
        <w:rPr>
          <w:rFonts w:eastAsia="Times New Roman" w:cs="Times New Roman"/>
        </w:rPr>
        <w:t xml:space="preserve"> Fru-6P</w:t>
      </w:r>
      <w:r w:rsidR="003B237C">
        <w:rPr>
          <w:rFonts w:eastAsia="Times New Roman" w:cs="Times New Roman"/>
        </w:rPr>
        <w:t xml:space="preserve"> from 0.49 to 0.08 mM (</w:t>
      </w:r>
      <w:r w:rsidR="00FC2FF0">
        <w:rPr>
          <w:rFonts w:eastAsia="Times New Roman" w:cs="Times New Roman"/>
        </w:rPr>
        <w:t xml:space="preserve">Fig. </w:t>
      </w:r>
      <w:r w:rsidR="00A36C20">
        <w:rPr>
          <w:rFonts w:eastAsia="Times New Roman" w:cs="Times New Roman"/>
        </w:rPr>
        <w:t>2</w:t>
      </w:r>
      <w:r w:rsidR="00FC2FF0">
        <w:rPr>
          <w:rFonts w:eastAsia="Times New Roman" w:cs="Times New Roman"/>
        </w:rPr>
        <w:t xml:space="preserve">A; </w:t>
      </w:r>
      <w:r w:rsidR="003B237C">
        <w:rPr>
          <w:rFonts w:eastAsia="Times New Roman" w:cs="Times New Roman"/>
        </w:rPr>
        <w:t>Table 2)</w:t>
      </w:r>
      <w:r w:rsidR="0095408E">
        <w:rPr>
          <w:rFonts w:eastAsia="Times New Roman" w:cs="Times New Roman"/>
        </w:rPr>
        <w:t xml:space="preserve">. HPr </w:t>
      </w:r>
      <w:r w:rsidR="003E3E34">
        <w:rPr>
          <w:rFonts w:eastAsia="Times New Roman" w:cs="Times New Roman"/>
        </w:rPr>
        <w:t>d</w:t>
      </w:r>
      <w:r w:rsidR="00825B2D">
        <w:rPr>
          <w:rFonts w:eastAsia="Times New Roman" w:cs="Times New Roman"/>
        </w:rPr>
        <w:t>id</w:t>
      </w:r>
      <w:r w:rsidR="0095408E">
        <w:rPr>
          <w:rFonts w:eastAsia="Times New Roman" w:cs="Times New Roman"/>
        </w:rPr>
        <w:t xml:space="preserve"> not </w:t>
      </w:r>
      <w:r w:rsidR="003E3E34">
        <w:rPr>
          <w:rFonts w:eastAsia="Times New Roman" w:cs="Times New Roman"/>
        </w:rPr>
        <w:t xml:space="preserve">appear to completely </w:t>
      </w:r>
      <w:r w:rsidR="00F6582E">
        <w:rPr>
          <w:rFonts w:eastAsia="Times New Roman" w:cs="Times New Roman"/>
        </w:rPr>
        <w:t>antagoniz</w:t>
      </w:r>
      <w:r w:rsidR="003E3E34">
        <w:rPr>
          <w:rFonts w:eastAsia="Times New Roman" w:cs="Times New Roman"/>
        </w:rPr>
        <w:t>e</w:t>
      </w:r>
      <w:r w:rsidR="0095408E">
        <w:rPr>
          <w:rFonts w:eastAsia="Times New Roman" w:cs="Times New Roman"/>
        </w:rPr>
        <w:t xml:space="preserve"> </w:t>
      </w:r>
      <w:r w:rsidR="009A1A6F">
        <w:rPr>
          <w:rFonts w:eastAsia="Times New Roman" w:cs="Times New Roman"/>
        </w:rPr>
        <w:t xml:space="preserve">inhibition </w:t>
      </w:r>
      <w:r w:rsidR="003E3E34">
        <w:rPr>
          <w:rFonts w:eastAsia="Times New Roman" w:cs="Times New Roman"/>
        </w:rPr>
        <w:t>by</w:t>
      </w:r>
      <w:r w:rsidR="009A1A6F">
        <w:rPr>
          <w:rFonts w:eastAsia="Times New Roman" w:cs="Times New Roman"/>
        </w:rPr>
        <w:t xml:space="preserve"> ATP </w:t>
      </w:r>
      <w:r w:rsidR="00B937A5">
        <w:rPr>
          <w:rFonts w:eastAsia="Times New Roman" w:cs="Times New Roman"/>
        </w:rPr>
        <w:t xml:space="preserve">(Fig </w:t>
      </w:r>
      <w:r w:rsidR="00A36C20">
        <w:rPr>
          <w:rFonts w:eastAsia="Times New Roman" w:cs="Times New Roman"/>
        </w:rPr>
        <w:t>2</w:t>
      </w:r>
      <w:r w:rsidR="00B937A5">
        <w:rPr>
          <w:rFonts w:eastAsia="Times New Roman" w:cs="Times New Roman"/>
        </w:rPr>
        <w:t>B)</w:t>
      </w:r>
      <w:r w:rsidR="004576ED">
        <w:rPr>
          <w:rFonts w:eastAsia="Times New Roman" w:cs="Times New Roman"/>
        </w:rPr>
        <w:t>, but KCl strengthen</w:t>
      </w:r>
      <w:r w:rsidR="00370720">
        <w:rPr>
          <w:rFonts w:eastAsia="Times New Roman" w:cs="Times New Roman"/>
        </w:rPr>
        <w:t>ed</w:t>
      </w:r>
      <w:r w:rsidR="004576ED">
        <w:rPr>
          <w:rFonts w:eastAsia="Times New Roman" w:cs="Times New Roman"/>
        </w:rPr>
        <w:t xml:space="preserve"> </w:t>
      </w:r>
      <w:r w:rsidR="003E3E34">
        <w:rPr>
          <w:rFonts w:eastAsia="Times New Roman" w:cs="Times New Roman"/>
        </w:rPr>
        <w:t xml:space="preserve">the </w:t>
      </w:r>
      <w:r w:rsidR="00DB0042">
        <w:rPr>
          <w:rFonts w:eastAsia="Times New Roman" w:cs="Times New Roman"/>
        </w:rPr>
        <w:t xml:space="preserve">inhibitiory effect of </w:t>
      </w:r>
      <w:r w:rsidR="004576ED">
        <w:rPr>
          <w:rFonts w:eastAsia="Times New Roman" w:cs="Times New Roman"/>
        </w:rPr>
        <w:t xml:space="preserve">  ATP</w:t>
      </w:r>
      <w:r w:rsidR="006A1B02">
        <w:rPr>
          <w:rFonts w:eastAsia="Times New Roman" w:cs="Times New Roman"/>
        </w:rPr>
        <w:t xml:space="preserve"> and was</w:t>
      </w:r>
      <w:r w:rsidR="003E3E34">
        <w:rPr>
          <w:rFonts w:eastAsia="Times New Roman" w:cs="Times New Roman"/>
        </w:rPr>
        <w:t xml:space="preserve"> required for </w:t>
      </w:r>
      <w:r w:rsidR="00547A2F">
        <w:rPr>
          <w:rFonts w:eastAsia="Times New Roman" w:cs="Times New Roman"/>
        </w:rPr>
        <w:t>activation by</w:t>
      </w:r>
      <w:r w:rsidR="003E3E34">
        <w:rPr>
          <w:rFonts w:eastAsia="Times New Roman" w:cs="Times New Roman"/>
        </w:rPr>
        <w:t xml:space="preserve"> HPr</w:t>
      </w:r>
      <w:r w:rsidR="004576ED">
        <w:rPr>
          <w:rFonts w:eastAsia="Times New Roman" w:cs="Times New Roman"/>
        </w:rPr>
        <w:t>.</w:t>
      </w:r>
    </w:p>
    <w:p w14:paraId="6F26E71A" w14:textId="1F7DFBC5" w:rsidR="005639E7" w:rsidRPr="005639E7" w:rsidRDefault="005639E7" w:rsidP="00F87934">
      <w:pPr>
        <w:spacing w:line="480" w:lineRule="auto"/>
        <w:ind w:firstLine="720"/>
        <w:rPr>
          <w:rFonts w:eastAsia="Times New Roman" w:cs="Times New Roman"/>
        </w:rPr>
      </w:pPr>
      <w:r>
        <w:rPr>
          <w:rFonts w:eastAsia="Times New Roman" w:cs="Times New Roman"/>
        </w:rPr>
        <w:t xml:space="preserve">To </w:t>
      </w:r>
      <w:r w:rsidR="00900C49">
        <w:rPr>
          <w:rFonts w:eastAsia="Times New Roman" w:cs="Times New Roman"/>
        </w:rPr>
        <w:t>establish</w:t>
      </w:r>
      <w:r>
        <w:rPr>
          <w:rFonts w:eastAsia="Times New Roman" w:cs="Times New Roman"/>
        </w:rPr>
        <w:t xml:space="preserve"> the </w:t>
      </w:r>
      <w:r w:rsidR="00900C49">
        <w:rPr>
          <w:rFonts w:eastAsia="Times New Roman" w:cs="Times New Roman"/>
        </w:rPr>
        <w:t xml:space="preserve">effect of HPr </w:t>
      </w:r>
      <w:r>
        <w:rPr>
          <w:rFonts w:eastAsia="Times New Roman" w:cs="Times New Roman"/>
        </w:rPr>
        <w:t>phosphorylation on PfkB activity</w:t>
      </w:r>
      <w:r w:rsidR="00EA1A48">
        <w:rPr>
          <w:rFonts w:eastAsia="Times New Roman" w:cs="Times New Roman"/>
        </w:rPr>
        <w:t>,</w:t>
      </w:r>
      <w:r>
        <w:rPr>
          <w:rFonts w:eastAsia="Times New Roman" w:cs="Times New Roman"/>
        </w:rPr>
        <w:t xml:space="preserve"> HPr was </w:t>
      </w:r>
      <w:r w:rsidR="00900C49">
        <w:rPr>
          <w:rFonts w:eastAsia="Times New Roman" w:cs="Times New Roman"/>
        </w:rPr>
        <w:t xml:space="preserve">fully </w:t>
      </w:r>
      <w:r>
        <w:rPr>
          <w:rFonts w:eastAsia="Times New Roman" w:cs="Times New Roman"/>
        </w:rPr>
        <w:t xml:space="preserve">phosphorylated with </w:t>
      </w:r>
      <w:r w:rsidR="00900C49">
        <w:rPr>
          <w:rFonts w:eastAsia="Times New Roman" w:cs="Times New Roman"/>
        </w:rPr>
        <w:t xml:space="preserve">PEP and </w:t>
      </w:r>
      <w:r>
        <w:rPr>
          <w:rFonts w:eastAsia="Times New Roman" w:cs="Times New Roman"/>
        </w:rPr>
        <w:t>EI. To determine if HPr</w:t>
      </w:r>
      <w:r w:rsidR="00EA1A48">
        <w:rPr>
          <w:rFonts w:eastAsia="Times New Roman" w:cs="Times New Roman"/>
        </w:rPr>
        <w:t>-P</w:t>
      </w:r>
      <w:r>
        <w:rPr>
          <w:rFonts w:eastAsia="Times New Roman" w:cs="Times New Roman"/>
        </w:rPr>
        <w:t xml:space="preserve"> </w:t>
      </w:r>
      <w:r w:rsidR="009938B7">
        <w:rPr>
          <w:rFonts w:eastAsia="Times New Roman" w:cs="Times New Roman"/>
        </w:rPr>
        <w:t>affected</w:t>
      </w:r>
      <w:r>
        <w:rPr>
          <w:rFonts w:eastAsia="Times New Roman" w:cs="Times New Roman"/>
        </w:rPr>
        <w:t xml:space="preserve"> PfkB activity</w:t>
      </w:r>
      <w:r w:rsidR="00900C49">
        <w:rPr>
          <w:rFonts w:eastAsia="Times New Roman" w:cs="Times New Roman"/>
        </w:rPr>
        <w:t>,</w:t>
      </w:r>
      <w:r>
        <w:rPr>
          <w:rFonts w:eastAsia="Times New Roman" w:cs="Times New Roman"/>
        </w:rPr>
        <w:t xml:space="preserve"> EI (10</w:t>
      </w:r>
      <w:r w:rsidR="00900C49">
        <w:rPr>
          <w:rFonts w:eastAsia="Times New Roman" w:cs="Times New Roman"/>
        </w:rPr>
        <w:t xml:space="preserve"> </w:t>
      </w:r>
      <w:r w:rsidR="00900C49" w:rsidRPr="00C016F5">
        <w:rPr>
          <w:rFonts w:ascii="Symbol" w:eastAsia="Times New Roman" w:hAnsi="Symbol"/>
        </w:rPr>
        <w:t></w:t>
      </w:r>
      <w:r>
        <w:rPr>
          <w:rFonts w:eastAsia="Times New Roman" w:cs="Times New Roman"/>
        </w:rPr>
        <w:t>g/ml), PEP (1</w:t>
      </w:r>
      <w:r w:rsidR="00900C49">
        <w:rPr>
          <w:rFonts w:eastAsia="Times New Roman" w:cs="Times New Roman"/>
        </w:rPr>
        <w:t xml:space="preserve"> </w:t>
      </w:r>
      <w:r>
        <w:rPr>
          <w:rFonts w:eastAsia="Times New Roman" w:cs="Times New Roman"/>
        </w:rPr>
        <w:t>mM) and different concentrations of HPr</w:t>
      </w:r>
      <w:r w:rsidR="00EA1A48">
        <w:rPr>
          <w:rFonts w:eastAsia="Times New Roman" w:cs="Times New Roman"/>
        </w:rPr>
        <w:t>-P</w:t>
      </w:r>
      <w:r>
        <w:rPr>
          <w:rFonts w:eastAsia="Times New Roman" w:cs="Times New Roman"/>
        </w:rPr>
        <w:t xml:space="preserve"> were added in the PfkB assay reaction. The addition of HPr</w:t>
      </w:r>
      <w:r w:rsidR="00EA1A48">
        <w:rPr>
          <w:rFonts w:eastAsia="Times New Roman" w:cs="Times New Roman"/>
        </w:rPr>
        <w:t>-P</w:t>
      </w:r>
      <w:r w:rsidR="00547A2F">
        <w:rPr>
          <w:rFonts w:eastAsia="Times New Roman" w:cs="Times New Roman"/>
        </w:rPr>
        <w:t>,</w:t>
      </w:r>
      <w:r>
        <w:rPr>
          <w:rFonts w:eastAsia="Times New Roman" w:cs="Times New Roman"/>
        </w:rPr>
        <w:t xml:space="preserve"> up to 3 </w:t>
      </w:r>
      <w:r w:rsidR="00900C49" w:rsidRPr="00C016F5">
        <w:rPr>
          <w:rFonts w:ascii="Symbol" w:eastAsia="Times New Roman" w:hAnsi="Symbol"/>
        </w:rPr>
        <w:t></w:t>
      </w:r>
      <w:r>
        <w:rPr>
          <w:rFonts w:eastAsia="Times New Roman" w:cs="Times New Roman"/>
        </w:rPr>
        <w:t>M</w:t>
      </w:r>
      <w:r w:rsidR="00547A2F">
        <w:rPr>
          <w:rFonts w:eastAsia="Times New Roman" w:cs="Times New Roman"/>
        </w:rPr>
        <w:t>,</w:t>
      </w:r>
      <w:r>
        <w:rPr>
          <w:rFonts w:eastAsia="Times New Roman" w:cs="Times New Roman"/>
        </w:rPr>
        <w:t xml:space="preserve"> </w:t>
      </w:r>
      <w:r w:rsidR="00900C49">
        <w:rPr>
          <w:rFonts w:eastAsia="Times New Roman" w:cs="Times New Roman"/>
        </w:rPr>
        <w:t>did not result in</w:t>
      </w:r>
      <w:r>
        <w:rPr>
          <w:rFonts w:eastAsia="Times New Roman" w:cs="Times New Roman"/>
        </w:rPr>
        <w:t xml:space="preserve"> activation </w:t>
      </w:r>
      <w:r w:rsidR="00900C49">
        <w:rPr>
          <w:rFonts w:eastAsia="Times New Roman" w:cs="Times New Roman"/>
        </w:rPr>
        <w:t>or inhibition</w:t>
      </w:r>
      <w:r w:rsidR="00FC2FF0">
        <w:rPr>
          <w:rFonts w:eastAsia="Times New Roman" w:cs="Times New Roman"/>
        </w:rPr>
        <w:t>,</w:t>
      </w:r>
      <w:r w:rsidR="00900C49">
        <w:rPr>
          <w:rFonts w:eastAsia="Times New Roman" w:cs="Times New Roman"/>
        </w:rPr>
        <w:t xml:space="preserve"> </w:t>
      </w:r>
      <w:r w:rsidR="00EA1A48">
        <w:rPr>
          <w:rFonts w:eastAsia="Times New Roman" w:cs="Times New Roman"/>
        </w:rPr>
        <w:t>although</w:t>
      </w:r>
      <w:r w:rsidR="00900C49">
        <w:rPr>
          <w:rFonts w:eastAsia="Times New Roman" w:cs="Times New Roman"/>
        </w:rPr>
        <w:t xml:space="preserve"> </w:t>
      </w:r>
      <w:r>
        <w:rPr>
          <w:rFonts w:eastAsia="Times New Roman" w:cs="Times New Roman"/>
        </w:rPr>
        <w:t xml:space="preserve">HPr </w:t>
      </w:r>
      <w:r w:rsidR="00900C49">
        <w:rPr>
          <w:rFonts w:eastAsia="Times New Roman" w:cs="Times New Roman"/>
        </w:rPr>
        <w:t xml:space="preserve">saturates </w:t>
      </w:r>
      <w:r w:rsidR="00FD7E07">
        <w:rPr>
          <w:rFonts w:eastAsia="Times New Roman" w:cs="Times New Roman"/>
        </w:rPr>
        <w:t xml:space="preserve">PfkB </w:t>
      </w:r>
      <w:r w:rsidR="00EA1A48">
        <w:rPr>
          <w:rFonts w:eastAsia="Times New Roman" w:cs="Times New Roman"/>
        </w:rPr>
        <w:t xml:space="preserve">for </w:t>
      </w:r>
      <w:r w:rsidR="00FD7E07">
        <w:rPr>
          <w:rFonts w:eastAsia="Times New Roman" w:cs="Times New Roman"/>
        </w:rPr>
        <w:t xml:space="preserve">activation </w:t>
      </w:r>
      <w:r>
        <w:rPr>
          <w:rFonts w:eastAsia="Times New Roman" w:cs="Times New Roman"/>
        </w:rPr>
        <w:t xml:space="preserve">at </w:t>
      </w:r>
      <w:r w:rsidR="00900C49">
        <w:rPr>
          <w:rFonts w:eastAsia="Times New Roman" w:cs="Times New Roman"/>
        </w:rPr>
        <w:t xml:space="preserve">about </w:t>
      </w:r>
      <w:r>
        <w:rPr>
          <w:rFonts w:eastAsia="Times New Roman" w:cs="Times New Roman"/>
        </w:rPr>
        <w:t xml:space="preserve">2.2 </w:t>
      </w:r>
      <w:r w:rsidR="00B50D6E" w:rsidRPr="00C016F5">
        <w:rPr>
          <w:rFonts w:ascii="Symbol" w:eastAsia="Times New Roman" w:hAnsi="Symbol"/>
        </w:rPr>
        <w:t></w:t>
      </w:r>
      <w:r>
        <w:rPr>
          <w:rFonts w:eastAsia="Times New Roman" w:cs="Times New Roman"/>
        </w:rPr>
        <w:t xml:space="preserve">M. </w:t>
      </w:r>
    </w:p>
    <w:p w14:paraId="5D806E85" w14:textId="75E4BE71" w:rsidR="00F6582E" w:rsidRPr="00E25720" w:rsidRDefault="00F6582E" w:rsidP="00D46A58">
      <w:pPr>
        <w:spacing w:line="480" w:lineRule="auto"/>
        <w:rPr>
          <w:rFonts w:eastAsia="Times New Roman" w:cs="Times New Roman"/>
          <w:b/>
          <w:i/>
        </w:rPr>
      </w:pPr>
      <w:r>
        <w:rPr>
          <w:rFonts w:eastAsia="Times New Roman" w:cs="Times New Roman"/>
          <w:b/>
          <w:i/>
        </w:rPr>
        <w:t>Non-P</w:t>
      </w:r>
      <w:r w:rsidRPr="002078CB">
        <w:rPr>
          <w:rFonts w:eastAsia="Times New Roman" w:cs="Times New Roman"/>
          <w:b/>
          <w:i/>
        </w:rPr>
        <w:t xml:space="preserve">hosphorylated HPr </w:t>
      </w:r>
      <w:r>
        <w:rPr>
          <w:rFonts w:eastAsia="Times New Roman" w:cs="Times New Roman"/>
          <w:b/>
          <w:i/>
        </w:rPr>
        <w:t>activates GlcN</w:t>
      </w:r>
      <w:r w:rsidR="004D394D">
        <w:rPr>
          <w:rFonts w:eastAsia="Times New Roman" w:cs="Times New Roman"/>
          <w:b/>
          <w:i/>
        </w:rPr>
        <w:t>-</w:t>
      </w:r>
      <w:r>
        <w:rPr>
          <w:rFonts w:eastAsia="Times New Roman" w:cs="Times New Roman"/>
          <w:b/>
          <w:i/>
        </w:rPr>
        <w:t>6P deaminase  (NagB)</w:t>
      </w:r>
      <w:r w:rsidRPr="002078CB">
        <w:rPr>
          <w:rFonts w:eastAsia="Times New Roman" w:cs="Times New Roman"/>
          <w:b/>
          <w:i/>
        </w:rPr>
        <w:t>.</w:t>
      </w:r>
      <w:r w:rsidR="00E25720">
        <w:rPr>
          <w:rFonts w:eastAsia="Times New Roman" w:cs="Times New Roman"/>
          <w:b/>
          <w:i/>
        </w:rPr>
        <w:t xml:space="preserve"> </w:t>
      </w:r>
      <w:r w:rsidRPr="002078CB">
        <w:rPr>
          <w:rFonts w:eastAsia="Times New Roman" w:cs="Times New Roman"/>
          <w:i/>
        </w:rPr>
        <w:t>E. coli</w:t>
      </w:r>
      <w:r w:rsidRPr="002078CB">
        <w:rPr>
          <w:rFonts w:eastAsia="Times New Roman" w:cs="Times New Roman"/>
        </w:rPr>
        <w:t xml:space="preserve"> </w:t>
      </w:r>
      <w:r>
        <w:rPr>
          <w:rFonts w:eastAsia="Times New Roman" w:cs="Times New Roman"/>
        </w:rPr>
        <w:t>NagB</w:t>
      </w:r>
      <w:r w:rsidRPr="002078CB">
        <w:rPr>
          <w:rFonts w:eastAsia="Times New Roman" w:cs="Times New Roman"/>
        </w:rPr>
        <w:t xml:space="preserve"> </w:t>
      </w:r>
      <w:r>
        <w:rPr>
          <w:rFonts w:eastAsia="Times New Roman" w:cs="Times New Roman"/>
        </w:rPr>
        <w:t>activity</w:t>
      </w:r>
      <w:r w:rsidRPr="002078CB">
        <w:rPr>
          <w:rFonts w:eastAsia="Times New Roman" w:cs="Times New Roman"/>
        </w:rPr>
        <w:t xml:space="preserve"> </w:t>
      </w:r>
      <w:r>
        <w:rPr>
          <w:rFonts w:eastAsia="Times New Roman" w:cs="Times New Roman"/>
        </w:rPr>
        <w:t>was measured</w:t>
      </w:r>
      <w:r w:rsidRPr="002078CB">
        <w:rPr>
          <w:rFonts w:eastAsia="Times New Roman" w:cs="Times New Roman"/>
        </w:rPr>
        <w:t xml:space="preserve"> </w:t>
      </w:r>
      <w:r>
        <w:rPr>
          <w:rFonts w:eastAsia="Times New Roman" w:cs="Times New Roman"/>
        </w:rPr>
        <w:t>following the increase in absorbance at 340 nm</w:t>
      </w:r>
      <w:r w:rsidRPr="002078CB">
        <w:rPr>
          <w:rFonts w:eastAsia="Times New Roman" w:cs="Times New Roman"/>
        </w:rPr>
        <w:t xml:space="preserve"> resu</w:t>
      </w:r>
      <w:r>
        <w:rPr>
          <w:rFonts w:eastAsia="Times New Roman" w:cs="Times New Roman"/>
        </w:rPr>
        <w:t>lting from the reduction of NADP in a</w:t>
      </w:r>
      <w:r w:rsidRPr="002078CB">
        <w:rPr>
          <w:rFonts w:eastAsia="Times New Roman" w:cs="Times New Roman"/>
        </w:rPr>
        <w:t xml:space="preserve"> coupled assay </w:t>
      </w:r>
      <w:r>
        <w:rPr>
          <w:rFonts w:eastAsia="Times New Roman" w:cs="Times New Roman"/>
        </w:rPr>
        <w:t>involving phosphoglucose isomerase (Pgi) and glucose 6-phosphate dehydrogenase (Zwf)</w:t>
      </w:r>
      <w:r w:rsidRPr="002078CB">
        <w:rPr>
          <w:rFonts w:eastAsia="Times New Roman" w:cs="Times New Roman"/>
        </w:rPr>
        <w:t xml:space="preserve"> </w:t>
      </w:r>
      <w:r>
        <w:rPr>
          <w:rFonts w:eastAsia="Times New Roman" w:cs="Times New Roman"/>
        </w:rPr>
        <w:t>(see Materials and M</w:t>
      </w:r>
      <w:r w:rsidRPr="002078CB">
        <w:rPr>
          <w:rFonts w:eastAsia="Times New Roman" w:cs="Times New Roman"/>
        </w:rPr>
        <w:t>ethods</w:t>
      </w:r>
      <w:r>
        <w:rPr>
          <w:rFonts w:eastAsia="Times New Roman" w:cs="Times New Roman"/>
        </w:rPr>
        <w:t>). This assay is based on the conversion of GlcN</w:t>
      </w:r>
      <w:r w:rsidR="00B9781A">
        <w:rPr>
          <w:rFonts w:eastAsia="Times New Roman" w:cs="Times New Roman"/>
        </w:rPr>
        <w:t>-</w:t>
      </w:r>
      <w:r>
        <w:rPr>
          <w:rFonts w:eastAsia="Times New Roman" w:cs="Times New Roman"/>
        </w:rPr>
        <w:t>6P to fructose 6-phosphate</w:t>
      </w:r>
      <w:r w:rsidRPr="002078CB">
        <w:rPr>
          <w:rFonts w:eastAsia="Times New Roman" w:cs="Times New Roman"/>
        </w:rPr>
        <w:t xml:space="preserve"> by </w:t>
      </w:r>
      <w:r>
        <w:rPr>
          <w:rFonts w:eastAsia="Times New Roman" w:cs="Times New Roman"/>
        </w:rPr>
        <w:t>NagB, followed by isomerization to glucose 6-phosphate by Pgi</w:t>
      </w:r>
      <w:r w:rsidRPr="002078CB">
        <w:rPr>
          <w:rFonts w:eastAsia="Times New Roman" w:cs="Times New Roman"/>
        </w:rPr>
        <w:t xml:space="preserve"> and further </w:t>
      </w:r>
      <w:r>
        <w:rPr>
          <w:rFonts w:eastAsia="Times New Roman" w:cs="Times New Roman"/>
        </w:rPr>
        <w:t xml:space="preserve">oxidation of </w:t>
      </w:r>
      <w:r>
        <w:rPr>
          <w:rFonts w:eastAsia="Times New Roman" w:cs="Times New Roman"/>
        </w:rPr>
        <w:lastRenderedPageBreak/>
        <w:t>glucose 6-phosphate to gluconate 6-phosphate by Zwf. The activation of NagB by GlcNAc</w:t>
      </w:r>
      <w:r w:rsidR="00B9781A">
        <w:rPr>
          <w:rFonts w:eastAsia="Times New Roman" w:cs="Times New Roman"/>
        </w:rPr>
        <w:t>-</w:t>
      </w:r>
      <w:r>
        <w:rPr>
          <w:rFonts w:eastAsia="Times New Roman" w:cs="Times New Roman"/>
        </w:rPr>
        <w:t>6P</w:t>
      </w:r>
      <w:r w:rsidR="00C66F98">
        <w:rPr>
          <w:rFonts w:eastAsia="Times New Roman" w:cs="Times New Roman"/>
        </w:rPr>
        <w:t xml:space="preserve"> was</w:t>
      </w:r>
      <w:r>
        <w:rPr>
          <w:rFonts w:eastAsia="Times New Roman" w:cs="Times New Roman"/>
        </w:rPr>
        <w:t xml:space="preserve"> shown in </w:t>
      </w:r>
      <w:r w:rsidR="007E56B1">
        <w:rPr>
          <w:rFonts w:eastAsia="Times New Roman" w:cs="Times New Roman"/>
        </w:rPr>
        <w:t xml:space="preserve">the </w:t>
      </w:r>
      <w:r>
        <w:rPr>
          <w:rFonts w:eastAsia="Times New Roman" w:cs="Times New Roman"/>
        </w:rPr>
        <w:t xml:space="preserve">presence and </w:t>
      </w:r>
      <w:r w:rsidR="00A36C20">
        <w:rPr>
          <w:rFonts w:eastAsia="Times New Roman" w:cs="Times New Roman"/>
        </w:rPr>
        <w:t>absence of HPr (Fig</w:t>
      </w:r>
      <w:r w:rsidR="00FE3FF6">
        <w:rPr>
          <w:rFonts w:eastAsia="Times New Roman" w:cs="Times New Roman"/>
        </w:rPr>
        <w:t xml:space="preserve"> </w:t>
      </w:r>
      <w:r w:rsidR="00A36C20">
        <w:rPr>
          <w:rFonts w:eastAsia="Times New Roman" w:cs="Times New Roman"/>
        </w:rPr>
        <w:t>3</w:t>
      </w:r>
      <w:r w:rsidR="007E56B1">
        <w:rPr>
          <w:rFonts w:eastAsia="Times New Roman" w:cs="Times New Roman"/>
        </w:rPr>
        <w:t>A</w:t>
      </w:r>
      <w:r>
        <w:rPr>
          <w:rFonts w:eastAsia="Times New Roman" w:cs="Times New Roman"/>
        </w:rPr>
        <w:t xml:space="preserve">). These </w:t>
      </w:r>
      <w:r>
        <w:t>k</w:t>
      </w:r>
      <w:r w:rsidRPr="002078CB">
        <w:t xml:space="preserve">inetics were measured </w:t>
      </w:r>
      <w:r>
        <w:t>using 0.2 mM GlcNAc</w:t>
      </w:r>
      <w:r w:rsidR="00EA227D">
        <w:t>-</w:t>
      </w:r>
      <w:r>
        <w:t xml:space="preserve">6P </w:t>
      </w:r>
      <w:r w:rsidRPr="002078CB">
        <w:t xml:space="preserve">in </w:t>
      </w:r>
      <w:r>
        <w:t>the presence and absence of 2</w:t>
      </w:r>
      <w:r w:rsidRPr="001D3746">
        <w:rPr>
          <w:rFonts w:ascii="Symbol" w:hAnsi="Symbol"/>
        </w:rPr>
        <w:t></w:t>
      </w:r>
      <w:r w:rsidRPr="002078CB">
        <w:t xml:space="preserve">M </w:t>
      </w:r>
      <w:r>
        <w:t>HPr at pH</w:t>
      </w:r>
      <w:r w:rsidR="007E56B1">
        <w:t xml:space="preserve"> </w:t>
      </w:r>
      <w:r>
        <w:t>8 and</w:t>
      </w:r>
      <w:r w:rsidR="005A3C84">
        <w:t xml:space="preserve"> without GlcNAc</w:t>
      </w:r>
      <w:r w:rsidR="00B9781A">
        <w:t>-</w:t>
      </w:r>
      <w:r w:rsidR="00A36C20">
        <w:t>6P at pH 6.5(Fig</w:t>
      </w:r>
      <w:r w:rsidR="00BE3D36">
        <w:t xml:space="preserve"> </w:t>
      </w:r>
      <w:r w:rsidR="00A36C20">
        <w:t>3</w:t>
      </w:r>
      <w:r w:rsidR="007E56B1">
        <w:t>B</w:t>
      </w:r>
      <w:r>
        <w:t>). A substantial increase in activity was observed, particularly at low concentrations of the substrate GlcN</w:t>
      </w:r>
      <w:r w:rsidR="00B9781A">
        <w:t>-</w:t>
      </w:r>
      <w:r>
        <w:t>6P at pH</w:t>
      </w:r>
      <w:r w:rsidR="007E56B1">
        <w:t xml:space="preserve"> </w:t>
      </w:r>
      <w:r>
        <w:t>6.5</w:t>
      </w:r>
      <w:r w:rsidR="00E25720">
        <w:t>,</w:t>
      </w:r>
      <w:r>
        <w:t xml:space="preserve"> without GlcNAc</w:t>
      </w:r>
      <w:r w:rsidR="00B9781A">
        <w:t>-</w:t>
      </w:r>
      <w:r>
        <w:t>6P</w:t>
      </w:r>
      <w:r w:rsidR="007E56B1">
        <w:t>,</w:t>
      </w:r>
      <w:r>
        <w:t xml:space="preserve"> and at pH</w:t>
      </w:r>
      <w:r w:rsidR="007E56B1">
        <w:t xml:space="preserve"> </w:t>
      </w:r>
      <w:r>
        <w:t>8 with GlcN</w:t>
      </w:r>
      <w:r w:rsidR="00F22CDA">
        <w:t>ac</w:t>
      </w:r>
      <w:r w:rsidR="00B9781A">
        <w:t>-</w:t>
      </w:r>
      <w:r>
        <w:t>6P.</w:t>
      </w:r>
    </w:p>
    <w:p w14:paraId="7359CC6F" w14:textId="77777777" w:rsidR="00DF3CC1" w:rsidRPr="002078CB" w:rsidRDefault="00DF3CC1" w:rsidP="00D46A58">
      <w:pPr>
        <w:spacing w:line="480" w:lineRule="auto"/>
        <w:rPr>
          <w:rFonts w:eastAsia="Times New Roman" w:cs="Times New Roman"/>
        </w:rPr>
      </w:pPr>
    </w:p>
    <w:p w14:paraId="10C6B377" w14:textId="15BD797D" w:rsidR="00F87934" w:rsidRPr="00E25720" w:rsidRDefault="00DF3CC1" w:rsidP="00E25720">
      <w:pPr>
        <w:spacing w:line="480" w:lineRule="auto"/>
        <w:rPr>
          <w:rFonts w:eastAsia="Times New Roman" w:cs="Times New Roman"/>
          <w:b/>
          <w:i/>
        </w:rPr>
      </w:pPr>
      <w:r>
        <w:rPr>
          <w:rFonts w:eastAsia="Times New Roman" w:cs="Times New Roman"/>
          <w:b/>
          <w:i/>
        </w:rPr>
        <w:t>P</w:t>
      </w:r>
      <w:r w:rsidRPr="002078CB">
        <w:rPr>
          <w:rFonts w:eastAsia="Times New Roman" w:cs="Times New Roman"/>
          <w:b/>
          <w:i/>
        </w:rPr>
        <w:t xml:space="preserve">hosphorylated HPr </w:t>
      </w:r>
      <w:r w:rsidR="00336872">
        <w:rPr>
          <w:rFonts w:eastAsia="Times New Roman" w:cs="Times New Roman"/>
          <w:b/>
          <w:i/>
        </w:rPr>
        <w:t xml:space="preserve">inhibits </w:t>
      </w:r>
      <w:r w:rsidR="00547A2F">
        <w:rPr>
          <w:rFonts w:eastAsia="Times New Roman" w:cs="Times New Roman"/>
          <w:b/>
          <w:i/>
        </w:rPr>
        <w:t>Adk</w:t>
      </w:r>
      <w:r w:rsidRPr="002078CB">
        <w:rPr>
          <w:rFonts w:eastAsia="Times New Roman" w:cs="Times New Roman"/>
          <w:b/>
          <w:i/>
        </w:rPr>
        <w:t>.</w:t>
      </w:r>
      <w:r w:rsidR="00E25720">
        <w:rPr>
          <w:rFonts w:eastAsia="Times New Roman" w:cs="Times New Roman"/>
          <w:b/>
          <w:i/>
        </w:rPr>
        <w:t xml:space="preserve"> </w:t>
      </w:r>
      <w:r w:rsidRPr="002078CB">
        <w:rPr>
          <w:rFonts w:eastAsia="Times New Roman" w:cs="Times New Roman"/>
        </w:rPr>
        <w:t xml:space="preserve">The activity of Adk was measured </w:t>
      </w:r>
      <w:r>
        <w:rPr>
          <w:rFonts w:eastAsia="Times New Roman" w:cs="Times New Roman"/>
        </w:rPr>
        <w:t>in a</w:t>
      </w:r>
      <w:r w:rsidRPr="002078CB">
        <w:rPr>
          <w:rFonts w:eastAsia="Times New Roman" w:cs="Times New Roman"/>
        </w:rPr>
        <w:t xml:space="preserve"> pyruvate kinase (PK) and </w:t>
      </w:r>
      <w:r>
        <w:rPr>
          <w:rFonts w:eastAsia="Times New Roman" w:cs="Times New Roman"/>
        </w:rPr>
        <w:t>lactate dehydrogenase (</w:t>
      </w:r>
      <w:r w:rsidRPr="002078CB">
        <w:rPr>
          <w:rFonts w:eastAsia="Times New Roman" w:cs="Times New Roman"/>
        </w:rPr>
        <w:t>LDH</w:t>
      </w:r>
      <w:r>
        <w:rPr>
          <w:rFonts w:eastAsia="Times New Roman" w:cs="Times New Roman"/>
        </w:rPr>
        <w:t>)</w:t>
      </w:r>
      <w:r w:rsidRPr="002078CB">
        <w:rPr>
          <w:rFonts w:eastAsia="Times New Roman" w:cs="Times New Roman"/>
        </w:rPr>
        <w:t xml:space="preserve"> coupled assay as described</w:t>
      </w:r>
      <w:r>
        <w:rPr>
          <w:rFonts w:eastAsia="Times New Roman" w:cs="Times New Roman"/>
        </w:rPr>
        <w:t xml:space="preserve"> in Materials and Methods</w:t>
      </w:r>
      <w:r w:rsidRPr="002078CB">
        <w:rPr>
          <w:rFonts w:eastAsia="Times New Roman" w:cs="Times New Roman"/>
        </w:rPr>
        <w:t xml:space="preserve">. </w:t>
      </w:r>
      <w:r w:rsidR="00464564">
        <w:rPr>
          <w:rFonts w:eastAsia="Times New Roman" w:cs="Times New Roman"/>
        </w:rPr>
        <w:t>The a</w:t>
      </w:r>
      <w:r w:rsidRPr="002078CB">
        <w:rPr>
          <w:rFonts w:eastAsia="Times New Roman" w:cs="Times New Roman"/>
        </w:rPr>
        <w:t xml:space="preserve">ctivity </w:t>
      </w:r>
      <w:r>
        <w:rPr>
          <w:rFonts w:eastAsia="Times New Roman" w:cs="Times New Roman"/>
        </w:rPr>
        <w:t xml:space="preserve">of Adk was </w:t>
      </w:r>
      <w:r w:rsidR="00464564">
        <w:rPr>
          <w:rFonts w:eastAsia="Times New Roman" w:cs="Times New Roman"/>
        </w:rPr>
        <w:t>followed by measuring a</w:t>
      </w:r>
      <w:r>
        <w:rPr>
          <w:rFonts w:eastAsia="Times New Roman" w:cs="Times New Roman"/>
        </w:rPr>
        <w:t xml:space="preserve"> decrease in the</w:t>
      </w:r>
      <w:r w:rsidRPr="002078CB">
        <w:rPr>
          <w:rFonts w:eastAsia="Times New Roman" w:cs="Times New Roman"/>
        </w:rPr>
        <w:t xml:space="preserve"> absorbance at 340 </w:t>
      </w:r>
      <w:r w:rsidR="00464564">
        <w:rPr>
          <w:rFonts w:eastAsia="Times New Roman" w:cs="Times New Roman"/>
        </w:rPr>
        <w:t>nm</w:t>
      </w:r>
      <w:r w:rsidRPr="002078CB">
        <w:rPr>
          <w:rFonts w:eastAsia="Times New Roman" w:cs="Times New Roman"/>
        </w:rPr>
        <w:t xml:space="preserve"> resulting</w:t>
      </w:r>
      <w:r>
        <w:rPr>
          <w:rFonts w:eastAsia="Times New Roman" w:cs="Times New Roman"/>
        </w:rPr>
        <w:t xml:space="preserve"> from the oxidation of NADH when AMP and ATP were incubated with Adk to genera</w:t>
      </w:r>
      <w:r w:rsidR="001D3746">
        <w:rPr>
          <w:rFonts w:eastAsia="Times New Roman" w:cs="Times New Roman"/>
        </w:rPr>
        <w:t>te ADP. PEP and ADP then react</w:t>
      </w:r>
      <w:r>
        <w:rPr>
          <w:rFonts w:eastAsia="Times New Roman" w:cs="Times New Roman"/>
        </w:rPr>
        <w:t xml:space="preserve"> to generate pyruvate and ATP, and </w:t>
      </w:r>
      <w:r w:rsidR="00464564">
        <w:rPr>
          <w:rFonts w:eastAsia="Times New Roman" w:cs="Times New Roman"/>
        </w:rPr>
        <w:t xml:space="preserve">the </w:t>
      </w:r>
      <w:r>
        <w:rPr>
          <w:rFonts w:eastAsia="Times New Roman" w:cs="Times New Roman"/>
        </w:rPr>
        <w:t xml:space="preserve">pyruvate </w:t>
      </w:r>
      <w:r w:rsidR="00464564">
        <w:rPr>
          <w:rFonts w:eastAsia="Times New Roman" w:cs="Times New Roman"/>
        </w:rPr>
        <w:t xml:space="preserve">formed </w:t>
      </w:r>
      <w:r w:rsidR="001D3746">
        <w:rPr>
          <w:rFonts w:eastAsia="Times New Roman" w:cs="Times New Roman"/>
        </w:rPr>
        <w:t>i</w:t>
      </w:r>
      <w:r>
        <w:rPr>
          <w:rFonts w:eastAsia="Times New Roman" w:cs="Times New Roman"/>
        </w:rPr>
        <w:t>s reduced to lactate, measuring the decrease in the absorptio</w:t>
      </w:r>
      <w:r w:rsidR="00776158">
        <w:rPr>
          <w:rFonts w:eastAsia="Times New Roman" w:cs="Times New Roman"/>
        </w:rPr>
        <w:t xml:space="preserve">n at 340 nm when NADH </w:t>
      </w:r>
      <w:r w:rsidR="001D3746">
        <w:rPr>
          <w:rFonts w:eastAsia="Times New Roman" w:cs="Times New Roman"/>
        </w:rPr>
        <w:t>i</w:t>
      </w:r>
      <w:r w:rsidR="00776158">
        <w:rPr>
          <w:rFonts w:eastAsia="Times New Roman" w:cs="Times New Roman"/>
        </w:rPr>
        <w:t>s oxidiz</w:t>
      </w:r>
      <w:r>
        <w:rPr>
          <w:rFonts w:eastAsia="Times New Roman" w:cs="Times New Roman"/>
        </w:rPr>
        <w:t>ed to NAD</w:t>
      </w:r>
      <w:r w:rsidR="00776158" w:rsidRPr="00776158">
        <w:rPr>
          <w:rFonts w:eastAsia="Times New Roman" w:cs="Times New Roman"/>
          <w:vertAlign w:val="superscript"/>
        </w:rPr>
        <w:t>+</w:t>
      </w:r>
      <w:r>
        <w:rPr>
          <w:rFonts w:eastAsia="Times New Roman" w:cs="Times New Roman"/>
        </w:rPr>
        <w:t>.</w:t>
      </w:r>
      <w:r w:rsidRPr="002078CB">
        <w:rPr>
          <w:rFonts w:eastAsia="Times New Roman" w:cs="Times New Roman"/>
        </w:rPr>
        <w:t xml:space="preserve"> </w:t>
      </w:r>
      <w:r w:rsidR="00776158">
        <w:rPr>
          <w:rFonts w:eastAsia="Times New Roman" w:cs="Times New Roman"/>
        </w:rPr>
        <w:t xml:space="preserve">The </w:t>
      </w:r>
      <w:r w:rsidR="00776158">
        <w:t>k</w:t>
      </w:r>
      <w:r w:rsidRPr="002078CB">
        <w:t xml:space="preserve">inetics were measured in </w:t>
      </w:r>
      <w:r>
        <w:t xml:space="preserve">the </w:t>
      </w:r>
      <w:r w:rsidRPr="002078CB">
        <w:t>presence and absence of 1</w:t>
      </w:r>
      <w:r w:rsidR="001D3746" w:rsidRPr="001D3746">
        <w:rPr>
          <w:rFonts w:ascii="Symbol" w:hAnsi="Symbol"/>
        </w:rPr>
        <w:t></w:t>
      </w:r>
      <w:r w:rsidRPr="002078CB">
        <w:t xml:space="preserve">M </w:t>
      </w:r>
      <w:r>
        <w:t>HPr-P</w:t>
      </w:r>
      <w:r w:rsidR="00776158">
        <w:t xml:space="preserve"> or</w:t>
      </w:r>
      <w:r w:rsidRPr="002078CB">
        <w:t xml:space="preserve"> </w:t>
      </w:r>
      <w:r>
        <w:t>HPr (Fig</w:t>
      </w:r>
      <w:r w:rsidR="00A36C20">
        <w:t xml:space="preserve"> 4</w:t>
      </w:r>
      <w:r w:rsidRPr="002078CB">
        <w:t xml:space="preserve">). </w:t>
      </w:r>
      <w:r w:rsidRPr="002078CB">
        <w:rPr>
          <w:rFonts w:eastAsia="Times New Roman" w:cs="Times New Roman"/>
        </w:rPr>
        <w:t>The re</w:t>
      </w:r>
      <w:r w:rsidR="00086348">
        <w:rPr>
          <w:rFonts w:eastAsia="Times New Roman" w:cs="Times New Roman"/>
        </w:rPr>
        <w:t>sults</w:t>
      </w:r>
      <w:r w:rsidRPr="002078CB">
        <w:rPr>
          <w:rFonts w:eastAsia="Times New Roman" w:cs="Times New Roman"/>
        </w:rPr>
        <w:t xml:space="preserve"> </w:t>
      </w:r>
      <w:r w:rsidR="00086348">
        <w:rPr>
          <w:rFonts w:eastAsia="Times New Roman" w:cs="Times New Roman"/>
        </w:rPr>
        <w:t>revealed</w:t>
      </w:r>
      <w:r w:rsidRPr="002078CB">
        <w:rPr>
          <w:rFonts w:eastAsia="Times New Roman" w:cs="Times New Roman"/>
        </w:rPr>
        <w:t xml:space="preserve"> </w:t>
      </w:r>
      <w:r>
        <w:rPr>
          <w:rFonts w:eastAsia="Times New Roman" w:cs="Times New Roman"/>
        </w:rPr>
        <w:t xml:space="preserve">the </w:t>
      </w:r>
      <w:r w:rsidR="00FC2FF0">
        <w:rPr>
          <w:rFonts w:eastAsia="Times New Roman" w:cs="Times New Roman"/>
        </w:rPr>
        <w:t>inhibitory</w:t>
      </w:r>
      <w:r w:rsidR="00086348">
        <w:rPr>
          <w:rFonts w:eastAsia="Times New Roman" w:cs="Times New Roman"/>
        </w:rPr>
        <w:t xml:space="preserve"> </w:t>
      </w:r>
      <w:r>
        <w:rPr>
          <w:rFonts w:eastAsia="Times New Roman" w:cs="Times New Roman"/>
        </w:rPr>
        <w:t>effect of</w:t>
      </w:r>
      <w:r w:rsidRPr="002078CB">
        <w:rPr>
          <w:rFonts w:eastAsia="Times New Roman" w:cs="Times New Roman"/>
        </w:rPr>
        <w:t xml:space="preserve"> the phosphorylated form of HPr</w:t>
      </w:r>
      <w:r w:rsidR="00776158">
        <w:rPr>
          <w:rFonts w:eastAsia="Times New Roman" w:cs="Times New Roman"/>
        </w:rPr>
        <w:t xml:space="preserve"> o</w:t>
      </w:r>
      <w:r>
        <w:rPr>
          <w:rFonts w:eastAsia="Times New Roman" w:cs="Times New Roman"/>
        </w:rPr>
        <w:t>n Adk (Fig</w:t>
      </w:r>
      <w:r w:rsidR="00776158">
        <w:rPr>
          <w:rFonts w:eastAsia="Times New Roman" w:cs="Times New Roman"/>
        </w:rPr>
        <w:t xml:space="preserve"> </w:t>
      </w:r>
      <w:r w:rsidR="00A36C20">
        <w:rPr>
          <w:rFonts w:eastAsia="Times New Roman" w:cs="Times New Roman"/>
        </w:rPr>
        <w:t>4</w:t>
      </w:r>
      <w:r>
        <w:rPr>
          <w:rFonts w:eastAsia="Times New Roman" w:cs="Times New Roman"/>
        </w:rPr>
        <w:t>A)</w:t>
      </w:r>
      <w:r w:rsidR="00086348">
        <w:rPr>
          <w:rFonts w:eastAsia="Times New Roman" w:cs="Times New Roman"/>
        </w:rPr>
        <w:t>,</w:t>
      </w:r>
      <w:r w:rsidRPr="002078CB">
        <w:rPr>
          <w:rFonts w:eastAsia="Times New Roman" w:cs="Times New Roman"/>
        </w:rPr>
        <w:t xml:space="preserve"> </w:t>
      </w:r>
      <w:r w:rsidR="00086348">
        <w:rPr>
          <w:rFonts w:eastAsia="Times New Roman" w:cs="Times New Roman"/>
        </w:rPr>
        <w:t>but HPr itself was without effect.</w:t>
      </w:r>
    </w:p>
    <w:p w14:paraId="773DEC4B" w14:textId="59A8728C" w:rsidR="00DF3CC1" w:rsidRDefault="00DF3CC1" w:rsidP="00F87934">
      <w:pPr>
        <w:spacing w:line="480" w:lineRule="auto"/>
        <w:ind w:firstLine="720"/>
        <w:rPr>
          <w:rFonts w:eastAsia="Times New Roman"/>
        </w:rPr>
      </w:pPr>
      <w:r w:rsidRPr="002078CB">
        <w:t xml:space="preserve">Substantial </w:t>
      </w:r>
      <w:r>
        <w:t>inhibition wa</w:t>
      </w:r>
      <w:r w:rsidRPr="002078CB">
        <w:t xml:space="preserve">s </w:t>
      </w:r>
      <w:r w:rsidR="00E74E90">
        <w:t>observ</w:t>
      </w:r>
      <w:r w:rsidRPr="002078CB">
        <w:t>ed a</w:t>
      </w:r>
      <w:r w:rsidR="001E1CDC">
        <w:t>t concentrations of AMP less tha</w:t>
      </w:r>
      <w:r w:rsidRPr="002078CB">
        <w:t>n 1 mM. The</w:t>
      </w:r>
      <w:r>
        <w:t xml:space="preserve"> titration of HPr-P</w:t>
      </w:r>
      <w:r w:rsidRPr="002078CB">
        <w:t xml:space="preserve"> shown in Fig.</w:t>
      </w:r>
      <w:r w:rsidR="00BD1C32">
        <w:t xml:space="preserve"> </w:t>
      </w:r>
      <w:r w:rsidR="00F6582E">
        <w:t>4</w:t>
      </w:r>
      <w:r w:rsidR="00547A2F">
        <w:t>B</w:t>
      </w:r>
      <w:r>
        <w:t>, revealed that</w:t>
      </w:r>
      <w:r w:rsidRPr="002078CB">
        <w:t xml:space="preserve"> saturati</w:t>
      </w:r>
      <w:r>
        <w:t xml:space="preserve">on occurred at a </w:t>
      </w:r>
      <w:r w:rsidRPr="002078CB">
        <w:t xml:space="preserve">concentration </w:t>
      </w:r>
      <w:r>
        <w:t>of 1.0</w:t>
      </w:r>
      <w:r w:rsidRPr="002078CB">
        <w:t xml:space="preserve"> </w:t>
      </w:r>
      <w:r w:rsidR="00E74E90" w:rsidRPr="00C016F5">
        <w:rPr>
          <w:rFonts w:ascii="Symbol" w:eastAsia="Times New Roman" w:hAnsi="Symbol"/>
        </w:rPr>
        <w:t></w:t>
      </w:r>
      <w:r w:rsidRPr="002078CB">
        <w:t>M</w:t>
      </w:r>
      <w:r w:rsidR="00FD5B6F">
        <w:t>;</w:t>
      </w:r>
      <w:r w:rsidRPr="007B2486">
        <w:t xml:space="preserve"> the K</w:t>
      </w:r>
      <w:r w:rsidRPr="007B2486">
        <w:rPr>
          <w:vertAlign w:val="subscript"/>
        </w:rPr>
        <w:t>i</w:t>
      </w:r>
      <w:r w:rsidR="00FD5B6F">
        <w:t xml:space="preserve"> for</w:t>
      </w:r>
      <w:r w:rsidRPr="007B2486">
        <w:t xml:space="preserve"> HPr</w:t>
      </w:r>
      <w:r w:rsidR="001E1CDC">
        <w:t>-P</w:t>
      </w:r>
      <w:r w:rsidRPr="007B2486">
        <w:t xml:space="preserve"> binding was 0.1</w:t>
      </w:r>
      <w:r w:rsidR="001E1CDC">
        <w:t xml:space="preserve"> </w:t>
      </w:r>
      <w:r w:rsidRPr="007B2486">
        <w:rPr>
          <w:rFonts w:ascii="Symbol" w:hAnsi="Symbol"/>
        </w:rPr>
        <w:t></w:t>
      </w:r>
      <w:r w:rsidRPr="007B2486">
        <w:t xml:space="preserve">M.  </w:t>
      </w:r>
      <w:r w:rsidR="001E1CDC">
        <w:t xml:space="preserve">Table </w:t>
      </w:r>
      <w:r w:rsidR="00FC2FF0">
        <w:t>2</w:t>
      </w:r>
      <w:r w:rsidRPr="002078CB">
        <w:t xml:space="preserve"> </w:t>
      </w:r>
      <w:r w:rsidR="00547A2F">
        <w:t>presents</w:t>
      </w:r>
      <w:r w:rsidRPr="002078CB">
        <w:t xml:space="preserve"> </w:t>
      </w:r>
      <w:r>
        <w:t xml:space="preserve">the </w:t>
      </w:r>
      <w:r w:rsidRPr="002078CB">
        <w:t xml:space="preserve">changes </w:t>
      </w:r>
      <w:r>
        <w:t>in the kinetic</w:t>
      </w:r>
      <w:r w:rsidRPr="002078CB">
        <w:t xml:space="preserve"> </w:t>
      </w:r>
      <w:r w:rsidRPr="002078CB">
        <w:rPr>
          <w:rFonts w:eastAsia="Times New Roman"/>
        </w:rPr>
        <w:t>parameters</w:t>
      </w:r>
      <w:r w:rsidRPr="002078CB">
        <w:t xml:space="preserve"> </w:t>
      </w:r>
      <w:r>
        <w:t>upon HPr-P</w:t>
      </w:r>
      <w:r w:rsidR="00A149E6">
        <w:t xml:space="preserve"> binding</w:t>
      </w:r>
      <w:r w:rsidR="001E1CDC">
        <w:t>.</w:t>
      </w:r>
      <w:r w:rsidR="001E1CDC">
        <w:rPr>
          <w:rFonts w:eastAsia="Times New Roman"/>
        </w:rPr>
        <w:t xml:space="preserve"> T</w:t>
      </w:r>
      <w:r w:rsidRPr="002078CB">
        <w:rPr>
          <w:rFonts w:eastAsia="Times New Roman"/>
        </w:rPr>
        <w:t>he K</w:t>
      </w:r>
      <w:r w:rsidR="002D1E67">
        <w:rPr>
          <w:rFonts w:eastAsia="Times New Roman"/>
          <w:vertAlign w:val="subscript"/>
        </w:rPr>
        <w:t>half</w:t>
      </w:r>
      <w:r>
        <w:rPr>
          <w:rFonts w:eastAsia="Times New Roman"/>
        </w:rPr>
        <w:t xml:space="preserve"> increase</w:t>
      </w:r>
      <w:r w:rsidR="00647BF0">
        <w:rPr>
          <w:rFonts w:eastAsia="Times New Roman"/>
        </w:rPr>
        <w:t>d more tha</w:t>
      </w:r>
      <w:r>
        <w:rPr>
          <w:rFonts w:eastAsia="Times New Roman"/>
        </w:rPr>
        <w:t>n 7</w:t>
      </w:r>
      <w:r w:rsidR="00647BF0">
        <w:rPr>
          <w:rFonts w:eastAsia="Times New Roman"/>
        </w:rPr>
        <w:t>-fold</w:t>
      </w:r>
      <w:r w:rsidR="001E1CDC">
        <w:rPr>
          <w:rFonts w:eastAsia="Times New Roman"/>
        </w:rPr>
        <w:t>, and as show</w:t>
      </w:r>
      <w:r w:rsidR="00547A2F">
        <w:rPr>
          <w:rFonts w:eastAsia="Times New Roman"/>
        </w:rPr>
        <w:t>n in</w:t>
      </w:r>
      <w:r w:rsidR="001E1CDC">
        <w:rPr>
          <w:rFonts w:eastAsia="Times New Roman"/>
        </w:rPr>
        <w:t xml:space="preserve"> Fig.</w:t>
      </w:r>
      <w:r w:rsidR="00647BF0">
        <w:rPr>
          <w:rFonts w:eastAsia="Times New Roman"/>
        </w:rPr>
        <w:t xml:space="preserve"> </w:t>
      </w:r>
      <w:r w:rsidR="00A36C20">
        <w:rPr>
          <w:rFonts w:eastAsia="Times New Roman"/>
        </w:rPr>
        <w:t>4</w:t>
      </w:r>
      <w:r>
        <w:rPr>
          <w:rFonts w:eastAsia="Times New Roman"/>
        </w:rPr>
        <w:t>B</w:t>
      </w:r>
      <w:r w:rsidR="00647BF0">
        <w:rPr>
          <w:rFonts w:eastAsia="Times New Roman"/>
        </w:rPr>
        <w:t>,</w:t>
      </w:r>
      <w:r w:rsidRPr="002078CB">
        <w:rPr>
          <w:rFonts w:eastAsia="Times New Roman"/>
        </w:rPr>
        <w:t xml:space="preserve"> </w:t>
      </w:r>
      <w:r>
        <w:rPr>
          <w:rFonts w:eastAsia="Times New Roman"/>
        </w:rPr>
        <w:t xml:space="preserve">the </w:t>
      </w:r>
      <w:r w:rsidRPr="002078CB">
        <w:rPr>
          <w:rFonts w:eastAsia="Times New Roman"/>
        </w:rPr>
        <w:t>inhibition of Adk is substantial</w:t>
      </w:r>
      <w:r w:rsidR="001E1CDC">
        <w:rPr>
          <w:rFonts w:eastAsia="Times New Roman"/>
        </w:rPr>
        <w:t>, especially</w:t>
      </w:r>
      <w:r>
        <w:rPr>
          <w:rFonts w:eastAsia="Times New Roman"/>
        </w:rPr>
        <w:t xml:space="preserve"> at low concentrations of AMP</w:t>
      </w:r>
      <w:r w:rsidRPr="002078CB">
        <w:rPr>
          <w:rFonts w:eastAsia="Times New Roman"/>
        </w:rPr>
        <w:t xml:space="preserve">. </w:t>
      </w:r>
    </w:p>
    <w:p w14:paraId="4018BA00" w14:textId="77777777" w:rsidR="0038473C" w:rsidRPr="00EF5B59" w:rsidRDefault="0038473C" w:rsidP="00F87934">
      <w:pPr>
        <w:spacing w:line="480" w:lineRule="auto"/>
        <w:ind w:firstLine="720"/>
        <w:rPr>
          <w:rFonts w:eastAsia="Times New Roman"/>
          <w:b/>
        </w:rPr>
      </w:pPr>
      <w:r w:rsidRPr="00EF5B59">
        <w:rPr>
          <w:rFonts w:eastAsia="Times New Roman"/>
          <w:b/>
        </w:rPr>
        <w:lastRenderedPageBreak/>
        <w:t>Modeling of protein-protein interactions</w:t>
      </w:r>
    </w:p>
    <w:p w14:paraId="5D32772D" w14:textId="51DB30FE" w:rsidR="00EF5B59" w:rsidRDefault="00EF5B59" w:rsidP="00EF5B59">
      <w:pPr>
        <w:widowControl w:val="0"/>
        <w:autoSpaceDE w:val="0"/>
        <w:autoSpaceDN w:val="0"/>
        <w:adjustRightInd w:val="0"/>
        <w:rPr>
          <w:rFonts w:ascii="Helvetica" w:hAnsi="Helvetica" w:cs="Helvetica"/>
          <w:szCs w:val="24"/>
          <w:lang w:val="en-US"/>
        </w:rPr>
      </w:pPr>
      <w:r>
        <w:rPr>
          <w:rFonts w:ascii="Helvetica" w:hAnsi="Helvetica" w:cs="Helvetica"/>
          <w:szCs w:val="24"/>
          <w:lang w:val="en-US"/>
        </w:rPr>
        <w:t>The docking experiments presented in Fig 6 revealed several interesting aspects of HPr interactions with PykF, PfkB, Adk, NagB.  However, first, it is important to recognize that all heteroatoms (non-amino acid atoms) were removed before submitting to docking as required by HADDOCK.</w:t>
      </w:r>
      <w:ins w:id="36" w:author="Goodacre, Norman *" w:date="2017-03-23T10:45:00Z">
        <w:r w:rsidR="0042370F">
          <w:rPr>
            <w:rFonts w:ascii="Helvetica" w:hAnsi="Helvetica" w:cs="Helvetica"/>
            <w:szCs w:val="24"/>
            <w:lang w:val="en-US"/>
          </w:rPr>
          <w:t xml:space="preserve"> </w:t>
        </w:r>
      </w:ins>
      <w:del w:id="37" w:author="Goodacre, Norman *" w:date="2017-03-23T10:45:00Z">
        <w:r w:rsidDel="0042370F">
          <w:rPr>
            <w:rFonts w:ascii="Helvetica" w:hAnsi="Helvetica" w:cs="Helvetica"/>
            <w:szCs w:val="24"/>
            <w:lang w:val="en-US"/>
          </w:rPr>
          <w:delText xml:space="preserve"> </w:delText>
        </w:r>
      </w:del>
      <w:r>
        <w:rPr>
          <w:rFonts w:ascii="Helvetica" w:hAnsi="Helvetica" w:cs="Helvetica"/>
          <w:szCs w:val="24"/>
          <w:lang w:val="en-US"/>
        </w:rPr>
        <w:t>The structure for PfkB, 3UMO chain A, had an ATP at position 313 before removal. The structure for Adk, 1AKE chain A, was in complex with P1,P5-bis(adenosine-5’)-pentaphosphate, an ATP analogue, and this was also removed for the docking experiments</w:t>
      </w:r>
      <w:r w:rsidRPr="00EF5B59">
        <w:rPr>
          <w:rFonts w:ascii="Helvetica" w:hAnsi="Helvetica" w:cs="Helvetica"/>
          <w:color w:val="FF0000"/>
          <w:szCs w:val="24"/>
          <w:lang w:val="en-US"/>
        </w:rPr>
        <w:t>. ????</w:t>
      </w:r>
      <w:commentRangeStart w:id="38"/>
      <w:ins w:id="39" w:author="Goodacre, Norman *" w:date="2017-03-23T10:43:00Z">
        <w:r w:rsidR="0042370F">
          <w:rPr>
            <w:rFonts w:ascii="Helvetica" w:hAnsi="Helvetica" w:cs="Helvetica"/>
            <w:color w:val="FF0000"/>
            <w:szCs w:val="24"/>
            <w:lang w:val="en-US"/>
          </w:rPr>
          <w:t>For all docking runs, the non-phosphorylated form of Hpr was used</w:t>
        </w:r>
      </w:ins>
      <w:ins w:id="40" w:author="Goodacre, Norman *" w:date="2017-03-23T10:45:00Z">
        <w:r w:rsidR="0042370F">
          <w:rPr>
            <w:rFonts w:ascii="Helvetica" w:hAnsi="Helvetica" w:cs="Helvetica"/>
            <w:color w:val="FF0000"/>
            <w:szCs w:val="24"/>
            <w:lang w:val="en-US"/>
          </w:rPr>
          <w:t xml:space="preserve"> (3CCD chain A</w:t>
        </w:r>
      </w:ins>
      <w:commentRangeEnd w:id="38"/>
      <w:ins w:id="41" w:author="Goodacre, Norman *" w:date="2017-03-23T11:07:00Z">
        <w:r w:rsidR="00A257FF">
          <w:rPr>
            <w:rStyle w:val="CommentReference"/>
          </w:rPr>
          <w:commentReference w:id="38"/>
        </w:r>
      </w:ins>
      <w:ins w:id="42" w:author="Goodacre, Norman *" w:date="2017-03-23T10:45:00Z">
        <w:r w:rsidR="0042370F">
          <w:rPr>
            <w:rFonts w:ascii="Helvetica" w:hAnsi="Helvetica" w:cs="Helvetica"/>
            <w:color w:val="FF0000"/>
            <w:szCs w:val="24"/>
            <w:lang w:val="en-US"/>
          </w:rPr>
          <w:t>)</w:t>
        </w:r>
      </w:ins>
      <w:ins w:id="43" w:author="Goodacre, Norman *" w:date="2017-03-23T10:43:00Z">
        <w:r w:rsidR="0042370F">
          <w:rPr>
            <w:rFonts w:ascii="Helvetica" w:hAnsi="Helvetica" w:cs="Helvetica"/>
            <w:color w:val="FF0000"/>
            <w:szCs w:val="24"/>
            <w:lang w:val="en-US"/>
          </w:rPr>
          <w:t xml:space="preserve">. </w:t>
        </w:r>
      </w:ins>
      <w:ins w:id="44" w:author="Goodacre, Norman *" w:date="2017-03-23T11:04:00Z">
        <w:r w:rsidR="00A257FF">
          <w:rPr>
            <w:rFonts w:ascii="Helvetica" w:hAnsi="Helvetica" w:cs="Helvetica"/>
            <w:color w:val="FF0000"/>
            <w:szCs w:val="24"/>
            <w:lang w:val="en-US"/>
          </w:rPr>
          <w:t xml:space="preserve">For all docked pairs, the top-scoring complex from the top-scoring cluster was used for visualization. However, for prediction of interacting residues, </w:t>
        </w:r>
      </w:ins>
      <w:ins w:id="45" w:author="Goodacre, Norman *" w:date="2017-03-23T11:06:00Z">
        <w:r w:rsidR="00A257FF">
          <w:rPr>
            <w:rFonts w:ascii="Helvetica" w:hAnsi="Helvetica" w:cs="Helvetica"/>
            <w:color w:val="FF0000"/>
            <w:szCs w:val="24"/>
            <w:lang w:val="en-US"/>
          </w:rPr>
          <w:t xml:space="preserve">multiple docked complexes were used. </w:t>
        </w:r>
      </w:ins>
      <w:ins w:id="46" w:author="Goodacre, Norman *" w:date="2017-03-23T11:07:00Z">
        <w:r w:rsidR="00A257FF">
          <w:rPr>
            <w:rFonts w:ascii="Helvetica" w:hAnsi="Helvetica" w:cs="Helvetica"/>
            <w:color w:val="FF0000"/>
            <w:szCs w:val="24"/>
            <w:lang w:val="en-US"/>
          </w:rPr>
          <w:t>R</w:t>
        </w:r>
      </w:ins>
      <w:ins w:id="47" w:author="Goodacre, Norman *" w:date="2017-03-23T11:04:00Z">
        <w:r w:rsidR="00A257FF">
          <w:rPr>
            <w:rFonts w:ascii="Helvetica" w:hAnsi="Helvetica" w:cs="Helvetica"/>
            <w:color w:val="FF0000"/>
            <w:szCs w:val="24"/>
            <w:lang w:val="en-US"/>
          </w:rPr>
          <w:t xml:space="preserve">esidues found at the interface </w:t>
        </w:r>
      </w:ins>
      <w:ins w:id="48" w:author="Goodacre, Norman *" w:date="2017-03-23T11:06:00Z">
        <w:r w:rsidR="00A257FF">
          <w:rPr>
            <w:rFonts w:ascii="Helvetica" w:hAnsi="Helvetica" w:cs="Helvetica"/>
            <w:color w:val="FF0000"/>
            <w:szCs w:val="24"/>
            <w:lang w:val="en-US"/>
          </w:rPr>
          <w:t xml:space="preserve">in </w:t>
        </w:r>
      </w:ins>
      <w:ins w:id="49" w:author="Goodacre, Norman *" w:date="2017-03-23T11:04:00Z">
        <w:r w:rsidR="00A257FF">
          <w:rPr>
            <w:rFonts w:ascii="Helvetica" w:hAnsi="Helvetica" w:cs="Helvetica"/>
            <w:color w:val="FF0000"/>
            <w:szCs w:val="24"/>
            <w:lang w:val="en-US"/>
          </w:rPr>
          <w:t>at least t</w:t>
        </w:r>
      </w:ins>
      <w:ins w:id="50" w:author="Goodacre, Norman *" w:date="2017-03-23T11:06:00Z">
        <w:r w:rsidR="00A257FF">
          <w:rPr>
            <w:rFonts w:ascii="Helvetica" w:hAnsi="Helvetica" w:cs="Helvetica"/>
            <w:color w:val="FF0000"/>
            <w:szCs w:val="24"/>
            <w:lang w:val="en-US"/>
          </w:rPr>
          <w:t xml:space="preserve">wo complexes from the top two </w:t>
        </w:r>
      </w:ins>
      <w:ins w:id="51" w:author="Goodacre, Norman *" w:date="2017-03-23T11:08:00Z">
        <w:r w:rsidR="00A257FF">
          <w:rPr>
            <w:rFonts w:ascii="Helvetica" w:hAnsi="Helvetica" w:cs="Helvetica"/>
            <w:color w:val="FF0000"/>
            <w:szCs w:val="24"/>
            <w:lang w:val="en-US"/>
          </w:rPr>
          <w:t xml:space="preserve">HADDOCK </w:t>
        </w:r>
      </w:ins>
      <w:ins w:id="52" w:author="Goodacre, Norman *" w:date="2017-03-23T11:06:00Z">
        <w:r w:rsidR="00A257FF">
          <w:rPr>
            <w:rFonts w:ascii="Helvetica" w:hAnsi="Helvetica" w:cs="Helvetica"/>
            <w:color w:val="FF0000"/>
            <w:szCs w:val="24"/>
            <w:lang w:val="en-US"/>
          </w:rPr>
          <w:t>clusters were</w:t>
        </w:r>
      </w:ins>
      <w:ins w:id="53" w:author="Goodacre, Norman *" w:date="2017-03-23T10:43:00Z">
        <w:r w:rsidR="0042370F">
          <w:rPr>
            <w:rFonts w:ascii="Helvetica" w:hAnsi="Helvetica" w:cs="Helvetica"/>
            <w:color w:val="FF0000"/>
            <w:szCs w:val="24"/>
            <w:lang w:val="en-US"/>
          </w:rPr>
          <w:t xml:space="preserve"> </w:t>
        </w:r>
      </w:ins>
      <w:ins w:id="54" w:author="Goodacre, Norman *" w:date="2017-03-23T11:07:00Z">
        <w:r w:rsidR="00A257FF">
          <w:rPr>
            <w:rFonts w:ascii="Helvetica" w:hAnsi="Helvetica" w:cs="Helvetica"/>
            <w:color w:val="FF0000"/>
            <w:szCs w:val="24"/>
            <w:lang w:val="en-US"/>
          </w:rPr>
          <w:t xml:space="preserve">considered to be interacting. </w:t>
        </w:r>
      </w:ins>
    </w:p>
    <w:p w14:paraId="7412CFF7" w14:textId="77777777" w:rsidR="00EF5B59" w:rsidRDefault="00EF5B59" w:rsidP="00EF5B59">
      <w:pPr>
        <w:widowControl w:val="0"/>
        <w:autoSpaceDE w:val="0"/>
        <w:autoSpaceDN w:val="0"/>
        <w:adjustRightInd w:val="0"/>
        <w:rPr>
          <w:rFonts w:ascii="Helvetica" w:hAnsi="Helvetica" w:cs="Helvetica"/>
          <w:szCs w:val="24"/>
          <w:lang w:val="en-US"/>
        </w:rPr>
      </w:pPr>
    </w:p>
    <w:p w14:paraId="76B8A660" w14:textId="68E82634" w:rsidR="00A257FF" w:rsidDel="00A257FF" w:rsidRDefault="00EF5B59" w:rsidP="00EF5B59">
      <w:pPr>
        <w:widowControl w:val="0"/>
        <w:autoSpaceDE w:val="0"/>
        <w:autoSpaceDN w:val="0"/>
        <w:adjustRightInd w:val="0"/>
        <w:rPr>
          <w:del w:id="55" w:author="Goodacre, Norman *" w:date="2017-03-23T11:04:00Z"/>
          <w:rFonts w:ascii="Helvetica" w:hAnsi="Helvetica" w:cs="Helvetica"/>
          <w:szCs w:val="24"/>
          <w:lang w:val="en-US"/>
        </w:rPr>
      </w:pPr>
      <w:r>
        <w:rPr>
          <w:rFonts w:ascii="Helvetica" w:hAnsi="Helvetica" w:cs="Helvetica"/>
          <w:szCs w:val="24"/>
          <w:lang w:val="en-US"/>
        </w:rPr>
        <w:t xml:space="preserve">In a previous study, an interaction between HPr and glycogen phosphorylase (GlgP) was demonstrated, and the interaction between these two proteins as shown by x-ray crystallography (). This interaction </w:t>
      </w:r>
      <w:commentRangeStart w:id="56"/>
      <w:r>
        <w:rPr>
          <w:rFonts w:ascii="Helvetica" w:hAnsi="Helvetica" w:cs="Helvetica"/>
          <w:szCs w:val="24"/>
          <w:lang w:val="en-US"/>
        </w:rPr>
        <w:t>involves </w:t>
      </w:r>
      <w:ins w:id="57" w:author="Goodacre, Norman *" w:date="2017-03-23T10:57:00Z">
        <w:r w:rsidR="00660C66">
          <w:rPr>
            <w:rFonts w:ascii="Helvetica" w:hAnsi="Helvetica" w:cs="Helvetica"/>
            <w:szCs w:val="24"/>
            <w:lang w:val="en-US"/>
          </w:rPr>
          <w:t xml:space="preserve">Hpr residues </w:t>
        </w:r>
      </w:ins>
      <w:r>
        <w:rPr>
          <w:rFonts w:ascii="Helvetica" w:hAnsi="Helvetica" w:cs="Helvetica"/>
          <w:szCs w:val="24"/>
          <w:lang w:val="en-US"/>
        </w:rPr>
        <w:t>Arg-17, Lys-24, Lys-27, Lys-40, Ser-46, Gln-51 and Lys-72</w:t>
      </w:r>
      <w:commentRangeEnd w:id="56"/>
      <w:r w:rsidR="00660C66">
        <w:rPr>
          <w:rStyle w:val="CommentReference"/>
        </w:rPr>
        <w:commentReference w:id="56"/>
      </w:r>
      <w:r>
        <w:rPr>
          <w:rFonts w:ascii="Helvetica" w:hAnsi="Helvetica" w:cs="Helvetica"/>
          <w:szCs w:val="24"/>
          <w:lang w:val="en-US"/>
        </w:rPr>
        <w:t>. These residues appear to be important for the regulation of GlgP activity, but it is not known how they affect HPr activity.</w:t>
      </w:r>
    </w:p>
    <w:p w14:paraId="50BE1EFE" w14:textId="408BE4F4" w:rsidR="00EF5B59" w:rsidRDefault="00EF5B59" w:rsidP="00EF5B59">
      <w:pPr>
        <w:widowControl w:val="0"/>
        <w:autoSpaceDE w:val="0"/>
        <w:autoSpaceDN w:val="0"/>
        <w:adjustRightInd w:val="0"/>
        <w:rPr>
          <w:rFonts w:ascii="Helvetica" w:hAnsi="Helvetica" w:cs="Helvetica"/>
          <w:szCs w:val="24"/>
          <w:lang w:val="en-US"/>
        </w:rPr>
      </w:pPr>
      <w:r>
        <w:rPr>
          <w:rFonts w:ascii="Helvetica" w:hAnsi="Helvetica" w:cs="Helvetica"/>
          <w:szCs w:val="24"/>
          <w:lang w:val="en-US"/>
        </w:rPr>
        <w:t xml:space="preserve">There are two domains in PykF, the PK (pyruvate kinase catalytic domain, (residues 1-345) and the PK_C (the C-terminal pyruvate kinase alpha/beta domain, residues 356-468) domain. In PK, there is also a disordered region of 13 amino acids (285-297). All 17 of the residues in PykF that were predicted to interact with HPr are in the PK domain, and 3 of these </w:t>
      </w:r>
      <w:ins w:id="58" w:author="Goodacre, Norman *" w:date="2017-03-23T11:08:00Z">
        <w:r w:rsidR="00A257FF">
          <w:rPr>
            <w:rFonts w:ascii="Helvetica" w:hAnsi="Helvetica" w:cs="Helvetica"/>
            <w:szCs w:val="24"/>
            <w:lang w:val="en-US"/>
          </w:rPr>
          <w:t>17 were</w:t>
        </w:r>
      </w:ins>
      <w:del w:id="59" w:author="Goodacre, Norman *" w:date="2017-03-23T11:08:00Z">
        <w:r w:rsidDel="00A257FF">
          <w:rPr>
            <w:rFonts w:ascii="Helvetica" w:hAnsi="Helvetica" w:cs="Helvetica"/>
            <w:szCs w:val="24"/>
            <w:lang w:val="en-US"/>
          </w:rPr>
          <w:delText>are</w:delText>
        </w:r>
      </w:del>
      <w:r>
        <w:rPr>
          <w:rFonts w:ascii="Helvetica" w:hAnsi="Helvetica" w:cs="Helvetica"/>
          <w:szCs w:val="24"/>
          <w:lang w:val="en-US"/>
        </w:rPr>
        <w:t xml:space="preserve"> in the disordered region. In HPr the range of interacting amino acyl residues are residues number 15-16, 27-32, 41-52, and 67-68 (see Table S3).</w:t>
      </w:r>
    </w:p>
    <w:p w14:paraId="28B7DE0D" w14:textId="77777777" w:rsidR="00EF5B59" w:rsidRDefault="00EF5B59" w:rsidP="00EF5B59">
      <w:pPr>
        <w:widowControl w:val="0"/>
        <w:autoSpaceDE w:val="0"/>
        <w:autoSpaceDN w:val="0"/>
        <w:adjustRightInd w:val="0"/>
        <w:rPr>
          <w:rFonts w:ascii="Helvetica" w:hAnsi="Helvetica" w:cs="Helvetica"/>
          <w:szCs w:val="24"/>
          <w:lang w:val="en-US"/>
        </w:rPr>
      </w:pPr>
    </w:p>
    <w:p w14:paraId="30CE6227" w14:textId="1DBD0013" w:rsidR="00EF5B59" w:rsidRDefault="00EF5B59" w:rsidP="00EF5B59">
      <w:pPr>
        <w:widowControl w:val="0"/>
        <w:autoSpaceDE w:val="0"/>
        <w:autoSpaceDN w:val="0"/>
        <w:adjustRightInd w:val="0"/>
        <w:rPr>
          <w:rFonts w:ascii="Helvetica" w:hAnsi="Helvetica" w:cs="Helvetica"/>
          <w:szCs w:val="24"/>
          <w:lang w:val="en-US"/>
        </w:rPr>
      </w:pPr>
      <w:r>
        <w:rPr>
          <w:rFonts w:ascii="Helvetica" w:hAnsi="Helvetica" w:cs="Helvetica"/>
          <w:szCs w:val="24"/>
          <w:lang w:val="en-US"/>
        </w:rPr>
        <w:t>Residues in both HPr and the target enzymes, i</w:t>
      </w:r>
      <w:bookmarkStart w:id="60" w:name="_GoBack"/>
      <w:bookmarkEnd w:id="60"/>
      <w:r>
        <w:rPr>
          <w:rFonts w:ascii="Helvetica" w:hAnsi="Helvetica" w:cs="Helvetica"/>
          <w:szCs w:val="24"/>
          <w:lang w:val="en-US"/>
        </w:rPr>
        <w:t xml:space="preserve">nvolved in the interactions with PfkB, Adk and NagB  are also presented in Table S1. </w:t>
      </w:r>
      <w:r w:rsidR="00D90027">
        <w:rPr>
          <w:rFonts w:ascii="Helvetica" w:hAnsi="Helvetica" w:cs="Helvetica"/>
          <w:szCs w:val="24"/>
          <w:lang w:val="en-US"/>
        </w:rPr>
        <w:t>According to our data present</w:t>
      </w:r>
      <w:ins w:id="61" w:author="Goodacre, Norman *" w:date="2017-03-23T10:57:00Z">
        <w:r w:rsidR="00660C66">
          <w:rPr>
            <w:rFonts w:ascii="Helvetica" w:hAnsi="Helvetica" w:cs="Helvetica"/>
            <w:szCs w:val="24"/>
            <w:lang w:val="en-US"/>
          </w:rPr>
          <w:t>ed</w:t>
        </w:r>
      </w:ins>
      <w:r w:rsidR="00D90027">
        <w:rPr>
          <w:rFonts w:ascii="Helvetica" w:hAnsi="Helvetica" w:cs="Helvetica"/>
          <w:szCs w:val="24"/>
          <w:lang w:val="en-US"/>
        </w:rPr>
        <w:t xml:space="preserve"> in the Table S3, HPr residues His15, 16, 17, Lys-27, 43, Ser-46, 30, 32 </w:t>
      </w:r>
      <w:ins w:id="62" w:author="Goodacre, Norman *" w:date="2017-03-23T10:57:00Z">
        <w:r w:rsidR="00660C66">
          <w:rPr>
            <w:rFonts w:ascii="Helvetica" w:hAnsi="Helvetica" w:cs="Helvetica"/>
            <w:szCs w:val="24"/>
            <w:lang w:val="en-US"/>
          </w:rPr>
          <w:t xml:space="preserve">are </w:t>
        </w:r>
      </w:ins>
      <w:r w:rsidR="00D90027">
        <w:rPr>
          <w:rFonts w:ascii="Helvetica" w:hAnsi="Helvetica" w:cs="Helvetica"/>
          <w:szCs w:val="24"/>
          <w:lang w:val="en-US"/>
        </w:rPr>
        <w:t>involved in interaction with at least 3 enzymes</w:t>
      </w:r>
      <w:ins w:id="63" w:author="Goodacre, Norman *" w:date="2017-03-23T10:57:00Z">
        <w:r w:rsidR="00660C66">
          <w:rPr>
            <w:rFonts w:ascii="Helvetica" w:hAnsi="Helvetica" w:cs="Helvetica"/>
            <w:szCs w:val="24"/>
            <w:lang w:val="en-US"/>
          </w:rPr>
          <w:t xml:space="preserve"> (PykF, PfkB, and Adk)</w:t>
        </w:r>
      </w:ins>
      <w:r w:rsidR="00D90027">
        <w:rPr>
          <w:rFonts w:ascii="Helvetica" w:hAnsi="Helvetica" w:cs="Helvetica"/>
          <w:szCs w:val="24"/>
          <w:lang w:val="en-US"/>
        </w:rPr>
        <w:t xml:space="preserve">. </w:t>
      </w:r>
      <w:r>
        <w:rPr>
          <w:rFonts w:ascii="Helvetica" w:hAnsi="Helvetica" w:cs="Helvetica"/>
          <w:szCs w:val="24"/>
          <w:lang w:val="en-US"/>
        </w:rPr>
        <w:t xml:space="preserve">Interestingly, </w:t>
      </w:r>
      <w:del w:id="64" w:author="Goodacre, Norman *" w:date="2017-03-23T10:57:00Z">
        <w:r w:rsidDel="00660C66">
          <w:rPr>
            <w:rFonts w:ascii="Helvetica" w:hAnsi="Helvetica" w:cs="Helvetica"/>
            <w:szCs w:val="24"/>
            <w:lang w:val="en-US"/>
          </w:rPr>
          <w:delText>three of the enzymes (PykF, PfkB and Adk)</w:delText>
        </w:r>
      </w:del>
      <w:ins w:id="65" w:author="Goodacre, Norman *" w:date="2017-03-23T10:57:00Z">
        <w:r w:rsidR="00660C66">
          <w:rPr>
            <w:rFonts w:ascii="Helvetica" w:hAnsi="Helvetica" w:cs="Helvetica"/>
            <w:szCs w:val="24"/>
            <w:lang w:val="en-US"/>
          </w:rPr>
          <w:t>these three enzymes</w:t>
        </w:r>
      </w:ins>
      <w:r>
        <w:rPr>
          <w:rFonts w:ascii="Helvetica" w:hAnsi="Helvetica" w:cs="Helvetica"/>
          <w:szCs w:val="24"/>
          <w:lang w:val="en-US"/>
        </w:rPr>
        <w:t xml:space="preserve"> use His-15 as a primary site of interaction, </w:t>
      </w:r>
      <w:del w:id="66" w:author="Goodacre, Norman *" w:date="2017-03-23T10:58:00Z">
        <w:r w:rsidDel="00660C66">
          <w:rPr>
            <w:rFonts w:ascii="Helvetica" w:hAnsi="Helvetica" w:cs="Helvetica"/>
            <w:szCs w:val="24"/>
            <w:lang w:val="en-US"/>
          </w:rPr>
          <w:delText>and only</w:delText>
        </w:r>
      </w:del>
      <w:ins w:id="67" w:author="Goodacre, Norman *" w:date="2017-03-23T10:58:00Z">
        <w:r w:rsidR="00660C66">
          <w:rPr>
            <w:rFonts w:ascii="Helvetica" w:hAnsi="Helvetica" w:cs="Helvetica"/>
            <w:szCs w:val="24"/>
            <w:lang w:val="en-US"/>
          </w:rPr>
          <w:t>while only</w:t>
        </w:r>
      </w:ins>
      <w:r>
        <w:rPr>
          <w:rFonts w:ascii="Helvetica" w:hAnsi="Helvetica" w:cs="Helvetica"/>
          <w:szCs w:val="24"/>
          <w:lang w:val="en-US"/>
        </w:rPr>
        <w:t xml:space="preserve"> NagB does not appear to interact with this Enzyme I-phosphorylatable residue.  </w:t>
      </w:r>
      <w:ins w:id="68" w:author="Goodacre, Norman *" w:date="2017-03-23T10:58:00Z">
        <w:r w:rsidR="00660C66">
          <w:rPr>
            <w:rFonts w:ascii="Helvetica" w:hAnsi="Helvetica" w:cs="Helvetica"/>
            <w:szCs w:val="24"/>
            <w:lang w:val="en-US"/>
          </w:rPr>
          <w:t xml:space="preserve">The same </w:t>
        </w:r>
      </w:ins>
      <w:del w:id="69" w:author="Goodacre, Norman *" w:date="2017-03-23T10:58:00Z">
        <w:r w:rsidDel="00660C66">
          <w:rPr>
            <w:rFonts w:ascii="Helvetica" w:hAnsi="Helvetica" w:cs="Helvetica"/>
            <w:szCs w:val="24"/>
            <w:lang w:val="en-US"/>
          </w:rPr>
          <w:delText>Similarly, three</w:delText>
        </w:r>
      </w:del>
      <w:r>
        <w:rPr>
          <w:rFonts w:ascii="Helvetica" w:hAnsi="Helvetica" w:cs="Helvetica"/>
          <w:szCs w:val="24"/>
          <w:lang w:val="en-US"/>
        </w:rPr>
        <w:t xml:space="preserve"> </w:t>
      </w:r>
      <w:del w:id="70" w:author="Goodacre, Norman *" w:date="2017-03-23T10:58:00Z">
        <w:r w:rsidDel="00660C66">
          <w:rPr>
            <w:rFonts w:ascii="Helvetica" w:hAnsi="Helvetica" w:cs="Helvetica"/>
            <w:szCs w:val="24"/>
            <w:lang w:val="en-US"/>
          </w:rPr>
          <w:delText>of the</w:delText>
        </w:r>
      </w:del>
      <w:ins w:id="71" w:author="Goodacre, Norman *" w:date="2017-03-23T10:58:00Z">
        <w:r w:rsidR="00660C66">
          <w:rPr>
            <w:rFonts w:ascii="Helvetica" w:hAnsi="Helvetica" w:cs="Helvetica"/>
            <w:szCs w:val="24"/>
            <w:lang w:val="en-US"/>
          </w:rPr>
          <w:t>three</w:t>
        </w:r>
      </w:ins>
      <w:r>
        <w:rPr>
          <w:rFonts w:ascii="Helvetica" w:hAnsi="Helvetica" w:cs="Helvetica"/>
          <w:szCs w:val="24"/>
          <w:lang w:val="en-US"/>
        </w:rPr>
        <w:t xml:space="preserve"> enzymes</w:t>
      </w:r>
      <w:ins w:id="72" w:author="Goodacre, Norman *" w:date="2017-03-23T10:58:00Z">
        <w:r w:rsidR="00660C66">
          <w:rPr>
            <w:rFonts w:ascii="Helvetica" w:hAnsi="Helvetica" w:cs="Helvetica"/>
            <w:szCs w:val="24"/>
            <w:lang w:val="en-US"/>
          </w:rPr>
          <w:t xml:space="preserve"> </w:t>
        </w:r>
        <w:r w:rsidR="00660C66">
          <w:rPr>
            <w:rFonts w:ascii="Helvetica" w:hAnsi="Helvetica" w:cs="Helvetica"/>
            <w:szCs w:val="24"/>
            <w:lang w:val="en-US"/>
          </w:rPr>
          <w:t>(PykF, PfkB, and Adk</w:t>
        </w:r>
        <w:r w:rsidR="00660C66">
          <w:rPr>
            <w:rFonts w:ascii="Helvetica" w:hAnsi="Helvetica" w:cs="Helvetica"/>
            <w:szCs w:val="24"/>
            <w:lang w:val="en-US"/>
          </w:rPr>
          <w:t>)</w:t>
        </w:r>
      </w:ins>
      <w:r>
        <w:rPr>
          <w:rFonts w:ascii="Helvetica" w:hAnsi="Helvetica" w:cs="Helvetica"/>
          <w:szCs w:val="24"/>
          <w:lang w:val="en-US"/>
        </w:rPr>
        <w:t xml:space="preserve"> interact with </w:t>
      </w:r>
      <w:ins w:id="73" w:author="Goodacre, Norman *" w:date="2017-03-23T11:02:00Z">
        <w:r w:rsidR="00660C66">
          <w:rPr>
            <w:rFonts w:ascii="Helvetica" w:hAnsi="Helvetica" w:cs="Helvetica"/>
            <w:szCs w:val="24"/>
            <w:lang w:val="en-US"/>
          </w:rPr>
          <w:t xml:space="preserve">Hpr </w:t>
        </w:r>
      </w:ins>
      <w:r>
        <w:rPr>
          <w:rFonts w:ascii="Helvetica" w:hAnsi="Helvetica" w:cs="Helvetica"/>
          <w:szCs w:val="24"/>
          <w:lang w:val="en-US"/>
        </w:rPr>
        <w:t xml:space="preserve">Ser-46, </w:t>
      </w:r>
      <w:commentRangeStart w:id="74"/>
      <w:r>
        <w:rPr>
          <w:rFonts w:ascii="Helvetica" w:hAnsi="Helvetica" w:cs="Helvetica"/>
          <w:szCs w:val="24"/>
          <w:lang w:val="en-US"/>
        </w:rPr>
        <w:t xml:space="preserve">the residue that is phosphorylated in many bacteria that possess the HPr kinase, an enzyme that is lacking in </w:t>
      </w:r>
      <w:r w:rsidRPr="00D90027">
        <w:rPr>
          <w:rFonts w:ascii="Helvetica" w:hAnsi="Helvetica" w:cs="Helvetica"/>
          <w:i/>
          <w:szCs w:val="24"/>
          <w:lang w:val="en-US"/>
        </w:rPr>
        <w:t>E. coli</w:t>
      </w:r>
      <w:ins w:id="75" w:author="Goodacre, Norman *" w:date="2017-03-23T11:03:00Z">
        <w:r w:rsidR="00A257FF" w:rsidRPr="00A257FF">
          <w:rPr>
            <w:rFonts w:ascii="Helvetica" w:hAnsi="Helvetica" w:cs="Helvetica"/>
            <w:szCs w:val="24"/>
            <w:lang w:val="en-US"/>
            <w:rPrChange w:id="76" w:author="Goodacre, Norman *" w:date="2017-03-23T11:03:00Z">
              <w:rPr>
                <w:rFonts w:ascii="Helvetica" w:hAnsi="Helvetica" w:cs="Helvetica"/>
                <w:i/>
                <w:szCs w:val="24"/>
                <w:lang w:val="en-US"/>
              </w:rPr>
            </w:rPrChange>
          </w:rPr>
          <w:t>,</w:t>
        </w:r>
        <w:r w:rsidR="00A257FF">
          <w:rPr>
            <w:rFonts w:ascii="Helvetica" w:hAnsi="Helvetica" w:cs="Helvetica"/>
            <w:i/>
            <w:szCs w:val="24"/>
            <w:lang w:val="en-US"/>
          </w:rPr>
          <w:t xml:space="preserve"> </w:t>
        </w:r>
        <w:r w:rsidR="00A257FF" w:rsidRPr="00A257FF">
          <w:rPr>
            <w:rFonts w:ascii="Helvetica" w:hAnsi="Helvetica" w:cs="Helvetica"/>
            <w:szCs w:val="24"/>
            <w:lang w:val="en-US"/>
            <w:rPrChange w:id="77" w:author="Goodacre, Norman *" w:date="2017-03-23T11:03:00Z">
              <w:rPr>
                <w:rFonts w:ascii="Helvetica" w:hAnsi="Helvetica" w:cs="Helvetica"/>
                <w:i/>
                <w:szCs w:val="24"/>
                <w:lang w:val="en-US"/>
              </w:rPr>
            </w:rPrChange>
          </w:rPr>
          <w:t>yet</w:t>
        </w:r>
        <w:r w:rsidR="00A257FF">
          <w:rPr>
            <w:rFonts w:ascii="Helvetica" w:hAnsi="Helvetica" w:cs="Helvetica"/>
            <w:szCs w:val="24"/>
            <w:lang w:val="en-US"/>
          </w:rPr>
          <w:t xml:space="preserve"> NagB does not interact with this residue on Hpr</w:t>
        </w:r>
      </w:ins>
      <w:r>
        <w:rPr>
          <w:rFonts w:ascii="Helvetica" w:hAnsi="Helvetica" w:cs="Helvetica"/>
          <w:szCs w:val="24"/>
          <w:lang w:val="en-US"/>
        </w:rPr>
        <w:t xml:space="preserve">. </w:t>
      </w:r>
      <w:commentRangeEnd w:id="74"/>
      <w:r w:rsidR="00660C66">
        <w:rPr>
          <w:rStyle w:val="CommentReference"/>
        </w:rPr>
        <w:commentReference w:id="74"/>
      </w:r>
      <w:del w:id="78" w:author="Goodacre, Norman *" w:date="2017-03-23T11:03:00Z">
        <w:r w:rsidDel="00A257FF">
          <w:rPr>
            <w:rFonts w:ascii="Helvetica" w:hAnsi="Helvetica" w:cs="Helvetica"/>
            <w:szCs w:val="24"/>
            <w:lang w:val="en-US"/>
          </w:rPr>
          <w:delText>The enzymes that interact with Ser-46 of HPr include PykF, Adk and NagB, but not PfkB.    </w:delText>
        </w:r>
      </w:del>
    </w:p>
    <w:p w14:paraId="29AA72D8" w14:textId="0FA462A0" w:rsidR="0038473C" w:rsidRDefault="0038473C" w:rsidP="00F87934">
      <w:pPr>
        <w:spacing w:line="480" w:lineRule="auto"/>
        <w:ind w:firstLine="720"/>
        <w:rPr>
          <w:rFonts w:eastAsia="Times New Roman"/>
        </w:rPr>
      </w:pPr>
      <w:r>
        <w:rPr>
          <w:rFonts w:eastAsia="Times New Roman"/>
        </w:rPr>
        <w:t xml:space="preserve"> </w:t>
      </w:r>
    </w:p>
    <w:p w14:paraId="297ED834" w14:textId="77777777" w:rsidR="00AC6BD0" w:rsidRPr="00F87934" w:rsidRDefault="00AC6BD0" w:rsidP="00F87934">
      <w:pPr>
        <w:spacing w:line="480" w:lineRule="auto"/>
        <w:ind w:firstLine="720"/>
        <w:rPr>
          <w:rFonts w:eastAsia="Times New Roman" w:cs="Times New Roman"/>
        </w:rPr>
      </w:pPr>
    </w:p>
    <w:p w14:paraId="3CE46B66" w14:textId="77777777" w:rsidR="00DF3CC1" w:rsidRDefault="00DF3CC1" w:rsidP="00F87934">
      <w:pPr>
        <w:spacing w:line="480" w:lineRule="auto"/>
        <w:rPr>
          <w:rFonts w:eastAsia="Times New Roman" w:cs="Times New Roman"/>
          <w:b/>
        </w:rPr>
      </w:pPr>
    </w:p>
    <w:p w14:paraId="322A1027" w14:textId="77777777" w:rsidR="00E37C62" w:rsidRDefault="00DF3CC1" w:rsidP="00E37C62">
      <w:pPr>
        <w:pStyle w:val="NormalWeb"/>
        <w:spacing w:before="0" w:beforeAutospacing="0" w:after="0" w:afterAutospacing="0" w:line="480" w:lineRule="auto"/>
        <w:rPr>
          <w:rFonts w:asciiTheme="minorHAnsi" w:hAnsiTheme="minorHAnsi"/>
          <w:b/>
          <w:sz w:val="24"/>
        </w:rPr>
      </w:pPr>
      <w:r w:rsidRPr="007D0712">
        <w:rPr>
          <w:rFonts w:asciiTheme="minorHAnsi" w:hAnsiTheme="minorHAnsi"/>
          <w:b/>
          <w:sz w:val="24"/>
        </w:rPr>
        <w:lastRenderedPageBreak/>
        <w:t>Discussion</w:t>
      </w:r>
    </w:p>
    <w:p w14:paraId="13E51A45" w14:textId="79619A4A" w:rsidR="00F87934" w:rsidRPr="00E37C62" w:rsidRDefault="00DF3CC1" w:rsidP="00E37C62">
      <w:pPr>
        <w:pStyle w:val="NormalWeb"/>
        <w:spacing w:before="0" w:beforeAutospacing="0" w:after="0" w:afterAutospacing="0" w:line="480" w:lineRule="auto"/>
        <w:ind w:firstLine="720"/>
        <w:rPr>
          <w:rFonts w:asciiTheme="minorHAnsi" w:hAnsiTheme="minorHAnsi"/>
          <w:b/>
          <w:sz w:val="24"/>
        </w:rPr>
      </w:pPr>
      <w:r w:rsidRPr="00F87934">
        <w:rPr>
          <w:rFonts w:ascii="Cambria" w:hAnsi="Cambria"/>
          <w:i/>
          <w:sz w:val="24"/>
          <w:szCs w:val="24"/>
        </w:rPr>
        <w:t>E. coli</w:t>
      </w:r>
      <w:r w:rsidRPr="00F87934">
        <w:rPr>
          <w:rFonts w:ascii="Cambria" w:hAnsi="Cambria"/>
          <w:sz w:val="24"/>
          <w:szCs w:val="24"/>
        </w:rPr>
        <w:t xml:space="preserve"> HPr interactom</w:t>
      </w:r>
      <w:r w:rsidR="00AC2D76" w:rsidRPr="00F87934">
        <w:rPr>
          <w:rFonts w:ascii="Cambria" w:hAnsi="Cambria"/>
          <w:sz w:val="24"/>
          <w:szCs w:val="24"/>
        </w:rPr>
        <w:t>e analyse</w:t>
      </w:r>
      <w:r w:rsidRPr="00F87934">
        <w:rPr>
          <w:rFonts w:ascii="Cambria" w:hAnsi="Cambria"/>
          <w:sz w:val="24"/>
          <w:szCs w:val="24"/>
        </w:rPr>
        <w:t>s</w:t>
      </w:r>
      <w:r w:rsidR="00444370" w:rsidRPr="00F87934">
        <w:rPr>
          <w:rFonts w:ascii="Cambria" w:hAnsi="Cambria"/>
          <w:sz w:val="24"/>
          <w:szCs w:val="24"/>
        </w:rPr>
        <w:t xml:space="preserve"> (Table 1)</w:t>
      </w:r>
      <w:r w:rsidRPr="00F87934">
        <w:rPr>
          <w:rFonts w:ascii="Cambria" w:hAnsi="Cambria"/>
          <w:sz w:val="24"/>
          <w:szCs w:val="24"/>
        </w:rPr>
        <w:t xml:space="preserve"> </w:t>
      </w:r>
      <w:r w:rsidR="00AC2D76" w:rsidRPr="00F87934">
        <w:rPr>
          <w:rFonts w:ascii="Cambria" w:hAnsi="Cambria"/>
          <w:sz w:val="24"/>
          <w:szCs w:val="24"/>
        </w:rPr>
        <w:t>suggested direct interactions with</w:t>
      </w:r>
      <w:r w:rsidRPr="00F87934">
        <w:rPr>
          <w:rFonts w:ascii="Cambria" w:hAnsi="Cambria"/>
          <w:sz w:val="24"/>
          <w:szCs w:val="24"/>
        </w:rPr>
        <w:t xml:space="preserve"> glycolytic enzymes</w:t>
      </w:r>
      <w:r w:rsidR="00776D8F">
        <w:rPr>
          <w:rFonts w:ascii="Cambria" w:hAnsi="Cambria"/>
          <w:sz w:val="24"/>
          <w:szCs w:val="24"/>
        </w:rPr>
        <w:t xml:space="preserve">, </w:t>
      </w:r>
      <w:r w:rsidRPr="00F87934">
        <w:rPr>
          <w:rFonts w:ascii="Cambria" w:hAnsi="Cambria"/>
          <w:sz w:val="24"/>
          <w:szCs w:val="24"/>
        </w:rPr>
        <w:t>PykF and PfkB</w:t>
      </w:r>
      <w:r w:rsidR="00523549">
        <w:rPr>
          <w:rFonts w:ascii="Cambria" w:hAnsi="Cambria"/>
          <w:sz w:val="24"/>
          <w:szCs w:val="24"/>
        </w:rPr>
        <w:t>,</w:t>
      </w:r>
      <w:r w:rsidR="00B9781A">
        <w:rPr>
          <w:rFonts w:ascii="Cambria" w:hAnsi="Cambria"/>
          <w:sz w:val="24"/>
          <w:szCs w:val="24"/>
        </w:rPr>
        <w:t xml:space="preserve"> </w:t>
      </w:r>
      <w:r w:rsidR="007E56B1">
        <w:rPr>
          <w:rFonts w:ascii="Cambria" w:hAnsi="Cambria"/>
          <w:sz w:val="24"/>
          <w:szCs w:val="24"/>
        </w:rPr>
        <w:t>and a key enzyme for aminosugar catabolism that feeds the glycolysis, NagB,</w:t>
      </w:r>
      <w:r w:rsidR="00FC2FF0" w:rsidRPr="00F87934">
        <w:rPr>
          <w:rFonts w:ascii="Cambria" w:hAnsi="Cambria"/>
          <w:sz w:val="24"/>
          <w:szCs w:val="24"/>
        </w:rPr>
        <w:t xml:space="preserve"> as well as</w:t>
      </w:r>
      <w:r w:rsidRPr="00F87934">
        <w:rPr>
          <w:rFonts w:ascii="Cambria" w:hAnsi="Cambria"/>
          <w:sz w:val="24"/>
          <w:szCs w:val="24"/>
        </w:rPr>
        <w:t xml:space="preserve"> adenylate kinase</w:t>
      </w:r>
      <w:r w:rsidR="00B9781A">
        <w:rPr>
          <w:rFonts w:ascii="Cambria" w:hAnsi="Cambria"/>
          <w:sz w:val="24"/>
          <w:szCs w:val="24"/>
        </w:rPr>
        <w:t>. All of these enzymes</w:t>
      </w:r>
      <w:r w:rsidRPr="00F87934">
        <w:rPr>
          <w:rFonts w:ascii="Cambria" w:hAnsi="Cambria"/>
          <w:sz w:val="24"/>
          <w:szCs w:val="24"/>
        </w:rPr>
        <w:t xml:space="preserve"> </w:t>
      </w:r>
      <w:r w:rsidR="008E5E02">
        <w:rPr>
          <w:rFonts w:ascii="Cambria" w:hAnsi="Cambria"/>
          <w:sz w:val="24"/>
          <w:szCs w:val="24"/>
        </w:rPr>
        <w:t xml:space="preserve">are </w:t>
      </w:r>
      <w:r w:rsidR="0081289C">
        <w:rPr>
          <w:rFonts w:ascii="Cambria" w:hAnsi="Cambria"/>
          <w:sz w:val="24"/>
          <w:szCs w:val="24"/>
        </w:rPr>
        <w:t>potential</w:t>
      </w:r>
      <w:r w:rsidRPr="00F87934">
        <w:rPr>
          <w:rFonts w:ascii="Cambria" w:hAnsi="Cambria"/>
          <w:sz w:val="24"/>
          <w:szCs w:val="24"/>
        </w:rPr>
        <w:t xml:space="preserve"> targets </w:t>
      </w:r>
      <w:r w:rsidR="00AC2D76" w:rsidRPr="00F87934">
        <w:rPr>
          <w:rFonts w:ascii="Cambria" w:hAnsi="Cambria"/>
          <w:sz w:val="24"/>
          <w:szCs w:val="24"/>
        </w:rPr>
        <w:t>of</w:t>
      </w:r>
      <w:r w:rsidRPr="00F87934">
        <w:rPr>
          <w:rFonts w:ascii="Cambria" w:hAnsi="Cambria"/>
          <w:sz w:val="24"/>
          <w:szCs w:val="24"/>
        </w:rPr>
        <w:t xml:space="preserve"> </w:t>
      </w:r>
      <w:r w:rsidR="008F7B89" w:rsidRPr="00F87934">
        <w:rPr>
          <w:rFonts w:ascii="Cambria" w:hAnsi="Cambria"/>
          <w:sz w:val="24"/>
          <w:szCs w:val="24"/>
        </w:rPr>
        <w:t>regulation by HPr. P</w:t>
      </w:r>
      <w:r w:rsidRPr="00F87934">
        <w:rPr>
          <w:rFonts w:ascii="Cambria" w:hAnsi="Cambria"/>
          <w:sz w:val="24"/>
          <w:szCs w:val="24"/>
        </w:rPr>
        <w:t>yruvate kinase</w:t>
      </w:r>
      <w:r w:rsidR="00313ED0" w:rsidRPr="00F87934">
        <w:rPr>
          <w:rFonts w:ascii="Cambria" w:hAnsi="Cambria"/>
          <w:sz w:val="24"/>
          <w:szCs w:val="24"/>
        </w:rPr>
        <w:t>,</w:t>
      </w:r>
      <w:r w:rsidRPr="00F87934">
        <w:rPr>
          <w:rFonts w:ascii="Cambria" w:hAnsi="Cambria"/>
          <w:sz w:val="24"/>
          <w:szCs w:val="24"/>
        </w:rPr>
        <w:t xml:space="preserve"> PykF</w:t>
      </w:r>
      <w:r w:rsidR="00313ED0" w:rsidRPr="00F87934">
        <w:rPr>
          <w:rFonts w:ascii="Cambria" w:hAnsi="Cambria"/>
          <w:sz w:val="24"/>
          <w:szCs w:val="24"/>
        </w:rPr>
        <w:t>,</w:t>
      </w:r>
      <w:r w:rsidRPr="00F87934">
        <w:rPr>
          <w:rFonts w:ascii="Cambria" w:hAnsi="Cambria"/>
          <w:sz w:val="24"/>
          <w:szCs w:val="24"/>
        </w:rPr>
        <w:t xml:space="preserve"> plays </w:t>
      </w:r>
      <w:r w:rsidR="00A72F83" w:rsidRPr="00F87934">
        <w:rPr>
          <w:rFonts w:ascii="Cambria" w:hAnsi="Cambria"/>
          <w:sz w:val="24"/>
          <w:szCs w:val="24"/>
        </w:rPr>
        <w:t xml:space="preserve">a </w:t>
      </w:r>
      <w:r w:rsidRPr="00F87934">
        <w:rPr>
          <w:rFonts w:ascii="Cambria" w:hAnsi="Cambria"/>
          <w:sz w:val="24"/>
          <w:szCs w:val="24"/>
        </w:rPr>
        <w:t>central role in glycolysis</w:t>
      </w:r>
      <w:r w:rsidR="00313ED0" w:rsidRPr="00F87934">
        <w:rPr>
          <w:rFonts w:ascii="Cambria" w:hAnsi="Cambria"/>
          <w:sz w:val="24"/>
          <w:szCs w:val="24"/>
        </w:rPr>
        <w:t>,</w:t>
      </w:r>
      <w:r w:rsidRPr="00F87934">
        <w:rPr>
          <w:rFonts w:ascii="Cambria" w:hAnsi="Cambria"/>
          <w:sz w:val="24"/>
          <w:szCs w:val="24"/>
        </w:rPr>
        <w:t xml:space="preserve"> producing ATP in the last glycolytic reaction</w:t>
      </w:r>
      <w:r w:rsidR="00483840" w:rsidRPr="00F87934">
        <w:rPr>
          <w:rFonts w:ascii="Cambria" w:hAnsi="Cambria"/>
          <w:sz w:val="24"/>
          <w:szCs w:val="24"/>
        </w:rPr>
        <w:t xml:space="preserve">, </w:t>
      </w:r>
      <w:r w:rsidR="00FC2FF0" w:rsidRPr="00F87934">
        <w:rPr>
          <w:rFonts w:ascii="Cambria" w:hAnsi="Cambria"/>
          <w:sz w:val="24"/>
          <w:szCs w:val="24"/>
        </w:rPr>
        <w:t xml:space="preserve">by </w:t>
      </w:r>
      <w:r w:rsidRPr="00F87934">
        <w:rPr>
          <w:rFonts w:ascii="Cambria" w:hAnsi="Cambria"/>
          <w:sz w:val="24"/>
          <w:szCs w:val="24"/>
        </w:rPr>
        <w:t>converting PEP</w:t>
      </w:r>
      <w:r w:rsidR="00BC6D75" w:rsidRPr="00F87934">
        <w:rPr>
          <w:rFonts w:ascii="Cambria" w:hAnsi="Cambria"/>
          <w:sz w:val="24"/>
          <w:szCs w:val="24"/>
        </w:rPr>
        <w:t xml:space="preserve"> and ADP </w:t>
      </w:r>
      <w:r w:rsidRPr="00F87934">
        <w:rPr>
          <w:rFonts w:ascii="Cambria" w:hAnsi="Cambria"/>
          <w:sz w:val="24"/>
          <w:szCs w:val="24"/>
        </w:rPr>
        <w:t>to pyruvate</w:t>
      </w:r>
      <w:r w:rsidR="00A72F83" w:rsidRPr="00F87934">
        <w:rPr>
          <w:rFonts w:ascii="Cambria" w:hAnsi="Cambria"/>
          <w:sz w:val="24"/>
          <w:szCs w:val="24"/>
        </w:rPr>
        <w:t xml:space="preserve"> and ATP</w:t>
      </w:r>
      <w:r w:rsidR="00A36C20">
        <w:rPr>
          <w:rFonts w:ascii="Cambria" w:hAnsi="Cambria"/>
          <w:sz w:val="24"/>
          <w:szCs w:val="24"/>
        </w:rPr>
        <w:t xml:space="preserve"> (Fig.</w:t>
      </w:r>
      <w:r w:rsidR="00F371CC">
        <w:rPr>
          <w:rFonts w:ascii="Cambria" w:hAnsi="Cambria"/>
          <w:sz w:val="24"/>
          <w:szCs w:val="24"/>
        </w:rPr>
        <w:t xml:space="preserve"> </w:t>
      </w:r>
      <w:r w:rsidR="00A36C20">
        <w:rPr>
          <w:rFonts w:ascii="Cambria" w:hAnsi="Cambria"/>
          <w:sz w:val="24"/>
          <w:szCs w:val="24"/>
        </w:rPr>
        <w:t>5</w:t>
      </w:r>
      <w:r w:rsidR="00D95564">
        <w:rPr>
          <w:rFonts w:ascii="Cambria" w:hAnsi="Cambria"/>
          <w:sz w:val="24"/>
          <w:szCs w:val="24"/>
        </w:rPr>
        <w:t>)</w:t>
      </w:r>
      <w:r w:rsidRPr="00F87934">
        <w:rPr>
          <w:rFonts w:ascii="Cambria" w:hAnsi="Cambria"/>
          <w:sz w:val="24"/>
          <w:szCs w:val="24"/>
        </w:rPr>
        <w:t xml:space="preserve">. The data </w:t>
      </w:r>
      <w:r w:rsidR="00313ED0" w:rsidRPr="00F87934">
        <w:rPr>
          <w:rFonts w:ascii="Cambria" w:hAnsi="Cambria"/>
          <w:sz w:val="24"/>
          <w:szCs w:val="24"/>
        </w:rPr>
        <w:t>presented show</w:t>
      </w:r>
      <w:r w:rsidRPr="00F87934">
        <w:rPr>
          <w:rFonts w:ascii="Cambria" w:hAnsi="Cambria"/>
          <w:sz w:val="24"/>
          <w:szCs w:val="24"/>
        </w:rPr>
        <w:t xml:space="preserve"> activation of PykF by </w:t>
      </w:r>
      <w:r w:rsidR="00313ED0" w:rsidRPr="00F87934">
        <w:rPr>
          <w:rFonts w:ascii="Cambria" w:hAnsi="Cambria"/>
          <w:sz w:val="24"/>
          <w:szCs w:val="24"/>
        </w:rPr>
        <w:t xml:space="preserve">the </w:t>
      </w:r>
      <w:r w:rsidRPr="00F87934">
        <w:rPr>
          <w:rFonts w:ascii="Cambria" w:hAnsi="Cambria"/>
          <w:sz w:val="24"/>
          <w:szCs w:val="24"/>
        </w:rPr>
        <w:t xml:space="preserve">non-phosphorylated form of HPr with </w:t>
      </w:r>
      <w:r w:rsidR="00313ED0" w:rsidRPr="00F87934">
        <w:rPr>
          <w:rFonts w:ascii="Cambria" w:hAnsi="Cambria"/>
          <w:sz w:val="24"/>
          <w:szCs w:val="24"/>
        </w:rPr>
        <w:t>a de</w:t>
      </w:r>
      <w:r w:rsidRPr="00F87934">
        <w:rPr>
          <w:rFonts w:ascii="Cambria" w:hAnsi="Cambria"/>
          <w:sz w:val="24"/>
          <w:szCs w:val="24"/>
        </w:rPr>
        <w:t xml:space="preserve">crease </w:t>
      </w:r>
      <w:r w:rsidR="008157C4" w:rsidRPr="00F87934">
        <w:rPr>
          <w:rFonts w:ascii="Cambria" w:hAnsi="Cambria"/>
          <w:sz w:val="24"/>
          <w:szCs w:val="24"/>
        </w:rPr>
        <w:t>in the</w:t>
      </w:r>
      <w:r w:rsidR="002D1E67">
        <w:rPr>
          <w:rFonts w:ascii="Cambria" w:hAnsi="Cambria"/>
          <w:sz w:val="24"/>
          <w:szCs w:val="24"/>
        </w:rPr>
        <w:t xml:space="preserve"> K</w:t>
      </w:r>
      <w:r w:rsidR="002D1E67" w:rsidRPr="002D1E67">
        <w:rPr>
          <w:rFonts w:ascii="Cambria" w:hAnsi="Cambria"/>
          <w:sz w:val="24"/>
          <w:szCs w:val="24"/>
          <w:vertAlign w:val="subscript"/>
        </w:rPr>
        <w:t>half</w:t>
      </w:r>
      <w:r w:rsidRPr="00F87934">
        <w:rPr>
          <w:rFonts w:ascii="Cambria" w:hAnsi="Cambria"/>
          <w:sz w:val="24"/>
          <w:szCs w:val="24"/>
        </w:rPr>
        <w:t xml:space="preserve"> </w:t>
      </w:r>
      <w:r w:rsidR="008157C4" w:rsidRPr="00F87934">
        <w:rPr>
          <w:rFonts w:ascii="Cambria" w:hAnsi="Cambria"/>
          <w:sz w:val="24"/>
          <w:szCs w:val="24"/>
        </w:rPr>
        <w:t xml:space="preserve">of </w:t>
      </w:r>
      <w:r w:rsidR="002D1E67">
        <w:rPr>
          <w:rFonts w:ascii="Cambria" w:hAnsi="Cambria"/>
          <w:sz w:val="24"/>
          <w:szCs w:val="24"/>
        </w:rPr>
        <w:t xml:space="preserve">around </w:t>
      </w:r>
      <w:r w:rsidRPr="00F87934">
        <w:rPr>
          <w:rFonts w:ascii="Cambria" w:hAnsi="Cambria"/>
          <w:sz w:val="24"/>
          <w:szCs w:val="24"/>
        </w:rPr>
        <w:t>10</w:t>
      </w:r>
      <w:r w:rsidR="005444AD">
        <w:rPr>
          <w:rFonts w:ascii="Cambria" w:hAnsi="Cambria"/>
          <w:sz w:val="24"/>
          <w:szCs w:val="24"/>
        </w:rPr>
        <w:t>-</w:t>
      </w:r>
      <w:r w:rsidR="008157C4" w:rsidRPr="00F87934">
        <w:rPr>
          <w:rFonts w:ascii="Cambria" w:hAnsi="Cambria"/>
          <w:sz w:val="24"/>
          <w:szCs w:val="24"/>
        </w:rPr>
        <w:t>fold</w:t>
      </w:r>
      <w:r w:rsidRPr="00F87934">
        <w:rPr>
          <w:rFonts w:ascii="Cambria" w:hAnsi="Cambria"/>
          <w:sz w:val="24"/>
          <w:szCs w:val="24"/>
        </w:rPr>
        <w:t>.</w:t>
      </w:r>
    </w:p>
    <w:p w14:paraId="145877BC" w14:textId="604B44CB" w:rsidR="00DF3CC1" w:rsidRPr="00F87934" w:rsidRDefault="00DF3CC1" w:rsidP="00E37C62">
      <w:pPr>
        <w:pStyle w:val="NormalWeb"/>
        <w:spacing w:before="0" w:beforeAutospacing="0" w:after="0" w:afterAutospacing="0" w:line="480" w:lineRule="auto"/>
        <w:ind w:firstLine="720"/>
        <w:rPr>
          <w:rFonts w:ascii="Cambria" w:hAnsi="Cambria"/>
          <w:b/>
          <w:sz w:val="24"/>
          <w:szCs w:val="24"/>
        </w:rPr>
      </w:pPr>
      <w:r w:rsidRPr="00F87934">
        <w:rPr>
          <w:rFonts w:ascii="Cambria" w:hAnsi="Cambria"/>
          <w:sz w:val="24"/>
          <w:szCs w:val="24"/>
        </w:rPr>
        <w:t>Phosphofru</w:t>
      </w:r>
      <w:r w:rsidR="008157C4" w:rsidRPr="00F87934">
        <w:rPr>
          <w:rFonts w:ascii="Cambria" w:hAnsi="Cambria"/>
          <w:sz w:val="24"/>
          <w:szCs w:val="24"/>
        </w:rPr>
        <w:t>cto</w:t>
      </w:r>
      <w:r w:rsidR="00DB4C07" w:rsidRPr="00F87934">
        <w:rPr>
          <w:rFonts w:ascii="Cambria" w:hAnsi="Cambria"/>
          <w:sz w:val="24"/>
          <w:szCs w:val="24"/>
        </w:rPr>
        <w:t>kinase</w:t>
      </w:r>
      <w:r w:rsidR="00FC2FF0" w:rsidRPr="00F87934">
        <w:rPr>
          <w:rFonts w:ascii="Cambria" w:hAnsi="Cambria"/>
          <w:sz w:val="24"/>
          <w:szCs w:val="24"/>
        </w:rPr>
        <w:t xml:space="preserve"> II</w:t>
      </w:r>
      <w:r w:rsidR="00293458" w:rsidRPr="00F87934">
        <w:rPr>
          <w:rFonts w:ascii="Cambria" w:hAnsi="Cambria"/>
          <w:sz w:val="24"/>
          <w:szCs w:val="24"/>
        </w:rPr>
        <w:t>, PfkB,</w:t>
      </w:r>
      <w:r w:rsidRPr="00F87934">
        <w:rPr>
          <w:rFonts w:ascii="Cambria" w:hAnsi="Cambria"/>
          <w:sz w:val="24"/>
          <w:szCs w:val="24"/>
        </w:rPr>
        <w:t xml:space="preserve"> is</w:t>
      </w:r>
      <w:r w:rsidR="00DB4C07" w:rsidRPr="00F87934">
        <w:rPr>
          <w:rFonts w:ascii="Cambria" w:hAnsi="Cambria"/>
          <w:sz w:val="24"/>
          <w:szCs w:val="24"/>
        </w:rPr>
        <w:t xml:space="preserve"> known</w:t>
      </w:r>
      <w:r w:rsidRPr="00F87934">
        <w:rPr>
          <w:rFonts w:ascii="Cambria" w:hAnsi="Cambria"/>
          <w:sz w:val="24"/>
          <w:szCs w:val="24"/>
        </w:rPr>
        <w:t xml:space="preserve"> </w:t>
      </w:r>
      <w:r w:rsidR="002E1BED">
        <w:rPr>
          <w:rFonts w:ascii="Cambria" w:hAnsi="Cambria"/>
          <w:sz w:val="24"/>
          <w:szCs w:val="24"/>
        </w:rPr>
        <w:t xml:space="preserve">to </w:t>
      </w:r>
      <w:r w:rsidRPr="00F87934">
        <w:rPr>
          <w:rFonts w:ascii="Cambria" w:hAnsi="Cambria"/>
          <w:sz w:val="24"/>
          <w:szCs w:val="24"/>
        </w:rPr>
        <w:t xml:space="preserve">be allosterically inhibited by MgATP in </w:t>
      </w:r>
      <w:r w:rsidR="00DB4C07" w:rsidRPr="00F87934">
        <w:rPr>
          <w:rFonts w:ascii="Cambria" w:hAnsi="Cambria"/>
          <w:sz w:val="24"/>
          <w:szCs w:val="24"/>
        </w:rPr>
        <w:t xml:space="preserve">the </w:t>
      </w:r>
      <w:r w:rsidRPr="00F87934">
        <w:rPr>
          <w:rFonts w:ascii="Cambria" w:hAnsi="Cambria"/>
          <w:sz w:val="24"/>
          <w:szCs w:val="24"/>
        </w:rPr>
        <w:t>presence of physi</w:t>
      </w:r>
      <w:r w:rsidR="00FC2FF0" w:rsidRPr="00F87934">
        <w:rPr>
          <w:rFonts w:ascii="Cambria" w:hAnsi="Cambria"/>
          <w:sz w:val="24"/>
          <w:szCs w:val="24"/>
        </w:rPr>
        <w:t xml:space="preserve">ological concentrations of KCl, and this </w:t>
      </w:r>
      <w:r w:rsidRPr="00F87934">
        <w:rPr>
          <w:rFonts w:ascii="Cambria" w:hAnsi="Cambria"/>
          <w:sz w:val="24"/>
          <w:szCs w:val="24"/>
        </w:rPr>
        <w:t xml:space="preserve">inhibition </w:t>
      </w:r>
      <w:r w:rsidR="00DB4C07" w:rsidRPr="00F87934">
        <w:rPr>
          <w:rFonts w:ascii="Cambria" w:hAnsi="Cambria"/>
          <w:sz w:val="24"/>
          <w:szCs w:val="24"/>
        </w:rPr>
        <w:t>appear</w:t>
      </w:r>
      <w:r w:rsidR="00E27850" w:rsidRPr="00F87934">
        <w:rPr>
          <w:rFonts w:ascii="Cambria" w:hAnsi="Cambria"/>
          <w:sz w:val="24"/>
          <w:szCs w:val="24"/>
        </w:rPr>
        <w:t>s</w:t>
      </w:r>
      <w:r w:rsidRPr="00F87934">
        <w:rPr>
          <w:rFonts w:ascii="Cambria" w:hAnsi="Cambria"/>
          <w:sz w:val="24"/>
          <w:szCs w:val="24"/>
        </w:rPr>
        <w:t xml:space="preserve"> to be important </w:t>
      </w:r>
      <w:r w:rsidR="008157C4" w:rsidRPr="00F87934">
        <w:rPr>
          <w:rFonts w:ascii="Cambria" w:hAnsi="Cambria"/>
          <w:sz w:val="24"/>
          <w:szCs w:val="24"/>
        </w:rPr>
        <w:t>for</w:t>
      </w:r>
      <w:r w:rsidR="00547A2F">
        <w:rPr>
          <w:rFonts w:ascii="Cambria" w:hAnsi="Cambria"/>
          <w:sz w:val="24"/>
          <w:szCs w:val="24"/>
        </w:rPr>
        <w:t xml:space="preserve"> the regulation of</w:t>
      </w:r>
      <w:r w:rsidRPr="00F87934">
        <w:rPr>
          <w:rFonts w:ascii="Cambria" w:hAnsi="Cambria"/>
          <w:sz w:val="24"/>
          <w:szCs w:val="24"/>
        </w:rPr>
        <w:t xml:space="preserve"> gluconeogenesis </w:t>
      </w:r>
      <w:r w:rsidR="00DE0DAE">
        <w:rPr>
          <w:rFonts w:ascii="Cambria" w:hAnsi="Cambria"/>
          <w:sz w:val="24"/>
          <w:szCs w:val="24"/>
        </w:rPr>
        <w:fldChar w:fldCharType="begin"/>
      </w:r>
      <w:r w:rsidR="001F317F">
        <w:rPr>
          <w:rFonts w:ascii="Cambria" w:hAnsi="Cambria"/>
          <w:sz w:val="24"/>
          <w:szCs w:val="24"/>
        </w:rPr>
        <w:instrText xml:space="preserve"> ADDIN EN.CITE &lt;EndNote&gt;&lt;Cite&gt;&lt;Author&gt;Torres&lt;/Author&gt;&lt;Year&gt;1997&lt;/Year&gt;&lt;RecNum&gt;70&lt;/RecNum&gt;&lt;DisplayText&gt;(38)&lt;/DisplayText&gt;&lt;record&gt;&lt;rec-number&gt;70&lt;/rec-number&gt;&lt;foreign-keys&gt;&lt;key app="EN" db-id="s0fv2rvfg9ex96ea5xevrz0z9rtwfa5datde" timestamp="1483660289"&gt;70&lt;/key&gt;&lt;/foreign-keys&gt;&lt;ref-type name="Journal Article"&gt;17&lt;/ref-type&gt;&lt;contributors&gt;&lt;authors&gt;&lt;author&gt;Torres, J. C.&lt;/author&gt;&lt;author&gt;Guixe, V.&lt;/author&gt;&lt;author&gt;Babul, J.&lt;/author&gt;&lt;/authors&gt;&lt;/contributors&gt;&lt;auth-address&gt;Departamento de Biologia, Facultad de Ciencias, Universidad de Chile, Casilla 653, Santiago, Chile.&lt;/auth-address&gt;&lt;titles&gt;&lt;title&gt;A mutant phosphofructokinase produces a futile cycle during gluconeogenesis in Escherichia coli&lt;/title&gt;&lt;secondary-title&gt;Biochem J&lt;/secondary-title&gt;&lt;/titles&gt;&lt;periodical&gt;&lt;full-title&gt;Biochem J&lt;/full-title&gt;&lt;/periodical&gt;&lt;pages&gt;675-84&lt;/pages&gt;&lt;volume&gt;327 ( Pt 3)&lt;/volume&gt;&lt;keywords&gt;&lt;keyword&gt;Carbon Dioxide/metabolism&lt;/keyword&gt;&lt;keyword&gt;Carbon Radioisotopes&lt;/keyword&gt;&lt;keyword&gt;Escherichia coli/enzymology/genetics/*metabolism&lt;/keyword&gt;&lt;keyword&gt;Fructosediphosphates/metabolism&lt;/keyword&gt;&lt;keyword&gt;Gluconeogenesis/genetics/*physiology&lt;/keyword&gt;&lt;keyword&gt;Glucose/metabolism&lt;/keyword&gt;&lt;keyword&gt;Glycerol/metabolism&lt;/keyword&gt;&lt;keyword&gt;Glycolysis/genetics/physiology&lt;/keyword&gt;&lt;keyword&gt;Intracellular Fluid/metabolism&lt;/keyword&gt;&lt;keyword&gt;Isoenzymes/genetics/*metabolism&lt;/keyword&gt;&lt;keyword&gt;Models, Biological&lt;/keyword&gt;&lt;keyword&gt;*Mutation&lt;/keyword&gt;&lt;keyword&gt;Phosphofructokinase-1/genetics/*metabolism&lt;/keyword&gt;&lt;keyword&gt;Substrate Cycling/genetics/*physiology&lt;/keyword&gt;&lt;/keywords&gt;&lt;dates&gt;&lt;year&gt;1997&lt;/year&gt;&lt;pub-dates&gt;&lt;date&gt;Nov 01&lt;/date&gt;&lt;/pub-dates&gt;&lt;/dates&gt;&lt;isbn&gt;0264-6021 (Print)&amp;#xD;0264-6021 (Linking)&lt;/isbn&gt;&lt;accession-num&gt;9581542&lt;/accession-num&gt;&lt;urls&gt;&lt;related-urls&gt;&lt;url&gt;https://www.ncbi.nlm.nih.gov/pubmed/9581542&lt;/url&gt;&lt;/related-urls&gt;&lt;/urls&gt;&lt;custom2&gt;PMC1218843&lt;/custom2&gt;&lt;/record&gt;&lt;/Cite&gt;&lt;/EndNote&gt;</w:instrText>
      </w:r>
      <w:r w:rsidR="00DE0DAE">
        <w:rPr>
          <w:rFonts w:ascii="Cambria" w:hAnsi="Cambria"/>
          <w:sz w:val="24"/>
          <w:szCs w:val="24"/>
        </w:rPr>
        <w:fldChar w:fldCharType="separate"/>
      </w:r>
      <w:r w:rsidR="001F317F">
        <w:rPr>
          <w:rFonts w:ascii="Cambria" w:hAnsi="Cambria"/>
          <w:noProof/>
          <w:sz w:val="24"/>
          <w:szCs w:val="24"/>
        </w:rPr>
        <w:t>(</w:t>
      </w:r>
      <w:hyperlink w:anchor="_ENREF_38" w:tooltip="Torres, 1997 #70" w:history="1">
        <w:r w:rsidR="001F317F">
          <w:rPr>
            <w:rFonts w:ascii="Cambria" w:hAnsi="Cambria"/>
            <w:noProof/>
            <w:sz w:val="24"/>
            <w:szCs w:val="24"/>
          </w:rPr>
          <w:t>38</w:t>
        </w:r>
      </w:hyperlink>
      <w:r w:rsidR="001F317F">
        <w:rPr>
          <w:rFonts w:ascii="Cambria" w:hAnsi="Cambria"/>
          <w:noProof/>
          <w:sz w:val="24"/>
          <w:szCs w:val="24"/>
        </w:rPr>
        <w:t>)</w:t>
      </w:r>
      <w:r w:rsidR="00DE0DAE">
        <w:rPr>
          <w:rFonts w:ascii="Cambria" w:hAnsi="Cambria"/>
          <w:sz w:val="24"/>
          <w:szCs w:val="24"/>
        </w:rPr>
        <w:fldChar w:fldCharType="end"/>
      </w:r>
      <w:r w:rsidR="00316678" w:rsidRPr="00F87934">
        <w:rPr>
          <w:rFonts w:ascii="Cambria" w:hAnsi="Cambria"/>
          <w:sz w:val="24"/>
          <w:szCs w:val="24"/>
        </w:rPr>
        <w:t>.</w:t>
      </w:r>
      <w:r w:rsidR="00FC2FF0" w:rsidRPr="00F87934">
        <w:rPr>
          <w:rFonts w:ascii="Cambria" w:hAnsi="Cambria"/>
          <w:sz w:val="24"/>
          <w:szCs w:val="24"/>
        </w:rPr>
        <w:t xml:space="preserve"> </w:t>
      </w:r>
      <w:r w:rsidRPr="00F87934">
        <w:rPr>
          <w:rFonts w:ascii="Cambria" w:hAnsi="Cambria"/>
          <w:sz w:val="24"/>
          <w:szCs w:val="24"/>
        </w:rPr>
        <w:t>We show</w:t>
      </w:r>
      <w:r w:rsidR="009218A7" w:rsidRPr="00F87934">
        <w:rPr>
          <w:rFonts w:ascii="Cambria" w:hAnsi="Cambria"/>
          <w:sz w:val="24"/>
          <w:szCs w:val="24"/>
        </w:rPr>
        <w:t>ed</w:t>
      </w:r>
      <w:r w:rsidRPr="00F87934">
        <w:rPr>
          <w:rFonts w:ascii="Cambria" w:hAnsi="Cambria"/>
          <w:sz w:val="24"/>
          <w:szCs w:val="24"/>
        </w:rPr>
        <w:t xml:space="preserve"> that </w:t>
      </w:r>
      <w:r w:rsidR="0091632F" w:rsidRPr="00F87934">
        <w:rPr>
          <w:rFonts w:ascii="Cambria" w:hAnsi="Cambria"/>
          <w:sz w:val="24"/>
          <w:szCs w:val="24"/>
        </w:rPr>
        <w:t xml:space="preserve">the </w:t>
      </w:r>
      <w:r w:rsidRPr="00F87934">
        <w:rPr>
          <w:rFonts w:ascii="Cambria" w:hAnsi="Cambria"/>
          <w:sz w:val="24"/>
          <w:szCs w:val="24"/>
        </w:rPr>
        <w:t xml:space="preserve">non-phosphorylated form of HPr </w:t>
      </w:r>
      <w:r w:rsidR="00067A26" w:rsidRPr="00F87934">
        <w:rPr>
          <w:rFonts w:ascii="Cambria" w:hAnsi="Cambria"/>
          <w:sz w:val="24"/>
          <w:szCs w:val="24"/>
        </w:rPr>
        <w:t>combats ATP</w:t>
      </w:r>
      <w:r w:rsidRPr="00F87934">
        <w:rPr>
          <w:rFonts w:ascii="Cambria" w:hAnsi="Cambria"/>
          <w:sz w:val="24"/>
          <w:szCs w:val="24"/>
        </w:rPr>
        <w:t xml:space="preserve"> inhibition </w:t>
      </w:r>
      <w:r w:rsidR="0091632F" w:rsidRPr="00F87934">
        <w:rPr>
          <w:rFonts w:ascii="Cambria" w:hAnsi="Cambria"/>
          <w:sz w:val="24"/>
          <w:szCs w:val="24"/>
        </w:rPr>
        <w:t>within</w:t>
      </w:r>
      <w:r w:rsidRPr="00F87934">
        <w:rPr>
          <w:rFonts w:ascii="Cambria" w:hAnsi="Cambria"/>
          <w:sz w:val="24"/>
          <w:szCs w:val="24"/>
        </w:rPr>
        <w:t xml:space="preserve"> the </w:t>
      </w:r>
      <w:r w:rsidR="00684746" w:rsidRPr="00F87934">
        <w:rPr>
          <w:rFonts w:ascii="Cambria" w:hAnsi="Cambria"/>
          <w:sz w:val="24"/>
          <w:szCs w:val="24"/>
        </w:rPr>
        <w:t xml:space="preserve">ATP </w:t>
      </w:r>
      <w:r w:rsidR="000F7D11" w:rsidRPr="00F87934">
        <w:rPr>
          <w:rFonts w:ascii="Cambria" w:hAnsi="Cambria"/>
          <w:sz w:val="24"/>
          <w:szCs w:val="24"/>
        </w:rPr>
        <w:t xml:space="preserve">concentration </w:t>
      </w:r>
      <w:r w:rsidRPr="00F87934">
        <w:rPr>
          <w:rFonts w:ascii="Cambria" w:hAnsi="Cambria"/>
          <w:sz w:val="24"/>
          <w:szCs w:val="24"/>
        </w:rPr>
        <w:t xml:space="preserve">range of </w:t>
      </w:r>
      <w:r w:rsidR="0091632F" w:rsidRPr="00F87934">
        <w:rPr>
          <w:rFonts w:ascii="Cambria" w:hAnsi="Cambria"/>
          <w:sz w:val="24"/>
          <w:szCs w:val="24"/>
        </w:rPr>
        <w:t>0.1 to</w:t>
      </w:r>
      <w:r w:rsidR="009218A7" w:rsidRPr="00F87934">
        <w:rPr>
          <w:rFonts w:ascii="Cambria" w:hAnsi="Cambria"/>
          <w:sz w:val="24"/>
          <w:szCs w:val="24"/>
        </w:rPr>
        <w:t xml:space="preserve"> 3</w:t>
      </w:r>
      <w:r w:rsidR="00064E4E" w:rsidRPr="00F87934">
        <w:rPr>
          <w:rFonts w:ascii="Cambria" w:hAnsi="Cambria"/>
          <w:sz w:val="24"/>
          <w:szCs w:val="24"/>
        </w:rPr>
        <w:t xml:space="preserve"> </w:t>
      </w:r>
      <w:r w:rsidR="009218A7" w:rsidRPr="00F87934">
        <w:rPr>
          <w:rFonts w:ascii="Cambria" w:hAnsi="Cambria"/>
          <w:sz w:val="24"/>
          <w:szCs w:val="24"/>
        </w:rPr>
        <w:t>mM</w:t>
      </w:r>
      <w:r w:rsidR="00F5726F">
        <w:rPr>
          <w:rFonts w:ascii="Cambria" w:hAnsi="Cambria"/>
          <w:sz w:val="24"/>
          <w:szCs w:val="24"/>
        </w:rPr>
        <w:t xml:space="preserve"> (Fig2)</w:t>
      </w:r>
      <w:r w:rsidR="009218A7" w:rsidRPr="00F87934">
        <w:rPr>
          <w:rFonts w:ascii="Cambria" w:hAnsi="Cambria"/>
          <w:sz w:val="24"/>
          <w:szCs w:val="24"/>
        </w:rPr>
        <w:t xml:space="preserve">. The </w:t>
      </w:r>
      <w:r w:rsidR="00AC7327" w:rsidRPr="00F87934">
        <w:rPr>
          <w:rFonts w:ascii="Cambria" w:hAnsi="Cambria"/>
          <w:sz w:val="24"/>
          <w:szCs w:val="24"/>
        </w:rPr>
        <w:t xml:space="preserve">flux of </w:t>
      </w:r>
      <w:r w:rsidR="00D27C80" w:rsidRPr="00F87934">
        <w:rPr>
          <w:rFonts w:ascii="Cambria" w:hAnsi="Cambria"/>
          <w:sz w:val="24"/>
          <w:szCs w:val="24"/>
        </w:rPr>
        <w:t xml:space="preserve">intracellular </w:t>
      </w:r>
      <w:r w:rsidR="00AC7327" w:rsidRPr="00F87934">
        <w:rPr>
          <w:rFonts w:ascii="Cambria" w:hAnsi="Cambria"/>
          <w:sz w:val="24"/>
          <w:szCs w:val="24"/>
        </w:rPr>
        <w:t>glucose-6P</w:t>
      </w:r>
      <w:r w:rsidR="00245D1E" w:rsidRPr="00F87934">
        <w:rPr>
          <w:rFonts w:ascii="Cambria" w:hAnsi="Cambria"/>
          <w:sz w:val="24"/>
          <w:szCs w:val="24"/>
        </w:rPr>
        <w:t xml:space="preserve"> from exogenous glucose</w:t>
      </w:r>
      <w:r w:rsidR="00AC7327" w:rsidRPr="00F87934">
        <w:rPr>
          <w:rFonts w:ascii="Cambria" w:hAnsi="Cambria"/>
          <w:sz w:val="24"/>
          <w:szCs w:val="24"/>
        </w:rPr>
        <w:t xml:space="preserve"> inhibits</w:t>
      </w:r>
      <w:r w:rsidR="00A4249F" w:rsidRPr="00F87934">
        <w:rPr>
          <w:rFonts w:ascii="Cambria" w:hAnsi="Cambria"/>
          <w:sz w:val="24"/>
          <w:szCs w:val="24"/>
        </w:rPr>
        <w:t xml:space="preserve"> gluconeogenesis in the cell, </w:t>
      </w:r>
      <w:r w:rsidRPr="00F87934">
        <w:rPr>
          <w:rFonts w:ascii="Cambria" w:hAnsi="Cambria"/>
          <w:sz w:val="24"/>
          <w:szCs w:val="24"/>
        </w:rPr>
        <w:t xml:space="preserve">and PfkB regulation by MgATP </w:t>
      </w:r>
      <w:r w:rsidR="00AC7327" w:rsidRPr="00F87934">
        <w:rPr>
          <w:rFonts w:ascii="Cambria" w:hAnsi="Cambria"/>
          <w:sz w:val="24"/>
          <w:szCs w:val="24"/>
        </w:rPr>
        <w:t xml:space="preserve">is </w:t>
      </w:r>
      <w:r w:rsidR="009218A7" w:rsidRPr="00F87934">
        <w:rPr>
          <w:rFonts w:ascii="Cambria" w:hAnsi="Cambria"/>
          <w:sz w:val="24"/>
          <w:szCs w:val="24"/>
        </w:rPr>
        <w:t xml:space="preserve">partially </w:t>
      </w:r>
      <w:r w:rsidRPr="00F87934">
        <w:rPr>
          <w:rFonts w:ascii="Cambria" w:hAnsi="Cambria"/>
          <w:sz w:val="24"/>
          <w:szCs w:val="24"/>
        </w:rPr>
        <w:t xml:space="preserve">abolished by </w:t>
      </w:r>
      <w:r w:rsidR="00AC7327" w:rsidRPr="00F87934">
        <w:rPr>
          <w:rFonts w:ascii="Cambria" w:hAnsi="Cambria"/>
          <w:sz w:val="24"/>
          <w:szCs w:val="24"/>
        </w:rPr>
        <w:t xml:space="preserve">the </w:t>
      </w:r>
      <w:r w:rsidRPr="00F87934">
        <w:rPr>
          <w:rFonts w:ascii="Cambria" w:hAnsi="Cambria"/>
          <w:sz w:val="24"/>
          <w:szCs w:val="24"/>
        </w:rPr>
        <w:t>interaction</w:t>
      </w:r>
      <w:r w:rsidR="00AC7327" w:rsidRPr="00F87934">
        <w:rPr>
          <w:rFonts w:ascii="Cambria" w:hAnsi="Cambria"/>
          <w:sz w:val="24"/>
          <w:szCs w:val="24"/>
        </w:rPr>
        <w:t xml:space="preserve"> with HPr</w:t>
      </w:r>
      <w:r w:rsidRPr="00F87934">
        <w:rPr>
          <w:rFonts w:ascii="Cambria" w:hAnsi="Cambria"/>
          <w:sz w:val="24"/>
          <w:szCs w:val="24"/>
        </w:rPr>
        <w:t>.</w:t>
      </w:r>
      <w:r w:rsidR="009218A7" w:rsidRPr="00F87934">
        <w:rPr>
          <w:rFonts w:ascii="Cambria" w:hAnsi="Cambria"/>
          <w:sz w:val="24"/>
          <w:szCs w:val="24"/>
        </w:rPr>
        <w:t xml:space="preserve"> It seems </w:t>
      </w:r>
      <w:r w:rsidR="00F54F81">
        <w:rPr>
          <w:rFonts w:ascii="Cambria" w:hAnsi="Cambria"/>
          <w:sz w:val="24"/>
          <w:szCs w:val="24"/>
        </w:rPr>
        <w:t>from the data,</w:t>
      </w:r>
      <w:r w:rsidR="009218A7" w:rsidRPr="00F87934">
        <w:rPr>
          <w:rFonts w:ascii="Cambria" w:hAnsi="Cambria"/>
          <w:sz w:val="24"/>
          <w:szCs w:val="24"/>
        </w:rPr>
        <w:t xml:space="preserve"> however, that HPr a</w:t>
      </w:r>
      <w:r w:rsidR="003376AE" w:rsidRPr="00F87934">
        <w:rPr>
          <w:rFonts w:ascii="Cambria" w:hAnsi="Cambria"/>
          <w:sz w:val="24"/>
          <w:szCs w:val="24"/>
        </w:rPr>
        <w:t>ctivates by a mechanism that is</w:t>
      </w:r>
      <w:r w:rsidR="009218A7" w:rsidRPr="00F87934">
        <w:rPr>
          <w:rFonts w:ascii="Cambria" w:hAnsi="Cambria"/>
          <w:sz w:val="24"/>
          <w:szCs w:val="24"/>
        </w:rPr>
        <w:t xml:space="preserve"> </w:t>
      </w:r>
      <w:r w:rsidR="00F54F81">
        <w:rPr>
          <w:rFonts w:ascii="Cambria" w:hAnsi="Cambria"/>
          <w:sz w:val="24"/>
          <w:szCs w:val="24"/>
        </w:rPr>
        <w:t xml:space="preserve">at least </w:t>
      </w:r>
      <w:r w:rsidR="00CC3432" w:rsidRPr="00F87934">
        <w:rPr>
          <w:rFonts w:ascii="Cambria" w:hAnsi="Cambria"/>
          <w:sz w:val="24"/>
          <w:szCs w:val="24"/>
        </w:rPr>
        <w:t xml:space="preserve">partially </w:t>
      </w:r>
      <w:r w:rsidR="009218A7" w:rsidRPr="00F87934">
        <w:rPr>
          <w:rFonts w:ascii="Cambria" w:hAnsi="Cambria"/>
          <w:sz w:val="24"/>
          <w:szCs w:val="24"/>
        </w:rPr>
        <w:t xml:space="preserve">independent of </w:t>
      </w:r>
      <w:r w:rsidR="001C335A">
        <w:rPr>
          <w:rFonts w:ascii="Cambria" w:hAnsi="Cambria"/>
          <w:sz w:val="24"/>
          <w:szCs w:val="24"/>
        </w:rPr>
        <w:t xml:space="preserve">allosteric </w:t>
      </w:r>
      <w:r w:rsidR="009218A7" w:rsidRPr="00F87934">
        <w:rPr>
          <w:rFonts w:ascii="Cambria" w:hAnsi="Cambria"/>
          <w:sz w:val="24"/>
          <w:szCs w:val="24"/>
        </w:rPr>
        <w:t xml:space="preserve">MgATP inhibition. </w:t>
      </w:r>
    </w:p>
    <w:p w14:paraId="4878A832" w14:textId="65D83D19" w:rsidR="00A52A74" w:rsidRPr="00EB32A3" w:rsidRDefault="00F5726F" w:rsidP="00E25720">
      <w:pPr>
        <w:spacing w:line="480" w:lineRule="auto"/>
        <w:ind w:firstLine="720"/>
        <w:rPr>
          <w:rFonts w:ascii="Times" w:eastAsia="Times New Roman" w:hAnsi="Times" w:cs="Times New Roman"/>
          <w:sz w:val="20"/>
          <w:lang w:val="en-US" w:eastAsia="en-US"/>
        </w:rPr>
      </w:pPr>
      <w:r>
        <w:t>Glucosamine 6-P deaminase</w:t>
      </w:r>
      <w:r w:rsidR="00B16C48">
        <w:t>,</w:t>
      </w:r>
      <w:r>
        <w:t xml:space="preserve"> NagB, feeds directly into glycolysis and has been shown to be allosterically activat</w:t>
      </w:r>
      <w:r w:rsidR="00B16C48">
        <w:t>ed by GlcNA</w:t>
      </w:r>
      <w:r>
        <w:t>c</w:t>
      </w:r>
      <w:r w:rsidR="00B16C48">
        <w:t>-</w:t>
      </w:r>
      <w:r>
        <w:t xml:space="preserve">6P </w:t>
      </w:r>
      <w:r w:rsidR="00E717AC">
        <w:fldChar w:fldCharType="begin">
          <w:fldData xml:space="preserve">PEVuZE5vdGU+PENpdGU+PEF1dGhvcj5BbHZhcmV6LUFub3J2ZTwvQXV0aG9yPjxZZWFyPjIwMTY8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</w:fldData>
        </w:fldChar>
      </w:r>
      <w:r w:rsidR="001F317F">
        <w:instrText xml:space="preserve"> ADDIN EN.CITE </w:instrText>
      </w:r>
      <w:r w:rsidR="001F317F">
        <w:fldChar w:fldCharType="begin">
          <w:fldData xml:space="preserve">PEVuZE5vdGU+PENpdGU+PEF1dGhvcj5BbHZhcmV6LUFub3J2ZTwvQXV0aG9yPjxZZWFyPjIwMTY8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</w:fldData>
        </w:fldChar>
      </w:r>
      <w:r w:rsidR="001F317F">
        <w:instrText xml:space="preserve"> ADDIN EN.CITE.DATA </w:instrText>
      </w:r>
      <w:r w:rsidR="001F317F">
        <w:fldChar w:fldCharType="end"/>
      </w:r>
      <w:r w:rsidR="00E717AC">
        <w:fldChar w:fldCharType="separate"/>
      </w:r>
      <w:r w:rsidR="001F317F">
        <w:rPr>
          <w:noProof/>
        </w:rPr>
        <w:t>(</w:t>
      </w:r>
      <w:hyperlink w:anchor="_ENREF_39" w:tooltip="Alvarez-Anorve, 2016 #66" w:history="1">
        <w:r w:rsidR="001F317F">
          <w:rPr>
            <w:noProof/>
          </w:rPr>
          <w:t>39-41</w:t>
        </w:r>
      </w:hyperlink>
      <w:r w:rsidR="001F317F">
        <w:rPr>
          <w:noProof/>
        </w:rPr>
        <w:t>)</w:t>
      </w:r>
      <w:r w:rsidR="00E717AC">
        <w:fldChar w:fldCharType="end"/>
      </w:r>
      <w:r w:rsidRPr="00E717AC">
        <w:t>. We found that</w:t>
      </w:r>
      <w:r>
        <w:t xml:space="preserve"> HPr increases the activity of </w:t>
      </w:r>
      <w:r w:rsidR="00FE221D">
        <w:t>the enzyme by decreasing its apparent affinity</w:t>
      </w:r>
      <w:r>
        <w:t xml:space="preserve"> for its substrate</w:t>
      </w:r>
      <w:r w:rsidR="00E03C66">
        <w:t xml:space="preserve"> (Fig. 3)</w:t>
      </w:r>
      <w:r>
        <w:t>. Thus</w:t>
      </w:r>
      <w:r w:rsidR="00FE221D">
        <w:t>,</w:t>
      </w:r>
      <w:r>
        <w:t xml:space="preserve"> in all </w:t>
      </w:r>
      <w:r w:rsidR="00FE221D">
        <w:t xml:space="preserve">of </w:t>
      </w:r>
      <w:r>
        <w:t>the</w:t>
      </w:r>
      <w:r w:rsidR="00FE221D">
        <w:t>se</w:t>
      </w:r>
      <w:r>
        <w:t xml:space="preserve"> glycolytic enzymes</w:t>
      </w:r>
      <w:r w:rsidR="00FE221D">
        <w:t>,</w:t>
      </w:r>
      <w:r>
        <w:t xml:space="preserve"> HPr affects the enzyme activity by changing the K</w:t>
      </w:r>
      <w:r w:rsidRPr="003112BF">
        <w:rPr>
          <w:vertAlign w:val="subscript"/>
        </w:rPr>
        <w:t>half</w:t>
      </w:r>
      <w:r>
        <w:t xml:space="preserve"> without </w:t>
      </w:r>
      <w:r w:rsidR="003112BF">
        <w:t>appreciably</w:t>
      </w:r>
      <w:r>
        <w:t xml:space="preserve"> altering the V</w:t>
      </w:r>
      <w:r w:rsidRPr="003112BF">
        <w:rPr>
          <w:vertAlign w:val="subscript"/>
        </w:rPr>
        <w:t>max</w:t>
      </w:r>
      <w:r>
        <w:t>. Moreover</w:t>
      </w:r>
      <w:r w:rsidR="00FE221D">
        <w:t>, in all these</w:t>
      </w:r>
      <w:r>
        <w:t xml:space="preserve"> cases</w:t>
      </w:r>
      <w:r w:rsidR="0024002F">
        <w:t>,</w:t>
      </w:r>
      <w:r>
        <w:t xml:space="preserve"> the phosphorylated form of HPr, HPr-P, was without </w:t>
      </w:r>
      <w:r w:rsidR="00A52A74">
        <w:t xml:space="preserve">affect, suggesting </w:t>
      </w:r>
      <w:r w:rsidR="00A52A74">
        <w:lastRenderedPageBreak/>
        <w:t xml:space="preserve">that HPr binds to these enzymes </w:t>
      </w:r>
      <w:r w:rsidR="00793A46">
        <w:t xml:space="preserve">on its </w:t>
      </w:r>
      <w:r w:rsidR="00A52A74">
        <w:t>phosphorylat</w:t>
      </w:r>
      <w:r w:rsidR="00793A46">
        <w:t>able</w:t>
      </w:r>
      <w:r w:rsidR="00A52A74">
        <w:t xml:space="preserve"> </w:t>
      </w:r>
      <w:r w:rsidR="00FE221D">
        <w:t>face</w:t>
      </w:r>
      <w:r w:rsidR="00EF249E">
        <w:t xml:space="preserve"> as is true for the</w:t>
      </w:r>
      <w:r w:rsidR="00A52A74">
        <w:t xml:space="preserve"> interaction of HPr with the PTS enzymes, EI and the EII</w:t>
      </w:r>
      <w:r w:rsidR="00FE221D">
        <w:t>A</w:t>
      </w:r>
      <w:r w:rsidR="00A52A74">
        <w:t xml:space="preserve"> proteins </w:t>
      </w:r>
      <w:r w:rsidR="00EF249E">
        <w:fldChar w:fldCharType="begin">
          <w:fldData xml:space="preserve">PEVuZE5vdGU+PENpdGU+PEF1dGhvcj5KdW5nPC9BdXRob3I+PFllYXI+MjAxMjwvWWVhcj48UmVj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</w:fldData>
        </w:fldChar>
      </w:r>
      <w:r w:rsidR="001F317F">
        <w:instrText xml:space="preserve"> ADDIN EN.CITE </w:instrText>
      </w:r>
      <w:r w:rsidR="001F317F">
        <w:fldChar w:fldCharType="begin">
          <w:fldData xml:space="preserve">PEVuZE5vdGU+PENpdGU+PEF1dGhvcj5KdW5nPC9BdXRob3I+PFllYXI+MjAxMjwvWWVhcj48UmVj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</w:fldData>
        </w:fldChar>
      </w:r>
      <w:r w:rsidR="001F317F">
        <w:instrText xml:space="preserve"> ADDIN EN.CITE.DATA </w:instrText>
      </w:r>
      <w:r w:rsidR="001F317F">
        <w:fldChar w:fldCharType="end"/>
      </w:r>
      <w:r w:rsidR="00EF249E">
        <w:fldChar w:fldCharType="separate"/>
      </w:r>
      <w:r w:rsidR="001F317F">
        <w:rPr>
          <w:noProof/>
        </w:rPr>
        <w:t>(</w:t>
      </w:r>
      <w:hyperlink w:anchor="_ENREF_42" w:tooltip="Jung, 2012 #101" w:history="1">
        <w:r w:rsidR="001F317F">
          <w:rPr>
            <w:noProof/>
          </w:rPr>
          <w:t>42</w:t>
        </w:r>
      </w:hyperlink>
      <w:r w:rsidR="001F317F">
        <w:rPr>
          <w:noProof/>
        </w:rPr>
        <w:t>)</w:t>
      </w:r>
      <w:r w:rsidR="00EF249E">
        <w:fldChar w:fldCharType="end"/>
      </w:r>
      <w:r w:rsidR="00EF249E" w:rsidRPr="00EF249E">
        <w:t>.</w:t>
      </w:r>
      <w:r w:rsidR="00A52A74">
        <w:t xml:space="preserve"> </w:t>
      </w:r>
    </w:p>
    <w:p w14:paraId="5A179C6A" w14:textId="20EA708D" w:rsidR="006D5732" w:rsidRDefault="00DF3CC1" w:rsidP="00B16C48">
      <w:pPr>
        <w:pStyle w:val="NormalWeb"/>
        <w:spacing w:before="0" w:beforeAutospacing="0" w:after="0" w:afterAutospacing="0" w:line="480" w:lineRule="auto"/>
        <w:ind w:firstLine="720"/>
        <w:rPr>
          <w:rFonts w:asciiTheme="minorHAnsi" w:hAnsiTheme="minorHAnsi"/>
          <w:sz w:val="24"/>
        </w:rPr>
      </w:pPr>
      <w:r>
        <w:rPr>
          <w:rFonts w:asciiTheme="minorHAnsi" w:hAnsiTheme="minorHAnsi"/>
          <w:sz w:val="24"/>
        </w:rPr>
        <w:t xml:space="preserve">Adenylate kinase is </w:t>
      </w:r>
      <w:r w:rsidR="007A751D">
        <w:rPr>
          <w:rFonts w:asciiTheme="minorHAnsi" w:hAnsiTheme="minorHAnsi"/>
          <w:sz w:val="24"/>
        </w:rPr>
        <w:t xml:space="preserve">an </w:t>
      </w:r>
      <w:r>
        <w:rPr>
          <w:rFonts w:asciiTheme="minorHAnsi" w:hAnsiTheme="minorHAnsi"/>
          <w:sz w:val="24"/>
        </w:rPr>
        <w:t xml:space="preserve">essential enzyme </w:t>
      </w:r>
      <w:r w:rsidR="007A751D">
        <w:rPr>
          <w:rFonts w:asciiTheme="minorHAnsi" w:hAnsiTheme="minorHAnsi"/>
          <w:sz w:val="24"/>
        </w:rPr>
        <w:t xml:space="preserve">that </w:t>
      </w:r>
      <w:r>
        <w:rPr>
          <w:rFonts w:asciiTheme="minorHAnsi" w:hAnsiTheme="minorHAnsi"/>
          <w:sz w:val="24"/>
        </w:rPr>
        <w:t xml:space="preserve">catalyzes </w:t>
      </w:r>
      <w:r w:rsidR="007A751D">
        <w:rPr>
          <w:rFonts w:asciiTheme="minorHAnsi" w:hAnsiTheme="minorHAnsi"/>
          <w:sz w:val="24"/>
        </w:rPr>
        <w:t xml:space="preserve">the </w:t>
      </w:r>
      <w:r>
        <w:rPr>
          <w:rFonts w:asciiTheme="minorHAnsi" w:hAnsiTheme="minorHAnsi"/>
          <w:sz w:val="24"/>
        </w:rPr>
        <w:t>reversible</w:t>
      </w:r>
      <w:r w:rsidR="00F54F81">
        <w:rPr>
          <w:rFonts w:asciiTheme="minorHAnsi" w:hAnsiTheme="minorHAnsi"/>
          <w:sz w:val="24"/>
        </w:rPr>
        <w:t xml:space="preserve"> </w:t>
      </w:r>
      <w:r w:rsidR="006D5732">
        <w:rPr>
          <w:rFonts w:asciiTheme="minorHAnsi" w:hAnsiTheme="minorHAnsi"/>
          <w:sz w:val="24"/>
        </w:rPr>
        <w:t>conversion of AMP and ATP</w:t>
      </w:r>
      <w:r>
        <w:rPr>
          <w:rFonts w:asciiTheme="minorHAnsi" w:hAnsiTheme="minorHAnsi"/>
          <w:sz w:val="24"/>
        </w:rPr>
        <w:t xml:space="preserve"> to 2 molecules </w:t>
      </w:r>
      <w:r w:rsidR="006D5732">
        <w:rPr>
          <w:rFonts w:asciiTheme="minorHAnsi" w:hAnsiTheme="minorHAnsi"/>
          <w:sz w:val="24"/>
        </w:rPr>
        <w:t xml:space="preserve">of </w:t>
      </w:r>
      <w:r>
        <w:rPr>
          <w:rFonts w:asciiTheme="minorHAnsi" w:hAnsiTheme="minorHAnsi"/>
          <w:sz w:val="24"/>
        </w:rPr>
        <w:t>ADP</w:t>
      </w:r>
      <w:r w:rsidR="0024002F">
        <w:rPr>
          <w:rFonts w:asciiTheme="minorHAnsi" w:hAnsiTheme="minorHAnsi"/>
          <w:sz w:val="24"/>
        </w:rPr>
        <w:t xml:space="preserve"> </w:t>
      </w:r>
      <w:r w:rsidR="00E371FF">
        <w:rPr>
          <w:rFonts w:asciiTheme="minorHAnsi" w:hAnsiTheme="minorHAnsi"/>
          <w:sz w:val="24"/>
        </w:rPr>
        <w:t>(Fig.5</w:t>
      </w:r>
      <w:r w:rsidR="00D95564">
        <w:rPr>
          <w:rFonts w:asciiTheme="minorHAnsi" w:hAnsiTheme="minorHAnsi"/>
          <w:sz w:val="24"/>
        </w:rPr>
        <w:t>)</w:t>
      </w:r>
      <w:r>
        <w:rPr>
          <w:rFonts w:asciiTheme="minorHAnsi" w:hAnsiTheme="minorHAnsi"/>
          <w:sz w:val="24"/>
        </w:rPr>
        <w:t xml:space="preserve">. </w:t>
      </w:r>
      <w:r w:rsidR="00830EE8">
        <w:rPr>
          <w:rFonts w:asciiTheme="minorHAnsi" w:hAnsiTheme="minorHAnsi"/>
          <w:sz w:val="24"/>
        </w:rPr>
        <w:t>The</w:t>
      </w:r>
      <w:r w:rsidR="007A751D">
        <w:rPr>
          <w:rFonts w:asciiTheme="minorHAnsi" w:hAnsiTheme="minorHAnsi"/>
          <w:sz w:val="24"/>
        </w:rPr>
        <w:t xml:space="preserve"> </w:t>
      </w:r>
      <w:r>
        <w:rPr>
          <w:rFonts w:asciiTheme="minorHAnsi" w:hAnsiTheme="minorHAnsi"/>
          <w:sz w:val="24"/>
        </w:rPr>
        <w:t>substrate</w:t>
      </w:r>
      <w:r w:rsidR="006D5732">
        <w:rPr>
          <w:rFonts w:asciiTheme="minorHAnsi" w:hAnsiTheme="minorHAnsi"/>
          <w:sz w:val="24"/>
        </w:rPr>
        <w:t>-</w:t>
      </w:r>
      <w:r>
        <w:rPr>
          <w:rFonts w:asciiTheme="minorHAnsi" w:hAnsiTheme="minorHAnsi"/>
          <w:sz w:val="24"/>
        </w:rPr>
        <w:t>bound close</w:t>
      </w:r>
      <w:r w:rsidR="00E556AB">
        <w:rPr>
          <w:rFonts w:asciiTheme="minorHAnsi" w:hAnsiTheme="minorHAnsi"/>
          <w:sz w:val="24"/>
        </w:rPr>
        <w:t>d</w:t>
      </w:r>
      <w:r>
        <w:rPr>
          <w:rFonts w:asciiTheme="minorHAnsi" w:hAnsiTheme="minorHAnsi"/>
          <w:sz w:val="24"/>
        </w:rPr>
        <w:t xml:space="preserve"> conformation</w:t>
      </w:r>
      <w:r w:rsidR="00F3014E">
        <w:rPr>
          <w:rFonts w:asciiTheme="minorHAnsi" w:hAnsiTheme="minorHAnsi"/>
          <w:sz w:val="24"/>
        </w:rPr>
        <w:t xml:space="preserve"> of this enzyme is</w:t>
      </w:r>
      <w:r>
        <w:rPr>
          <w:rFonts w:asciiTheme="minorHAnsi" w:hAnsiTheme="minorHAnsi"/>
          <w:sz w:val="24"/>
        </w:rPr>
        <w:t xml:space="preserve"> regulated by ATP (Fig</w:t>
      </w:r>
      <w:r w:rsidR="00E371FF">
        <w:rPr>
          <w:rFonts w:asciiTheme="minorHAnsi" w:hAnsiTheme="minorHAnsi"/>
          <w:sz w:val="24"/>
        </w:rPr>
        <w:t>. 4</w:t>
      </w:r>
      <w:r>
        <w:rPr>
          <w:rFonts w:asciiTheme="minorHAnsi" w:hAnsiTheme="minorHAnsi"/>
          <w:sz w:val="24"/>
        </w:rPr>
        <w:t xml:space="preserve">). Our results </w:t>
      </w:r>
      <w:r w:rsidR="00F54F81">
        <w:rPr>
          <w:rFonts w:asciiTheme="minorHAnsi" w:hAnsiTheme="minorHAnsi"/>
          <w:sz w:val="24"/>
        </w:rPr>
        <w:t>demonstrate</w:t>
      </w:r>
      <w:r w:rsidR="001C335A">
        <w:rPr>
          <w:rFonts w:asciiTheme="minorHAnsi" w:hAnsiTheme="minorHAnsi"/>
          <w:sz w:val="24"/>
        </w:rPr>
        <w:t>d</w:t>
      </w:r>
      <w:r>
        <w:rPr>
          <w:rFonts w:asciiTheme="minorHAnsi" w:hAnsiTheme="minorHAnsi"/>
          <w:sz w:val="24"/>
        </w:rPr>
        <w:t xml:space="preserve"> substantial inhibition of adenylate kinase activity by HPr</w:t>
      </w:r>
      <w:r w:rsidR="006D5732">
        <w:rPr>
          <w:rFonts w:asciiTheme="minorHAnsi" w:hAnsiTheme="minorHAnsi"/>
          <w:sz w:val="24"/>
        </w:rPr>
        <w:t xml:space="preserve">-P </w:t>
      </w:r>
      <w:r>
        <w:rPr>
          <w:rFonts w:asciiTheme="minorHAnsi" w:hAnsiTheme="minorHAnsi"/>
          <w:sz w:val="24"/>
        </w:rPr>
        <w:t>at low AMP concentration</w:t>
      </w:r>
      <w:r w:rsidR="007A751D">
        <w:rPr>
          <w:rFonts w:asciiTheme="minorHAnsi" w:hAnsiTheme="minorHAnsi"/>
          <w:sz w:val="24"/>
        </w:rPr>
        <w:t>s. The</w:t>
      </w:r>
      <w:r w:rsidR="00DF3A2B">
        <w:rPr>
          <w:rFonts w:asciiTheme="minorHAnsi" w:hAnsiTheme="minorHAnsi"/>
          <w:sz w:val="24"/>
        </w:rPr>
        <w:t xml:space="preserve">y </w:t>
      </w:r>
      <w:r w:rsidR="005F457A">
        <w:rPr>
          <w:rFonts w:asciiTheme="minorHAnsi" w:hAnsiTheme="minorHAnsi"/>
          <w:sz w:val="24"/>
        </w:rPr>
        <w:t>indicat</w:t>
      </w:r>
      <w:r w:rsidR="0024002F">
        <w:rPr>
          <w:rFonts w:asciiTheme="minorHAnsi" w:hAnsiTheme="minorHAnsi"/>
          <w:sz w:val="24"/>
        </w:rPr>
        <w:t>e</w:t>
      </w:r>
      <w:r>
        <w:rPr>
          <w:rFonts w:asciiTheme="minorHAnsi" w:hAnsiTheme="minorHAnsi"/>
          <w:sz w:val="24"/>
        </w:rPr>
        <w:t xml:space="preserve"> that </w:t>
      </w:r>
      <w:r w:rsidR="006D5732">
        <w:rPr>
          <w:rFonts w:asciiTheme="minorHAnsi" w:hAnsiTheme="minorHAnsi"/>
          <w:sz w:val="24"/>
        </w:rPr>
        <w:t xml:space="preserve">in </w:t>
      </w:r>
      <w:r w:rsidR="003E59D9">
        <w:rPr>
          <w:rFonts w:asciiTheme="minorHAnsi" w:hAnsiTheme="minorHAnsi"/>
          <w:sz w:val="24"/>
        </w:rPr>
        <w:t xml:space="preserve">the </w:t>
      </w:r>
      <w:r>
        <w:rPr>
          <w:rFonts w:asciiTheme="minorHAnsi" w:hAnsiTheme="minorHAnsi"/>
          <w:sz w:val="24"/>
        </w:rPr>
        <w:t xml:space="preserve">absence of </w:t>
      </w:r>
      <w:r w:rsidR="00FC2FF0">
        <w:rPr>
          <w:rFonts w:asciiTheme="minorHAnsi" w:hAnsiTheme="minorHAnsi"/>
          <w:sz w:val="24"/>
        </w:rPr>
        <w:t>an exogenous</w:t>
      </w:r>
      <w:r w:rsidR="00434515">
        <w:rPr>
          <w:rFonts w:asciiTheme="minorHAnsi" w:hAnsiTheme="minorHAnsi"/>
          <w:sz w:val="24"/>
        </w:rPr>
        <w:t xml:space="preserve"> </w:t>
      </w:r>
      <w:r>
        <w:rPr>
          <w:rFonts w:asciiTheme="minorHAnsi" w:hAnsiTheme="minorHAnsi"/>
          <w:sz w:val="24"/>
        </w:rPr>
        <w:t>PTS s</w:t>
      </w:r>
      <w:r w:rsidR="00434515">
        <w:rPr>
          <w:rFonts w:asciiTheme="minorHAnsi" w:hAnsiTheme="minorHAnsi"/>
          <w:sz w:val="24"/>
        </w:rPr>
        <w:t>ugar substrate</w:t>
      </w:r>
      <w:r>
        <w:rPr>
          <w:rFonts w:asciiTheme="minorHAnsi" w:hAnsiTheme="minorHAnsi"/>
          <w:sz w:val="24"/>
        </w:rPr>
        <w:t xml:space="preserve"> (</w:t>
      </w:r>
      <w:r w:rsidR="00FC2FF0">
        <w:rPr>
          <w:rFonts w:asciiTheme="minorHAnsi" w:hAnsiTheme="minorHAnsi"/>
          <w:sz w:val="24"/>
        </w:rPr>
        <w:t xml:space="preserve">i.e., </w:t>
      </w:r>
      <w:r w:rsidR="001C335A">
        <w:rPr>
          <w:rFonts w:asciiTheme="minorHAnsi" w:hAnsiTheme="minorHAnsi"/>
          <w:sz w:val="24"/>
        </w:rPr>
        <w:t>D-g</w:t>
      </w:r>
      <w:r>
        <w:rPr>
          <w:rFonts w:asciiTheme="minorHAnsi" w:hAnsiTheme="minorHAnsi"/>
          <w:sz w:val="24"/>
        </w:rPr>
        <w:t xml:space="preserve">lucose, </w:t>
      </w:r>
      <w:r w:rsidR="006D5732">
        <w:rPr>
          <w:rFonts w:asciiTheme="minorHAnsi" w:hAnsiTheme="minorHAnsi"/>
          <w:sz w:val="24"/>
        </w:rPr>
        <w:t>D-</w:t>
      </w:r>
      <w:r>
        <w:rPr>
          <w:rFonts w:asciiTheme="minorHAnsi" w:hAnsiTheme="minorHAnsi"/>
          <w:sz w:val="24"/>
        </w:rPr>
        <w:t>N-acetylglucosamine, D-mannose</w:t>
      </w:r>
      <w:r w:rsidR="007A751D">
        <w:rPr>
          <w:rFonts w:asciiTheme="minorHAnsi" w:hAnsiTheme="minorHAnsi"/>
          <w:sz w:val="24"/>
        </w:rPr>
        <w:t xml:space="preserve">, </w:t>
      </w:r>
      <w:r w:rsidR="003112BF">
        <w:rPr>
          <w:rFonts w:asciiTheme="minorHAnsi" w:hAnsiTheme="minorHAnsi"/>
          <w:sz w:val="24"/>
        </w:rPr>
        <w:t>D-mannitol</w:t>
      </w:r>
      <w:r w:rsidR="00E25720">
        <w:rPr>
          <w:rFonts w:asciiTheme="minorHAnsi" w:hAnsiTheme="minorHAnsi"/>
          <w:sz w:val="24"/>
        </w:rPr>
        <w:t>,</w:t>
      </w:r>
      <w:r w:rsidR="003112BF">
        <w:rPr>
          <w:rFonts w:asciiTheme="minorHAnsi" w:hAnsiTheme="minorHAnsi"/>
          <w:sz w:val="24"/>
        </w:rPr>
        <w:t xml:space="preserve"> </w:t>
      </w:r>
      <w:r w:rsidR="007A751D">
        <w:rPr>
          <w:rFonts w:asciiTheme="minorHAnsi" w:hAnsiTheme="minorHAnsi"/>
          <w:sz w:val="24"/>
        </w:rPr>
        <w:t>etc.</w:t>
      </w:r>
      <w:r>
        <w:rPr>
          <w:rFonts w:asciiTheme="minorHAnsi" w:hAnsiTheme="minorHAnsi"/>
          <w:sz w:val="24"/>
        </w:rPr>
        <w:t>)</w:t>
      </w:r>
      <w:r w:rsidR="00FC2FF0">
        <w:rPr>
          <w:rFonts w:asciiTheme="minorHAnsi" w:hAnsiTheme="minorHAnsi"/>
          <w:sz w:val="24"/>
        </w:rPr>
        <w:t>,</w:t>
      </w:r>
      <w:r>
        <w:rPr>
          <w:rFonts w:asciiTheme="minorHAnsi" w:hAnsiTheme="minorHAnsi"/>
          <w:sz w:val="24"/>
        </w:rPr>
        <w:t xml:space="preserve"> the catalytic reaction producing ADP is inhibited. </w:t>
      </w:r>
      <w:r w:rsidR="00724515">
        <w:rPr>
          <w:rFonts w:asciiTheme="minorHAnsi" w:hAnsiTheme="minorHAnsi"/>
          <w:sz w:val="24"/>
        </w:rPr>
        <w:t>Thus</w:t>
      </w:r>
      <w:r w:rsidR="0024002F">
        <w:rPr>
          <w:rFonts w:asciiTheme="minorHAnsi" w:hAnsiTheme="minorHAnsi"/>
          <w:sz w:val="24"/>
        </w:rPr>
        <w:t>,</w:t>
      </w:r>
      <w:r w:rsidR="00724515">
        <w:rPr>
          <w:rFonts w:asciiTheme="minorHAnsi" w:hAnsiTheme="minorHAnsi"/>
          <w:sz w:val="24"/>
        </w:rPr>
        <w:t xml:space="preserve"> the presence of an exogen</w:t>
      </w:r>
      <w:r w:rsidR="003112BF">
        <w:rPr>
          <w:rFonts w:asciiTheme="minorHAnsi" w:hAnsiTheme="minorHAnsi"/>
          <w:sz w:val="24"/>
        </w:rPr>
        <w:t>ous PTS sugars regula</w:t>
      </w:r>
      <w:r w:rsidR="00724515">
        <w:rPr>
          <w:rFonts w:asciiTheme="minorHAnsi" w:hAnsiTheme="minorHAnsi"/>
          <w:sz w:val="24"/>
        </w:rPr>
        <w:t>t</w:t>
      </w:r>
      <w:r w:rsidR="003112BF">
        <w:rPr>
          <w:rFonts w:asciiTheme="minorHAnsi" w:hAnsiTheme="minorHAnsi"/>
          <w:sz w:val="24"/>
        </w:rPr>
        <w:t>es all four enzymes studied here in a coordinated fashion.</w:t>
      </w:r>
    </w:p>
    <w:p w14:paraId="3F6E6281" w14:textId="49593E22" w:rsidR="0081099C" w:rsidRPr="00E25720" w:rsidRDefault="00DF3CC1" w:rsidP="00E25720">
      <w:pPr>
        <w:pStyle w:val="NormalWeb"/>
        <w:spacing w:before="0" w:beforeAutospacing="0" w:after="0" w:afterAutospacing="0" w:line="480" w:lineRule="auto"/>
        <w:ind w:firstLine="720"/>
        <w:rPr>
          <w:rFonts w:asciiTheme="minorHAnsi" w:hAnsiTheme="minorHAnsi"/>
          <w:sz w:val="24"/>
          <w:szCs w:val="24"/>
        </w:rPr>
      </w:pPr>
      <w:r w:rsidRPr="00E25720">
        <w:rPr>
          <w:rFonts w:asciiTheme="minorHAnsi" w:hAnsiTheme="minorHAnsi"/>
          <w:sz w:val="24"/>
          <w:szCs w:val="24"/>
        </w:rPr>
        <w:t>The key conserved aspects of regulation by HPr are:</w:t>
      </w:r>
      <w:r w:rsidR="00E25720" w:rsidRPr="00E25720">
        <w:rPr>
          <w:rFonts w:asciiTheme="minorHAnsi" w:hAnsiTheme="minorHAnsi"/>
          <w:sz w:val="24"/>
          <w:szCs w:val="24"/>
        </w:rPr>
        <w:t xml:space="preserve"> </w:t>
      </w:r>
      <w:r w:rsidR="00FC2FF0" w:rsidRPr="00E25720">
        <w:rPr>
          <w:rFonts w:asciiTheme="minorHAnsi" w:hAnsiTheme="minorHAnsi"/>
          <w:sz w:val="24"/>
          <w:szCs w:val="24"/>
        </w:rPr>
        <w:t xml:space="preserve">(1) </w:t>
      </w:r>
      <w:r w:rsidR="0073133F" w:rsidRPr="00E25720">
        <w:rPr>
          <w:rFonts w:asciiTheme="minorHAnsi" w:hAnsiTheme="minorHAnsi"/>
          <w:sz w:val="24"/>
          <w:szCs w:val="24"/>
        </w:rPr>
        <w:t>PykF</w:t>
      </w:r>
      <w:r w:rsidR="003112BF" w:rsidRPr="00E25720">
        <w:rPr>
          <w:rFonts w:asciiTheme="minorHAnsi" w:hAnsiTheme="minorHAnsi"/>
          <w:sz w:val="24"/>
          <w:szCs w:val="24"/>
        </w:rPr>
        <w:t>,</w:t>
      </w:r>
      <w:r w:rsidR="0073133F" w:rsidRPr="00E25720">
        <w:rPr>
          <w:rFonts w:asciiTheme="minorHAnsi" w:hAnsiTheme="minorHAnsi"/>
          <w:sz w:val="24"/>
          <w:szCs w:val="24"/>
        </w:rPr>
        <w:t xml:space="preserve"> PfkB </w:t>
      </w:r>
      <w:r w:rsidR="003112BF" w:rsidRPr="00E25720">
        <w:rPr>
          <w:rFonts w:asciiTheme="minorHAnsi" w:hAnsiTheme="minorHAnsi"/>
          <w:sz w:val="24"/>
          <w:szCs w:val="24"/>
        </w:rPr>
        <w:t xml:space="preserve">and NagB </w:t>
      </w:r>
      <w:r w:rsidR="00CE1131" w:rsidRPr="00E25720">
        <w:rPr>
          <w:rFonts w:asciiTheme="minorHAnsi" w:hAnsiTheme="minorHAnsi"/>
          <w:sz w:val="24"/>
          <w:szCs w:val="24"/>
        </w:rPr>
        <w:t>catalyze</w:t>
      </w:r>
      <w:r w:rsidRPr="00E25720">
        <w:rPr>
          <w:rFonts w:asciiTheme="minorHAnsi" w:hAnsiTheme="minorHAnsi"/>
          <w:sz w:val="24"/>
          <w:szCs w:val="24"/>
        </w:rPr>
        <w:t xml:space="preserve"> glycolytic</w:t>
      </w:r>
      <w:r w:rsidR="00F54F81" w:rsidRPr="00E25720">
        <w:rPr>
          <w:rFonts w:asciiTheme="minorHAnsi" w:hAnsiTheme="minorHAnsi"/>
          <w:sz w:val="24"/>
          <w:szCs w:val="24"/>
        </w:rPr>
        <w:t xml:space="preserve"> reaction</w:t>
      </w:r>
      <w:r w:rsidR="003112BF" w:rsidRPr="00E25720">
        <w:rPr>
          <w:rFonts w:asciiTheme="minorHAnsi" w:hAnsiTheme="minorHAnsi"/>
          <w:sz w:val="24"/>
          <w:szCs w:val="24"/>
        </w:rPr>
        <w:t>s</w:t>
      </w:r>
      <w:r w:rsidR="00CE1131" w:rsidRPr="00E25720">
        <w:rPr>
          <w:rFonts w:asciiTheme="minorHAnsi" w:hAnsiTheme="minorHAnsi"/>
          <w:sz w:val="24"/>
          <w:szCs w:val="24"/>
        </w:rPr>
        <w:t>,</w:t>
      </w:r>
      <w:r w:rsidRPr="00E25720">
        <w:rPr>
          <w:rFonts w:asciiTheme="minorHAnsi" w:hAnsiTheme="minorHAnsi"/>
          <w:sz w:val="24"/>
          <w:szCs w:val="24"/>
        </w:rPr>
        <w:t xml:space="preserve"> and </w:t>
      </w:r>
      <w:r w:rsidR="003112BF" w:rsidRPr="00E25720">
        <w:rPr>
          <w:rFonts w:asciiTheme="minorHAnsi" w:hAnsiTheme="minorHAnsi"/>
          <w:sz w:val="24"/>
          <w:szCs w:val="24"/>
        </w:rPr>
        <w:t xml:space="preserve">PfkB additionally </w:t>
      </w:r>
      <w:r w:rsidR="0073133F" w:rsidRPr="00E25720">
        <w:rPr>
          <w:rFonts w:asciiTheme="minorHAnsi" w:hAnsiTheme="minorHAnsi"/>
          <w:sz w:val="24"/>
          <w:szCs w:val="24"/>
        </w:rPr>
        <w:t>regulate</w:t>
      </w:r>
      <w:r w:rsidR="003112BF" w:rsidRPr="00E25720">
        <w:rPr>
          <w:rFonts w:asciiTheme="minorHAnsi" w:hAnsiTheme="minorHAnsi"/>
          <w:sz w:val="24"/>
          <w:szCs w:val="24"/>
        </w:rPr>
        <w:t>s</w:t>
      </w:r>
      <w:r w:rsidRPr="00E25720">
        <w:rPr>
          <w:rFonts w:asciiTheme="minorHAnsi" w:hAnsiTheme="minorHAnsi"/>
          <w:sz w:val="24"/>
          <w:szCs w:val="24"/>
        </w:rPr>
        <w:t xml:space="preserve"> </w:t>
      </w:r>
      <w:r w:rsidR="003112BF" w:rsidRPr="00E25720">
        <w:rPr>
          <w:rFonts w:asciiTheme="minorHAnsi" w:hAnsiTheme="minorHAnsi"/>
          <w:sz w:val="24"/>
          <w:szCs w:val="24"/>
        </w:rPr>
        <w:t>gluconeogenesis.</w:t>
      </w:r>
      <w:r w:rsidRPr="00E25720">
        <w:rPr>
          <w:rFonts w:asciiTheme="minorHAnsi" w:hAnsiTheme="minorHAnsi"/>
          <w:sz w:val="24"/>
          <w:szCs w:val="24"/>
        </w:rPr>
        <w:t xml:space="preserve"> </w:t>
      </w:r>
      <w:r w:rsidR="003112BF" w:rsidRPr="00E25720">
        <w:rPr>
          <w:rFonts w:asciiTheme="minorHAnsi" w:hAnsiTheme="minorHAnsi"/>
          <w:sz w:val="24"/>
          <w:szCs w:val="24"/>
        </w:rPr>
        <w:t>T</w:t>
      </w:r>
      <w:r w:rsidR="0073133F" w:rsidRPr="00E25720">
        <w:rPr>
          <w:rFonts w:asciiTheme="minorHAnsi" w:hAnsiTheme="minorHAnsi"/>
          <w:sz w:val="24"/>
          <w:szCs w:val="24"/>
        </w:rPr>
        <w:t>hese e</w:t>
      </w:r>
      <w:r w:rsidR="008340FE" w:rsidRPr="00E25720">
        <w:rPr>
          <w:rFonts w:asciiTheme="minorHAnsi" w:hAnsiTheme="minorHAnsi"/>
          <w:sz w:val="24"/>
          <w:szCs w:val="24"/>
        </w:rPr>
        <w:t>nzymes</w:t>
      </w:r>
      <w:r w:rsidR="00340847" w:rsidRPr="00E25720">
        <w:rPr>
          <w:rFonts w:asciiTheme="minorHAnsi" w:hAnsiTheme="minorHAnsi"/>
          <w:sz w:val="24"/>
          <w:szCs w:val="24"/>
        </w:rPr>
        <w:t xml:space="preserve"> are</w:t>
      </w:r>
      <w:r w:rsidR="0073133F" w:rsidRPr="00E25720">
        <w:rPr>
          <w:rFonts w:asciiTheme="minorHAnsi" w:hAnsiTheme="minorHAnsi"/>
          <w:sz w:val="24"/>
          <w:szCs w:val="24"/>
        </w:rPr>
        <w:t xml:space="preserve"> </w:t>
      </w:r>
      <w:r w:rsidR="003112BF" w:rsidRPr="00E25720">
        <w:rPr>
          <w:rFonts w:asciiTheme="minorHAnsi" w:hAnsiTheme="minorHAnsi"/>
          <w:sz w:val="24"/>
          <w:szCs w:val="24"/>
        </w:rPr>
        <w:t>all</w:t>
      </w:r>
      <w:r w:rsidR="008340FE" w:rsidRPr="00E25720">
        <w:rPr>
          <w:rFonts w:asciiTheme="minorHAnsi" w:hAnsiTheme="minorHAnsi"/>
          <w:sz w:val="24"/>
          <w:szCs w:val="24"/>
        </w:rPr>
        <w:t xml:space="preserve"> </w:t>
      </w:r>
      <w:r w:rsidR="00FC2FF0" w:rsidRPr="00E25720">
        <w:rPr>
          <w:rFonts w:asciiTheme="minorHAnsi" w:hAnsiTheme="minorHAnsi"/>
          <w:sz w:val="24"/>
          <w:szCs w:val="24"/>
        </w:rPr>
        <w:t>activated</w:t>
      </w:r>
      <w:r w:rsidR="004A0C03" w:rsidRPr="00E25720">
        <w:rPr>
          <w:rFonts w:asciiTheme="minorHAnsi" w:hAnsiTheme="minorHAnsi"/>
          <w:sz w:val="24"/>
          <w:szCs w:val="24"/>
        </w:rPr>
        <w:t xml:space="preserve"> by HPr.</w:t>
      </w:r>
      <w:r w:rsidRPr="00E25720">
        <w:rPr>
          <w:rFonts w:asciiTheme="minorHAnsi" w:hAnsiTheme="minorHAnsi"/>
          <w:sz w:val="24"/>
          <w:szCs w:val="24"/>
        </w:rPr>
        <w:t xml:space="preserve"> </w:t>
      </w:r>
      <w:r w:rsidR="00F54F81" w:rsidRPr="00E25720">
        <w:rPr>
          <w:rFonts w:asciiTheme="minorHAnsi" w:hAnsiTheme="minorHAnsi"/>
          <w:sz w:val="24"/>
          <w:szCs w:val="24"/>
        </w:rPr>
        <w:t xml:space="preserve">(2) </w:t>
      </w:r>
      <w:r w:rsidRPr="00E25720">
        <w:rPr>
          <w:rFonts w:asciiTheme="minorHAnsi" w:hAnsiTheme="minorHAnsi"/>
          <w:sz w:val="24"/>
          <w:szCs w:val="24"/>
        </w:rPr>
        <w:t xml:space="preserve">HPr is present in the cell in </w:t>
      </w:r>
      <w:r w:rsidR="00075C2F" w:rsidRPr="00E25720">
        <w:rPr>
          <w:rFonts w:asciiTheme="minorHAnsi" w:hAnsiTheme="minorHAnsi"/>
          <w:sz w:val="24"/>
          <w:szCs w:val="24"/>
        </w:rPr>
        <w:t xml:space="preserve">the </w:t>
      </w:r>
      <w:r w:rsidRPr="00E25720">
        <w:rPr>
          <w:rFonts w:asciiTheme="minorHAnsi" w:hAnsiTheme="minorHAnsi"/>
          <w:sz w:val="24"/>
          <w:szCs w:val="24"/>
        </w:rPr>
        <w:t>phosphorylated</w:t>
      </w:r>
      <w:r w:rsidR="00FC2FF0" w:rsidRPr="00E25720">
        <w:rPr>
          <w:rFonts w:asciiTheme="minorHAnsi" w:hAnsiTheme="minorHAnsi"/>
          <w:sz w:val="24"/>
          <w:szCs w:val="24"/>
        </w:rPr>
        <w:t xml:space="preserve"> (HP</w:t>
      </w:r>
      <w:r w:rsidR="00F54F81" w:rsidRPr="00E25720">
        <w:rPr>
          <w:rFonts w:asciiTheme="minorHAnsi" w:hAnsiTheme="minorHAnsi"/>
          <w:sz w:val="24"/>
          <w:szCs w:val="24"/>
        </w:rPr>
        <w:t>r</w:t>
      </w:r>
      <w:r w:rsidR="00FC2FF0" w:rsidRPr="00E25720">
        <w:rPr>
          <w:rFonts w:asciiTheme="minorHAnsi" w:hAnsiTheme="minorHAnsi"/>
          <w:sz w:val="24"/>
          <w:szCs w:val="24"/>
        </w:rPr>
        <w:t>-P)</w:t>
      </w:r>
      <w:r w:rsidRPr="00E25720">
        <w:rPr>
          <w:rFonts w:asciiTheme="minorHAnsi" w:hAnsiTheme="minorHAnsi"/>
          <w:sz w:val="24"/>
          <w:szCs w:val="24"/>
        </w:rPr>
        <w:t xml:space="preserve"> </w:t>
      </w:r>
      <w:r w:rsidR="00E664EC" w:rsidRPr="00E25720">
        <w:rPr>
          <w:rFonts w:asciiTheme="minorHAnsi" w:hAnsiTheme="minorHAnsi"/>
          <w:sz w:val="24"/>
          <w:szCs w:val="24"/>
        </w:rPr>
        <w:t>or</w:t>
      </w:r>
      <w:r w:rsidRPr="00E25720">
        <w:rPr>
          <w:rFonts w:asciiTheme="minorHAnsi" w:hAnsiTheme="minorHAnsi"/>
          <w:sz w:val="24"/>
          <w:szCs w:val="24"/>
        </w:rPr>
        <w:t xml:space="preserve"> </w:t>
      </w:r>
      <w:r w:rsidR="003E59D9" w:rsidRPr="00E25720">
        <w:rPr>
          <w:rFonts w:asciiTheme="minorHAnsi" w:hAnsiTheme="minorHAnsi"/>
          <w:sz w:val="24"/>
          <w:szCs w:val="24"/>
        </w:rPr>
        <w:t>non-</w:t>
      </w:r>
      <w:r w:rsidRPr="00E25720">
        <w:rPr>
          <w:rFonts w:asciiTheme="minorHAnsi" w:hAnsiTheme="minorHAnsi"/>
          <w:sz w:val="24"/>
          <w:szCs w:val="24"/>
        </w:rPr>
        <w:t>phosphorylated</w:t>
      </w:r>
      <w:r w:rsidR="00FC2FF0" w:rsidRPr="00E25720">
        <w:rPr>
          <w:rFonts w:asciiTheme="minorHAnsi" w:hAnsiTheme="minorHAnsi"/>
          <w:sz w:val="24"/>
          <w:szCs w:val="24"/>
        </w:rPr>
        <w:t xml:space="preserve"> (HP</w:t>
      </w:r>
      <w:r w:rsidR="00F54F81" w:rsidRPr="00E25720">
        <w:rPr>
          <w:rFonts w:asciiTheme="minorHAnsi" w:hAnsiTheme="minorHAnsi"/>
          <w:sz w:val="24"/>
          <w:szCs w:val="24"/>
        </w:rPr>
        <w:t>r</w:t>
      </w:r>
      <w:r w:rsidR="00FC2FF0" w:rsidRPr="00E25720">
        <w:rPr>
          <w:rFonts w:asciiTheme="minorHAnsi" w:hAnsiTheme="minorHAnsi"/>
          <w:sz w:val="24"/>
          <w:szCs w:val="24"/>
        </w:rPr>
        <w:t>)</w:t>
      </w:r>
      <w:r w:rsidRPr="00E25720">
        <w:rPr>
          <w:rFonts w:asciiTheme="minorHAnsi" w:hAnsiTheme="minorHAnsi"/>
          <w:sz w:val="24"/>
          <w:szCs w:val="24"/>
        </w:rPr>
        <w:t xml:space="preserve"> form</w:t>
      </w:r>
      <w:r w:rsidR="00E664EC" w:rsidRPr="00E25720">
        <w:rPr>
          <w:rFonts w:asciiTheme="minorHAnsi" w:hAnsiTheme="minorHAnsi"/>
          <w:sz w:val="24"/>
          <w:szCs w:val="24"/>
        </w:rPr>
        <w:t xml:space="preserve"> d</w:t>
      </w:r>
      <w:r w:rsidR="00340847" w:rsidRPr="00E25720">
        <w:rPr>
          <w:rFonts w:asciiTheme="minorHAnsi" w:hAnsiTheme="minorHAnsi"/>
          <w:sz w:val="24"/>
          <w:szCs w:val="24"/>
        </w:rPr>
        <w:t xml:space="preserve">epending on the </w:t>
      </w:r>
      <w:r w:rsidR="00E664EC" w:rsidRPr="00E25720">
        <w:rPr>
          <w:rFonts w:asciiTheme="minorHAnsi" w:hAnsiTheme="minorHAnsi"/>
          <w:sz w:val="24"/>
          <w:szCs w:val="24"/>
        </w:rPr>
        <w:t xml:space="preserve">presence or </w:t>
      </w:r>
      <w:r w:rsidR="00FC2FF0" w:rsidRPr="00E25720">
        <w:rPr>
          <w:rFonts w:asciiTheme="minorHAnsi" w:hAnsiTheme="minorHAnsi"/>
          <w:sz w:val="24"/>
          <w:szCs w:val="24"/>
        </w:rPr>
        <w:t>absence</w:t>
      </w:r>
      <w:r w:rsidR="00E664EC" w:rsidRPr="00E25720">
        <w:rPr>
          <w:rFonts w:asciiTheme="minorHAnsi" w:hAnsiTheme="minorHAnsi"/>
          <w:sz w:val="24"/>
          <w:szCs w:val="24"/>
        </w:rPr>
        <w:t xml:space="preserve"> of a sugar substrate</w:t>
      </w:r>
      <w:r w:rsidR="004B7D53" w:rsidRPr="00E25720">
        <w:rPr>
          <w:rFonts w:asciiTheme="minorHAnsi" w:hAnsiTheme="minorHAnsi"/>
          <w:sz w:val="24"/>
          <w:szCs w:val="24"/>
        </w:rPr>
        <w:t xml:space="preserve"> of the PTS in the medium</w:t>
      </w:r>
      <w:r w:rsidR="00F54F81" w:rsidRPr="00E25720">
        <w:rPr>
          <w:rFonts w:asciiTheme="minorHAnsi" w:hAnsiTheme="minorHAnsi"/>
          <w:sz w:val="24"/>
          <w:szCs w:val="24"/>
        </w:rPr>
        <w:t xml:space="preserve"> </w:t>
      </w:r>
      <w:r w:rsidR="00F54F81" w:rsidRPr="00E25720">
        <w:rPr>
          <w:rFonts w:asciiTheme="minorHAnsi" w:hAnsiTheme="minorHAnsi"/>
          <w:sz w:val="24"/>
          <w:szCs w:val="24"/>
        </w:rPr>
        <w:fldChar w:fldCharType="begin">
          <w:fldData xml:space="preserve">PEVuZE5vdGU+PENpdGU+PEF1dGhvcj5EZXV0c2NoZXI8L0F1dGhvcj48WWVhcj4yMDE0PC9ZZWFy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</w:fldData>
        </w:fldChar>
      </w:r>
      <w:r w:rsidR="001F317F" w:rsidRPr="00E25720">
        <w:rPr>
          <w:rFonts w:asciiTheme="minorHAnsi" w:hAnsiTheme="minorHAnsi"/>
          <w:sz w:val="24"/>
          <w:szCs w:val="24"/>
        </w:rPr>
        <w:instrText xml:space="preserve"> ADDIN EN.CITE </w:instrText>
      </w:r>
      <w:r w:rsidR="001F317F" w:rsidRPr="00E25720">
        <w:rPr>
          <w:rFonts w:asciiTheme="minorHAnsi" w:hAnsiTheme="minorHAnsi"/>
          <w:sz w:val="24"/>
          <w:szCs w:val="24"/>
        </w:rPr>
        <w:fldChar w:fldCharType="begin">
          <w:fldData xml:space="preserve">PEVuZE5vdGU+PENpdGU+PEF1dGhvcj5EZXV0c2NoZXI8L0F1dGhvcj48WWVhcj4yMDE0PC9ZZWFy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</w:fldData>
        </w:fldChar>
      </w:r>
      <w:r w:rsidR="001F317F" w:rsidRPr="00E25720">
        <w:rPr>
          <w:rFonts w:asciiTheme="minorHAnsi" w:hAnsiTheme="minorHAnsi"/>
          <w:sz w:val="24"/>
          <w:szCs w:val="24"/>
        </w:rPr>
        <w:instrText xml:space="preserve"> ADDIN EN.CITE.DATA </w:instrText>
      </w:r>
      <w:r w:rsidR="001F317F" w:rsidRPr="00E25720">
        <w:rPr>
          <w:rFonts w:asciiTheme="minorHAnsi" w:hAnsiTheme="minorHAnsi"/>
          <w:sz w:val="24"/>
          <w:szCs w:val="24"/>
        </w:rPr>
      </w:r>
      <w:r w:rsidR="001F317F" w:rsidRPr="00E25720">
        <w:rPr>
          <w:rFonts w:asciiTheme="minorHAnsi" w:hAnsiTheme="minorHAnsi"/>
          <w:sz w:val="24"/>
          <w:szCs w:val="24"/>
        </w:rPr>
        <w:fldChar w:fldCharType="end"/>
      </w:r>
      <w:r w:rsidR="00F54F81" w:rsidRPr="00E25720">
        <w:rPr>
          <w:rFonts w:asciiTheme="minorHAnsi" w:hAnsiTheme="minorHAnsi"/>
          <w:sz w:val="24"/>
          <w:szCs w:val="24"/>
        </w:rPr>
      </w:r>
      <w:r w:rsidR="00F54F81" w:rsidRPr="00E25720">
        <w:rPr>
          <w:rFonts w:asciiTheme="minorHAnsi" w:hAnsiTheme="minorHAnsi"/>
          <w:sz w:val="24"/>
          <w:szCs w:val="24"/>
        </w:rPr>
        <w:fldChar w:fldCharType="separate"/>
      </w:r>
      <w:r w:rsidR="001F317F" w:rsidRPr="00E25720">
        <w:rPr>
          <w:rFonts w:asciiTheme="minorHAnsi" w:hAnsiTheme="minorHAnsi"/>
          <w:noProof/>
          <w:sz w:val="24"/>
          <w:szCs w:val="24"/>
        </w:rPr>
        <w:t>(</w:t>
      </w:r>
      <w:hyperlink w:anchor="_ENREF_24" w:tooltip="Kim, 2015 #1" w:history="1">
        <w:r w:rsidR="001F317F" w:rsidRPr="00E25720">
          <w:rPr>
            <w:rFonts w:asciiTheme="minorHAnsi" w:hAnsiTheme="minorHAnsi"/>
            <w:noProof/>
            <w:sz w:val="24"/>
            <w:szCs w:val="24"/>
          </w:rPr>
          <w:t>24</w:t>
        </w:r>
      </w:hyperlink>
      <w:r w:rsidR="001F317F" w:rsidRPr="00E25720">
        <w:rPr>
          <w:rFonts w:asciiTheme="minorHAnsi" w:hAnsiTheme="minorHAnsi"/>
          <w:noProof/>
          <w:sz w:val="24"/>
          <w:szCs w:val="24"/>
        </w:rPr>
        <w:t xml:space="preserve">, </w:t>
      </w:r>
      <w:hyperlink w:anchor="_ENREF_35" w:tooltip="Deutscher, 2014 #5" w:history="1">
        <w:r w:rsidR="001F317F" w:rsidRPr="00E25720">
          <w:rPr>
            <w:rFonts w:asciiTheme="minorHAnsi" w:hAnsiTheme="minorHAnsi"/>
            <w:noProof/>
            <w:sz w:val="24"/>
            <w:szCs w:val="24"/>
          </w:rPr>
          <w:t>35</w:t>
        </w:r>
      </w:hyperlink>
      <w:r w:rsidR="001F317F" w:rsidRPr="00E25720">
        <w:rPr>
          <w:rFonts w:asciiTheme="minorHAnsi" w:hAnsiTheme="minorHAnsi"/>
          <w:noProof/>
          <w:sz w:val="24"/>
          <w:szCs w:val="24"/>
        </w:rPr>
        <w:t>)</w:t>
      </w:r>
      <w:r w:rsidR="00F54F81" w:rsidRPr="00E25720">
        <w:rPr>
          <w:rFonts w:asciiTheme="minorHAnsi" w:hAnsiTheme="minorHAnsi"/>
          <w:sz w:val="24"/>
          <w:szCs w:val="24"/>
        </w:rPr>
        <w:fldChar w:fldCharType="end"/>
      </w:r>
      <w:r w:rsidR="00FC2FF0" w:rsidRPr="00E25720">
        <w:rPr>
          <w:rFonts w:asciiTheme="minorHAnsi" w:hAnsiTheme="minorHAnsi"/>
          <w:sz w:val="24"/>
          <w:szCs w:val="24"/>
        </w:rPr>
        <w:t>.</w:t>
      </w:r>
      <w:r w:rsidR="004B7D53" w:rsidRPr="00E25720">
        <w:rPr>
          <w:rFonts w:asciiTheme="minorHAnsi" w:hAnsiTheme="minorHAnsi"/>
          <w:sz w:val="24"/>
          <w:szCs w:val="24"/>
        </w:rPr>
        <w:t xml:space="preserve"> </w:t>
      </w:r>
      <w:r w:rsidR="00FC2FF0" w:rsidRPr="00E25720">
        <w:rPr>
          <w:rFonts w:asciiTheme="minorHAnsi" w:hAnsiTheme="minorHAnsi"/>
          <w:sz w:val="24"/>
          <w:szCs w:val="24"/>
        </w:rPr>
        <w:t>Such sugars, when present, give</w:t>
      </w:r>
      <w:r w:rsidR="001C335A" w:rsidRPr="00E25720">
        <w:rPr>
          <w:rFonts w:asciiTheme="minorHAnsi" w:hAnsiTheme="minorHAnsi"/>
          <w:sz w:val="24"/>
          <w:szCs w:val="24"/>
        </w:rPr>
        <w:t xml:space="preserve"> rise to the dephospho</w:t>
      </w:r>
      <w:r w:rsidR="004B7D53" w:rsidRPr="00E25720">
        <w:rPr>
          <w:rFonts w:asciiTheme="minorHAnsi" w:hAnsiTheme="minorHAnsi"/>
          <w:sz w:val="24"/>
          <w:szCs w:val="24"/>
        </w:rPr>
        <w:t xml:space="preserve"> form of the protein</w:t>
      </w:r>
      <w:r w:rsidR="00F54F81" w:rsidRPr="00E25720">
        <w:rPr>
          <w:rFonts w:asciiTheme="minorHAnsi" w:hAnsiTheme="minorHAnsi"/>
          <w:sz w:val="24"/>
          <w:szCs w:val="24"/>
        </w:rPr>
        <w:t xml:space="preserve"> due to sugar phosphorylation,</w:t>
      </w:r>
      <w:r w:rsidR="00FC2FF0" w:rsidRPr="00E25720">
        <w:rPr>
          <w:rFonts w:asciiTheme="minorHAnsi" w:hAnsiTheme="minorHAnsi"/>
          <w:sz w:val="24"/>
          <w:szCs w:val="24"/>
        </w:rPr>
        <w:t xml:space="preserve"> but when </w:t>
      </w:r>
      <w:r w:rsidR="001C335A" w:rsidRPr="00E25720">
        <w:rPr>
          <w:rFonts w:asciiTheme="minorHAnsi" w:hAnsiTheme="minorHAnsi"/>
          <w:sz w:val="24"/>
          <w:szCs w:val="24"/>
        </w:rPr>
        <w:t xml:space="preserve">exogeneous </w:t>
      </w:r>
      <w:r w:rsidR="005C329D" w:rsidRPr="00E25720">
        <w:rPr>
          <w:rFonts w:asciiTheme="minorHAnsi" w:hAnsiTheme="minorHAnsi"/>
          <w:sz w:val="24"/>
          <w:szCs w:val="24"/>
        </w:rPr>
        <w:t xml:space="preserve">PTS </w:t>
      </w:r>
      <w:r w:rsidR="00F54F81" w:rsidRPr="00E25720">
        <w:rPr>
          <w:rFonts w:asciiTheme="minorHAnsi" w:hAnsiTheme="minorHAnsi"/>
          <w:sz w:val="24"/>
          <w:szCs w:val="24"/>
        </w:rPr>
        <w:t xml:space="preserve">sugars are </w:t>
      </w:r>
      <w:r w:rsidR="00FC2FF0" w:rsidRPr="00E25720">
        <w:rPr>
          <w:rFonts w:asciiTheme="minorHAnsi" w:hAnsiTheme="minorHAnsi"/>
          <w:sz w:val="24"/>
          <w:szCs w:val="24"/>
        </w:rPr>
        <w:t>absent, HPr-P should predominate</w:t>
      </w:r>
      <w:r w:rsidR="00E664EC" w:rsidRPr="00E25720">
        <w:rPr>
          <w:rFonts w:asciiTheme="minorHAnsi" w:hAnsiTheme="minorHAnsi"/>
          <w:sz w:val="24"/>
          <w:szCs w:val="24"/>
        </w:rPr>
        <w:t>.</w:t>
      </w:r>
      <w:r w:rsidR="004B7D53" w:rsidRPr="00E25720">
        <w:rPr>
          <w:rFonts w:asciiTheme="minorHAnsi" w:hAnsiTheme="minorHAnsi"/>
          <w:sz w:val="24"/>
          <w:szCs w:val="24"/>
        </w:rPr>
        <w:t xml:space="preserve"> </w:t>
      </w:r>
      <w:r w:rsidR="00F54F81" w:rsidRPr="00E25720">
        <w:rPr>
          <w:rFonts w:asciiTheme="minorHAnsi" w:hAnsiTheme="minorHAnsi"/>
          <w:sz w:val="24"/>
          <w:szCs w:val="24"/>
        </w:rPr>
        <w:t xml:space="preserve">(3) </w:t>
      </w:r>
      <w:r w:rsidR="00E664EC" w:rsidRPr="00E25720">
        <w:rPr>
          <w:rFonts w:asciiTheme="minorHAnsi" w:hAnsiTheme="minorHAnsi"/>
          <w:sz w:val="24"/>
          <w:szCs w:val="24"/>
        </w:rPr>
        <w:t xml:space="preserve">The </w:t>
      </w:r>
      <w:r w:rsidR="00340847" w:rsidRPr="00E25720">
        <w:rPr>
          <w:rFonts w:asciiTheme="minorHAnsi" w:hAnsiTheme="minorHAnsi"/>
          <w:sz w:val="24"/>
          <w:szCs w:val="24"/>
        </w:rPr>
        <w:t>f</w:t>
      </w:r>
      <w:r w:rsidR="003E59D9" w:rsidRPr="00E25720">
        <w:rPr>
          <w:rFonts w:asciiTheme="minorHAnsi" w:hAnsiTheme="minorHAnsi"/>
          <w:sz w:val="24"/>
          <w:szCs w:val="24"/>
        </w:rPr>
        <w:t>irst reaction</w:t>
      </w:r>
      <w:r w:rsidR="004B7D53" w:rsidRPr="00E25720">
        <w:rPr>
          <w:rFonts w:asciiTheme="minorHAnsi" w:hAnsiTheme="minorHAnsi"/>
          <w:sz w:val="24"/>
          <w:szCs w:val="24"/>
        </w:rPr>
        <w:t xml:space="preserve"> of glycolysis</w:t>
      </w:r>
      <w:r w:rsidR="003E59D9" w:rsidRPr="00E25720">
        <w:rPr>
          <w:rFonts w:asciiTheme="minorHAnsi" w:hAnsiTheme="minorHAnsi"/>
          <w:sz w:val="24"/>
          <w:szCs w:val="24"/>
        </w:rPr>
        <w:t xml:space="preserve"> involv</w:t>
      </w:r>
      <w:r w:rsidR="00340847" w:rsidRPr="00E25720">
        <w:rPr>
          <w:rFonts w:asciiTheme="minorHAnsi" w:hAnsiTheme="minorHAnsi"/>
          <w:sz w:val="24"/>
          <w:szCs w:val="24"/>
        </w:rPr>
        <w:t>es</w:t>
      </w:r>
      <w:r w:rsidRPr="00E25720">
        <w:rPr>
          <w:rFonts w:asciiTheme="minorHAnsi" w:hAnsiTheme="minorHAnsi"/>
          <w:sz w:val="24"/>
          <w:szCs w:val="24"/>
        </w:rPr>
        <w:t xml:space="preserve"> </w:t>
      </w:r>
      <w:r w:rsidR="003E59D9" w:rsidRPr="00E25720">
        <w:rPr>
          <w:rFonts w:asciiTheme="minorHAnsi" w:hAnsiTheme="minorHAnsi"/>
          <w:sz w:val="24"/>
          <w:szCs w:val="24"/>
        </w:rPr>
        <w:t>sugar uptake and phosphorylation mediated by the</w:t>
      </w:r>
      <w:r w:rsidR="003212AE" w:rsidRPr="00E25720">
        <w:rPr>
          <w:rFonts w:asciiTheme="minorHAnsi" w:hAnsiTheme="minorHAnsi"/>
          <w:sz w:val="24"/>
          <w:szCs w:val="24"/>
        </w:rPr>
        <w:t xml:space="preserve"> PTS</w:t>
      </w:r>
      <w:r w:rsidRPr="00E25720">
        <w:rPr>
          <w:rFonts w:asciiTheme="minorHAnsi" w:hAnsiTheme="minorHAnsi"/>
          <w:sz w:val="24"/>
          <w:szCs w:val="24"/>
        </w:rPr>
        <w:t xml:space="preserve">. The concentration of </w:t>
      </w:r>
      <w:r w:rsidR="003212AE" w:rsidRPr="00E25720">
        <w:rPr>
          <w:rFonts w:asciiTheme="minorHAnsi" w:hAnsiTheme="minorHAnsi"/>
          <w:sz w:val="24"/>
          <w:szCs w:val="24"/>
        </w:rPr>
        <w:t xml:space="preserve">the </w:t>
      </w:r>
      <w:r w:rsidRPr="00E25720">
        <w:rPr>
          <w:rFonts w:asciiTheme="minorHAnsi" w:hAnsiTheme="minorHAnsi"/>
          <w:sz w:val="24"/>
          <w:szCs w:val="24"/>
        </w:rPr>
        <w:t xml:space="preserve">phosphorylated form of HPr </w:t>
      </w:r>
      <w:r w:rsidR="003212AE" w:rsidRPr="00E25720">
        <w:rPr>
          <w:rFonts w:asciiTheme="minorHAnsi" w:hAnsiTheme="minorHAnsi"/>
          <w:sz w:val="24"/>
          <w:szCs w:val="24"/>
        </w:rPr>
        <w:t xml:space="preserve">decreases </w:t>
      </w:r>
      <w:r w:rsidR="00340847" w:rsidRPr="00E25720">
        <w:rPr>
          <w:rFonts w:asciiTheme="minorHAnsi" w:hAnsiTheme="minorHAnsi"/>
          <w:sz w:val="24"/>
          <w:szCs w:val="24"/>
        </w:rPr>
        <w:t xml:space="preserve">in </w:t>
      </w:r>
      <w:r w:rsidR="004B7D53" w:rsidRPr="00E25720">
        <w:rPr>
          <w:rFonts w:asciiTheme="minorHAnsi" w:hAnsiTheme="minorHAnsi"/>
          <w:sz w:val="24"/>
          <w:szCs w:val="24"/>
        </w:rPr>
        <w:t xml:space="preserve">the </w:t>
      </w:r>
      <w:r w:rsidR="00340847" w:rsidRPr="00E25720">
        <w:rPr>
          <w:rFonts w:asciiTheme="minorHAnsi" w:hAnsiTheme="minorHAnsi"/>
          <w:sz w:val="24"/>
          <w:szCs w:val="24"/>
        </w:rPr>
        <w:t xml:space="preserve">presence of </w:t>
      </w:r>
      <w:r w:rsidR="004B7D53" w:rsidRPr="00E25720">
        <w:rPr>
          <w:rFonts w:asciiTheme="minorHAnsi" w:hAnsiTheme="minorHAnsi"/>
          <w:sz w:val="24"/>
          <w:szCs w:val="24"/>
        </w:rPr>
        <w:t xml:space="preserve">a </w:t>
      </w:r>
      <w:r w:rsidR="00340847" w:rsidRPr="00E25720">
        <w:rPr>
          <w:rFonts w:asciiTheme="minorHAnsi" w:hAnsiTheme="minorHAnsi"/>
          <w:sz w:val="24"/>
          <w:szCs w:val="24"/>
        </w:rPr>
        <w:t>PTS substrate</w:t>
      </w:r>
      <w:r w:rsidR="00FC2FF0" w:rsidRPr="00E25720">
        <w:rPr>
          <w:rFonts w:asciiTheme="minorHAnsi" w:hAnsiTheme="minorHAnsi"/>
          <w:sz w:val="24"/>
          <w:szCs w:val="24"/>
        </w:rPr>
        <w:t xml:space="preserve"> </w:t>
      </w:r>
      <w:r w:rsidR="00FC2FF0" w:rsidRPr="00E25720">
        <w:rPr>
          <w:rFonts w:asciiTheme="minorHAnsi" w:hAnsiTheme="minorHAnsi"/>
          <w:sz w:val="24"/>
          <w:szCs w:val="24"/>
        </w:rPr>
        <w:fldChar w:fldCharType="begin">
          <w:fldData xml:space="preserve">PEVuZE5vdGU+PENpdGU+PEF1dGhvcj5Ib2dlbWE8L0F1dGhvcj48WWVhcj4xOTk4PC9ZZWFyPjxS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</w:fldData>
        </w:fldChar>
      </w:r>
      <w:r w:rsidR="001F317F" w:rsidRPr="00E25720">
        <w:rPr>
          <w:rFonts w:asciiTheme="minorHAnsi" w:hAnsiTheme="minorHAnsi"/>
          <w:sz w:val="24"/>
          <w:szCs w:val="24"/>
        </w:rPr>
        <w:instrText xml:space="preserve"> ADDIN EN.CITE </w:instrText>
      </w:r>
      <w:r w:rsidR="001F317F" w:rsidRPr="00E25720">
        <w:rPr>
          <w:rFonts w:asciiTheme="minorHAnsi" w:hAnsiTheme="minorHAnsi"/>
          <w:sz w:val="24"/>
          <w:szCs w:val="24"/>
        </w:rPr>
        <w:fldChar w:fldCharType="begin">
          <w:fldData xml:space="preserve">PEVuZE5vdGU+PENpdGU+PEF1dGhvcj5Ib2dlbWE8L0F1dGhvcj48WWVhcj4xOTk4PC9ZZWFyPjxS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</w:fldData>
        </w:fldChar>
      </w:r>
      <w:r w:rsidR="001F317F" w:rsidRPr="00E25720">
        <w:rPr>
          <w:rFonts w:asciiTheme="minorHAnsi" w:hAnsiTheme="minorHAnsi"/>
          <w:sz w:val="24"/>
          <w:szCs w:val="24"/>
        </w:rPr>
        <w:instrText xml:space="preserve"> ADDIN EN.CITE.DATA </w:instrText>
      </w:r>
      <w:r w:rsidR="001F317F" w:rsidRPr="00E25720">
        <w:rPr>
          <w:rFonts w:asciiTheme="minorHAnsi" w:hAnsiTheme="minorHAnsi"/>
          <w:sz w:val="24"/>
          <w:szCs w:val="24"/>
        </w:rPr>
      </w:r>
      <w:r w:rsidR="001F317F" w:rsidRPr="00E25720">
        <w:rPr>
          <w:rFonts w:asciiTheme="minorHAnsi" w:hAnsiTheme="minorHAnsi"/>
          <w:sz w:val="24"/>
          <w:szCs w:val="24"/>
        </w:rPr>
        <w:fldChar w:fldCharType="end"/>
      </w:r>
      <w:r w:rsidR="00FC2FF0" w:rsidRPr="00E25720">
        <w:rPr>
          <w:rFonts w:asciiTheme="minorHAnsi" w:hAnsiTheme="minorHAnsi"/>
          <w:sz w:val="24"/>
          <w:szCs w:val="24"/>
        </w:rPr>
      </w:r>
      <w:r w:rsidR="00FC2FF0" w:rsidRPr="00E25720">
        <w:rPr>
          <w:rFonts w:asciiTheme="minorHAnsi" w:hAnsiTheme="minorHAnsi"/>
          <w:sz w:val="24"/>
          <w:szCs w:val="24"/>
        </w:rPr>
        <w:fldChar w:fldCharType="separate"/>
      </w:r>
      <w:r w:rsidR="001F317F" w:rsidRPr="00E25720">
        <w:rPr>
          <w:rFonts w:asciiTheme="minorHAnsi" w:hAnsiTheme="minorHAnsi"/>
          <w:noProof/>
          <w:sz w:val="24"/>
          <w:szCs w:val="24"/>
        </w:rPr>
        <w:t>(</w:t>
      </w:r>
      <w:hyperlink w:anchor="_ENREF_31" w:tooltip="Postma, 1993 #100" w:history="1">
        <w:r w:rsidR="001F317F" w:rsidRPr="00E25720">
          <w:rPr>
            <w:rFonts w:asciiTheme="minorHAnsi" w:hAnsiTheme="minorHAnsi"/>
            <w:noProof/>
            <w:sz w:val="24"/>
            <w:szCs w:val="24"/>
          </w:rPr>
          <w:t>31</w:t>
        </w:r>
      </w:hyperlink>
      <w:r w:rsidR="001F317F" w:rsidRPr="00E25720">
        <w:rPr>
          <w:rFonts w:asciiTheme="minorHAnsi" w:hAnsiTheme="minorHAnsi"/>
          <w:noProof/>
          <w:sz w:val="24"/>
          <w:szCs w:val="24"/>
        </w:rPr>
        <w:t xml:space="preserve">, </w:t>
      </w:r>
      <w:hyperlink w:anchor="_ENREF_43" w:tooltip="Hogema, 1998 #34" w:history="1">
        <w:r w:rsidR="001F317F" w:rsidRPr="00E25720">
          <w:rPr>
            <w:rFonts w:asciiTheme="minorHAnsi" w:hAnsiTheme="minorHAnsi"/>
            <w:noProof/>
            <w:sz w:val="24"/>
            <w:szCs w:val="24"/>
          </w:rPr>
          <w:t>43</w:t>
        </w:r>
      </w:hyperlink>
      <w:r w:rsidR="001F317F" w:rsidRPr="00E25720">
        <w:rPr>
          <w:rFonts w:asciiTheme="minorHAnsi" w:hAnsiTheme="minorHAnsi"/>
          <w:noProof/>
          <w:sz w:val="24"/>
          <w:szCs w:val="24"/>
        </w:rPr>
        <w:t>)</w:t>
      </w:r>
      <w:r w:rsidR="00FC2FF0" w:rsidRPr="00E25720">
        <w:rPr>
          <w:rFonts w:asciiTheme="minorHAnsi" w:hAnsiTheme="minorHAnsi"/>
          <w:sz w:val="24"/>
          <w:szCs w:val="24"/>
        </w:rPr>
        <w:fldChar w:fldCharType="end"/>
      </w:r>
      <w:r w:rsidR="007119C2" w:rsidRPr="00E25720">
        <w:rPr>
          <w:rFonts w:asciiTheme="minorHAnsi" w:hAnsiTheme="minorHAnsi"/>
          <w:sz w:val="24"/>
          <w:szCs w:val="24"/>
        </w:rPr>
        <w:t>. A</w:t>
      </w:r>
      <w:r w:rsidR="003212AE" w:rsidRPr="00E25720">
        <w:rPr>
          <w:rFonts w:asciiTheme="minorHAnsi" w:hAnsiTheme="minorHAnsi"/>
          <w:sz w:val="24"/>
          <w:szCs w:val="24"/>
        </w:rPr>
        <w:t>ccordingly</w:t>
      </w:r>
      <w:r w:rsidR="007119C2" w:rsidRPr="00E25720">
        <w:rPr>
          <w:rFonts w:asciiTheme="minorHAnsi" w:hAnsiTheme="minorHAnsi"/>
          <w:sz w:val="24"/>
          <w:szCs w:val="24"/>
        </w:rPr>
        <w:t>,</w:t>
      </w:r>
      <w:r w:rsidR="003212AE" w:rsidRPr="00E25720">
        <w:rPr>
          <w:rFonts w:asciiTheme="minorHAnsi" w:hAnsiTheme="minorHAnsi"/>
          <w:sz w:val="24"/>
          <w:szCs w:val="24"/>
        </w:rPr>
        <w:t xml:space="preserve"> </w:t>
      </w:r>
      <w:r w:rsidR="00601966" w:rsidRPr="00E25720">
        <w:rPr>
          <w:rFonts w:asciiTheme="minorHAnsi" w:hAnsiTheme="minorHAnsi"/>
          <w:sz w:val="24"/>
          <w:szCs w:val="24"/>
        </w:rPr>
        <w:t xml:space="preserve">the </w:t>
      </w:r>
      <w:r w:rsidR="003212AE" w:rsidRPr="00E25720">
        <w:rPr>
          <w:rFonts w:asciiTheme="minorHAnsi" w:hAnsiTheme="minorHAnsi"/>
          <w:sz w:val="24"/>
          <w:szCs w:val="24"/>
        </w:rPr>
        <w:t>free HPr concentration increases</w:t>
      </w:r>
      <w:r w:rsidRPr="00E25720">
        <w:rPr>
          <w:rFonts w:asciiTheme="minorHAnsi" w:hAnsiTheme="minorHAnsi"/>
          <w:sz w:val="24"/>
          <w:szCs w:val="24"/>
        </w:rPr>
        <w:t xml:space="preserve">. </w:t>
      </w:r>
      <w:r w:rsidR="00F54F81" w:rsidRPr="00E25720">
        <w:rPr>
          <w:rFonts w:asciiTheme="minorHAnsi" w:hAnsiTheme="minorHAnsi"/>
          <w:sz w:val="24"/>
          <w:szCs w:val="24"/>
        </w:rPr>
        <w:t xml:space="preserve">(4) </w:t>
      </w:r>
      <w:r w:rsidRPr="00E25720">
        <w:rPr>
          <w:rFonts w:asciiTheme="minorHAnsi" w:hAnsiTheme="minorHAnsi"/>
          <w:sz w:val="24"/>
          <w:szCs w:val="24"/>
        </w:rPr>
        <w:t>HPr activat</w:t>
      </w:r>
      <w:r w:rsidR="003212AE" w:rsidRPr="00E25720">
        <w:rPr>
          <w:rFonts w:asciiTheme="minorHAnsi" w:hAnsiTheme="minorHAnsi"/>
          <w:sz w:val="24"/>
          <w:szCs w:val="24"/>
        </w:rPr>
        <w:t xml:space="preserve">es </w:t>
      </w:r>
      <w:r w:rsidR="005C329D" w:rsidRPr="00E25720">
        <w:rPr>
          <w:rFonts w:asciiTheme="minorHAnsi" w:hAnsiTheme="minorHAnsi"/>
          <w:sz w:val="24"/>
          <w:szCs w:val="24"/>
        </w:rPr>
        <w:t xml:space="preserve">NagB, </w:t>
      </w:r>
      <w:r w:rsidR="003212AE" w:rsidRPr="00E25720">
        <w:rPr>
          <w:rFonts w:asciiTheme="minorHAnsi" w:hAnsiTheme="minorHAnsi"/>
          <w:sz w:val="24"/>
          <w:szCs w:val="24"/>
        </w:rPr>
        <w:t>PfkB and PykF</w:t>
      </w:r>
      <w:r w:rsidR="001C335A" w:rsidRPr="00E25720">
        <w:rPr>
          <w:rFonts w:asciiTheme="minorHAnsi" w:hAnsiTheme="minorHAnsi"/>
          <w:sz w:val="24"/>
          <w:szCs w:val="24"/>
        </w:rPr>
        <w:t xml:space="preserve"> by reducing the K</w:t>
      </w:r>
      <w:r w:rsidR="002D1E67" w:rsidRPr="00E25720">
        <w:rPr>
          <w:rFonts w:asciiTheme="minorHAnsi" w:hAnsiTheme="minorHAnsi"/>
          <w:sz w:val="24"/>
          <w:szCs w:val="24"/>
          <w:vertAlign w:val="subscript"/>
        </w:rPr>
        <w:t>half</w:t>
      </w:r>
      <w:r w:rsidR="001C335A" w:rsidRPr="00E25720">
        <w:rPr>
          <w:rFonts w:asciiTheme="minorHAnsi" w:hAnsiTheme="minorHAnsi"/>
          <w:sz w:val="24"/>
          <w:szCs w:val="24"/>
        </w:rPr>
        <w:t xml:space="preserve"> </w:t>
      </w:r>
      <w:r w:rsidR="0059795D" w:rsidRPr="00E25720">
        <w:rPr>
          <w:rFonts w:asciiTheme="minorHAnsi" w:hAnsiTheme="minorHAnsi"/>
          <w:sz w:val="24"/>
          <w:szCs w:val="24"/>
        </w:rPr>
        <w:t>of</w:t>
      </w:r>
      <w:r w:rsidR="00F8497D" w:rsidRPr="00E25720">
        <w:rPr>
          <w:rFonts w:asciiTheme="minorHAnsi" w:hAnsiTheme="minorHAnsi"/>
          <w:sz w:val="24"/>
          <w:szCs w:val="24"/>
        </w:rPr>
        <w:t xml:space="preserve"> </w:t>
      </w:r>
      <w:r w:rsidR="005C329D" w:rsidRPr="00E25720">
        <w:rPr>
          <w:rFonts w:asciiTheme="minorHAnsi" w:hAnsiTheme="minorHAnsi"/>
          <w:sz w:val="24"/>
          <w:szCs w:val="24"/>
        </w:rPr>
        <w:t xml:space="preserve">these </w:t>
      </w:r>
      <w:r w:rsidR="000B3AB9" w:rsidRPr="00E25720">
        <w:rPr>
          <w:rFonts w:asciiTheme="minorHAnsi" w:hAnsiTheme="minorHAnsi"/>
          <w:sz w:val="24"/>
          <w:szCs w:val="24"/>
        </w:rPr>
        <w:t xml:space="preserve">enzymes </w:t>
      </w:r>
      <w:r w:rsidR="001C335A" w:rsidRPr="00E25720">
        <w:rPr>
          <w:rFonts w:asciiTheme="minorHAnsi" w:hAnsiTheme="minorHAnsi"/>
          <w:sz w:val="24"/>
          <w:szCs w:val="24"/>
        </w:rPr>
        <w:t>for their substrates</w:t>
      </w:r>
      <w:r w:rsidR="00340847" w:rsidRPr="00E25720">
        <w:rPr>
          <w:rFonts w:asciiTheme="minorHAnsi" w:hAnsiTheme="minorHAnsi"/>
          <w:sz w:val="24"/>
          <w:szCs w:val="24"/>
        </w:rPr>
        <w:t>,</w:t>
      </w:r>
      <w:r w:rsidR="003212AE" w:rsidRPr="00E25720">
        <w:rPr>
          <w:rFonts w:asciiTheme="minorHAnsi" w:hAnsiTheme="minorHAnsi"/>
          <w:sz w:val="24"/>
          <w:szCs w:val="24"/>
        </w:rPr>
        <w:t xml:space="preserve"> and </w:t>
      </w:r>
      <w:r w:rsidR="002939EC" w:rsidRPr="00E25720">
        <w:rPr>
          <w:rFonts w:asciiTheme="minorHAnsi" w:hAnsiTheme="minorHAnsi"/>
          <w:sz w:val="24"/>
          <w:szCs w:val="24"/>
        </w:rPr>
        <w:t xml:space="preserve">the </w:t>
      </w:r>
      <w:r w:rsidR="003212AE" w:rsidRPr="00E25720">
        <w:rPr>
          <w:rFonts w:asciiTheme="minorHAnsi" w:hAnsiTheme="minorHAnsi"/>
          <w:sz w:val="24"/>
          <w:szCs w:val="24"/>
        </w:rPr>
        <w:t>overall</w:t>
      </w:r>
      <w:r w:rsidRPr="00E25720">
        <w:rPr>
          <w:rFonts w:asciiTheme="minorHAnsi" w:hAnsiTheme="minorHAnsi"/>
          <w:sz w:val="24"/>
          <w:szCs w:val="24"/>
        </w:rPr>
        <w:t xml:space="preserve"> </w:t>
      </w:r>
      <w:r w:rsidR="003212AE" w:rsidRPr="00E25720">
        <w:rPr>
          <w:rFonts w:asciiTheme="minorHAnsi" w:hAnsiTheme="minorHAnsi"/>
          <w:sz w:val="24"/>
          <w:szCs w:val="24"/>
        </w:rPr>
        <w:t xml:space="preserve">glycolytic </w:t>
      </w:r>
      <w:r w:rsidRPr="00E25720">
        <w:rPr>
          <w:rFonts w:asciiTheme="minorHAnsi" w:hAnsiTheme="minorHAnsi"/>
          <w:sz w:val="24"/>
          <w:szCs w:val="24"/>
        </w:rPr>
        <w:t xml:space="preserve">flux </w:t>
      </w:r>
      <w:r w:rsidR="003212AE" w:rsidRPr="00E25720">
        <w:rPr>
          <w:rFonts w:asciiTheme="minorHAnsi" w:hAnsiTheme="minorHAnsi"/>
          <w:sz w:val="24"/>
          <w:szCs w:val="24"/>
        </w:rPr>
        <w:t xml:space="preserve">should </w:t>
      </w:r>
      <w:r w:rsidR="000A32AE" w:rsidRPr="00E25720">
        <w:rPr>
          <w:rFonts w:asciiTheme="minorHAnsi" w:hAnsiTheme="minorHAnsi"/>
          <w:sz w:val="24"/>
          <w:szCs w:val="24"/>
        </w:rPr>
        <w:t xml:space="preserve">therefore </w:t>
      </w:r>
      <w:r w:rsidR="003212AE" w:rsidRPr="00E25720">
        <w:rPr>
          <w:rFonts w:asciiTheme="minorHAnsi" w:hAnsiTheme="minorHAnsi"/>
          <w:sz w:val="24"/>
          <w:szCs w:val="24"/>
        </w:rPr>
        <w:t>increase</w:t>
      </w:r>
      <w:r w:rsidR="00867893" w:rsidRPr="00E25720">
        <w:rPr>
          <w:rFonts w:asciiTheme="minorHAnsi" w:hAnsiTheme="minorHAnsi"/>
          <w:sz w:val="24"/>
          <w:szCs w:val="24"/>
        </w:rPr>
        <w:t xml:space="preserve"> with </w:t>
      </w:r>
      <w:r w:rsidR="00912E76" w:rsidRPr="00E25720">
        <w:rPr>
          <w:rFonts w:asciiTheme="minorHAnsi" w:hAnsiTheme="minorHAnsi"/>
          <w:sz w:val="24"/>
          <w:szCs w:val="24"/>
        </w:rPr>
        <w:t>availability</w:t>
      </w:r>
      <w:r w:rsidR="00867893" w:rsidRPr="00E25720">
        <w:rPr>
          <w:rFonts w:asciiTheme="minorHAnsi" w:hAnsiTheme="minorHAnsi"/>
          <w:sz w:val="24"/>
          <w:szCs w:val="24"/>
        </w:rPr>
        <w:t xml:space="preserve"> of an exogenous PTS sugar</w:t>
      </w:r>
      <w:r w:rsidR="005C329D" w:rsidRPr="00E25720">
        <w:rPr>
          <w:rFonts w:asciiTheme="minorHAnsi" w:hAnsiTheme="minorHAnsi"/>
          <w:sz w:val="24"/>
          <w:szCs w:val="24"/>
        </w:rPr>
        <w:t>.</w:t>
      </w:r>
      <w:r w:rsidR="005B0013" w:rsidRPr="00E25720">
        <w:rPr>
          <w:rFonts w:asciiTheme="minorHAnsi" w:hAnsiTheme="minorHAnsi"/>
          <w:sz w:val="24"/>
          <w:szCs w:val="24"/>
        </w:rPr>
        <w:t xml:space="preserve"> </w:t>
      </w:r>
      <w:r w:rsidR="005C329D" w:rsidRPr="00E25720">
        <w:rPr>
          <w:rFonts w:asciiTheme="minorHAnsi" w:hAnsiTheme="minorHAnsi"/>
          <w:sz w:val="24"/>
          <w:szCs w:val="24"/>
        </w:rPr>
        <w:t>All three</w:t>
      </w:r>
      <w:r w:rsidR="00340847" w:rsidRPr="00E25720">
        <w:rPr>
          <w:rFonts w:asciiTheme="minorHAnsi" w:hAnsiTheme="minorHAnsi"/>
          <w:sz w:val="24"/>
          <w:szCs w:val="24"/>
        </w:rPr>
        <w:t xml:space="preserve"> </w:t>
      </w:r>
      <w:r w:rsidR="00F54F81" w:rsidRPr="00E25720">
        <w:rPr>
          <w:rFonts w:asciiTheme="minorHAnsi" w:hAnsiTheme="minorHAnsi"/>
          <w:sz w:val="24"/>
          <w:szCs w:val="24"/>
        </w:rPr>
        <w:t xml:space="preserve">glycolytic </w:t>
      </w:r>
      <w:r w:rsidR="00340847" w:rsidRPr="00E25720">
        <w:rPr>
          <w:rFonts w:asciiTheme="minorHAnsi" w:hAnsiTheme="minorHAnsi"/>
          <w:sz w:val="24"/>
          <w:szCs w:val="24"/>
        </w:rPr>
        <w:t>enzymes</w:t>
      </w:r>
      <w:r w:rsidRPr="00E25720">
        <w:rPr>
          <w:rFonts w:asciiTheme="minorHAnsi" w:hAnsiTheme="minorHAnsi"/>
          <w:sz w:val="24"/>
          <w:szCs w:val="24"/>
        </w:rPr>
        <w:t xml:space="preserve"> </w:t>
      </w:r>
      <w:r w:rsidR="005B0013" w:rsidRPr="00E25720">
        <w:rPr>
          <w:rFonts w:asciiTheme="minorHAnsi" w:hAnsiTheme="minorHAnsi"/>
          <w:sz w:val="24"/>
          <w:szCs w:val="24"/>
        </w:rPr>
        <w:t>are known to be</w:t>
      </w:r>
      <w:r w:rsidRPr="00E25720">
        <w:rPr>
          <w:rFonts w:asciiTheme="minorHAnsi" w:hAnsiTheme="minorHAnsi"/>
          <w:sz w:val="24"/>
          <w:szCs w:val="24"/>
        </w:rPr>
        <w:t xml:space="preserve"> rate</w:t>
      </w:r>
      <w:r w:rsidR="0081099C" w:rsidRPr="00E25720">
        <w:rPr>
          <w:rFonts w:asciiTheme="minorHAnsi" w:hAnsiTheme="minorHAnsi"/>
          <w:sz w:val="24"/>
          <w:szCs w:val="24"/>
        </w:rPr>
        <w:t>-</w:t>
      </w:r>
      <w:r w:rsidRPr="00E25720">
        <w:rPr>
          <w:rFonts w:asciiTheme="minorHAnsi" w:hAnsiTheme="minorHAnsi"/>
          <w:sz w:val="24"/>
          <w:szCs w:val="24"/>
        </w:rPr>
        <w:lastRenderedPageBreak/>
        <w:t xml:space="preserve">limiting </w:t>
      </w:r>
      <w:r w:rsidR="00FC2FF0" w:rsidRPr="00E25720">
        <w:rPr>
          <w:rFonts w:asciiTheme="minorHAnsi" w:hAnsiTheme="minorHAnsi"/>
          <w:sz w:val="24"/>
          <w:szCs w:val="24"/>
        </w:rPr>
        <w:fldChar w:fldCharType="begin"/>
      </w:r>
      <w:r w:rsidR="001F317F" w:rsidRPr="00E25720">
        <w:rPr>
          <w:rFonts w:asciiTheme="minorHAnsi" w:hAnsiTheme="minorHAnsi"/>
          <w:sz w:val="24"/>
          <w:szCs w:val="24"/>
        </w:rPr>
        <w:instrText xml:space="preserve"> ADDIN EN.CITE &lt;EndNote&gt;&lt;Cite&gt;&lt;Author&gt;Saier&lt;/Author&gt;&lt;Year&gt;1987&lt;/Year&gt;&lt;RecNum&gt;36&lt;/RecNum&gt;&lt;DisplayText&gt;(44)&lt;/DisplayText&gt;&lt;record&gt;&lt;rec-number&gt;36&lt;/rec-number&gt;&lt;foreign-keys&gt;&lt;key app="EN" db-id="s0fv2rvfg9ex96ea5xevrz0z9rtwfa5datde" timestamp="1483053714"&gt;36&lt;/key&gt;&lt;/foreign-keys&gt;&lt;ref-type name="Book"&gt;6&lt;/ref-type&gt;&lt;contributors&gt;&lt;authors&gt;&lt;author&gt;Saier, Milton H.&lt;/author&gt;&lt;/authors&gt;&lt;/contributors&gt;&lt;titles&gt;&lt;title&gt;Enzymes in metabolic pathways : a comparative study of mechanism, structure, evolution, and control&lt;/title&gt;&lt;/titles&gt;&lt;pages&gt;x, 246 pages&lt;/pages&gt;&lt;keywords&gt;&lt;keyword&gt;Catalysis.&lt;/keyword&gt;&lt;keyword&gt;Enzyme Activation.&lt;/keyword&gt;&lt;keyword&gt;Enzymes metabolism.&lt;/keyword&gt;&lt;/keywords&gt;&lt;dates&gt;&lt;year&gt;1987&lt;/year&gt;&lt;/dates&gt;&lt;pub-location&gt;New York&lt;/pub-location&gt;&lt;publisher&gt;Harper &amp;amp; Row&lt;/publisher&gt;&lt;isbn&gt;0060456892 (pbk)&lt;/isbn&gt;&lt;call-num&gt;Books, BLB Floor2 QU 135 S132e 1987 c.3 AVAILABLE&amp;#xD;Books, BLB Floor2 QU 135 S132e 1987 c.4 AVAILABLE&lt;/call-num&gt;&lt;urls&gt;&lt;/urls&gt;&lt;/record&gt;&lt;/Cite&gt;&lt;/EndNote&gt;</w:instrText>
      </w:r>
      <w:r w:rsidR="00FC2FF0" w:rsidRPr="00E25720">
        <w:rPr>
          <w:rFonts w:asciiTheme="minorHAnsi" w:hAnsiTheme="minorHAnsi"/>
          <w:sz w:val="24"/>
          <w:szCs w:val="24"/>
        </w:rPr>
        <w:fldChar w:fldCharType="separate"/>
      </w:r>
      <w:r w:rsidR="001F317F" w:rsidRPr="00E25720">
        <w:rPr>
          <w:rFonts w:asciiTheme="minorHAnsi" w:hAnsiTheme="minorHAnsi"/>
          <w:noProof/>
          <w:sz w:val="24"/>
          <w:szCs w:val="24"/>
        </w:rPr>
        <w:t>(</w:t>
      </w:r>
      <w:hyperlink w:anchor="_ENREF_44" w:tooltip="Saier, 1987 #36" w:history="1">
        <w:r w:rsidR="001F317F" w:rsidRPr="00E25720">
          <w:rPr>
            <w:rFonts w:asciiTheme="minorHAnsi" w:hAnsiTheme="minorHAnsi"/>
            <w:noProof/>
            <w:sz w:val="24"/>
            <w:szCs w:val="24"/>
          </w:rPr>
          <w:t>44</w:t>
        </w:r>
      </w:hyperlink>
      <w:r w:rsidR="001F317F" w:rsidRPr="00E25720">
        <w:rPr>
          <w:rFonts w:asciiTheme="minorHAnsi" w:hAnsiTheme="minorHAnsi"/>
          <w:noProof/>
          <w:sz w:val="24"/>
          <w:szCs w:val="24"/>
        </w:rPr>
        <w:t>)</w:t>
      </w:r>
      <w:r w:rsidR="00FC2FF0" w:rsidRPr="00E25720">
        <w:rPr>
          <w:rFonts w:asciiTheme="minorHAnsi" w:hAnsiTheme="minorHAnsi"/>
          <w:sz w:val="24"/>
          <w:szCs w:val="24"/>
        </w:rPr>
        <w:fldChar w:fldCharType="end"/>
      </w:r>
      <w:r w:rsidR="00FC2FF0" w:rsidRPr="00E25720">
        <w:rPr>
          <w:rFonts w:asciiTheme="minorHAnsi" w:hAnsiTheme="minorHAnsi"/>
          <w:sz w:val="24"/>
          <w:szCs w:val="24"/>
        </w:rPr>
        <w:t>.</w:t>
      </w:r>
      <w:r w:rsidR="00A20AF0" w:rsidRPr="00E25720">
        <w:rPr>
          <w:rFonts w:asciiTheme="minorHAnsi" w:hAnsiTheme="minorHAnsi"/>
          <w:sz w:val="24"/>
          <w:szCs w:val="24"/>
        </w:rPr>
        <w:t xml:space="preserve"> (5)</w:t>
      </w:r>
      <w:r w:rsidR="001234C6" w:rsidRPr="00E25720">
        <w:rPr>
          <w:rFonts w:asciiTheme="minorHAnsi" w:eastAsia="Times New Roman" w:hAnsiTheme="minorHAnsi"/>
          <w:sz w:val="24"/>
          <w:szCs w:val="24"/>
        </w:rPr>
        <w:t xml:space="preserve"> The biosynthetic pathway producing UDP-GlcNAc for incorporation into cell wall components involves the </w:t>
      </w:r>
      <w:r w:rsidR="001234C6" w:rsidRPr="00E25720">
        <w:rPr>
          <w:rStyle w:val="Emphasis"/>
          <w:rFonts w:asciiTheme="minorHAnsi" w:eastAsia="Times New Roman" w:hAnsiTheme="minorHAnsi"/>
          <w:sz w:val="24"/>
          <w:szCs w:val="24"/>
        </w:rPr>
        <w:t>glmS</w:t>
      </w:r>
      <w:r w:rsidR="001234C6" w:rsidRPr="00E25720">
        <w:rPr>
          <w:rFonts w:asciiTheme="minorHAnsi" w:eastAsia="Times New Roman" w:hAnsiTheme="minorHAnsi"/>
          <w:sz w:val="24"/>
          <w:szCs w:val="24"/>
        </w:rPr>
        <w:t xml:space="preserve">, </w:t>
      </w:r>
      <w:r w:rsidR="001234C6" w:rsidRPr="00E25720">
        <w:rPr>
          <w:rStyle w:val="Emphasis"/>
          <w:rFonts w:asciiTheme="minorHAnsi" w:eastAsia="Times New Roman" w:hAnsiTheme="minorHAnsi"/>
          <w:sz w:val="24"/>
          <w:szCs w:val="24"/>
        </w:rPr>
        <w:t>glmM</w:t>
      </w:r>
      <w:r w:rsidR="001234C6" w:rsidRPr="00E25720">
        <w:rPr>
          <w:rFonts w:asciiTheme="minorHAnsi" w:eastAsia="Times New Roman" w:hAnsiTheme="minorHAnsi"/>
          <w:sz w:val="24"/>
          <w:szCs w:val="24"/>
        </w:rPr>
        <w:t xml:space="preserve">, and </w:t>
      </w:r>
      <w:r w:rsidR="001234C6" w:rsidRPr="00E25720">
        <w:rPr>
          <w:rStyle w:val="Emphasis"/>
          <w:rFonts w:asciiTheme="minorHAnsi" w:eastAsia="Times New Roman" w:hAnsiTheme="minorHAnsi"/>
          <w:sz w:val="24"/>
          <w:szCs w:val="24"/>
        </w:rPr>
        <w:t>glmU</w:t>
      </w:r>
      <w:r w:rsidR="001234C6" w:rsidRPr="00E25720">
        <w:rPr>
          <w:rFonts w:asciiTheme="minorHAnsi" w:eastAsia="Times New Roman" w:hAnsiTheme="minorHAnsi"/>
          <w:sz w:val="24"/>
          <w:szCs w:val="24"/>
        </w:rPr>
        <w:t xml:space="preserve"> gene products</w:t>
      </w:r>
      <w:r w:rsidR="000F7C82" w:rsidRPr="00E25720">
        <w:rPr>
          <w:rFonts w:asciiTheme="minorHAnsi" w:eastAsia="Times New Roman" w:hAnsiTheme="minorHAnsi"/>
          <w:sz w:val="24"/>
          <w:szCs w:val="24"/>
        </w:rPr>
        <w:t xml:space="preserve"> and </w:t>
      </w:r>
      <w:r w:rsidR="0000218A" w:rsidRPr="00E25720">
        <w:rPr>
          <w:rFonts w:asciiTheme="minorHAnsi" w:eastAsia="Times New Roman" w:hAnsiTheme="minorHAnsi"/>
          <w:sz w:val="24"/>
          <w:szCs w:val="24"/>
        </w:rPr>
        <w:t>utiliz</w:t>
      </w:r>
      <w:r w:rsidR="000F7C82" w:rsidRPr="00E25720">
        <w:rPr>
          <w:rFonts w:asciiTheme="minorHAnsi" w:eastAsia="Times New Roman" w:hAnsiTheme="minorHAnsi"/>
          <w:sz w:val="24"/>
          <w:szCs w:val="24"/>
        </w:rPr>
        <w:t xml:space="preserve">es the </w:t>
      </w:r>
      <w:r w:rsidR="0029422D" w:rsidRPr="00E25720">
        <w:rPr>
          <w:rFonts w:asciiTheme="minorHAnsi" w:eastAsia="Times New Roman" w:hAnsiTheme="minorHAnsi"/>
          <w:sz w:val="24"/>
          <w:szCs w:val="24"/>
        </w:rPr>
        <w:t xml:space="preserve">cytoplasmic </w:t>
      </w:r>
      <w:r w:rsidR="000F7C82" w:rsidRPr="00E25720">
        <w:rPr>
          <w:rFonts w:asciiTheme="minorHAnsi" w:eastAsia="Times New Roman" w:hAnsiTheme="minorHAnsi"/>
          <w:sz w:val="24"/>
          <w:szCs w:val="24"/>
        </w:rPr>
        <w:t>GlcN</w:t>
      </w:r>
      <w:r w:rsidR="00121863" w:rsidRPr="00E25720">
        <w:rPr>
          <w:rFonts w:asciiTheme="minorHAnsi" w:eastAsia="Times New Roman" w:hAnsiTheme="minorHAnsi"/>
          <w:sz w:val="24"/>
          <w:szCs w:val="24"/>
        </w:rPr>
        <w:t>-</w:t>
      </w:r>
      <w:r w:rsidR="000F7C82" w:rsidRPr="00E25720">
        <w:rPr>
          <w:rFonts w:asciiTheme="minorHAnsi" w:eastAsia="Times New Roman" w:hAnsiTheme="minorHAnsi"/>
          <w:sz w:val="24"/>
          <w:szCs w:val="24"/>
        </w:rPr>
        <w:t>6P pool</w:t>
      </w:r>
      <w:r w:rsidR="001234C6" w:rsidRPr="00E25720">
        <w:rPr>
          <w:rFonts w:asciiTheme="minorHAnsi" w:eastAsia="Times New Roman" w:hAnsiTheme="minorHAnsi"/>
          <w:sz w:val="24"/>
          <w:szCs w:val="24"/>
        </w:rPr>
        <w:t>.</w:t>
      </w:r>
      <w:r w:rsidR="000F7C82" w:rsidRPr="00E25720">
        <w:rPr>
          <w:rFonts w:asciiTheme="minorHAnsi" w:eastAsia="Times New Roman" w:hAnsiTheme="minorHAnsi"/>
          <w:sz w:val="24"/>
          <w:szCs w:val="24"/>
        </w:rPr>
        <w:t xml:space="preserve"> </w:t>
      </w:r>
      <w:r w:rsidR="0000218A" w:rsidRPr="00E25720">
        <w:rPr>
          <w:rFonts w:asciiTheme="minorHAnsi" w:eastAsia="Times New Roman" w:hAnsiTheme="minorHAnsi"/>
          <w:sz w:val="24"/>
          <w:szCs w:val="24"/>
        </w:rPr>
        <w:t>NagB redirect</w:t>
      </w:r>
      <w:r w:rsidR="00B50044" w:rsidRPr="00E25720">
        <w:rPr>
          <w:rFonts w:asciiTheme="minorHAnsi" w:eastAsia="Times New Roman" w:hAnsiTheme="minorHAnsi"/>
          <w:sz w:val="24"/>
          <w:szCs w:val="24"/>
        </w:rPr>
        <w:t>s</w:t>
      </w:r>
      <w:r w:rsidR="00E25720">
        <w:rPr>
          <w:rFonts w:asciiTheme="minorHAnsi" w:eastAsia="Times New Roman" w:hAnsiTheme="minorHAnsi"/>
          <w:sz w:val="24"/>
          <w:szCs w:val="24"/>
        </w:rPr>
        <w:t xml:space="preserve"> </w:t>
      </w:r>
      <w:r w:rsidR="0000218A" w:rsidRPr="00E25720">
        <w:rPr>
          <w:rFonts w:asciiTheme="minorHAnsi" w:eastAsia="Times New Roman" w:hAnsiTheme="minorHAnsi"/>
          <w:sz w:val="24"/>
          <w:szCs w:val="24"/>
        </w:rPr>
        <w:t>the flux of GlcN</w:t>
      </w:r>
      <w:r w:rsidR="00121863" w:rsidRPr="00E25720">
        <w:rPr>
          <w:rFonts w:asciiTheme="minorHAnsi" w:eastAsia="Times New Roman" w:hAnsiTheme="minorHAnsi"/>
          <w:sz w:val="24"/>
          <w:szCs w:val="24"/>
        </w:rPr>
        <w:t>-</w:t>
      </w:r>
      <w:r w:rsidR="0000218A" w:rsidRPr="00E25720">
        <w:rPr>
          <w:rFonts w:asciiTheme="minorHAnsi" w:eastAsia="Times New Roman" w:hAnsiTheme="minorHAnsi"/>
          <w:sz w:val="24"/>
          <w:szCs w:val="24"/>
        </w:rPr>
        <w:t>6P utilization to the glycolytic</w:t>
      </w:r>
      <w:r w:rsidR="0000218A" w:rsidRPr="00993A24">
        <w:rPr>
          <w:rFonts w:eastAsia="Times New Roman"/>
        </w:rPr>
        <w:t xml:space="preserve"> </w:t>
      </w:r>
      <w:r w:rsidR="0000218A" w:rsidRPr="00E25720">
        <w:rPr>
          <w:rFonts w:asciiTheme="minorHAnsi" w:eastAsia="Times New Roman" w:hAnsiTheme="minorHAnsi"/>
          <w:sz w:val="24"/>
          <w:szCs w:val="24"/>
        </w:rPr>
        <w:t>pathway and</w:t>
      </w:r>
      <w:r w:rsidR="000F7C82" w:rsidRPr="00E25720">
        <w:rPr>
          <w:rFonts w:asciiTheme="minorHAnsi" w:eastAsia="Times New Roman" w:hAnsiTheme="minorHAnsi"/>
          <w:sz w:val="24"/>
          <w:szCs w:val="24"/>
        </w:rPr>
        <w:t xml:space="preserve"> is </w:t>
      </w:r>
      <w:r w:rsidR="0000218A" w:rsidRPr="00E25720">
        <w:rPr>
          <w:rFonts w:asciiTheme="minorHAnsi" w:eastAsia="Times New Roman" w:hAnsiTheme="minorHAnsi"/>
          <w:sz w:val="24"/>
          <w:szCs w:val="24"/>
        </w:rPr>
        <w:t xml:space="preserve">thus </w:t>
      </w:r>
      <w:r w:rsidR="00141C47" w:rsidRPr="00E25720">
        <w:rPr>
          <w:rFonts w:asciiTheme="minorHAnsi" w:eastAsia="Times New Roman" w:hAnsiTheme="minorHAnsi"/>
          <w:sz w:val="24"/>
          <w:szCs w:val="24"/>
        </w:rPr>
        <w:t xml:space="preserve">important and </w:t>
      </w:r>
      <w:r w:rsidR="0000218A" w:rsidRPr="00E25720">
        <w:rPr>
          <w:rFonts w:asciiTheme="minorHAnsi" w:eastAsia="Times New Roman" w:hAnsiTheme="minorHAnsi"/>
          <w:sz w:val="24"/>
          <w:szCs w:val="24"/>
        </w:rPr>
        <w:t>tightly</w:t>
      </w:r>
      <w:r w:rsidR="000F7C82" w:rsidRPr="00E25720">
        <w:rPr>
          <w:rFonts w:asciiTheme="minorHAnsi" w:eastAsia="Times New Roman" w:hAnsiTheme="minorHAnsi"/>
          <w:sz w:val="24"/>
          <w:szCs w:val="24"/>
        </w:rPr>
        <w:t xml:space="preserve"> regu</w:t>
      </w:r>
      <w:r w:rsidR="007C4370" w:rsidRPr="00E25720">
        <w:rPr>
          <w:rFonts w:asciiTheme="minorHAnsi" w:eastAsia="Times New Roman" w:hAnsiTheme="minorHAnsi"/>
          <w:sz w:val="24"/>
          <w:szCs w:val="24"/>
        </w:rPr>
        <w:t>lated by two factors</w:t>
      </w:r>
      <w:r w:rsidR="0059795D" w:rsidRPr="00E25720">
        <w:rPr>
          <w:rFonts w:asciiTheme="minorHAnsi" w:eastAsia="Times New Roman" w:hAnsiTheme="minorHAnsi"/>
          <w:sz w:val="24"/>
          <w:szCs w:val="24"/>
        </w:rPr>
        <w:t>,</w:t>
      </w:r>
      <w:r w:rsidR="007C4370" w:rsidRPr="00E25720">
        <w:rPr>
          <w:rFonts w:asciiTheme="minorHAnsi" w:eastAsia="Times New Roman" w:hAnsiTheme="minorHAnsi"/>
          <w:sz w:val="24"/>
          <w:szCs w:val="24"/>
        </w:rPr>
        <w:t xml:space="preserve"> GlcNAc</w:t>
      </w:r>
      <w:r w:rsidR="00121863" w:rsidRPr="00E25720">
        <w:rPr>
          <w:rFonts w:asciiTheme="minorHAnsi" w:eastAsia="Times New Roman" w:hAnsiTheme="minorHAnsi"/>
          <w:sz w:val="24"/>
          <w:szCs w:val="24"/>
        </w:rPr>
        <w:t>-</w:t>
      </w:r>
      <w:r w:rsidR="007C4370" w:rsidRPr="00E25720">
        <w:rPr>
          <w:rFonts w:asciiTheme="minorHAnsi" w:eastAsia="Times New Roman" w:hAnsiTheme="minorHAnsi"/>
          <w:sz w:val="24"/>
          <w:szCs w:val="24"/>
        </w:rPr>
        <w:t>6P</w:t>
      </w:r>
      <w:r w:rsidR="00121863" w:rsidRPr="00E25720">
        <w:rPr>
          <w:rFonts w:asciiTheme="minorHAnsi" w:eastAsia="Times New Roman" w:hAnsiTheme="minorHAnsi"/>
          <w:sz w:val="24"/>
          <w:szCs w:val="24"/>
        </w:rPr>
        <w:t>,</w:t>
      </w:r>
      <w:r w:rsidR="007C4370" w:rsidRPr="00E25720">
        <w:rPr>
          <w:rFonts w:asciiTheme="minorHAnsi" w:eastAsia="Times New Roman" w:hAnsiTheme="minorHAnsi"/>
          <w:sz w:val="24"/>
          <w:szCs w:val="24"/>
        </w:rPr>
        <w:t xml:space="preserve"> an</w:t>
      </w:r>
      <w:r w:rsidR="000F7C82" w:rsidRPr="00E25720">
        <w:rPr>
          <w:rFonts w:asciiTheme="minorHAnsi" w:eastAsia="Times New Roman" w:hAnsiTheme="minorHAnsi"/>
          <w:sz w:val="24"/>
          <w:szCs w:val="24"/>
        </w:rPr>
        <w:t xml:space="preserve"> intermediate of </w:t>
      </w:r>
      <w:r w:rsidR="007C4370" w:rsidRPr="00E25720">
        <w:rPr>
          <w:rFonts w:asciiTheme="minorHAnsi" w:eastAsia="Times New Roman" w:hAnsiTheme="minorHAnsi"/>
          <w:sz w:val="24"/>
          <w:szCs w:val="24"/>
        </w:rPr>
        <w:t xml:space="preserve">the </w:t>
      </w:r>
      <w:r w:rsidR="000F7C82" w:rsidRPr="00E25720">
        <w:rPr>
          <w:rFonts w:asciiTheme="minorHAnsi" w:eastAsia="Times New Roman" w:hAnsiTheme="minorHAnsi"/>
          <w:sz w:val="24"/>
          <w:szCs w:val="24"/>
        </w:rPr>
        <w:t xml:space="preserve">catabolic pathway and </w:t>
      </w:r>
      <w:r w:rsidR="007C4370" w:rsidRPr="00E25720">
        <w:rPr>
          <w:rFonts w:asciiTheme="minorHAnsi" w:eastAsia="Times New Roman" w:hAnsiTheme="minorHAnsi"/>
          <w:sz w:val="24"/>
          <w:szCs w:val="24"/>
        </w:rPr>
        <w:t xml:space="preserve">the main product </w:t>
      </w:r>
      <w:r w:rsidR="00C30A78" w:rsidRPr="00E25720">
        <w:rPr>
          <w:rFonts w:asciiTheme="minorHAnsi" w:eastAsia="Times New Roman" w:hAnsiTheme="minorHAnsi"/>
          <w:sz w:val="24"/>
          <w:szCs w:val="24"/>
        </w:rPr>
        <w:t xml:space="preserve">of </w:t>
      </w:r>
      <w:r w:rsidR="00121863" w:rsidRPr="00E25720">
        <w:rPr>
          <w:rFonts w:asciiTheme="minorHAnsi" w:eastAsia="Times New Roman" w:hAnsiTheme="minorHAnsi"/>
          <w:sz w:val="24"/>
          <w:szCs w:val="24"/>
        </w:rPr>
        <w:t xml:space="preserve">the </w:t>
      </w:r>
      <w:r w:rsidR="00C30A78" w:rsidRPr="00E25720">
        <w:rPr>
          <w:rFonts w:asciiTheme="minorHAnsi" w:eastAsia="Times New Roman" w:hAnsiTheme="minorHAnsi"/>
          <w:sz w:val="24"/>
          <w:szCs w:val="24"/>
        </w:rPr>
        <w:t>PTS system and a</w:t>
      </w:r>
      <w:r w:rsidR="00AE790B" w:rsidRPr="00E25720">
        <w:rPr>
          <w:rFonts w:asciiTheme="minorHAnsi" w:eastAsia="Times New Roman" w:hAnsiTheme="minorHAnsi"/>
          <w:sz w:val="24"/>
          <w:szCs w:val="24"/>
        </w:rPr>
        <w:t xml:space="preserve"> PTS sensor</w:t>
      </w:r>
      <w:r w:rsidR="00121863" w:rsidRPr="00E25720">
        <w:rPr>
          <w:rFonts w:asciiTheme="minorHAnsi" w:eastAsia="Times New Roman" w:hAnsiTheme="minorHAnsi"/>
          <w:sz w:val="24"/>
          <w:szCs w:val="24"/>
        </w:rPr>
        <w:t>,</w:t>
      </w:r>
      <w:r w:rsidR="00AE790B" w:rsidRPr="00E25720">
        <w:rPr>
          <w:rFonts w:asciiTheme="minorHAnsi" w:eastAsia="Times New Roman" w:hAnsiTheme="minorHAnsi"/>
          <w:sz w:val="24"/>
          <w:szCs w:val="24"/>
        </w:rPr>
        <w:t xml:space="preserve"> </w:t>
      </w:r>
      <w:r w:rsidR="000F7C82" w:rsidRPr="00E25720">
        <w:rPr>
          <w:rFonts w:asciiTheme="minorHAnsi" w:eastAsia="Times New Roman" w:hAnsiTheme="minorHAnsi"/>
          <w:sz w:val="24"/>
          <w:szCs w:val="24"/>
        </w:rPr>
        <w:t>HPr</w:t>
      </w:r>
      <w:r w:rsidR="00121863" w:rsidRPr="00E25720">
        <w:rPr>
          <w:rFonts w:asciiTheme="minorHAnsi" w:eastAsia="Times New Roman" w:hAnsiTheme="minorHAnsi"/>
          <w:sz w:val="24"/>
          <w:szCs w:val="24"/>
        </w:rPr>
        <w:t>,</w:t>
      </w:r>
      <w:r w:rsidR="000F7C82" w:rsidRPr="00E25720">
        <w:rPr>
          <w:rFonts w:asciiTheme="minorHAnsi" w:eastAsia="Times New Roman" w:hAnsiTheme="minorHAnsi"/>
          <w:sz w:val="24"/>
          <w:szCs w:val="24"/>
        </w:rPr>
        <w:t xml:space="preserve"> </w:t>
      </w:r>
      <w:r w:rsidR="00AE790B" w:rsidRPr="00E25720">
        <w:rPr>
          <w:rFonts w:asciiTheme="minorHAnsi" w:eastAsia="Times New Roman" w:hAnsiTheme="minorHAnsi"/>
          <w:sz w:val="24"/>
          <w:szCs w:val="24"/>
        </w:rPr>
        <w:t xml:space="preserve">for </w:t>
      </w:r>
      <w:r w:rsidR="0059795D" w:rsidRPr="00E25720">
        <w:rPr>
          <w:rFonts w:asciiTheme="minorHAnsi" w:eastAsia="Times New Roman" w:hAnsiTheme="minorHAnsi"/>
          <w:sz w:val="24"/>
          <w:szCs w:val="24"/>
        </w:rPr>
        <w:t xml:space="preserve">the </w:t>
      </w:r>
      <w:r w:rsidR="00121863" w:rsidRPr="00E25720">
        <w:rPr>
          <w:rFonts w:asciiTheme="minorHAnsi" w:eastAsia="Times New Roman" w:hAnsiTheme="minorHAnsi"/>
          <w:sz w:val="24"/>
          <w:szCs w:val="24"/>
        </w:rPr>
        <w:t xml:space="preserve">availability of </w:t>
      </w:r>
      <w:r w:rsidR="0000218A" w:rsidRPr="00E25720">
        <w:rPr>
          <w:rFonts w:asciiTheme="minorHAnsi" w:eastAsia="Times New Roman" w:hAnsiTheme="minorHAnsi"/>
          <w:sz w:val="24"/>
          <w:szCs w:val="24"/>
        </w:rPr>
        <w:t>GlcNAc, ManNAc, NANA</w:t>
      </w:r>
      <w:r w:rsidR="00121863" w:rsidRPr="00E25720">
        <w:rPr>
          <w:rFonts w:asciiTheme="minorHAnsi" w:eastAsia="Times New Roman" w:hAnsiTheme="minorHAnsi"/>
          <w:sz w:val="24"/>
          <w:szCs w:val="24"/>
        </w:rPr>
        <w:t xml:space="preserve"> and GlcN</w:t>
      </w:r>
      <w:r w:rsidR="000F7C82" w:rsidRPr="00E25720">
        <w:rPr>
          <w:rFonts w:asciiTheme="minorHAnsi" w:eastAsia="Times New Roman" w:hAnsiTheme="minorHAnsi"/>
          <w:sz w:val="24"/>
          <w:szCs w:val="24"/>
        </w:rPr>
        <w:t xml:space="preserve">. </w:t>
      </w:r>
      <w:r w:rsidR="007C4370" w:rsidRPr="00E25720">
        <w:rPr>
          <w:rFonts w:asciiTheme="minorHAnsi" w:eastAsia="Times New Roman" w:hAnsiTheme="minorHAnsi"/>
          <w:sz w:val="24"/>
          <w:szCs w:val="24"/>
        </w:rPr>
        <w:t xml:space="preserve">In the </w:t>
      </w:r>
      <w:r w:rsidR="0000218A" w:rsidRPr="00E25720">
        <w:rPr>
          <w:rFonts w:asciiTheme="minorHAnsi" w:eastAsia="Times New Roman" w:hAnsiTheme="minorHAnsi"/>
          <w:sz w:val="24"/>
          <w:szCs w:val="24"/>
        </w:rPr>
        <w:t xml:space="preserve">allosteric regulation of NagB by HPr </w:t>
      </w:r>
      <w:r w:rsidR="00141C47" w:rsidRPr="00E25720">
        <w:rPr>
          <w:rFonts w:asciiTheme="minorHAnsi" w:eastAsia="Times New Roman" w:hAnsiTheme="minorHAnsi"/>
          <w:sz w:val="24"/>
          <w:szCs w:val="24"/>
        </w:rPr>
        <w:t>and GlcNAc</w:t>
      </w:r>
      <w:r w:rsidR="00121863" w:rsidRPr="00E25720">
        <w:rPr>
          <w:rFonts w:asciiTheme="minorHAnsi" w:eastAsia="Times New Roman" w:hAnsiTheme="minorHAnsi"/>
          <w:sz w:val="24"/>
          <w:szCs w:val="24"/>
        </w:rPr>
        <w:t>-</w:t>
      </w:r>
      <w:r w:rsidR="00141C47" w:rsidRPr="00E25720">
        <w:rPr>
          <w:rFonts w:asciiTheme="minorHAnsi" w:eastAsia="Times New Roman" w:hAnsiTheme="minorHAnsi"/>
          <w:sz w:val="24"/>
          <w:szCs w:val="24"/>
        </w:rPr>
        <w:t>6P</w:t>
      </w:r>
      <w:r w:rsidR="00AE790B" w:rsidRPr="00E25720">
        <w:rPr>
          <w:rFonts w:asciiTheme="minorHAnsi" w:eastAsia="Times New Roman" w:hAnsiTheme="minorHAnsi"/>
          <w:sz w:val="24"/>
          <w:szCs w:val="24"/>
        </w:rPr>
        <w:t>, catabolism of amino</w:t>
      </w:r>
      <w:r w:rsidR="00141C47" w:rsidRPr="00E25720">
        <w:rPr>
          <w:rFonts w:asciiTheme="minorHAnsi" w:eastAsia="Times New Roman" w:hAnsiTheme="minorHAnsi"/>
          <w:sz w:val="24"/>
          <w:szCs w:val="24"/>
        </w:rPr>
        <w:t xml:space="preserve">sugars </w:t>
      </w:r>
      <w:r w:rsidR="00AE790B" w:rsidRPr="00E25720">
        <w:rPr>
          <w:rFonts w:asciiTheme="minorHAnsi" w:eastAsia="Times New Roman" w:hAnsiTheme="minorHAnsi"/>
          <w:sz w:val="24"/>
          <w:szCs w:val="24"/>
        </w:rPr>
        <w:t>is effectively coordinated with other metabolic reactions occuring</w:t>
      </w:r>
      <w:r w:rsidR="00141C47" w:rsidRPr="00E25720">
        <w:rPr>
          <w:rFonts w:asciiTheme="minorHAnsi" w:eastAsia="Times New Roman" w:hAnsiTheme="minorHAnsi"/>
          <w:sz w:val="24"/>
          <w:szCs w:val="24"/>
        </w:rPr>
        <w:t xml:space="preserve"> in the</w:t>
      </w:r>
      <w:r w:rsidR="0000218A" w:rsidRPr="00E25720">
        <w:rPr>
          <w:rFonts w:asciiTheme="minorHAnsi" w:eastAsia="Times New Roman" w:hAnsiTheme="minorHAnsi"/>
          <w:sz w:val="24"/>
          <w:szCs w:val="24"/>
        </w:rPr>
        <w:t xml:space="preserve"> </w:t>
      </w:r>
      <w:r w:rsidR="00141C47" w:rsidRPr="00E25720">
        <w:rPr>
          <w:rFonts w:asciiTheme="minorHAnsi" w:eastAsia="Times New Roman" w:hAnsiTheme="minorHAnsi"/>
          <w:i/>
          <w:sz w:val="24"/>
          <w:szCs w:val="24"/>
        </w:rPr>
        <w:t>E. coli</w:t>
      </w:r>
      <w:r w:rsidR="00141C47" w:rsidRPr="00E25720">
        <w:rPr>
          <w:rFonts w:asciiTheme="minorHAnsi" w:eastAsia="Times New Roman" w:hAnsiTheme="minorHAnsi"/>
          <w:sz w:val="24"/>
          <w:szCs w:val="24"/>
        </w:rPr>
        <w:t xml:space="preserve"> </w:t>
      </w:r>
      <w:r w:rsidR="0000218A" w:rsidRPr="00E25720">
        <w:rPr>
          <w:rFonts w:asciiTheme="minorHAnsi" w:eastAsia="Times New Roman" w:hAnsiTheme="minorHAnsi"/>
          <w:sz w:val="24"/>
          <w:szCs w:val="24"/>
        </w:rPr>
        <w:t>cell</w:t>
      </w:r>
      <w:r w:rsidR="00141C47" w:rsidRPr="00E25720">
        <w:rPr>
          <w:rFonts w:asciiTheme="minorHAnsi" w:eastAsia="Times New Roman" w:hAnsiTheme="minorHAnsi"/>
          <w:sz w:val="24"/>
          <w:szCs w:val="24"/>
        </w:rPr>
        <w:t>.</w:t>
      </w:r>
      <w:r w:rsidR="0000218A" w:rsidRPr="00E25720">
        <w:rPr>
          <w:rFonts w:asciiTheme="minorHAnsi" w:eastAsia="Times New Roman" w:hAnsiTheme="minorHAnsi"/>
          <w:sz w:val="24"/>
          <w:szCs w:val="24"/>
        </w:rPr>
        <w:t xml:space="preserve">  </w:t>
      </w:r>
    </w:p>
    <w:p w14:paraId="72C51ED9" w14:textId="178C09FC" w:rsidR="00DF3CC1" w:rsidRPr="0081099C" w:rsidRDefault="00DF3CC1" w:rsidP="00E37C62">
      <w:pPr>
        <w:spacing w:line="480" w:lineRule="auto"/>
        <w:ind w:firstLine="720"/>
        <w:rPr>
          <w:rFonts w:ascii="Times" w:eastAsia="Times New Roman" w:hAnsi="Times" w:cs="Times New Roman"/>
          <w:sz w:val="26"/>
          <w:szCs w:val="26"/>
          <w:lang w:val="en-US" w:eastAsia="en-US"/>
        </w:rPr>
      </w:pPr>
      <w:r>
        <w:t xml:space="preserve">In </w:t>
      </w:r>
      <w:r w:rsidR="0081099C">
        <w:t xml:space="preserve">a </w:t>
      </w:r>
      <w:r w:rsidR="0081099C">
        <w:rPr>
          <w:rFonts w:ascii="Times" w:eastAsia="Times New Roman" w:hAnsi="Times" w:cs="Times New Roman"/>
          <w:sz w:val="26"/>
          <w:szCs w:val="26"/>
          <w:lang w:val="en-US" w:eastAsia="en-US"/>
        </w:rPr>
        <w:t>PykF</w:t>
      </w:r>
      <w:r w:rsidR="009D0B73" w:rsidRPr="009D0B73">
        <w:rPr>
          <w:rFonts w:ascii="Times" w:eastAsia="Times New Roman" w:hAnsi="Times" w:cs="Times New Roman"/>
          <w:sz w:val="26"/>
          <w:szCs w:val="26"/>
          <w:vertAlign w:val="superscript"/>
          <w:lang w:val="en-US" w:eastAsia="en-US"/>
        </w:rPr>
        <w:t>-</w:t>
      </w:r>
      <w:r w:rsidR="0047600F">
        <w:rPr>
          <w:rFonts w:ascii="Times" w:eastAsia="Times New Roman" w:hAnsi="Times" w:cs="Times New Roman"/>
          <w:sz w:val="26"/>
          <w:szCs w:val="26"/>
          <w:lang w:val="en-US" w:eastAsia="en-US"/>
        </w:rPr>
        <w:t xml:space="preserve"> mutant, the </w:t>
      </w:r>
      <w:r w:rsidRPr="00B15ADA">
        <w:rPr>
          <w:rFonts w:ascii="Times" w:eastAsia="Times New Roman" w:hAnsi="Times" w:cs="Times New Roman"/>
          <w:sz w:val="26"/>
          <w:szCs w:val="26"/>
          <w:lang w:val="en-US" w:eastAsia="en-US"/>
        </w:rPr>
        <w:t>flux</w:t>
      </w:r>
      <w:r w:rsidR="0081099C">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 xml:space="preserve">through the </w:t>
      </w:r>
      <w:r w:rsidR="005B0013">
        <w:rPr>
          <w:rFonts w:ascii="Times" w:eastAsia="Times New Roman" w:hAnsi="Times" w:cs="Times New Roman"/>
          <w:sz w:val="26"/>
          <w:szCs w:val="26"/>
          <w:lang w:val="en-US" w:eastAsia="en-US"/>
        </w:rPr>
        <w:t>glycoly</w:t>
      </w:r>
      <w:r w:rsidR="00A97CD1">
        <w:rPr>
          <w:rFonts w:ascii="Times" w:eastAsia="Times New Roman" w:hAnsi="Times" w:cs="Times New Roman"/>
          <w:sz w:val="26"/>
          <w:szCs w:val="26"/>
          <w:lang w:val="en-US" w:eastAsia="en-US"/>
        </w:rPr>
        <w:t>tic</w:t>
      </w:r>
      <w:r w:rsidRPr="00B15ADA">
        <w:rPr>
          <w:rFonts w:ascii="Times" w:eastAsia="Times New Roman" w:hAnsi="Times" w:cs="Times New Roman"/>
          <w:sz w:val="26"/>
          <w:szCs w:val="26"/>
          <w:lang w:val="en-US" w:eastAsia="en-US"/>
        </w:rPr>
        <w:t xml:space="preserve"> pathway was reduced</w:t>
      </w:r>
      <w:r w:rsidR="005B0013">
        <w:rPr>
          <w:rFonts w:ascii="Times" w:eastAsia="Times New Roman" w:hAnsi="Times" w:cs="Times New Roman"/>
          <w:sz w:val="26"/>
          <w:szCs w:val="26"/>
          <w:lang w:val="en-US" w:eastAsia="en-US"/>
        </w:rPr>
        <w:t>,</w:t>
      </w:r>
      <w:r>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and that through the oxidative pentose phosphate (PP)</w:t>
      </w:r>
      <w:r>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 xml:space="preserve">pathway </w:t>
      </w:r>
      <w:r w:rsidR="00007343">
        <w:rPr>
          <w:rFonts w:ascii="Times" w:eastAsia="Times New Roman" w:hAnsi="Times" w:cs="Times New Roman"/>
          <w:sz w:val="26"/>
          <w:szCs w:val="26"/>
          <w:lang w:val="en-US" w:eastAsia="en-US"/>
        </w:rPr>
        <w:t xml:space="preserve">was </w:t>
      </w:r>
      <w:r w:rsidRPr="00B15ADA">
        <w:rPr>
          <w:rFonts w:ascii="Times" w:eastAsia="Times New Roman" w:hAnsi="Times" w:cs="Times New Roman"/>
          <w:sz w:val="26"/>
          <w:szCs w:val="26"/>
          <w:lang w:val="en-US" w:eastAsia="en-US"/>
        </w:rPr>
        <w:t>increased</w:t>
      </w:r>
      <w:r w:rsidR="0047600F">
        <w:rPr>
          <w:rFonts w:ascii="Times" w:eastAsia="Times New Roman" w:hAnsi="Times" w:cs="Times New Roman"/>
          <w:sz w:val="26"/>
          <w:szCs w:val="26"/>
          <w:lang w:val="en-US" w:eastAsia="en-US"/>
        </w:rPr>
        <w:t xml:space="preserve"> </w:t>
      </w:r>
      <w:r w:rsidR="00DE0DAE">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MDQ8L1llYXI+PFJlY051bT43MTwvUmVjTnVtPjxEaXNwbGF5VGV4dD4oNDUpPC9EaXNwbGF5VGV4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PC9yZWNvcmQ+PC9DaXRlPjwvRW5kTm90ZT5=
</w:fldData>
        </w:fldChar>
      </w:r>
      <w:r w:rsidR="001F317F">
        <w:rPr>
          <w:rFonts w:ascii="Times" w:eastAsia="Times New Roman" w:hAnsi="Times" w:cs="Times New Roman"/>
          <w:sz w:val="26"/>
          <w:szCs w:val="26"/>
          <w:lang w:val="en-US" w:eastAsia="en-US"/>
        </w:rPr>
        <w:instrText xml:space="preserve"> ADDIN EN.CITE </w:instrText>
      </w:r>
      <w:r w:rsidR="001F317F">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MDQ8L1llYXI+PFJlY051bT43MTwvUmVjTnVtPjxEaXNwbGF5VGV4dD4oNDUpPC9EaXNwbGF5VGV4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PC9yZWNvcmQ+PC9DaXRlPjwvRW5kTm90ZT5=
</w:fldData>
        </w:fldChar>
      </w:r>
      <w:r w:rsidR="001F317F">
        <w:rPr>
          <w:rFonts w:ascii="Times" w:eastAsia="Times New Roman" w:hAnsi="Times" w:cs="Times New Roman"/>
          <w:sz w:val="26"/>
          <w:szCs w:val="26"/>
          <w:lang w:val="en-US" w:eastAsia="en-US"/>
        </w:rPr>
        <w:instrText xml:space="preserve"> ADDIN EN.CITE.DATA </w:instrText>
      </w:r>
      <w:r w:rsidR="001F317F">
        <w:rPr>
          <w:rFonts w:ascii="Times" w:eastAsia="Times New Roman" w:hAnsi="Times" w:cs="Times New Roman"/>
          <w:sz w:val="26"/>
          <w:szCs w:val="26"/>
          <w:lang w:val="en-US" w:eastAsia="en-US"/>
        </w:rPr>
      </w:r>
      <w:r w:rsidR="001F317F">
        <w:rPr>
          <w:rFonts w:ascii="Times" w:eastAsia="Times New Roman" w:hAnsi="Times" w:cs="Times New Roman"/>
          <w:sz w:val="26"/>
          <w:szCs w:val="26"/>
          <w:lang w:val="en-US" w:eastAsia="en-US"/>
        </w:rPr>
        <w:fldChar w:fldCharType="end"/>
      </w:r>
      <w:r w:rsidR="00DE0DAE">
        <w:rPr>
          <w:rFonts w:ascii="Times" w:eastAsia="Times New Roman" w:hAnsi="Times" w:cs="Times New Roman"/>
          <w:sz w:val="26"/>
          <w:szCs w:val="26"/>
          <w:lang w:val="en-US" w:eastAsia="en-US"/>
        </w:rPr>
      </w:r>
      <w:r w:rsidR="00DE0DAE">
        <w:rPr>
          <w:rFonts w:ascii="Times" w:eastAsia="Times New Roman" w:hAnsi="Times" w:cs="Times New Roman"/>
          <w:sz w:val="26"/>
          <w:szCs w:val="26"/>
          <w:lang w:val="en-US" w:eastAsia="en-US"/>
        </w:rPr>
        <w:fldChar w:fldCharType="separate"/>
      </w:r>
      <w:r w:rsidR="001F317F">
        <w:rPr>
          <w:rFonts w:ascii="Times" w:eastAsia="Times New Roman" w:hAnsi="Times" w:cs="Times New Roman"/>
          <w:noProof/>
          <w:sz w:val="26"/>
          <w:szCs w:val="26"/>
          <w:lang w:val="en-US" w:eastAsia="en-US"/>
        </w:rPr>
        <w:t>(</w:t>
      </w:r>
      <w:hyperlink w:anchor="_ENREF_45" w:tooltip="Al Zaid Siddiquee, 2004 #71" w:history="1">
        <w:r w:rsidR="001F317F">
          <w:rPr>
            <w:rFonts w:ascii="Times" w:eastAsia="Times New Roman" w:hAnsi="Times" w:cs="Times New Roman"/>
            <w:noProof/>
            <w:sz w:val="26"/>
            <w:szCs w:val="26"/>
            <w:lang w:val="en-US" w:eastAsia="en-US"/>
          </w:rPr>
          <w:t>45</w:t>
        </w:r>
      </w:hyperlink>
      <w:r w:rsidR="001F317F">
        <w:rPr>
          <w:rFonts w:ascii="Times" w:eastAsia="Times New Roman" w:hAnsi="Times" w:cs="Times New Roman"/>
          <w:noProof/>
          <w:sz w:val="26"/>
          <w:szCs w:val="26"/>
          <w:lang w:val="en-US" w:eastAsia="en-US"/>
        </w:rPr>
        <w:t>)</w:t>
      </w:r>
      <w:r w:rsidR="00DE0DAE">
        <w:rPr>
          <w:rFonts w:ascii="Times" w:eastAsia="Times New Roman" w:hAnsi="Times" w:cs="Times New Roman"/>
          <w:sz w:val="26"/>
          <w:szCs w:val="26"/>
          <w:lang w:val="en-US" w:eastAsia="en-US"/>
        </w:rPr>
        <w:fldChar w:fldCharType="end"/>
      </w:r>
      <w:r w:rsidR="00A545F1">
        <w:rPr>
          <w:rFonts w:ascii="Times" w:eastAsia="Times New Roman" w:hAnsi="Times" w:cs="Times New Roman"/>
          <w:sz w:val="26"/>
          <w:szCs w:val="26"/>
          <w:lang w:val="en-US" w:eastAsia="en-US"/>
        </w:rPr>
        <w:t>. This was evident</w:t>
      </w:r>
      <w:r w:rsidRPr="00B15ADA">
        <w:rPr>
          <w:rFonts w:ascii="Times" w:eastAsia="Times New Roman" w:hAnsi="Times" w:cs="Times New Roman"/>
          <w:sz w:val="26"/>
          <w:szCs w:val="26"/>
          <w:lang w:val="en-US" w:eastAsia="en-US"/>
        </w:rPr>
        <w:t xml:space="preserve"> by</w:t>
      </w:r>
      <w:r>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 xml:space="preserve">the </w:t>
      </w:r>
      <w:r w:rsidR="00BB2500">
        <w:rPr>
          <w:rFonts w:ascii="Times" w:eastAsia="Times New Roman" w:hAnsi="Times" w:cs="Times New Roman"/>
          <w:sz w:val="26"/>
          <w:szCs w:val="26"/>
          <w:lang w:val="en-US" w:eastAsia="en-US"/>
        </w:rPr>
        <w:t>corresponding enzyme activities</w:t>
      </w:r>
      <w:r w:rsidRPr="00B15ADA">
        <w:rPr>
          <w:rFonts w:ascii="Times" w:eastAsia="Times New Roman" w:hAnsi="Times" w:cs="Times New Roman"/>
          <w:sz w:val="26"/>
          <w:szCs w:val="26"/>
          <w:lang w:val="en-US" w:eastAsia="en-US"/>
        </w:rPr>
        <w:t xml:space="preserve"> and the increase</w:t>
      </w:r>
      <w:r w:rsidR="00FA4C79">
        <w:rPr>
          <w:rFonts w:ascii="Times" w:eastAsia="Times New Roman" w:hAnsi="Times" w:cs="Times New Roman"/>
          <w:sz w:val="26"/>
          <w:szCs w:val="26"/>
          <w:lang w:val="en-US" w:eastAsia="en-US"/>
        </w:rPr>
        <w:t>s</w:t>
      </w:r>
      <w:r w:rsidRPr="00B15ADA">
        <w:rPr>
          <w:rFonts w:ascii="Times" w:eastAsia="Times New Roman" w:hAnsi="Times" w:cs="Times New Roman"/>
          <w:sz w:val="26"/>
          <w:szCs w:val="26"/>
          <w:lang w:val="en-US" w:eastAsia="en-US"/>
        </w:rPr>
        <w:t xml:space="preserve"> in</w:t>
      </w:r>
      <w:r w:rsidR="0081099C">
        <w:rPr>
          <w:rFonts w:ascii="Times" w:eastAsia="Times New Roman" w:hAnsi="Times" w:cs="Times New Roman"/>
          <w:sz w:val="26"/>
          <w:szCs w:val="26"/>
          <w:lang w:val="en-US" w:eastAsia="en-US"/>
        </w:rPr>
        <w:t xml:space="preserve"> </w:t>
      </w:r>
      <w:r w:rsidRPr="00B15ADA">
        <w:rPr>
          <w:rFonts w:ascii="Times" w:eastAsia="Times New Roman" w:hAnsi="Times" w:cs="Times New Roman"/>
          <w:sz w:val="26"/>
          <w:szCs w:val="26"/>
          <w:lang w:val="en-US" w:eastAsia="en-US"/>
        </w:rPr>
        <w:t>th</w:t>
      </w:r>
      <w:r w:rsidR="00BA240E">
        <w:rPr>
          <w:rFonts w:ascii="Times" w:eastAsia="Times New Roman" w:hAnsi="Times" w:cs="Times New Roman"/>
          <w:sz w:val="26"/>
          <w:szCs w:val="26"/>
          <w:lang w:val="en-US" w:eastAsia="en-US"/>
        </w:rPr>
        <w:t xml:space="preserve">e </w:t>
      </w:r>
      <w:r w:rsidR="006C5504">
        <w:rPr>
          <w:rFonts w:ascii="Times" w:eastAsia="Times New Roman" w:hAnsi="Times" w:cs="Times New Roman"/>
          <w:sz w:val="26"/>
          <w:szCs w:val="26"/>
          <w:lang w:val="en-US" w:eastAsia="en-US"/>
        </w:rPr>
        <w:t xml:space="preserve">cytoplasmic </w:t>
      </w:r>
      <w:r w:rsidR="00BA240E">
        <w:rPr>
          <w:rFonts w:ascii="Times" w:eastAsia="Times New Roman" w:hAnsi="Times" w:cs="Times New Roman"/>
          <w:sz w:val="26"/>
          <w:szCs w:val="26"/>
          <w:lang w:val="en-US" w:eastAsia="en-US"/>
        </w:rPr>
        <w:t>concentrations of phosphoenol</w:t>
      </w:r>
      <w:r w:rsidRPr="00B15ADA">
        <w:rPr>
          <w:rFonts w:ascii="Times" w:eastAsia="Times New Roman" w:hAnsi="Times" w:cs="Times New Roman"/>
          <w:sz w:val="26"/>
          <w:szCs w:val="26"/>
          <w:lang w:val="en-US" w:eastAsia="en-US"/>
        </w:rPr>
        <w:t>pyruvate, glucose-6-</w:t>
      </w:r>
      <w:r w:rsidR="00F71E29">
        <w:rPr>
          <w:rFonts w:ascii="Times" w:eastAsia="Times New Roman" w:hAnsi="Times" w:cs="Times New Roman"/>
          <w:sz w:val="26"/>
          <w:szCs w:val="26"/>
          <w:lang w:val="en-US" w:eastAsia="en-US"/>
        </w:rPr>
        <w:t>phosphate and 6-</w:t>
      </w:r>
      <w:r w:rsidR="00DA0390">
        <w:rPr>
          <w:rFonts w:ascii="Times" w:eastAsia="Times New Roman" w:hAnsi="Times" w:cs="Times New Roman"/>
          <w:sz w:val="26"/>
          <w:szCs w:val="26"/>
          <w:lang w:val="en-US" w:eastAsia="en-US"/>
        </w:rPr>
        <w:t>phosphogluconate</w:t>
      </w:r>
      <w:r w:rsidR="00F54F81">
        <w:rPr>
          <w:rFonts w:ascii="Times" w:eastAsia="Times New Roman" w:hAnsi="Times" w:cs="Times New Roman"/>
          <w:sz w:val="26"/>
          <w:szCs w:val="26"/>
          <w:lang w:val="en-US" w:eastAsia="en-US"/>
        </w:rPr>
        <w:t xml:space="preserve"> </w:t>
      </w:r>
      <w:r w:rsidR="00DE0DAE">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MDQ8L1llYXI+PFJlY051bT43MTwvUmVjTnVtPjxEaXNwbGF5VGV4dD4oNDUpPC9EaXNwbGF5VGV4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PC9yZWNvcmQ+PC9DaXRlPjwvRW5kTm90ZT5=
</w:fldData>
        </w:fldChar>
      </w:r>
      <w:r w:rsidR="001F317F">
        <w:rPr>
          <w:rFonts w:ascii="Times" w:eastAsia="Times New Roman" w:hAnsi="Times" w:cs="Times New Roman"/>
          <w:sz w:val="26"/>
          <w:szCs w:val="26"/>
          <w:lang w:val="en-US" w:eastAsia="en-US"/>
        </w:rPr>
        <w:instrText xml:space="preserve"> ADDIN EN.CITE </w:instrText>
      </w:r>
      <w:r w:rsidR="001F317F">
        <w:rPr>
          <w:rFonts w:ascii="Times" w:eastAsia="Times New Roman" w:hAnsi="Times" w:cs="Times New Roman"/>
          <w:sz w:val="26"/>
          <w:szCs w:val="26"/>
          <w:lang w:val="en-US" w:eastAsia="en-US"/>
        </w:rPr>
        <w:fldChar w:fldCharType="begin">
          <w:fldData xml:space="preserve">PEVuZE5vdGU+PENpdGU+PEF1dGhvcj5BbCBaYWlkIFNpZGRpcXVlZTwvQXV0aG9yPjxZZWFyPjIw
MDQ8L1llYXI+PFJlY051bT43MTwvUmVjTnVtPjxEaXNwbGF5VGV4dD4oNDUpPC9EaXNwbGF5VGV4
dD48cmVjb3JkPjxyZWMtbnVtYmVyPjcxPC9yZWMtbnVtYmVyPjxmb3JlaWduLWtleXM+PGtleSBh
cHA9IkVOIiBkYi1pZD0iczBmdjJydmZnOWV4OTZlYTV4ZXZyejB6OXJ0d2ZhNWRhdGRlIiB0aW1l
c3RhbXA9IjE0ODM2NjAzMjIiPjcxPC9rZXk+PC9mb3JlaWduLWtleXM+PHJlZi10eXBlIG5hbWU9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PC9yZWNvcmQ+PC9DaXRlPjwvRW5kTm90ZT5=
</w:fldData>
        </w:fldChar>
      </w:r>
      <w:r w:rsidR="001F317F">
        <w:rPr>
          <w:rFonts w:ascii="Times" w:eastAsia="Times New Roman" w:hAnsi="Times" w:cs="Times New Roman"/>
          <w:sz w:val="26"/>
          <w:szCs w:val="26"/>
          <w:lang w:val="en-US" w:eastAsia="en-US"/>
        </w:rPr>
        <w:instrText xml:space="preserve"> ADDIN EN.CITE.DATA </w:instrText>
      </w:r>
      <w:r w:rsidR="001F317F">
        <w:rPr>
          <w:rFonts w:ascii="Times" w:eastAsia="Times New Roman" w:hAnsi="Times" w:cs="Times New Roman"/>
          <w:sz w:val="26"/>
          <w:szCs w:val="26"/>
          <w:lang w:val="en-US" w:eastAsia="en-US"/>
        </w:rPr>
      </w:r>
      <w:r w:rsidR="001F317F">
        <w:rPr>
          <w:rFonts w:ascii="Times" w:eastAsia="Times New Roman" w:hAnsi="Times" w:cs="Times New Roman"/>
          <w:sz w:val="26"/>
          <w:szCs w:val="26"/>
          <w:lang w:val="en-US" w:eastAsia="en-US"/>
        </w:rPr>
        <w:fldChar w:fldCharType="end"/>
      </w:r>
      <w:r w:rsidR="00DE0DAE">
        <w:rPr>
          <w:rFonts w:ascii="Times" w:eastAsia="Times New Roman" w:hAnsi="Times" w:cs="Times New Roman"/>
          <w:sz w:val="26"/>
          <w:szCs w:val="26"/>
          <w:lang w:val="en-US" w:eastAsia="en-US"/>
        </w:rPr>
      </w:r>
      <w:r w:rsidR="00DE0DAE">
        <w:rPr>
          <w:rFonts w:ascii="Times" w:eastAsia="Times New Roman" w:hAnsi="Times" w:cs="Times New Roman"/>
          <w:sz w:val="26"/>
          <w:szCs w:val="26"/>
          <w:lang w:val="en-US" w:eastAsia="en-US"/>
        </w:rPr>
        <w:fldChar w:fldCharType="separate"/>
      </w:r>
      <w:r w:rsidR="001F317F">
        <w:rPr>
          <w:rFonts w:ascii="Times" w:eastAsia="Times New Roman" w:hAnsi="Times" w:cs="Times New Roman"/>
          <w:noProof/>
          <w:sz w:val="26"/>
          <w:szCs w:val="26"/>
          <w:lang w:val="en-US" w:eastAsia="en-US"/>
        </w:rPr>
        <w:t>(</w:t>
      </w:r>
      <w:hyperlink w:anchor="_ENREF_45" w:tooltip="Al Zaid Siddiquee, 2004 #71" w:history="1">
        <w:r w:rsidR="001F317F">
          <w:rPr>
            <w:rFonts w:ascii="Times" w:eastAsia="Times New Roman" w:hAnsi="Times" w:cs="Times New Roman"/>
            <w:noProof/>
            <w:sz w:val="26"/>
            <w:szCs w:val="26"/>
            <w:lang w:val="en-US" w:eastAsia="en-US"/>
          </w:rPr>
          <w:t>45</w:t>
        </w:r>
      </w:hyperlink>
      <w:r w:rsidR="001F317F">
        <w:rPr>
          <w:rFonts w:ascii="Times" w:eastAsia="Times New Roman" w:hAnsi="Times" w:cs="Times New Roman"/>
          <w:noProof/>
          <w:sz w:val="26"/>
          <w:szCs w:val="26"/>
          <w:lang w:val="en-US" w:eastAsia="en-US"/>
        </w:rPr>
        <w:t>)</w:t>
      </w:r>
      <w:r w:rsidR="00DE0DAE">
        <w:rPr>
          <w:rFonts w:ascii="Times" w:eastAsia="Times New Roman" w:hAnsi="Times" w:cs="Times New Roman"/>
          <w:sz w:val="26"/>
          <w:szCs w:val="26"/>
          <w:lang w:val="en-US" w:eastAsia="en-US"/>
        </w:rPr>
        <w:fldChar w:fldCharType="end"/>
      </w:r>
      <w:r w:rsidRPr="00B15ADA">
        <w:rPr>
          <w:rFonts w:ascii="Times" w:eastAsia="Times New Roman" w:hAnsi="Times" w:cs="Times New Roman"/>
          <w:sz w:val="26"/>
          <w:szCs w:val="26"/>
          <w:lang w:val="en-US" w:eastAsia="en-US"/>
        </w:rPr>
        <w:t xml:space="preserve">. </w:t>
      </w:r>
      <w:r w:rsidR="008B2402">
        <w:rPr>
          <w:rFonts w:ascii="Times" w:eastAsia="Times New Roman" w:hAnsi="Times" w:cs="Times New Roman"/>
          <w:sz w:val="26"/>
          <w:szCs w:val="26"/>
          <w:lang w:val="en-US" w:eastAsia="en-US"/>
        </w:rPr>
        <w:t>PykF</w:t>
      </w:r>
      <w:r w:rsidR="008B2402">
        <w:rPr>
          <w:rFonts w:eastAsia="Times New Roman" w:cs="Times New Roman"/>
        </w:rPr>
        <w:t xml:space="preserve"> produc</w:t>
      </w:r>
      <w:r w:rsidR="00504C00">
        <w:rPr>
          <w:rFonts w:eastAsia="Times New Roman" w:cs="Times New Roman"/>
        </w:rPr>
        <w:t>es</w:t>
      </w:r>
      <w:r w:rsidR="008B2402">
        <w:rPr>
          <w:rFonts w:eastAsia="Times New Roman" w:cs="Times New Roman"/>
        </w:rPr>
        <w:t xml:space="preserve"> pyruvate</w:t>
      </w:r>
      <w:r w:rsidR="00DF2BFC">
        <w:rPr>
          <w:rFonts w:eastAsia="Times New Roman" w:cs="Times New Roman"/>
        </w:rPr>
        <w:t xml:space="preserve"> </w:t>
      </w:r>
      <w:r w:rsidR="008B2402">
        <w:rPr>
          <w:rFonts w:eastAsia="Times New Roman" w:cs="Times New Roman"/>
        </w:rPr>
        <w:t xml:space="preserve">- a key intermediate in </w:t>
      </w:r>
      <w:r w:rsidR="00B601C6">
        <w:rPr>
          <w:rFonts w:eastAsia="Times New Roman" w:cs="Times New Roman"/>
        </w:rPr>
        <w:t xml:space="preserve">several </w:t>
      </w:r>
      <w:r w:rsidR="008B2402">
        <w:rPr>
          <w:rFonts w:eastAsia="Times New Roman" w:cs="Times New Roman"/>
        </w:rPr>
        <w:t xml:space="preserve">catabolic and biosynthetic reactions. </w:t>
      </w:r>
      <w:r w:rsidR="00602EEF">
        <w:rPr>
          <w:rFonts w:eastAsia="Times New Roman" w:cs="Times New Roman"/>
        </w:rPr>
        <w:t>Several</w:t>
      </w:r>
      <w:r w:rsidR="008B2402">
        <w:rPr>
          <w:rFonts w:eastAsia="Times New Roman" w:cs="Times New Roman"/>
        </w:rPr>
        <w:t xml:space="preserve"> metabolic routes can </w:t>
      </w:r>
      <w:r w:rsidR="007D2EC5">
        <w:rPr>
          <w:rFonts w:eastAsia="Times New Roman" w:cs="Times New Roman"/>
        </w:rPr>
        <w:t>furnish</w:t>
      </w:r>
      <w:r w:rsidR="00AE790B">
        <w:rPr>
          <w:rFonts w:eastAsia="Times New Roman" w:cs="Times New Roman"/>
        </w:rPr>
        <w:t xml:space="preserve"> this compound, but</w:t>
      </w:r>
      <w:r w:rsidR="008B2402">
        <w:rPr>
          <w:rFonts w:eastAsia="Times New Roman" w:cs="Times New Roman"/>
        </w:rPr>
        <w:t xml:space="preserve"> the major </w:t>
      </w:r>
      <w:r w:rsidR="00AE790B">
        <w:rPr>
          <w:rFonts w:eastAsia="Times New Roman" w:cs="Times New Roman"/>
        </w:rPr>
        <w:t>route</w:t>
      </w:r>
      <w:r w:rsidR="008B2402">
        <w:rPr>
          <w:rFonts w:eastAsia="Times New Roman" w:cs="Times New Roman"/>
        </w:rPr>
        <w:t xml:space="preserve"> </w:t>
      </w:r>
      <w:r w:rsidR="00722287">
        <w:rPr>
          <w:rFonts w:eastAsia="Times New Roman" w:cs="Times New Roman"/>
        </w:rPr>
        <w:t xml:space="preserve">is </w:t>
      </w:r>
      <w:r w:rsidR="00AE790B">
        <w:rPr>
          <w:rFonts w:eastAsia="Times New Roman" w:cs="Times New Roman"/>
        </w:rPr>
        <w:t>through the activated</w:t>
      </w:r>
      <w:r w:rsidR="008B2402">
        <w:rPr>
          <w:rFonts w:eastAsia="Times New Roman" w:cs="Times New Roman"/>
        </w:rPr>
        <w:t xml:space="preserve"> PykF.</w:t>
      </w:r>
      <w:r>
        <w:rPr>
          <w:rFonts w:ascii="Times" w:eastAsia="Times New Roman" w:hAnsi="Times" w:cs="Times New Roman"/>
          <w:sz w:val="26"/>
          <w:szCs w:val="26"/>
          <w:lang w:val="en-US" w:eastAsia="en-US"/>
        </w:rPr>
        <w:t xml:space="preserve"> </w:t>
      </w:r>
      <w:r w:rsidR="00220E1B">
        <w:rPr>
          <w:rFonts w:ascii="Times" w:eastAsia="Times New Roman" w:hAnsi="Times" w:cs="Times New Roman"/>
          <w:sz w:val="26"/>
          <w:szCs w:val="26"/>
          <w:lang w:val="en-US" w:eastAsia="en-US"/>
        </w:rPr>
        <w:t>Thus, a</w:t>
      </w:r>
      <w:r w:rsidR="000174DD">
        <w:rPr>
          <w:rFonts w:ascii="Times" w:eastAsia="Times New Roman" w:hAnsi="Times" w:cs="Times New Roman"/>
          <w:sz w:val="26"/>
          <w:szCs w:val="26"/>
          <w:lang w:val="en-US" w:eastAsia="en-US"/>
        </w:rPr>
        <w:t xml:space="preserve">ctivation of PykF by HPr should lead to global changes in </w:t>
      </w:r>
      <w:r w:rsidR="000174DD" w:rsidRPr="00F54F81">
        <w:rPr>
          <w:rFonts w:ascii="Times" w:eastAsia="Times New Roman" w:hAnsi="Times" w:cs="Times New Roman"/>
          <w:i/>
          <w:sz w:val="26"/>
          <w:szCs w:val="26"/>
          <w:lang w:val="en-US" w:eastAsia="en-US"/>
        </w:rPr>
        <w:t>E. coli</w:t>
      </w:r>
      <w:r w:rsidR="000174DD">
        <w:rPr>
          <w:rFonts w:ascii="Times" w:eastAsia="Times New Roman" w:hAnsi="Times" w:cs="Times New Roman"/>
          <w:sz w:val="26"/>
          <w:szCs w:val="26"/>
          <w:lang w:val="en-US" w:eastAsia="en-US"/>
        </w:rPr>
        <w:t xml:space="preserve"> </w:t>
      </w:r>
      <w:r w:rsidR="00AE790B">
        <w:rPr>
          <w:rFonts w:ascii="Times" w:eastAsia="Times New Roman" w:hAnsi="Times" w:cs="Times New Roman"/>
          <w:sz w:val="26"/>
          <w:szCs w:val="26"/>
          <w:lang w:val="en-US" w:eastAsia="en-US"/>
        </w:rPr>
        <w:t xml:space="preserve">carbon and energy </w:t>
      </w:r>
      <w:r w:rsidR="000174DD">
        <w:rPr>
          <w:rFonts w:ascii="Times" w:eastAsia="Times New Roman" w:hAnsi="Times" w:cs="Times New Roman"/>
          <w:sz w:val="26"/>
          <w:szCs w:val="26"/>
          <w:lang w:val="en-US" w:eastAsia="en-US"/>
        </w:rPr>
        <w:t xml:space="preserve">metabolism. </w:t>
      </w:r>
    </w:p>
    <w:p w14:paraId="3E5EF9B0" w14:textId="7FB187B2" w:rsidR="00471B08" w:rsidRDefault="00E4357A" w:rsidP="00E37C62">
      <w:pPr>
        <w:spacing w:line="480" w:lineRule="auto"/>
        <w:ind w:firstLine="720"/>
        <w:rPr>
          <w:rFonts w:eastAsia="Times New Roman" w:cs="Times New Roman"/>
        </w:rPr>
      </w:pPr>
      <w:r>
        <w:t>A</w:t>
      </w:r>
      <w:r w:rsidR="00DF3CC1">
        <w:t>denylate kinase</w:t>
      </w:r>
      <w:r>
        <w:t xml:space="preserve"> allows the </w:t>
      </w:r>
      <w:r w:rsidR="00651F4B">
        <w:t>conversion of AMP and ATP into two molecules of ADP, and thus facilitates</w:t>
      </w:r>
      <w:r w:rsidR="00F54F81">
        <w:t xml:space="preserve"> the</w:t>
      </w:r>
      <w:r w:rsidR="00651F4B">
        <w:t xml:space="preserve"> distribution of the three adenosine phosphates, AMP</w:t>
      </w:r>
      <w:r w:rsidR="00EC1D66">
        <w:t>,</w:t>
      </w:r>
      <w:r w:rsidR="00651F4B">
        <w:t xml:space="preserve"> ADP and ATP</w:t>
      </w:r>
      <w:r w:rsidR="00EC1D66">
        <w:t>,</w:t>
      </w:r>
      <w:r w:rsidR="00651F4B">
        <w:t xml:space="preserve"> to allow homeostatic control of nucleotides and </w:t>
      </w:r>
      <w:r w:rsidR="0059795D">
        <w:t xml:space="preserve">to </w:t>
      </w:r>
      <w:r w:rsidR="00DB1E3A">
        <w:t>monitor the cellular energy char</w:t>
      </w:r>
      <w:r w:rsidR="00651F4B">
        <w:t xml:space="preserve">ge </w:t>
      </w:r>
      <w:r w:rsidR="00F54F81">
        <w:fldChar w:fldCharType="begin"/>
      </w:r>
      <w:r w:rsidR="001F317F">
        <w:instrText xml:space="preserve"> ADDIN EN.CITE &lt;EndNote&gt;&lt;Cite&gt;&lt;Author&gt;Wujak&lt;/Author&gt;&lt;Year&gt;2015&lt;/Year&gt;&lt;RecNum&gt;45&lt;/RecNum&gt;&lt;DisplayText&gt;(46)&lt;/DisplayText&gt;&lt;record&gt;&lt;rec-number&gt;45&lt;/rec-number&gt;&lt;foreign-keys&gt;&lt;key app="EN" db-id="s0fv2rvfg9ex96ea5xevrz0z9rtwfa5datde" timestamp="1483146222"&gt;45&lt;/key&gt;&lt;/foreign-keys&gt;&lt;ref-type name="Journal Article"&gt;17&lt;/ref-type&gt;&lt;contributors&gt;&lt;authors&gt;&lt;author&gt;Wujak, M.&lt;/author&gt;&lt;author&gt;Czarnecka, J.&lt;/author&gt;&lt;author&gt;Gorczycka, M.&lt;/author&gt;&lt;author&gt;Hetmann, A.&lt;/author&gt;&lt;/authors&gt;&lt;/contributors&gt;&lt;auth-address&gt;Zaklad Biochemii, Wydzial Biologii i Ochrony Srodowiska, Uniwersytet Mikolaja Kopernika w Toruniu.&lt;/auth-address&gt;&lt;titles&gt;&lt;title&gt;[Human adenylate kinases - classification, structure, physiological and pathological importance]&lt;/title&gt;&lt;secondary-title&gt;Postepy Hig Med Dosw (Online)&lt;/secondary-title&gt;&lt;/titles&gt;&lt;periodical&gt;&lt;full-title&gt;Postepy Hig Med Dosw (Online)&lt;/full-title&gt;&lt;/periodical&gt;&lt;pages&gt;933-45&lt;/pages&gt;&lt;volume&gt;69&lt;/volume&gt;&lt;keywords&gt;&lt;keyword&gt;Adenylate Kinase/*classification/*physiology&lt;/keyword&gt;&lt;keyword&gt;Amino Acid Sequence&lt;/keyword&gt;&lt;keyword&gt;Homeostasis/*physiology&lt;/keyword&gt;&lt;keyword&gt;Humans&lt;/keyword&gt;&lt;keyword&gt;Isoenzymes/*classification/metabolism/*physiology&lt;/keyword&gt;&lt;keyword&gt;Metabolic Networks and Pathways&lt;/keyword&gt;&lt;keyword&gt;Molecular Structure&lt;/keyword&gt;&lt;keyword&gt;Myocardium/*enzymology&lt;/keyword&gt;&lt;/keywords&gt;&lt;dates&gt;&lt;year&gt;2015&lt;/year&gt;&lt;pub-dates&gt;&lt;date&gt;Jan 02&lt;/date&gt;&lt;/pub-dates&gt;&lt;/dates&gt;&lt;orig-pub&gt;Kinazy adenylanowe czlowieka-klasyfikacja, budowa oraz znaczenie w fizjologii i patologii.&lt;/orig-pub&gt;&lt;isbn&gt;1732-2693 (Electronic)&amp;#xD;0032-5449 (Linking)&lt;/isbn&gt;&lt;accession-num&gt;26400880&lt;/accession-num&gt;&lt;urls&gt;&lt;related-urls&gt;&lt;url&gt;https://www.ncbi.nlm.nih.gov/pubmed/26400880&lt;/url&gt;&lt;/related-urls&gt;&lt;/urls&gt;&lt;electronic-resource-num&gt;10.5604/17322693.1165196&lt;/electronic-resource-num&gt;&lt;/record&gt;&lt;/Cite&gt;&lt;/EndNote&gt;</w:instrText>
      </w:r>
      <w:r w:rsidR="00F54F81">
        <w:fldChar w:fldCharType="separate"/>
      </w:r>
      <w:r w:rsidR="001F317F">
        <w:rPr>
          <w:noProof/>
        </w:rPr>
        <w:t>(</w:t>
      </w:r>
      <w:hyperlink w:anchor="_ENREF_46" w:tooltip="Wujak, 2015 #45" w:history="1">
        <w:r w:rsidR="001F317F">
          <w:rPr>
            <w:noProof/>
          </w:rPr>
          <w:t>46</w:t>
        </w:r>
      </w:hyperlink>
      <w:r w:rsidR="001F317F">
        <w:rPr>
          <w:noProof/>
        </w:rPr>
        <w:t>)</w:t>
      </w:r>
      <w:r w:rsidR="00F54F81">
        <w:fldChar w:fldCharType="end"/>
      </w:r>
      <w:r w:rsidR="00DF3CC1">
        <w:t xml:space="preserve">. </w:t>
      </w:r>
      <w:r w:rsidR="00471B08">
        <w:rPr>
          <w:rFonts w:eastAsia="Times New Roman" w:cs="Times New Roman"/>
        </w:rPr>
        <w:t xml:space="preserve">The kinetics of adenylate </w:t>
      </w:r>
      <w:r w:rsidR="00C02FFE">
        <w:rPr>
          <w:rFonts w:eastAsia="Times New Roman" w:cs="Times New Roman"/>
        </w:rPr>
        <w:t xml:space="preserve">kinase crucially changes </w:t>
      </w:r>
      <w:r w:rsidR="00DB1E3A">
        <w:rPr>
          <w:rFonts w:eastAsia="Times New Roman" w:cs="Times New Roman"/>
        </w:rPr>
        <w:t>in</w:t>
      </w:r>
      <w:r w:rsidR="003E4F6D">
        <w:rPr>
          <w:rFonts w:eastAsia="Times New Roman" w:cs="Times New Roman"/>
        </w:rPr>
        <w:t xml:space="preserve"> the presence of</w:t>
      </w:r>
      <w:r w:rsidR="00C02FFE">
        <w:rPr>
          <w:rFonts w:eastAsia="Times New Roman" w:cs="Times New Roman"/>
        </w:rPr>
        <w:t xml:space="preserve"> HP</w:t>
      </w:r>
      <w:r w:rsidR="00471B08">
        <w:rPr>
          <w:rFonts w:eastAsia="Times New Roman" w:cs="Times New Roman"/>
        </w:rPr>
        <w:t>r</w:t>
      </w:r>
      <w:r w:rsidR="001473EC">
        <w:rPr>
          <w:rFonts w:eastAsia="Times New Roman" w:cs="Times New Roman"/>
        </w:rPr>
        <w:t>-P</w:t>
      </w:r>
      <w:r w:rsidR="00471B08">
        <w:rPr>
          <w:rFonts w:eastAsia="Times New Roman" w:cs="Times New Roman"/>
        </w:rPr>
        <w:t xml:space="preserve">, </w:t>
      </w:r>
      <w:r w:rsidR="006918F0">
        <w:rPr>
          <w:rFonts w:eastAsia="Times New Roman" w:cs="Times New Roman"/>
        </w:rPr>
        <w:t xml:space="preserve">in </w:t>
      </w:r>
      <w:r w:rsidR="00471B08">
        <w:rPr>
          <w:rFonts w:eastAsia="Times New Roman" w:cs="Times New Roman"/>
        </w:rPr>
        <w:t xml:space="preserve">response of the </w:t>
      </w:r>
      <w:r w:rsidR="00471B08" w:rsidRPr="00706459">
        <w:rPr>
          <w:rFonts w:eastAsia="Times New Roman" w:cs="Times New Roman"/>
          <w:i/>
        </w:rPr>
        <w:t>E. coli</w:t>
      </w:r>
      <w:r w:rsidR="00471B08">
        <w:rPr>
          <w:rFonts w:eastAsia="Times New Roman" w:cs="Times New Roman"/>
        </w:rPr>
        <w:t xml:space="preserve"> cell to the absence</w:t>
      </w:r>
      <w:r w:rsidR="00FC30A8">
        <w:rPr>
          <w:rFonts w:eastAsia="Times New Roman" w:cs="Times New Roman"/>
        </w:rPr>
        <w:t xml:space="preserve"> or presence</w:t>
      </w:r>
      <w:r w:rsidR="00471B08">
        <w:rPr>
          <w:rFonts w:eastAsia="Times New Roman" w:cs="Times New Roman"/>
        </w:rPr>
        <w:t xml:space="preserve"> of </w:t>
      </w:r>
      <w:r w:rsidR="007C43E8">
        <w:rPr>
          <w:rFonts w:eastAsia="Times New Roman" w:cs="Times New Roman"/>
        </w:rPr>
        <w:lastRenderedPageBreak/>
        <w:t>exogenous sugars</w:t>
      </w:r>
      <w:r w:rsidR="00471B08">
        <w:rPr>
          <w:rFonts w:eastAsia="Times New Roman" w:cs="Times New Roman"/>
        </w:rPr>
        <w:t xml:space="preserve">. </w:t>
      </w:r>
      <w:r w:rsidR="001473EC">
        <w:rPr>
          <w:rFonts w:eastAsia="Times New Roman" w:cs="Times New Roman"/>
        </w:rPr>
        <w:t>Thus</w:t>
      </w:r>
      <w:r w:rsidR="008377F1">
        <w:rPr>
          <w:rFonts w:eastAsia="Times New Roman" w:cs="Times New Roman"/>
        </w:rPr>
        <w:t>,</w:t>
      </w:r>
      <w:r w:rsidR="001473EC">
        <w:rPr>
          <w:rFonts w:eastAsia="Times New Roman" w:cs="Times New Roman"/>
        </w:rPr>
        <w:t xml:space="preserve"> all </w:t>
      </w:r>
      <w:r w:rsidR="00AE790B">
        <w:rPr>
          <w:rFonts w:eastAsia="Times New Roman" w:cs="Times New Roman"/>
        </w:rPr>
        <w:t>four</w:t>
      </w:r>
      <w:r w:rsidR="008377F1">
        <w:rPr>
          <w:rFonts w:eastAsia="Times New Roman" w:cs="Times New Roman"/>
        </w:rPr>
        <w:t xml:space="preserve"> enzymes, </w:t>
      </w:r>
      <w:r w:rsidR="00AE790B">
        <w:rPr>
          <w:rFonts w:eastAsia="Times New Roman" w:cs="Times New Roman"/>
        </w:rPr>
        <w:t xml:space="preserve">NagB, </w:t>
      </w:r>
      <w:r w:rsidR="008377F1">
        <w:rPr>
          <w:rFonts w:eastAsia="Times New Roman" w:cs="Times New Roman"/>
        </w:rPr>
        <w:t>PfkB, PykF and Adk</w:t>
      </w:r>
      <w:r w:rsidR="009A2060">
        <w:rPr>
          <w:rFonts w:eastAsia="Times New Roman" w:cs="Times New Roman"/>
        </w:rPr>
        <w:t>,</w:t>
      </w:r>
      <w:r w:rsidR="001473EC">
        <w:rPr>
          <w:rFonts w:eastAsia="Times New Roman" w:cs="Times New Roman"/>
        </w:rPr>
        <w:t xml:space="preserve"> increase in activity when PTS sugars are available. To what extent these </w:t>
      </w:r>
      <w:r w:rsidR="008377F1">
        <w:rPr>
          <w:rFonts w:eastAsia="Times New Roman" w:cs="Times New Roman"/>
        </w:rPr>
        <w:t>regulatory mechanism</w:t>
      </w:r>
      <w:r w:rsidR="00993A24">
        <w:rPr>
          <w:rFonts w:eastAsia="Times New Roman" w:cs="Times New Roman"/>
        </w:rPr>
        <w:t>s</w:t>
      </w:r>
      <w:r w:rsidR="008377F1">
        <w:rPr>
          <w:rFonts w:eastAsia="Times New Roman" w:cs="Times New Roman"/>
        </w:rPr>
        <w:t xml:space="preserve"> are operative in other enteric</w:t>
      </w:r>
      <w:r w:rsidR="001473EC">
        <w:rPr>
          <w:rFonts w:eastAsia="Times New Roman" w:cs="Times New Roman"/>
        </w:rPr>
        <w:t xml:space="preserve"> bacteria and their more distant relatives has yet to be determined. </w:t>
      </w:r>
    </w:p>
    <w:p w14:paraId="0EF65BC4" w14:textId="77777777" w:rsidR="00021F4E" w:rsidRDefault="00021F4E" w:rsidP="00E37C62">
      <w:pPr>
        <w:spacing w:line="480" w:lineRule="auto"/>
        <w:ind w:firstLine="720"/>
        <w:rPr>
          <w:rFonts w:eastAsia="Times New Roman" w:cs="Times New Roman"/>
        </w:rPr>
      </w:pPr>
    </w:p>
    <w:p w14:paraId="43A35D4F" w14:textId="77777777" w:rsidR="0006744B" w:rsidRDefault="0006744B" w:rsidP="00E37C62">
      <w:pPr>
        <w:spacing w:line="480" w:lineRule="auto"/>
        <w:rPr>
          <w:rFonts w:eastAsia="Times New Roman" w:cs="Times New Roman"/>
        </w:rPr>
      </w:pPr>
    </w:p>
    <w:p w14:paraId="6D3F77E3" w14:textId="736A8604" w:rsidR="0006744B" w:rsidRPr="002078CB" w:rsidRDefault="0010469A" w:rsidP="00F87934">
      <w:pPr>
        <w:spacing w:line="480" w:lineRule="auto"/>
        <w:rPr>
          <w:rFonts w:eastAsia="Times New Roman" w:cs="Times New Roman"/>
          <w:b/>
        </w:rPr>
      </w:pPr>
      <w:r>
        <w:rPr>
          <w:rFonts w:eastAsia="Times New Roman" w:cs="Times New Roman"/>
          <w:b/>
        </w:rPr>
        <w:t>Materials and M</w:t>
      </w:r>
      <w:r w:rsidR="0006744B" w:rsidRPr="002078CB">
        <w:rPr>
          <w:rFonts w:eastAsia="Times New Roman" w:cs="Times New Roman"/>
          <w:b/>
        </w:rPr>
        <w:t>ethods</w:t>
      </w:r>
    </w:p>
    <w:p w14:paraId="3F9FF184" w14:textId="1A8F62B1" w:rsidR="0006744B" w:rsidRPr="006E4325" w:rsidRDefault="0006744B" w:rsidP="0010469A">
      <w:pPr>
        <w:spacing w:line="480" w:lineRule="auto"/>
        <w:rPr>
          <w:i/>
        </w:rPr>
      </w:pPr>
      <w:r w:rsidRPr="002078CB">
        <w:rPr>
          <w:rStyle w:val="cit-etal"/>
          <w:b/>
        </w:rPr>
        <w:t>Protein purification</w:t>
      </w:r>
      <w:r w:rsidRPr="002078CB">
        <w:rPr>
          <w:rStyle w:val="cit-etal"/>
        </w:rPr>
        <w:t xml:space="preserve">. </w:t>
      </w:r>
      <w:r w:rsidRPr="002078CB">
        <w:t>Recombinant proteins containing an N-terminal His</w:t>
      </w:r>
      <w:r w:rsidRPr="002078CB">
        <w:rPr>
          <w:vertAlign w:val="subscript"/>
        </w:rPr>
        <w:t>6</w:t>
      </w:r>
      <w:r w:rsidRPr="002078CB">
        <w:t xml:space="preserve"> tag were o</w:t>
      </w:r>
      <w:r>
        <w:t>verexpressed</w:t>
      </w:r>
      <w:r w:rsidRPr="002078CB">
        <w:t xml:space="preserve"> in </w:t>
      </w:r>
      <w:r w:rsidRPr="00AE790B">
        <w:rPr>
          <w:rStyle w:val="HTMLCite"/>
        </w:rPr>
        <w:t>E. coli</w:t>
      </w:r>
      <w:r w:rsidRPr="002078CB">
        <w:t xml:space="preserve"> and purified using Ni</w:t>
      </w:r>
      <w:r w:rsidRPr="002078CB">
        <w:rPr>
          <w:vertAlign w:val="superscript"/>
        </w:rPr>
        <w:t>2+</w:t>
      </w:r>
      <w:r w:rsidRPr="002078CB">
        <w:t xml:space="preserve">-chelating chromatography. The </w:t>
      </w:r>
      <w:r w:rsidRPr="00AE790B">
        <w:rPr>
          <w:rStyle w:val="HTMLCite"/>
        </w:rPr>
        <w:t>E. coli</w:t>
      </w:r>
      <w:r w:rsidRPr="002078CB">
        <w:t xml:space="preserve"> OE strains</w:t>
      </w:r>
      <w:r w:rsidR="00967A8F">
        <w:t>,</w:t>
      </w:r>
      <w:r w:rsidRPr="002078CB">
        <w:t xml:space="preserve"> overexpressi</w:t>
      </w:r>
      <w:r>
        <w:t>ng</w:t>
      </w:r>
      <w:r w:rsidRPr="002078CB">
        <w:t xml:space="preserve"> PykF, </w:t>
      </w:r>
      <w:r w:rsidR="00967A8F" w:rsidRPr="00334EC4">
        <w:t>PfkB</w:t>
      </w:r>
      <w:r w:rsidR="00967A8F">
        <w:t>,</w:t>
      </w:r>
      <w:r w:rsidR="00967A8F" w:rsidRPr="002078CB">
        <w:t xml:space="preserve"> Adk,</w:t>
      </w:r>
      <w:r w:rsidR="00967A8F">
        <w:t xml:space="preserve"> PtsH</w:t>
      </w:r>
      <w:r w:rsidRPr="002078CB">
        <w:t xml:space="preserve"> </w:t>
      </w:r>
      <w:r w:rsidR="00967A8F">
        <w:t>or</w:t>
      </w:r>
      <w:r w:rsidR="00967A8F" w:rsidRPr="002078CB">
        <w:t xml:space="preserve"> </w:t>
      </w:r>
      <w:r w:rsidRPr="002078CB">
        <w:t>PtsI</w:t>
      </w:r>
      <w:r>
        <w:t xml:space="preserve"> </w:t>
      </w:r>
      <w:r w:rsidRPr="00334EC4">
        <w:t xml:space="preserve">from the </w:t>
      </w:r>
      <w:r w:rsidR="00962691" w:rsidRPr="00334EC4">
        <w:t xml:space="preserve">ASKA </w:t>
      </w:r>
      <w:r w:rsidRPr="00334EC4">
        <w:t xml:space="preserve">collection </w:t>
      </w:r>
      <w:r w:rsidR="00334EC4" w:rsidRPr="00334EC4">
        <w:fldChar w:fldCharType="begin"/>
      </w:r>
      <w:r w:rsidR="001F317F">
        <w:instrText xml:space="preserve"> ADDIN EN.CITE &lt;EndNote&gt;&lt;Cite&gt;&lt;Author&gt;Kitagawa&lt;/Author&gt;&lt;Year&gt;2005&lt;/Year&gt;&lt;RecNum&gt;94&lt;/RecNum&gt;&lt;DisplayText&gt;(47)&lt;/DisplayText&gt;&lt;record&gt;&lt;rec-number&gt;94&lt;/rec-number&gt;&lt;foreign-keys&gt;&lt;key app="EN" db-id="s0fv2rvfg9ex96ea5xevrz0z9rtwfa5datde" timestamp="1483741831"&gt;94&lt;/key&gt;&lt;/foreign-keys&gt;&lt;ref-type name="Journal Article"&gt;17&lt;/ref-type&gt;&lt;contributors&gt;&lt;authors&gt;&lt;author&gt;Kitagawa, M.&lt;/author&gt;&lt;author&gt;Ara, T.&lt;/author&gt;&lt;author&gt;Arifuzzaman, M.&lt;/author&gt;&lt;author&gt;Ioka-Nakamichi, T.&lt;/author&gt;&lt;author&gt;Inamoto, E.&lt;/author&gt;&lt;author&gt;Toyonaga, H.&lt;/author&gt;&lt;author&gt;Mori, H.&lt;/author&gt;&lt;/authors&gt;&lt;/contributors&gt;&lt;auth-address&gt;Graduate School of Biological Sciences, Nara Institute of Science and Technology, Takayama, Ikoma, Nara, Japan.&lt;/auth-address&gt;&lt;titles&gt;&lt;title&gt;Complete set of ORF clones of Escherichia coli ASKA library (a complete set of E. coli K-12 ORF archive): unique resources for biological research&lt;/title&gt;&lt;secondary-title&gt;DNA Res&lt;/secondary-title&gt;&lt;/titles&gt;&lt;periodical&gt;&lt;full-title&gt;DNA Res&lt;/full-title&gt;&lt;/periodical&gt;&lt;pages&gt;291-9&lt;/pages&gt;&lt;volume&gt;12&lt;/volume&gt;&lt;number&gt;5&lt;/number&gt;&lt;keywords&gt;&lt;keyword&gt;Escherichia coli K12/*genetics/metabolism&lt;/keyword&gt;&lt;keyword&gt;Escherichia coli Proteins/*genetics/metabolism&lt;/keyword&gt;&lt;keyword&gt;*Gene Library&lt;/keyword&gt;&lt;keyword&gt;Green Fluorescent Proteins/genetics/metabolism&lt;/keyword&gt;&lt;keyword&gt;Histidine/chemistry&lt;/keyword&gt;&lt;keyword&gt;*Open Reading Frames&lt;/keyword&gt;&lt;keyword&gt;Promoter Regions, Genetic&lt;/keyword&gt;&lt;keyword&gt;Recombinant Fusion Proteins/genetics/metabolism&lt;/keyword&gt;&lt;/keywords&gt;&lt;dates&gt;&lt;year&gt;2005&lt;/year&gt;&lt;/dates&gt;&lt;isbn&gt;1756-1663 (Electronic)&amp;#xD;1340-2838 (Linking)&lt;/isbn&gt;&lt;accession-num&gt;16769691&lt;/accession-num&gt;&lt;urls&gt;&lt;related-urls&gt;&lt;url&gt;https://www.ncbi.nlm.nih.gov/pubmed/16769691&lt;/url&gt;&lt;/related-urls&gt;&lt;/urls&gt;&lt;electronic-resource-num&gt;10.1093/dnares/dsi012&lt;/electronic-resource-num&gt;&lt;/record&gt;&lt;/Cite&gt;&lt;/EndNote&gt;</w:instrText>
      </w:r>
      <w:r w:rsidR="00334EC4" w:rsidRPr="00334EC4">
        <w:fldChar w:fldCharType="separate"/>
      </w:r>
      <w:r w:rsidR="001F317F">
        <w:rPr>
          <w:noProof/>
        </w:rPr>
        <w:t>(</w:t>
      </w:r>
      <w:hyperlink w:anchor="_ENREF_47" w:tooltip="Kitagawa, 2005 #94" w:history="1">
        <w:r w:rsidR="001F317F">
          <w:rPr>
            <w:noProof/>
          </w:rPr>
          <w:t>47</w:t>
        </w:r>
      </w:hyperlink>
      <w:r w:rsidR="001F317F">
        <w:rPr>
          <w:noProof/>
        </w:rPr>
        <w:t>)</w:t>
      </w:r>
      <w:r w:rsidR="00334EC4" w:rsidRPr="00334EC4">
        <w:fldChar w:fldCharType="end"/>
      </w:r>
      <w:r w:rsidR="00334EC4" w:rsidRPr="00334EC4">
        <w:rPr>
          <w:rFonts w:eastAsia="Times New Roman" w:cs="Times New Roman"/>
        </w:rPr>
        <w:t xml:space="preserve"> </w:t>
      </w:r>
      <w:r w:rsidR="00583D9E">
        <w:rPr>
          <w:rFonts w:eastAsia="Times New Roman" w:cs="Times New Roman"/>
        </w:rPr>
        <w:t xml:space="preserve">were used for protein purification described in </w:t>
      </w:r>
      <w:r w:rsidR="006E4325">
        <w:rPr>
          <w:rFonts w:eastAsia="Times New Roman" w:cs="Times New Roman"/>
        </w:rPr>
        <w:t>details</w:t>
      </w:r>
      <w:r w:rsidR="00583D9E">
        <w:rPr>
          <w:rFonts w:eastAsia="Times New Roman" w:cs="Times New Roman"/>
        </w:rPr>
        <w:t xml:space="preserve"> in </w:t>
      </w:r>
      <w:r w:rsidR="00583D9E" w:rsidRPr="006E4325">
        <w:rPr>
          <w:rFonts w:eastAsia="Times New Roman" w:cs="Times New Roman"/>
          <w:i/>
        </w:rPr>
        <w:t>SI Materials and methods.</w:t>
      </w:r>
    </w:p>
    <w:p w14:paraId="7DACEC61" w14:textId="59061B7F" w:rsidR="00B77D4E" w:rsidRPr="00D225BD" w:rsidRDefault="00B77D4E" w:rsidP="009A2060">
      <w:pPr>
        <w:widowControl w:val="0"/>
        <w:autoSpaceDE w:val="0"/>
        <w:autoSpaceDN w:val="0"/>
        <w:adjustRightInd w:val="0"/>
        <w:spacing w:after="240" w:line="480" w:lineRule="auto"/>
        <w:rPr>
          <w:rFonts w:cs="Helvetica"/>
          <w:szCs w:val="24"/>
          <w:lang w:val="en-US"/>
        </w:rPr>
      </w:pPr>
      <w:r w:rsidRPr="00927626">
        <w:rPr>
          <w:rFonts w:cs="Times New Roman"/>
          <w:b/>
          <w:bCs/>
          <w:szCs w:val="24"/>
          <w:lang w:val="en-US"/>
        </w:rPr>
        <w:t xml:space="preserve">Cloning </w:t>
      </w:r>
      <w:r w:rsidRPr="00927626">
        <w:rPr>
          <w:rFonts w:cs="Times New Roman"/>
          <w:b/>
          <w:bCs/>
          <w:i/>
          <w:iCs/>
          <w:szCs w:val="24"/>
          <w:lang w:val="en-US"/>
        </w:rPr>
        <w:t>nagB</w:t>
      </w:r>
      <w:r w:rsidRPr="00927626">
        <w:rPr>
          <w:rFonts w:cs="Times New Roman"/>
          <w:b/>
          <w:bCs/>
          <w:szCs w:val="24"/>
          <w:lang w:val="en-US"/>
        </w:rPr>
        <w:t xml:space="preserve"> into pMST3</w:t>
      </w:r>
      <w:r w:rsidR="009A2060">
        <w:rPr>
          <w:rFonts w:cs="Helvetica"/>
          <w:szCs w:val="24"/>
          <w:lang w:val="en-US"/>
        </w:rPr>
        <w:t xml:space="preserve"> </w:t>
      </w:r>
      <w:r w:rsidRPr="00927626">
        <w:rPr>
          <w:rFonts w:cs="Times New Roman"/>
          <w:szCs w:val="24"/>
          <w:lang w:val="en-US"/>
        </w:rPr>
        <w:t xml:space="preserve">The </w:t>
      </w:r>
      <w:r w:rsidRPr="00927626">
        <w:rPr>
          <w:rFonts w:cs="Times New Roman"/>
          <w:i/>
          <w:iCs/>
          <w:szCs w:val="24"/>
          <w:lang w:val="en-US"/>
        </w:rPr>
        <w:t>nagB</w:t>
      </w:r>
      <w:r w:rsidRPr="00927626">
        <w:rPr>
          <w:rFonts w:cs="Times New Roman"/>
          <w:szCs w:val="24"/>
          <w:lang w:val="en-US"/>
        </w:rPr>
        <w:t xml:space="preserve"> gene, encodi</w:t>
      </w:r>
      <w:r w:rsidR="006B1D94">
        <w:rPr>
          <w:rFonts w:cs="Times New Roman"/>
          <w:szCs w:val="24"/>
          <w:lang w:val="en-US"/>
        </w:rPr>
        <w:t>ng g</w:t>
      </w:r>
      <w:r w:rsidRPr="00927626">
        <w:rPr>
          <w:rFonts w:cs="Times New Roman"/>
          <w:szCs w:val="24"/>
          <w:lang w:val="en-US"/>
        </w:rPr>
        <w:t xml:space="preserve">lucosamine-6-phosphate </w:t>
      </w:r>
      <w:r w:rsidR="006B1D94">
        <w:rPr>
          <w:rFonts w:cs="Times New Roman"/>
          <w:szCs w:val="24"/>
          <w:lang w:val="en-US"/>
        </w:rPr>
        <w:t xml:space="preserve">(GlcN-6P) </w:t>
      </w:r>
      <w:r w:rsidRPr="00927626">
        <w:rPr>
          <w:rFonts w:cs="Times New Roman"/>
          <w:szCs w:val="24"/>
          <w:lang w:val="en-US"/>
        </w:rPr>
        <w:t xml:space="preserve">deaminase, </w:t>
      </w:r>
      <w:r w:rsidR="00763F1A">
        <w:rPr>
          <w:rFonts w:cs="Times New Roman"/>
          <w:szCs w:val="24"/>
          <w:lang w:val="en-US"/>
        </w:rPr>
        <w:t xml:space="preserve">NagB, </w:t>
      </w:r>
      <w:r w:rsidRPr="00927626">
        <w:rPr>
          <w:rFonts w:cs="Times New Roman"/>
          <w:szCs w:val="24"/>
          <w:lang w:val="en-US"/>
        </w:rPr>
        <w:t xml:space="preserve">was PCR amplified from </w:t>
      </w:r>
      <w:r w:rsidR="00763F1A">
        <w:rPr>
          <w:rFonts w:cs="Times New Roman"/>
          <w:szCs w:val="24"/>
          <w:lang w:val="en-US"/>
        </w:rPr>
        <w:t xml:space="preserve">the </w:t>
      </w:r>
      <w:r w:rsidRPr="00927626">
        <w:rPr>
          <w:rFonts w:cs="Times New Roman"/>
          <w:i/>
          <w:iCs/>
          <w:szCs w:val="24"/>
          <w:lang w:val="en-US"/>
        </w:rPr>
        <w:t xml:space="preserve">E. coli </w:t>
      </w:r>
      <w:r w:rsidRPr="00927626">
        <w:rPr>
          <w:rFonts w:cs="Times New Roman"/>
          <w:szCs w:val="24"/>
          <w:lang w:val="en-US"/>
        </w:rPr>
        <w:t>BW25113 chromosome using ol</w:t>
      </w:r>
      <w:r>
        <w:rPr>
          <w:rFonts w:cs="Times New Roman"/>
          <w:szCs w:val="24"/>
          <w:lang w:val="en-US"/>
        </w:rPr>
        <w:t xml:space="preserve">igos nagB-Bam-F </w:t>
      </w:r>
      <w:r w:rsidR="0034467F">
        <w:rPr>
          <w:rFonts w:cs="Times New Roman"/>
          <w:szCs w:val="24"/>
          <w:lang w:val="en-US"/>
        </w:rPr>
        <w:t xml:space="preserve">: </w:t>
      </w:r>
      <w:r w:rsidRPr="00927626">
        <w:rPr>
          <w:rFonts w:cs="Times New Roman"/>
          <w:szCs w:val="24"/>
          <w:lang w:val="en-US"/>
        </w:rPr>
        <w:t>ataggatccagactgatccccctgactaccgctgaac</w:t>
      </w:r>
      <w:r w:rsidR="00AE1E5A">
        <w:rPr>
          <w:rFonts w:cs="Times New Roman"/>
          <w:szCs w:val="24"/>
          <w:lang w:val="en-US"/>
        </w:rPr>
        <w:t xml:space="preserve"> and nagB-Sal-R </w:t>
      </w:r>
      <w:r w:rsidRPr="00927626">
        <w:rPr>
          <w:rFonts w:cs="Times New Roman"/>
          <w:szCs w:val="24"/>
          <w:lang w:val="en-US"/>
        </w:rPr>
        <w:t>ctcgtcgacttacagacctttgatattttctgcttc</w:t>
      </w:r>
      <w:r>
        <w:rPr>
          <w:rFonts w:cs="Times New Roman"/>
          <w:szCs w:val="24"/>
          <w:lang w:val="en-US"/>
        </w:rPr>
        <w:t>.</w:t>
      </w:r>
      <w:r w:rsidR="009A2060">
        <w:rPr>
          <w:rFonts w:cs="Helvetica"/>
          <w:szCs w:val="24"/>
          <w:lang w:val="en-US"/>
        </w:rPr>
        <w:t xml:space="preserve"> </w:t>
      </w:r>
      <w:r w:rsidR="00E41D87">
        <w:rPr>
          <w:rFonts w:cs="Helvetica"/>
          <w:szCs w:val="24"/>
          <w:lang w:val="en-US"/>
        </w:rPr>
        <w:t xml:space="preserve">See </w:t>
      </w:r>
      <w:r w:rsidR="00E41D87" w:rsidRPr="00E41D87">
        <w:rPr>
          <w:rFonts w:cs="Helvetica"/>
          <w:i/>
          <w:szCs w:val="24"/>
          <w:lang w:val="en-US"/>
        </w:rPr>
        <w:t>SI Materials and methods</w:t>
      </w:r>
      <w:r w:rsidR="00E41D87">
        <w:rPr>
          <w:rFonts w:cs="Helvetica"/>
          <w:szCs w:val="24"/>
          <w:lang w:val="en-US"/>
        </w:rPr>
        <w:t xml:space="preserve"> for full details of cloning.</w:t>
      </w:r>
    </w:p>
    <w:p w14:paraId="1A492B23" w14:textId="0A6E76E8" w:rsidR="00EA3950" w:rsidRDefault="0006744B" w:rsidP="00763F1A">
      <w:pPr>
        <w:pStyle w:val="NormalWeb"/>
        <w:spacing w:before="0" w:beforeAutospacing="0" w:after="0" w:afterAutospacing="0" w:line="480" w:lineRule="auto"/>
        <w:jc w:val="both"/>
        <w:rPr>
          <w:rFonts w:asciiTheme="minorHAnsi" w:hAnsiTheme="minorHAnsi"/>
          <w:sz w:val="24"/>
        </w:rPr>
      </w:pPr>
      <w:r w:rsidRPr="002078CB">
        <w:rPr>
          <w:rStyle w:val="inline-l2-heading"/>
          <w:rFonts w:asciiTheme="minorHAnsi" w:hAnsiTheme="minorHAnsi"/>
          <w:b/>
          <w:sz w:val="24"/>
        </w:rPr>
        <w:t>Enzyme assays.</w:t>
      </w:r>
      <w:r w:rsidRPr="002078CB">
        <w:rPr>
          <w:rStyle w:val="inline-l2-heading"/>
          <w:rFonts w:asciiTheme="minorHAnsi" w:hAnsiTheme="minorHAnsi"/>
          <w:sz w:val="24"/>
        </w:rPr>
        <w:t xml:space="preserve"> </w:t>
      </w:r>
      <w:r w:rsidR="000A7FA1">
        <w:rPr>
          <w:rFonts w:asciiTheme="minorHAnsi" w:hAnsiTheme="minorHAnsi"/>
          <w:sz w:val="24"/>
        </w:rPr>
        <w:t>Activities</w:t>
      </w:r>
      <w:r w:rsidRPr="002078CB">
        <w:rPr>
          <w:rFonts w:asciiTheme="minorHAnsi" w:hAnsiTheme="minorHAnsi"/>
          <w:sz w:val="24"/>
        </w:rPr>
        <w:t xml:space="preserve"> of the purified recombinant </w:t>
      </w:r>
      <w:r w:rsidRPr="002078CB">
        <w:rPr>
          <w:rStyle w:val="named-content"/>
          <w:rFonts w:asciiTheme="minorHAnsi" w:hAnsiTheme="minorHAnsi"/>
          <w:i/>
          <w:sz w:val="24"/>
        </w:rPr>
        <w:t>E. coli</w:t>
      </w:r>
      <w:r w:rsidRPr="002078CB">
        <w:rPr>
          <w:rFonts w:asciiTheme="minorHAnsi" w:hAnsiTheme="minorHAnsi"/>
          <w:sz w:val="24"/>
        </w:rPr>
        <w:t xml:space="preserve"> PykF</w:t>
      </w:r>
      <w:r w:rsidR="000A7FA1">
        <w:rPr>
          <w:rFonts w:asciiTheme="minorHAnsi" w:hAnsiTheme="minorHAnsi"/>
          <w:sz w:val="24"/>
        </w:rPr>
        <w:t xml:space="preserve">, </w:t>
      </w:r>
      <w:r w:rsidR="00EA3950">
        <w:rPr>
          <w:rFonts w:asciiTheme="minorHAnsi" w:hAnsiTheme="minorHAnsi"/>
          <w:sz w:val="24"/>
        </w:rPr>
        <w:t xml:space="preserve">PfkB, </w:t>
      </w:r>
      <w:r w:rsidR="000A7FA1">
        <w:rPr>
          <w:rFonts w:asciiTheme="minorHAnsi" w:hAnsiTheme="minorHAnsi"/>
          <w:sz w:val="24"/>
        </w:rPr>
        <w:t>NagB</w:t>
      </w:r>
      <w:r>
        <w:rPr>
          <w:rFonts w:asciiTheme="minorHAnsi" w:hAnsiTheme="minorHAnsi"/>
          <w:sz w:val="24"/>
        </w:rPr>
        <w:t xml:space="preserve"> and </w:t>
      </w:r>
      <w:r w:rsidR="00EA3950" w:rsidRPr="002078CB">
        <w:rPr>
          <w:rFonts w:asciiTheme="minorHAnsi" w:hAnsiTheme="minorHAnsi"/>
          <w:sz w:val="24"/>
        </w:rPr>
        <w:t>Adk</w:t>
      </w:r>
      <w:r w:rsidR="00EA3950">
        <w:rPr>
          <w:rFonts w:asciiTheme="minorHAnsi" w:hAnsiTheme="minorHAnsi"/>
          <w:sz w:val="24"/>
        </w:rPr>
        <w:t xml:space="preserve"> </w:t>
      </w:r>
      <w:r w:rsidR="000A7FA1">
        <w:rPr>
          <w:rFonts w:asciiTheme="minorHAnsi" w:hAnsiTheme="minorHAnsi"/>
          <w:sz w:val="24"/>
        </w:rPr>
        <w:t>were</w:t>
      </w:r>
      <w:r w:rsidRPr="002078CB">
        <w:rPr>
          <w:rFonts w:asciiTheme="minorHAnsi" w:hAnsiTheme="minorHAnsi"/>
          <w:sz w:val="24"/>
        </w:rPr>
        <w:t xml:space="preserve"> routinely assayed in a cuvette at 37°C using the s</w:t>
      </w:r>
      <w:r>
        <w:rPr>
          <w:rFonts w:asciiTheme="minorHAnsi" w:hAnsiTheme="minorHAnsi"/>
          <w:sz w:val="24"/>
        </w:rPr>
        <w:t>tandard enzymatic coupling assays</w:t>
      </w:r>
      <w:r w:rsidRPr="002078CB">
        <w:rPr>
          <w:rFonts w:asciiTheme="minorHAnsi" w:hAnsiTheme="minorHAnsi"/>
          <w:sz w:val="24"/>
        </w:rPr>
        <w:t xml:space="preserve"> as described previously</w:t>
      </w:r>
      <w:r w:rsidR="000A7FA1">
        <w:rPr>
          <w:rFonts w:asciiTheme="minorHAnsi" w:hAnsiTheme="minorHAnsi"/>
          <w:sz w:val="24"/>
        </w:rPr>
        <w:t xml:space="preserve"> </w:t>
      </w:r>
      <w:r w:rsidR="0048300E">
        <w:rPr>
          <w:rFonts w:asciiTheme="minorHAnsi" w:hAnsiTheme="minorHAnsi"/>
          <w:sz w:val="24"/>
        </w:rPr>
        <w:fldChar w:fldCharType="begin"/>
      </w:r>
      <w:r w:rsidR="001F317F">
        <w:rPr>
          <w:rFonts w:asciiTheme="minorHAnsi" w:hAnsiTheme="minorHAnsi"/>
          <w:sz w:val="24"/>
        </w:rPr>
        <w:instrText xml:space="preserve"> ADDIN EN.CITE &lt;EndNote&gt;&lt;Cite&gt;&lt;Author&gt;Babul&lt;/Author&gt;&lt;Year&gt;1978&lt;/Year&gt;&lt;RecNum&gt;33&lt;/RecNum&gt;&lt;DisplayText&gt;(37)&lt;/DisplayText&gt;&lt;record&gt;&lt;rec-number&gt;33&lt;/rec-number&gt;&lt;foreign-keys&gt;&lt;key app="EN" db-id="s0fv2rvfg9ex96ea5xevrz0z9rtwfa5datde" timestamp="1483052405"&gt;33&lt;/key&gt;&lt;/foreign-keys&gt;&lt;ref-type name="Journal Article"&gt;17&lt;/ref-type&gt;&lt;contributors&gt;&lt;authors&gt;&lt;author&gt;Babul, J.&lt;/author&gt;&lt;/authors&gt;&lt;/contributors&gt;&lt;titles&gt;&lt;title&gt;Phosphofructokinases from Escherichia coli. Purification and characterization of the nonallosteric isozyme&lt;/title&gt;&lt;secondary-title&gt;J Biol Chem&lt;/secondary-title&gt;&lt;/titles&gt;&lt;periodical&gt;&lt;full-title&gt;J Biol Chem&lt;/full-title&gt;&lt;/periodical&gt;&lt;pages&gt;4350-5&lt;/pages&gt;&lt;volume&gt;253&lt;/volume&gt;&lt;number&gt;12&lt;/number&gt;&lt;keywords&gt;&lt;keyword&gt;Escherichia coli/*enzymology/genetics&lt;/keyword&gt;&lt;keyword&gt;Isoenzymes/isolation &amp;amp; purification/*metabolism&lt;/keyword&gt;&lt;keyword&gt;Kinetics&lt;/keyword&gt;&lt;keyword&gt;Molecular Weight&lt;/keyword&gt;&lt;keyword&gt;Mutation&lt;/keyword&gt;&lt;keyword&gt;Phosphofructokinase-1/genetics/isolation &amp;amp; purification/*metabolism&lt;/keyword&gt;&lt;keyword&gt;Species Specificity&lt;/keyword&gt;&lt;/keywords&gt;&lt;dates&gt;&lt;year&gt;1978&lt;/year&gt;&lt;pub-dates&gt;&lt;date&gt;Jun 25&lt;/date&gt;&lt;/pub-dates&gt;&lt;/dates&gt;&lt;isbn&gt;0021-9258 (Print)&amp;#xD;0021-9258 (Linking)&lt;/isbn&gt;&lt;accession-num&gt;149128&lt;/accession-num&gt;&lt;urls&gt;&lt;related-urls&gt;&lt;url&gt;https://www.ncbi.nlm.nih.gov/pubmed/149128&lt;/url&gt;&lt;/related-urls&gt;&lt;/urls&gt;&lt;/record&gt;&lt;/Cite&gt;&lt;/EndNote&gt;</w:instrText>
      </w:r>
      <w:r w:rsidR="0048300E">
        <w:rPr>
          <w:rFonts w:asciiTheme="minorHAnsi" w:hAnsiTheme="minorHAnsi"/>
          <w:sz w:val="24"/>
        </w:rPr>
        <w:fldChar w:fldCharType="separate"/>
      </w:r>
      <w:r w:rsidR="001F317F">
        <w:rPr>
          <w:rFonts w:asciiTheme="minorHAnsi" w:hAnsiTheme="minorHAnsi"/>
          <w:noProof/>
          <w:sz w:val="24"/>
        </w:rPr>
        <w:t>(</w:t>
      </w:r>
      <w:hyperlink w:anchor="_ENREF_37" w:tooltip="Babul, 1978 #33" w:history="1">
        <w:r w:rsidR="001F317F">
          <w:rPr>
            <w:rFonts w:asciiTheme="minorHAnsi" w:hAnsiTheme="minorHAnsi"/>
            <w:noProof/>
            <w:sz w:val="24"/>
          </w:rPr>
          <w:t>37</w:t>
        </w:r>
      </w:hyperlink>
      <w:r w:rsidR="001F317F">
        <w:rPr>
          <w:rFonts w:asciiTheme="minorHAnsi" w:hAnsiTheme="minorHAnsi"/>
          <w:noProof/>
          <w:sz w:val="24"/>
        </w:rPr>
        <w:t>)</w:t>
      </w:r>
      <w:r w:rsidR="0048300E">
        <w:rPr>
          <w:rFonts w:asciiTheme="minorHAnsi" w:hAnsiTheme="minorHAnsi"/>
          <w:sz w:val="24"/>
        </w:rPr>
        <w:fldChar w:fldCharType="end"/>
      </w:r>
      <w:r w:rsidR="0048300E">
        <w:rPr>
          <w:rFonts w:asciiTheme="minorHAnsi" w:hAnsiTheme="minorHAnsi"/>
          <w:sz w:val="24"/>
        </w:rPr>
        <w:t>.</w:t>
      </w:r>
    </w:p>
    <w:p w14:paraId="5F30DB31" w14:textId="3D6F6710" w:rsidR="00EA3950" w:rsidRPr="002078CB" w:rsidRDefault="00EA3950" w:rsidP="00EA3950">
      <w:pPr>
        <w:pStyle w:val="NormalWeb"/>
        <w:spacing w:before="0" w:beforeAutospacing="0" w:after="0" w:afterAutospacing="0" w:line="480" w:lineRule="auto"/>
        <w:ind w:firstLine="720"/>
        <w:rPr>
          <w:rFonts w:asciiTheme="minorHAnsi" w:hAnsiTheme="minorHAnsi"/>
          <w:sz w:val="24"/>
        </w:rPr>
      </w:pPr>
      <w:r>
        <w:rPr>
          <w:rFonts w:asciiTheme="minorHAnsi" w:eastAsia="Times New Roman" w:hAnsiTheme="minorHAnsi"/>
          <w:sz w:val="24"/>
        </w:rPr>
        <w:t>To determine the effect of HPr on PykF, PfkB, NagB or</w:t>
      </w:r>
      <w:r w:rsidRPr="002078CB">
        <w:rPr>
          <w:rFonts w:asciiTheme="minorHAnsi" w:eastAsia="Times New Roman" w:hAnsiTheme="minorHAnsi"/>
          <w:sz w:val="24"/>
        </w:rPr>
        <w:t xml:space="preserve"> Adk</w:t>
      </w:r>
      <w:r>
        <w:rPr>
          <w:rFonts w:asciiTheme="minorHAnsi" w:eastAsia="Times New Roman" w:hAnsiTheme="minorHAnsi"/>
          <w:sz w:val="24"/>
        </w:rPr>
        <w:t xml:space="preserve"> activity, 0-2</w:t>
      </w:r>
      <w:r w:rsidR="00A125E5">
        <w:rPr>
          <w:rFonts w:asciiTheme="minorHAnsi" w:eastAsia="Times New Roman" w:hAnsiTheme="minorHAnsi"/>
          <w:sz w:val="24"/>
        </w:rPr>
        <w:t>.2</w:t>
      </w:r>
      <w:r w:rsidRPr="002078CB">
        <w:rPr>
          <w:rFonts w:asciiTheme="minorHAnsi" w:eastAsia="Times New Roman" w:hAnsiTheme="minorHAnsi"/>
          <w:sz w:val="24"/>
        </w:rPr>
        <w:t xml:space="preserve"> </w:t>
      </w:r>
      <w:r w:rsidRPr="002E55B5">
        <w:rPr>
          <w:rFonts w:ascii="Symbol" w:eastAsia="Times New Roman" w:hAnsi="Symbol"/>
          <w:sz w:val="24"/>
        </w:rPr>
        <w:t></w:t>
      </w:r>
      <w:r w:rsidRPr="002078CB">
        <w:rPr>
          <w:rFonts w:asciiTheme="minorHAnsi" w:eastAsia="Times New Roman" w:hAnsiTheme="minorHAnsi"/>
          <w:sz w:val="24"/>
        </w:rPr>
        <w:t>M HPr</w:t>
      </w:r>
      <w:r>
        <w:rPr>
          <w:rFonts w:asciiTheme="minorHAnsi" w:eastAsia="Times New Roman" w:hAnsiTheme="minorHAnsi"/>
          <w:sz w:val="24"/>
        </w:rPr>
        <w:t xml:space="preserve">-P or </w:t>
      </w:r>
      <w:r w:rsidRPr="002078CB">
        <w:rPr>
          <w:rFonts w:asciiTheme="minorHAnsi" w:eastAsia="Times New Roman" w:hAnsiTheme="minorHAnsi"/>
          <w:sz w:val="24"/>
        </w:rPr>
        <w:t>HPr</w:t>
      </w:r>
      <w:r>
        <w:rPr>
          <w:rFonts w:asciiTheme="minorHAnsi" w:eastAsia="Times New Roman" w:hAnsiTheme="minorHAnsi"/>
          <w:sz w:val="24"/>
        </w:rPr>
        <w:t xml:space="preserve"> was</w:t>
      </w:r>
      <w:r w:rsidRPr="002078CB">
        <w:rPr>
          <w:rFonts w:asciiTheme="minorHAnsi" w:eastAsia="Times New Roman" w:hAnsiTheme="minorHAnsi"/>
          <w:sz w:val="24"/>
        </w:rPr>
        <w:t xml:space="preserve"> added to </w:t>
      </w:r>
      <w:r>
        <w:rPr>
          <w:rFonts w:asciiTheme="minorHAnsi" w:eastAsia="Times New Roman" w:hAnsiTheme="minorHAnsi"/>
          <w:sz w:val="24"/>
        </w:rPr>
        <w:t>an</w:t>
      </w:r>
      <w:r w:rsidRPr="002078CB">
        <w:rPr>
          <w:rFonts w:asciiTheme="minorHAnsi" w:eastAsia="Times New Roman" w:hAnsiTheme="minorHAnsi"/>
          <w:sz w:val="24"/>
        </w:rPr>
        <w:t xml:space="preserve"> assay mixture</w:t>
      </w:r>
      <w:r w:rsidR="001F317F" w:rsidRPr="001F317F">
        <w:t xml:space="preserve"> </w:t>
      </w:r>
      <w:r w:rsidR="001F317F">
        <w:rPr>
          <w:rFonts w:asciiTheme="minorHAnsi" w:eastAsia="Times New Roman" w:hAnsiTheme="minorHAnsi"/>
          <w:sz w:val="24"/>
        </w:rPr>
        <w:fldChar w:fldCharType="begin">
          <w:fldData xml:space="preserve">PEVuZE5vdGU+PENpdGU+PEF1dGhvcj5Sb2Rpb25vdmE8L0F1dGhvcj48WWVhcj4yMDEyPC9ZZWFy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=
</w:fldData>
        </w:fldChar>
      </w:r>
      <w:r w:rsidR="001F317F">
        <w:rPr>
          <w:rFonts w:asciiTheme="minorHAnsi" w:eastAsia="Times New Roman" w:hAnsiTheme="minorHAnsi"/>
          <w:sz w:val="24"/>
        </w:rPr>
        <w:instrText xml:space="preserve"> ADDIN EN.CITE </w:instrText>
      </w:r>
      <w:r w:rsidR="001F317F">
        <w:rPr>
          <w:rFonts w:asciiTheme="minorHAnsi" w:eastAsia="Times New Roman" w:hAnsiTheme="minorHAnsi"/>
          <w:sz w:val="24"/>
        </w:rPr>
        <w:fldChar w:fldCharType="begin">
          <w:fldData xml:space="preserve">PEVuZE5vdGU+PENpdGU+PEF1dGhvcj5Sb2Rpb25vdmE8L0F1dGhvcj48WWVhcj4yMDEyPC9ZZWFy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=
</w:fldData>
        </w:fldChar>
      </w:r>
      <w:r w:rsidR="001F317F">
        <w:rPr>
          <w:rFonts w:asciiTheme="minorHAnsi" w:eastAsia="Times New Roman" w:hAnsiTheme="minorHAnsi"/>
          <w:sz w:val="24"/>
        </w:rPr>
        <w:instrText xml:space="preserve"> ADDIN EN.CITE.DATA </w:instrText>
      </w:r>
      <w:r w:rsidR="001F317F">
        <w:rPr>
          <w:rFonts w:asciiTheme="minorHAnsi" w:eastAsia="Times New Roman" w:hAnsiTheme="minorHAnsi"/>
          <w:sz w:val="24"/>
        </w:rPr>
      </w:r>
      <w:r w:rsidR="001F317F">
        <w:rPr>
          <w:rFonts w:asciiTheme="minorHAnsi" w:eastAsia="Times New Roman" w:hAnsiTheme="minorHAnsi"/>
          <w:sz w:val="24"/>
        </w:rPr>
        <w:fldChar w:fldCharType="end"/>
      </w:r>
      <w:r w:rsidR="001F317F">
        <w:rPr>
          <w:rFonts w:asciiTheme="minorHAnsi" w:eastAsia="Times New Roman" w:hAnsiTheme="minorHAnsi"/>
          <w:sz w:val="24"/>
        </w:rPr>
      </w:r>
      <w:r w:rsidR="001F317F">
        <w:rPr>
          <w:rFonts w:asciiTheme="minorHAnsi" w:eastAsia="Times New Roman" w:hAnsiTheme="minorHAnsi"/>
          <w:sz w:val="24"/>
        </w:rPr>
        <w:fldChar w:fldCharType="separate"/>
      </w:r>
      <w:r w:rsidR="001F317F">
        <w:rPr>
          <w:rFonts w:asciiTheme="minorHAnsi" w:eastAsia="Times New Roman" w:hAnsiTheme="minorHAnsi"/>
          <w:noProof/>
          <w:sz w:val="24"/>
        </w:rPr>
        <w:t>(</w:t>
      </w:r>
      <w:hyperlink w:anchor="_ENREF_25" w:tooltip="Valentini, 2000 #2" w:history="1">
        <w:r w:rsidR="001F317F">
          <w:rPr>
            <w:rFonts w:asciiTheme="minorHAnsi" w:eastAsia="Times New Roman" w:hAnsiTheme="minorHAnsi"/>
            <w:noProof/>
            <w:sz w:val="24"/>
          </w:rPr>
          <w:t>25</w:t>
        </w:r>
      </w:hyperlink>
      <w:r w:rsidR="001F317F">
        <w:rPr>
          <w:rFonts w:asciiTheme="minorHAnsi" w:eastAsia="Times New Roman" w:hAnsiTheme="minorHAnsi"/>
          <w:noProof/>
          <w:sz w:val="24"/>
        </w:rPr>
        <w:t xml:space="preserve">, </w:t>
      </w:r>
      <w:hyperlink w:anchor="_ENREF_49" w:tooltip="Rodionova, 2012 #102" w:history="1">
        <w:r w:rsidR="001F317F">
          <w:rPr>
            <w:rFonts w:asciiTheme="minorHAnsi" w:eastAsia="Times New Roman" w:hAnsiTheme="minorHAnsi"/>
            <w:noProof/>
            <w:sz w:val="24"/>
          </w:rPr>
          <w:t>49</w:t>
        </w:r>
      </w:hyperlink>
      <w:r w:rsidR="001F317F">
        <w:rPr>
          <w:rFonts w:asciiTheme="minorHAnsi" w:eastAsia="Times New Roman" w:hAnsiTheme="minorHAnsi"/>
          <w:noProof/>
          <w:sz w:val="24"/>
        </w:rPr>
        <w:t>)</w:t>
      </w:r>
      <w:r w:rsidR="001F317F">
        <w:rPr>
          <w:rFonts w:asciiTheme="minorHAnsi" w:eastAsia="Times New Roman" w:hAnsiTheme="minorHAnsi"/>
          <w:sz w:val="24"/>
        </w:rPr>
        <w:fldChar w:fldCharType="end"/>
      </w:r>
      <w:r w:rsidRPr="002078CB">
        <w:rPr>
          <w:rFonts w:asciiTheme="minorHAnsi" w:eastAsia="Times New Roman" w:hAnsiTheme="minorHAnsi"/>
          <w:sz w:val="24"/>
        </w:rPr>
        <w:t>.</w:t>
      </w:r>
      <w:r w:rsidRPr="002078CB">
        <w:rPr>
          <w:rFonts w:asciiTheme="minorHAnsi" w:hAnsiTheme="minorHAnsi"/>
          <w:sz w:val="24"/>
        </w:rPr>
        <w:t xml:space="preserve"> </w:t>
      </w:r>
      <w:r w:rsidRPr="002078CB">
        <w:rPr>
          <w:rFonts w:asciiTheme="minorHAnsi" w:eastAsia="Times New Roman" w:hAnsiTheme="minorHAnsi"/>
          <w:sz w:val="24"/>
        </w:rPr>
        <w:t>HPr was phosphorylated in the assay mixture containing 100</w:t>
      </w:r>
      <w:r>
        <w:rPr>
          <w:rFonts w:asciiTheme="minorHAnsi" w:eastAsia="Times New Roman" w:hAnsiTheme="minorHAnsi"/>
          <w:sz w:val="24"/>
        </w:rPr>
        <w:t xml:space="preserve"> </w:t>
      </w:r>
      <w:r w:rsidRPr="002078CB">
        <w:rPr>
          <w:rFonts w:asciiTheme="minorHAnsi" w:eastAsia="Times New Roman" w:hAnsiTheme="minorHAnsi"/>
          <w:sz w:val="24"/>
        </w:rPr>
        <w:t>mM TRIS</w:t>
      </w:r>
      <w:r>
        <w:rPr>
          <w:rFonts w:asciiTheme="minorHAnsi" w:eastAsia="Times New Roman" w:hAnsiTheme="minorHAnsi"/>
          <w:sz w:val="24"/>
        </w:rPr>
        <w:t>,</w:t>
      </w:r>
      <w:r w:rsidRPr="002078CB">
        <w:rPr>
          <w:rFonts w:asciiTheme="minorHAnsi" w:eastAsia="Times New Roman" w:hAnsiTheme="minorHAnsi"/>
          <w:sz w:val="24"/>
        </w:rPr>
        <w:t xml:space="preserve"> pH 8, 2</w:t>
      </w:r>
      <w:r>
        <w:rPr>
          <w:rFonts w:asciiTheme="minorHAnsi" w:eastAsia="Times New Roman" w:hAnsiTheme="minorHAnsi"/>
          <w:sz w:val="24"/>
        </w:rPr>
        <w:t xml:space="preserve"> </w:t>
      </w:r>
      <w:r w:rsidRPr="002078CB">
        <w:rPr>
          <w:rFonts w:asciiTheme="minorHAnsi" w:eastAsia="Times New Roman" w:hAnsiTheme="minorHAnsi"/>
          <w:sz w:val="24"/>
        </w:rPr>
        <w:t xml:space="preserve">mM DTT, 8 mM PEP, 10 mM </w:t>
      </w:r>
      <w:r w:rsidRPr="002078CB">
        <w:rPr>
          <w:rFonts w:asciiTheme="minorHAnsi" w:eastAsia="Times New Roman" w:hAnsiTheme="minorHAnsi"/>
          <w:sz w:val="24"/>
        </w:rPr>
        <w:lastRenderedPageBreak/>
        <w:t>MgCl</w:t>
      </w:r>
      <w:r w:rsidRPr="00A968E2">
        <w:rPr>
          <w:rFonts w:asciiTheme="minorHAnsi" w:eastAsia="Times New Roman" w:hAnsiTheme="minorHAnsi"/>
          <w:sz w:val="24"/>
          <w:vertAlign w:val="subscript"/>
        </w:rPr>
        <w:t>2</w:t>
      </w:r>
      <w:r w:rsidRPr="002078CB">
        <w:rPr>
          <w:rFonts w:asciiTheme="minorHAnsi" w:eastAsia="Times New Roman" w:hAnsiTheme="minorHAnsi"/>
          <w:sz w:val="24"/>
        </w:rPr>
        <w:t xml:space="preserve"> and EI and incubated for 40 min at 30</w:t>
      </w:r>
      <w:r>
        <w:rPr>
          <w:rFonts w:asciiTheme="minorHAnsi" w:eastAsia="Times New Roman" w:hAnsiTheme="minorHAnsi"/>
          <w:sz w:val="24"/>
        </w:rPr>
        <w:t xml:space="preserve"> </w:t>
      </w:r>
      <w:r w:rsidRPr="00A331B9">
        <w:rPr>
          <w:rFonts w:asciiTheme="minorHAnsi" w:eastAsia="Times New Roman" w:hAnsiTheme="minorHAnsi"/>
          <w:sz w:val="24"/>
          <w:vertAlign w:val="superscript"/>
        </w:rPr>
        <w:t>o</w:t>
      </w:r>
      <w:r>
        <w:rPr>
          <w:rFonts w:asciiTheme="minorHAnsi" w:eastAsia="Times New Roman" w:hAnsiTheme="minorHAnsi"/>
          <w:sz w:val="24"/>
        </w:rPr>
        <w:t>C.</w:t>
      </w:r>
      <w:r w:rsidRPr="002078CB">
        <w:rPr>
          <w:rFonts w:asciiTheme="minorHAnsi" w:eastAsia="Times New Roman" w:hAnsiTheme="minorHAnsi"/>
          <w:sz w:val="24"/>
        </w:rPr>
        <w:t xml:space="preserve"> </w:t>
      </w:r>
      <w:r>
        <w:rPr>
          <w:rFonts w:asciiTheme="minorHAnsi" w:hAnsiTheme="minorHAnsi"/>
          <w:sz w:val="24"/>
        </w:rPr>
        <w:t xml:space="preserve">Subsequently, up to 3 </w:t>
      </w:r>
      <w:r w:rsidRPr="002546D3">
        <w:rPr>
          <w:rFonts w:ascii="Symbol" w:hAnsi="Symbol"/>
          <w:sz w:val="24"/>
        </w:rPr>
        <w:t></w:t>
      </w:r>
      <w:r w:rsidRPr="002078CB">
        <w:rPr>
          <w:rFonts w:asciiTheme="minorHAnsi" w:hAnsiTheme="minorHAnsi"/>
          <w:sz w:val="24"/>
        </w:rPr>
        <w:t>M of HPr</w:t>
      </w:r>
      <w:r>
        <w:rPr>
          <w:rFonts w:asciiTheme="minorHAnsi" w:hAnsiTheme="minorHAnsi"/>
          <w:sz w:val="24"/>
        </w:rPr>
        <w:t>-P</w:t>
      </w:r>
      <w:r w:rsidRPr="002078CB">
        <w:rPr>
          <w:rFonts w:asciiTheme="minorHAnsi" w:hAnsiTheme="minorHAnsi"/>
          <w:sz w:val="24"/>
        </w:rPr>
        <w:t>, 10</w:t>
      </w:r>
      <w:r>
        <w:rPr>
          <w:rFonts w:asciiTheme="minorHAnsi" w:hAnsiTheme="minorHAnsi"/>
          <w:sz w:val="24"/>
        </w:rPr>
        <w:t xml:space="preserve"> </w:t>
      </w:r>
      <w:r w:rsidRPr="00AC2D76">
        <w:rPr>
          <w:rFonts w:ascii="Symbol" w:hAnsi="Symbol"/>
          <w:sz w:val="24"/>
        </w:rPr>
        <w:t></w:t>
      </w:r>
      <w:r w:rsidRPr="002078CB">
        <w:rPr>
          <w:rFonts w:asciiTheme="minorHAnsi" w:hAnsiTheme="minorHAnsi"/>
          <w:sz w:val="24"/>
        </w:rPr>
        <w:t>g</w:t>
      </w:r>
      <w:r>
        <w:rPr>
          <w:rFonts w:asciiTheme="minorHAnsi" w:hAnsiTheme="minorHAnsi"/>
          <w:sz w:val="24"/>
        </w:rPr>
        <w:t>/ml</w:t>
      </w:r>
      <w:r w:rsidRPr="002078CB">
        <w:rPr>
          <w:rFonts w:asciiTheme="minorHAnsi" w:hAnsiTheme="minorHAnsi"/>
          <w:sz w:val="24"/>
        </w:rPr>
        <w:t xml:space="preserve"> of EI and 8</w:t>
      </w:r>
      <w:r>
        <w:rPr>
          <w:rFonts w:asciiTheme="minorHAnsi" w:hAnsiTheme="minorHAnsi"/>
          <w:sz w:val="24"/>
        </w:rPr>
        <w:t xml:space="preserve"> </w:t>
      </w:r>
      <w:r w:rsidRPr="002078CB">
        <w:rPr>
          <w:rFonts w:asciiTheme="minorHAnsi" w:hAnsiTheme="minorHAnsi"/>
          <w:sz w:val="24"/>
        </w:rPr>
        <w:t xml:space="preserve">mM PEP </w:t>
      </w:r>
      <w:r>
        <w:rPr>
          <w:rFonts w:asciiTheme="minorHAnsi" w:hAnsiTheme="minorHAnsi"/>
          <w:sz w:val="24"/>
        </w:rPr>
        <w:t xml:space="preserve">(final concentrations) </w:t>
      </w:r>
      <w:r w:rsidRPr="002078CB">
        <w:rPr>
          <w:rFonts w:asciiTheme="minorHAnsi" w:hAnsiTheme="minorHAnsi"/>
          <w:sz w:val="24"/>
        </w:rPr>
        <w:t>were added to the assay mixture</w:t>
      </w:r>
      <w:r>
        <w:rPr>
          <w:rFonts w:asciiTheme="minorHAnsi" w:hAnsiTheme="minorHAnsi"/>
          <w:sz w:val="24"/>
        </w:rPr>
        <w:t>.</w:t>
      </w:r>
      <w:r w:rsidRPr="002078CB">
        <w:rPr>
          <w:rFonts w:asciiTheme="minorHAnsi" w:eastAsia="Times New Roman" w:hAnsiTheme="minorHAnsi"/>
          <w:sz w:val="24"/>
        </w:rPr>
        <w:t xml:space="preserve"> </w:t>
      </w:r>
      <w:r w:rsidRPr="002078CB">
        <w:rPr>
          <w:rFonts w:asciiTheme="minorHAnsi" w:hAnsiTheme="minorHAnsi"/>
          <w:sz w:val="24"/>
        </w:rPr>
        <w:t xml:space="preserve">The observed </w:t>
      </w:r>
      <w:r>
        <w:rPr>
          <w:rFonts w:asciiTheme="minorHAnsi" w:hAnsiTheme="minorHAnsi"/>
          <w:sz w:val="24"/>
        </w:rPr>
        <w:t xml:space="preserve">reaction </w:t>
      </w:r>
      <w:r w:rsidRPr="002078CB">
        <w:rPr>
          <w:rFonts w:asciiTheme="minorHAnsi" w:hAnsiTheme="minorHAnsi"/>
          <w:sz w:val="24"/>
        </w:rPr>
        <w:t xml:space="preserve">rates (calculated using an NADH </w:t>
      </w:r>
      <w:r>
        <w:rPr>
          <w:rFonts w:asciiTheme="minorHAnsi" w:hAnsiTheme="minorHAnsi"/>
          <w:sz w:val="24"/>
        </w:rPr>
        <w:t>extinction coefficient of 6220 M</w:t>
      </w:r>
      <w:r w:rsidRPr="002078CB">
        <w:rPr>
          <w:rFonts w:asciiTheme="minorHAnsi" w:hAnsiTheme="minorHAnsi"/>
          <w:sz w:val="24"/>
          <w:vertAlign w:val="superscript"/>
        </w:rPr>
        <w:t>−1</w:t>
      </w:r>
      <w:r w:rsidRPr="002078CB">
        <w:rPr>
          <w:rFonts w:asciiTheme="minorHAnsi" w:hAnsiTheme="minorHAnsi"/>
          <w:sz w:val="24"/>
        </w:rPr>
        <w:t xml:space="preserve"> cm</w:t>
      </w:r>
      <w:r w:rsidRPr="002078CB">
        <w:rPr>
          <w:rFonts w:asciiTheme="minorHAnsi" w:hAnsiTheme="minorHAnsi"/>
          <w:sz w:val="24"/>
          <w:vertAlign w:val="superscript"/>
        </w:rPr>
        <w:t>−1</w:t>
      </w:r>
      <w:r w:rsidRPr="002078CB">
        <w:rPr>
          <w:rFonts w:asciiTheme="minorHAnsi" w:hAnsiTheme="minorHAnsi"/>
          <w:sz w:val="24"/>
        </w:rPr>
        <w:t>) were compared to those for the two sets of control samples: one control without the tested enzym</w:t>
      </w:r>
      <w:r>
        <w:rPr>
          <w:rFonts w:asciiTheme="minorHAnsi" w:hAnsiTheme="minorHAnsi"/>
          <w:sz w:val="24"/>
        </w:rPr>
        <w:t>e and another without AMP</w:t>
      </w:r>
      <w:r w:rsidRPr="002078CB">
        <w:rPr>
          <w:rFonts w:asciiTheme="minorHAnsi" w:hAnsiTheme="minorHAnsi"/>
          <w:sz w:val="24"/>
        </w:rPr>
        <w:t>.</w:t>
      </w:r>
      <w:r>
        <w:rPr>
          <w:rFonts w:asciiTheme="minorHAnsi" w:hAnsiTheme="minorHAnsi"/>
          <w:sz w:val="24"/>
        </w:rPr>
        <w:t xml:space="preserve"> </w:t>
      </w:r>
      <w:r w:rsidRPr="00D243B2">
        <w:rPr>
          <w:rFonts w:asciiTheme="minorHAnsi" w:eastAsia="Times New Roman" w:hAnsiTheme="minorHAnsi"/>
          <w:sz w:val="24"/>
        </w:rPr>
        <w:t>The K</w:t>
      </w:r>
      <w:r>
        <w:rPr>
          <w:rFonts w:asciiTheme="minorHAnsi" w:eastAsia="Times New Roman" w:hAnsiTheme="minorHAnsi"/>
          <w:sz w:val="24"/>
          <w:vertAlign w:val="subscript"/>
        </w:rPr>
        <w:t>half</w:t>
      </w:r>
      <w:r w:rsidRPr="00D243B2">
        <w:rPr>
          <w:rFonts w:asciiTheme="minorHAnsi" w:eastAsia="Times New Roman" w:hAnsiTheme="minorHAnsi"/>
          <w:sz w:val="24"/>
        </w:rPr>
        <w:t xml:space="preserve"> and V</w:t>
      </w:r>
      <w:r w:rsidRPr="005D4CA6">
        <w:rPr>
          <w:rFonts w:asciiTheme="minorHAnsi" w:eastAsia="Times New Roman" w:hAnsiTheme="minorHAnsi"/>
          <w:sz w:val="24"/>
          <w:vertAlign w:val="subscript"/>
        </w:rPr>
        <w:t>max</w:t>
      </w:r>
      <w:r w:rsidRPr="00D243B2">
        <w:rPr>
          <w:rFonts w:asciiTheme="minorHAnsi" w:eastAsia="Times New Roman" w:hAnsiTheme="minorHAnsi"/>
          <w:sz w:val="24"/>
        </w:rPr>
        <w:t xml:space="preserve"> values were determined </w:t>
      </w:r>
      <w:r>
        <w:rPr>
          <w:rFonts w:asciiTheme="minorHAnsi" w:eastAsia="Times New Roman" w:hAnsiTheme="minorHAnsi"/>
          <w:sz w:val="24"/>
        </w:rPr>
        <w:t>using</w:t>
      </w:r>
      <w:r w:rsidRPr="00D243B2">
        <w:rPr>
          <w:rFonts w:asciiTheme="minorHAnsi" w:eastAsia="Times New Roman" w:hAnsiTheme="minorHAnsi"/>
          <w:sz w:val="24"/>
        </w:rPr>
        <w:t xml:space="preserve"> GraphPad </w:t>
      </w:r>
      <w:r w:rsidRPr="00D243B2">
        <w:rPr>
          <w:rStyle w:val="highlight"/>
          <w:rFonts w:asciiTheme="minorHAnsi" w:eastAsia="Times New Roman" w:hAnsiTheme="minorHAnsi"/>
          <w:sz w:val="24"/>
        </w:rPr>
        <w:t>Prism</w:t>
      </w:r>
      <w:r w:rsidRPr="00D243B2">
        <w:rPr>
          <w:rFonts w:asciiTheme="minorHAnsi" w:eastAsia="Times New Roman" w:hAnsiTheme="minorHAnsi"/>
          <w:sz w:val="24"/>
        </w:rPr>
        <w:t xml:space="preserve"> software</w:t>
      </w:r>
      <w:r>
        <w:rPr>
          <w:rFonts w:asciiTheme="minorHAnsi" w:eastAsia="Times New Roman" w:hAnsiTheme="minorHAnsi"/>
          <w:sz w:val="24"/>
        </w:rPr>
        <w:t xml:space="preserve">. PfkB activity was assayed </w:t>
      </w:r>
      <w:r w:rsidR="00327CA0">
        <w:rPr>
          <w:rFonts w:asciiTheme="minorHAnsi" w:eastAsia="Times New Roman" w:hAnsiTheme="minorHAnsi"/>
          <w:sz w:val="24"/>
        </w:rPr>
        <w:t>with</w:t>
      </w:r>
      <w:r>
        <w:rPr>
          <w:rFonts w:asciiTheme="minorHAnsi" w:eastAsia="Times New Roman" w:hAnsiTheme="minorHAnsi"/>
          <w:sz w:val="24"/>
        </w:rPr>
        <w:t xml:space="preserve"> the </w:t>
      </w:r>
      <w:r w:rsidR="00327CA0">
        <w:rPr>
          <w:rFonts w:asciiTheme="minorHAnsi" w:eastAsia="Times New Roman" w:hAnsiTheme="minorHAnsi"/>
          <w:sz w:val="24"/>
        </w:rPr>
        <w:t>substrate, fructose-6-phosphate</w:t>
      </w:r>
      <w:r>
        <w:rPr>
          <w:rFonts w:asciiTheme="minorHAnsi" w:eastAsia="Times New Roman" w:hAnsiTheme="minorHAnsi"/>
          <w:sz w:val="24"/>
        </w:rPr>
        <w:t xml:space="preserve"> added to the mixture. </w:t>
      </w:r>
      <w:r>
        <w:rPr>
          <w:rFonts w:asciiTheme="minorHAnsi" w:hAnsiTheme="minorHAnsi"/>
          <w:sz w:val="24"/>
        </w:rPr>
        <w:t>PfkB</w:t>
      </w:r>
      <w:r w:rsidRPr="002078CB">
        <w:rPr>
          <w:rFonts w:asciiTheme="minorHAnsi" w:hAnsiTheme="minorHAnsi"/>
          <w:sz w:val="24"/>
        </w:rPr>
        <w:t xml:space="preserve"> (</w:t>
      </w:r>
      <w:r>
        <w:rPr>
          <w:rFonts w:asciiTheme="minorHAnsi" w:hAnsiTheme="minorHAnsi"/>
          <w:sz w:val="24"/>
        </w:rPr>
        <w:t>24</w:t>
      </w:r>
      <w:r w:rsidRPr="002078CB">
        <w:rPr>
          <w:rFonts w:asciiTheme="minorHAnsi" w:hAnsiTheme="minorHAnsi"/>
          <w:sz w:val="24"/>
        </w:rPr>
        <w:t xml:space="preserve"> ng) was added to 100 μl of a reaction mixture</w:t>
      </w:r>
      <w:r>
        <w:rPr>
          <w:rFonts w:asciiTheme="minorHAnsi" w:hAnsiTheme="minorHAnsi"/>
          <w:sz w:val="24"/>
        </w:rPr>
        <w:t xml:space="preserve"> containing 50mM KCl</w:t>
      </w:r>
      <w:r w:rsidR="00440F79">
        <w:rPr>
          <w:rFonts w:asciiTheme="minorHAnsi" w:hAnsiTheme="minorHAnsi"/>
          <w:sz w:val="24"/>
        </w:rPr>
        <w:t xml:space="preserve">, </w:t>
      </w:r>
      <w:r w:rsidR="00440F79" w:rsidRPr="002078CB">
        <w:rPr>
          <w:rFonts w:asciiTheme="minorHAnsi" w:hAnsiTheme="minorHAnsi"/>
          <w:sz w:val="24"/>
        </w:rPr>
        <w:t>50 mM Tris-HCl buffer (pH 7.5), 10 mM MgSO</w:t>
      </w:r>
      <w:r w:rsidR="00440F79" w:rsidRPr="002078CB">
        <w:rPr>
          <w:rFonts w:asciiTheme="minorHAnsi" w:hAnsiTheme="minorHAnsi"/>
          <w:sz w:val="24"/>
          <w:vertAlign w:val="subscript"/>
        </w:rPr>
        <w:t>4</w:t>
      </w:r>
      <w:r w:rsidR="00440F79" w:rsidRPr="002078CB">
        <w:rPr>
          <w:rFonts w:asciiTheme="minorHAnsi" w:hAnsiTheme="minorHAnsi"/>
          <w:sz w:val="24"/>
        </w:rPr>
        <w:t xml:space="preserve">, 1.2 mM ATP, 1.2 </w:t>
      </w:r>
      <w:r w:rsidR="00440F79">
        <w:rPr>
          <w:rFonts w:asciiTheme="minorHAnsi" w:hAnsiTheme="minorHAnsi"/>
          <w:sz w:val="24"/>
        </w:rPr>
        <w:t>mM PEP, 0.3 mM NADH, 1.2 U of P</w:t>
      </w:r>
      <w:r w:rsidR="00440F79" w:rsidRPr="002078CB">
        <w:rPr>
          <w:rFonts w:asciiTheme="minorHAnsi" w:hAnsiTheme="minorHAnsi"/>
          <w:sz w:val="24"/>
        </w:rPr>
        <w:t>K,</w:t>
      </w:r>
      <w:r w:rsidR="00BB7EC6">
        <w:rPr>
          <w:rFonts w:asciiTheme="minorHAnsi" w:hAnsiTheme="minorHAnsi"/>
          <w:sz w:val="24"/>
        </w:rPr>
        <w:t xml:space="preserve"> and</w:t>
      </w:r>
      <w:r w:rsidR="00440F79" w:rsidRPr="002078CB">
        <w:rPr>
          <w:rFonts w:asciiTheme="minorHAnsi" w:hAnsiTheme="minorHAnsi"/>
          <w:sz w:val="24"/>
        </w:rPr>
        <w:t xml:space="preserve"> 1.2 U of </w:t>
      </w:r>
      <w:r w:rsidR="00440F79">
        <w:rPr>
          <w:rFonts w:asciiTheme="minorHAnsi" w:hAnsiTheme="minorHAnsi"/>
          <w:sz w:val="24"/>
        </w:rPr>
        <w:t>lactate dehydrogenase (</w:t>
      </w:r>
      <w:r w:rsidR="00440F79" w:rsidRPr="002078CB">
        <w:rPr>
          <w:rFonts w:asciiTheme="minorHAnsi" w:hAnsiTheme="minorHAnsi"/>
          <w:sz w:val="24"/>
        </w:rPr>
        <w:t>LDH</w:t>
      </w:r>
      <w:r w:rsidR="00440F79">
        <w:rPr>
          <w:rFonts w:asciiTheme="minorHAnsi" w:hAnsiTheme="minorHAnsi"/>
          <w:sz w:val="24"/>
        </w:rPr>
        <w:t>)</w:t>
      </w:r>
      <w:r w:rsidR="00BB7EC6" w:rsidRPr="002078CB">
        <w:rPr>
          <w:rFonts w:asciiTheme="minorHAnsi" w:hAnsiTheme="minorHAnsi"/>
          <w:sz w:val="24"/>
        </w:rPr>
        <w:t xml:space="preserve">, </w:t>
      </w:r>
      <w:r w:rsidR="00BB7EC6">
        <w:rPr>
          <w:rFonts w:asciiTheme="minorHAnsi" w:hAnsiTheme="minorHAnsi"/>
          <w:sz w:val="24"/>
        </w:rPr>
        <w:t>and</w:t>
      </w:r>
      <w:r>
        <w:rPr>
          <w:rFonts w:asciiTheme="minorHAnsi" w:hAnsiTheme="minorHAnsi"/>
          <w:sz w:val="24"/>
        </w:rPr>
        <w:t xml:space="preserve"> reaction rate</w:t>
      </w:r>
      <w:r w:rsidR="00440F79">
        <w:rPr>
          <w:rFonts w:asciiTheme="minorHAnsi" w:hAnsiTheme="minorHAnsi"/>
          <w:sz w:val="24"/>
        </w:rPr>
        <w:t>s</w:t>
      </w:r>
      <w:r>
        <w:rPr>
          <w:rFonts w:asciiTheme="minorHAnsi" w:hAnsiTheme="minorHAnsi"/>
          <w:sz w:val="24"/>
        </w:rPr>
        <w:t xml:space="preserve"> were compared to controls in which fructose-6-phosphate was absent.</w:t>
      </w:r>
    </w:p>
    <w:p w14:paraId="15B6DF83" w14:textId="2E3C2C7A" w:rsidR="008A5B0F" w:rsidRDefault="008A5B0F" w:rsidP="008A5B0F">
      <w:pPr>
        <w:pStyle w:val="NormalWeb"/>
        <w:spacing w:before="0" w:beforeAutospacing="0" w:after="0" w:afterAutospacing="0" w:line="480" w:lineRule="auto"/>
        <w:ind w:firstLine="720"/>
        <w:rPr>
          <w:rFonts w:asciiTheme="minorHAnsi" w:hAnsiTheme="minorHAnsi"/>
          <w:sz w:val="24"/>
        </w:rPr>
      </w:pPr>
      <w:r w:rsidRPr="002078CB">
        <w:rPr>
          <w:rFonts w:asciiTheme="minorHAnsi" w:hAnsiTheme="minorHAnsi"/>
          <w:sz w:val="24"/>
        </w:rPr>
        <w:t xml:space="preserve">Pyruvate kinase </w:t>
      </w:r>
      <w:r>
        <w:rPr>
          <w:rFonts w:asciiTheme="minorHAnsi" w:hAnsiTheme="minorHAnsi"/>
          <w:sz w:val="24"/>
        </w:rPr>
        <w:t xml:space="preserve">(PykF) </w:t>
      </w:r>
      <w:r w:rsidRPr="002078CB">
        <w:rPr>
          <w:rFonts w:asciiTheme="minorHAnsi" w:hAnsiTheme="minorHAnsi"/>
          <w:sz w:val="24"/>
        </w:rPr>
        <w:t xml:space="preserve">activity was tested using </w:t>
      </w:r>
      <w:r>
        <w:rPr>
          <w:rFonts w:asciiTheme="minorHAnsi" w:hAnsiTheme="minorHAnsi"/>
          <w:sz w:val="24"/>
        </w:rPr>
        <w:t xml:space="preserve">a </w:t>
      </w:r>
      <w:r w:rsidRPr="002078CB">
        <w:rPr>
          <w:rFonts w:asciiTheme="minorHAnsi" w:hAnsiTheme="minorHAnsi"/>
          <w:sz w:val="24"/>
        </w:rPr>
        <w:t xml:space="preserve">coupled assay with LDH. </w:t>
      </w:r>
      <w:r>
        <w:rPr>
          <w:rFonts w:asciiTheme="minorHAnsi" w:hAnsiTheme="minorHAnsi"/>
          <w:sz w:val="24"/>
        </w:rPr>
        <w:t>PykF</w:t>
      </w:r>
      <w:r w:rsidRPr="002078CB">
        <w:rPr>
          <w:rFonts w:asciiTheme="minorHAnsi" w:hAnsiTheme="minorHAnsi"/>
          <w:sz w:val="24"/>
        </w:rPr>
        <w:t xml:space="preserve"> (</w:t>
      </w:r>
      <w:r>
        <w:rPr>
          <w:rFonts w:asciiTheme="minorHAnsi" w:hAnsiTheme="minorHAnsi"/>
          <w:sz w:val="24"/>
        </w:rPr>
        <w:t>15</w:t>
      </w:r>
      <w:r w:rsidRPr="002078CB">
        <w:rPr>
          <w:rFonts w:asciiTheme="minorHAnsi" w:hAnsiTheme="minorHAnsi"/>
          <w:sz w:val="24"/>
        </w:rPr>
        <w:t xml:space="preserve"> ng) was added to 100 μl of a reaction mixture containing </w:t>
      </w:r>
      <w:r>
        <w:rPr>
          <w:rFonts w:asciiTheme="minorHAnsi" w:hAnsiTheme="minorHAnsi"/>
          <w:sz w:val="24"/>
        </w:rPr>
        <w:t>20</w:t>
      </w:r>
      <w:r w:rsidRPr="002078CB">
        <w:rPr>
          <w:rFonts w:asciiTheme="minorHAnsi" w:hAnsiTheme="minorHAnsi"/>
          <w:sz w:val="24"/>
        </w:rPr>
        <w:t>0 mM Tris-HCl buffer (pH 7.5), 10 mM MgSO</w:t>
      </w:r>
      <w:r w:rsidRPr="002078CB">
        <w:rPr>
          <w:rFonts w:asciiTheme="minorHAnsi" w:hAnsiTheme="minorHAnsi"/>
          <w:sz w:val="24"/>
          <w:vertAlign w:val="subscript"/>
        </w:rPr>
        <w:t>4</w:t>
      </w:r>
      <w:r w:rsidRPr="002078CB">
        <w:rPr>
          <w:rFonts w:asciiTheme="minorHAnsi" w:hAnsiTheme="minorHAnsi"/>
          <w:sz w:val="24"/>
        </w:rPr>
        <w:t>, 1.5 mM ADP, 0-8 mM PEP, 0.3 mM NADH, 0.2</w:t>
      </w:r>
      <w:r>
        <w:rPr>
          <w:rFonts w:asciiTheme="minorHAnsi" w:hAnsiTheme="minorHAnsi"/>
          <w:sz w:val="24"/>
        </w:rPr>
        <w:t xml:space="preserve"> </w:t>
      </w:r>
      <w:r w:rsidRPr="002078CB">
        <w:rPr>
          <w:rFonts w:asciiTheme="minorHAnsi" w:hAnsiTheme="minorHAnsi"/>
          <w:sz w:val="24"/>
        </w:rPr>
        <w:t>M KCl, 100</w:t>
      </w:r>
      <w:r>
        <w:rPr>
          <w:rFonts w:asciiTheme="minorHAnsi" w:hAnsiTheme="minorHAnsi"/>
          <w:sz w:val="24"/>
        </w:rPr>
        <w:t xml:space="preserve"> </w:t>
      </w:r>
      <w:r w:rsidRPr="00A331B9">
        <w:rPr>
          <w:rFonts w:ascii="Symbol" w:hAnsi="Symbol"/>
          <w:sz w:val="24"/>
        </w:rPr>
        <w:t></w:t>
      </w:r>
      <w:r>
        <w:rPr>
          <w:rFonts w:asciiTheme="minorHAnsi" w:hAnsiTheme="minorHAnsi"/>
          <w:sz w:val="24"/>
        </w:rPr>
        <w:t>M ZnSO</w:t>
      </w:r>
      <w:r w:rsidRPr="00582030">
        <w:rPr>
          <w:rFonts w:asciiTheme="minorHAnsi" w:hAnsiTheme="minorHAnsi"/>
          <w:sz w:val="24"/>
          <w:vertAlign w:val="subscript"/>
        </w:rPr>
        <w:t>4</w:t>
      </w:r>
      <w:r>
        <w:rPr>
          <w:rFonts w:asciiTheme="minorHAnsi" w:hAnsiTheme="minorHAnsi"/>
          <w:sz w:val="24"/>
        </w:rPr>
        <w:t xml:space="preserve">, </w:t>
      </w:r>
      <w:r w:rsidRPr="002078CB">
        <w:rPr>
          <w:rFonts w:asciiTheme="minorHAnsi" w:hAnsiTheme="minorHAnsi"/>
          <w:sz w:val="24"/>
        </w:rPr>
        <w:t>5</w:t>
      </w:r>
      <w:r>
        <w:rPr>
          <w:rFonts w:asciiTheme="minorHAnsi" w:hAnsiTheme="minorHAnsi"/>
          <w:sz w:val="24"/>
        </w:rPr>
        <w:t xml:space="preserve"> </w:t>
      </w:r>
      <w:r w:rsidRPr="002078CB">
        <w:rPr>
          <w:rFonts w:asciiTheme="minorHAnsi" w:hAnsiTheme="minorHAnsi"/>
          <w:sz w:val="24"/>
        </w:rPr>
        <w:t xml:space="preserve">mM </w:t>
      </w:r>
      <w:r>
        <w:rPr>
          <w:rFonts w:asciiTheme="minorHAnsi" w:hAnsiTheme="minorHAnsi"/>
          <w:sz w:val="24"/>
        </w:rPr>
        <w:t>p</w:t>
      </w:r>
      <w:r w:rsidRPr="002078CB">
        <w:rPr>
          <w:rFonts w:asciiTheme="minorHAnsi" w:hAnsiTheme="minorHAnsi"/>
          <w:sz w:val="24"/>
        </w:rPr>
        <w:t>hosphate</w:t>
      </w:r>
      <w:r>
        <w:rPr>
          <w:rFonts w:asciiTheme="minorHAnsi" w:hAnsiTheme="minorHAnsi"/>
          <w:sz w:val="24"/>
        </w:rPr>
        <w:t xml:space="preserve"> and</w:t>
      </w:r>
      <w:r w:rsidRPr="002078CB">
        <w:rPr>
          <w:rFonts w:asciiTheme="minorHAnsi" w:hAnsiTheme="minorHAnsi"/>
          <w:sz w:val="24"/>
        </w:rPr>
        <w:t xml:space="preserve"> 1.2 U of LDH. </w:t>
      </w:r>
      <w:r w:rsidR="00BD365C">
        <w:rPr>
          <w:rFonts w:asciiTheme="minorHAnsi" w:hAnsiTheme="minorHAnsi"/>
          <w:sz w:val="24"/>
        </w:rPr>
        <w:t xml:space="preserve">Titration with </w:t>
      </w:r>
      <w:r>
        <w:rPr>
          <w:rFonts w:asciiTheme="minorHAnsi" w:hAnsiTheme="minorHAnsi"/>
          <w:sz w:val="24"/>
        </w:rPr>
        <w:t>HPr was similarly assayed, but for measuring the effect of HPr-P on PykF activity,</w:t>
      </w:r>
      <w:r>
        <w:rPr>
          <w:rFonts w:asciiTheme="minorHAnsi" w:eastAsia="Times New Roman" w:hAnsiTheme="minorHAnsi"/>
          <w:sz w:val="24"/>
        </w:rPr>
        <w:t xml:space="preserve"> 2mM DTT, 2</w:t>
      </w:r>
      <w:r w:rsidRPr="002078CB">
        <w:rPr>
          <w:rFonts w:asciiTheme="minorHAnsi" w:eastAsia="Times New Roman" w:hAnsiTheme="minorHAnsi"/>
          <w:sz w:val="24"/>
        </w:rPr>
        <w:t xml:space="preserve"> mM PEP</w:t>
      </w:r>
      <w:r>
        <w:rPr>
          <w:rFonts w:asciiTheme="minorHAnsi" w:hAnsiTheme="minorHAnsi"/>
          <w:sz w:val="24"/>
        </w:rPr>
        <w:t xml:space="preserve"> and </w:t>
      </w:r>
      <w:r w:rsidRPr="002078CB">
        <w:rPr>
          <w:rFonts w:asciiTheme="minorHAnsi" w:hAnsiTheme="minorHAnsi"/>
          <w:sz w:val="24"/>
        </w:rPr>
        <w:t>10</w:t>
      </w:r>
      <w:r>
        <w:rPr>
          <w:rFonts w:asciiTheme="minorHAnsi" w:hAnsiTheme="minorHAnsi"/>
          <w:sz w:val="24"/>
        </w:rPr>
        <w:t xml:space="preserve"> </w:t>
      </w:r>
      <w:r w:rsidRPr="00AC2D76">
        <w:rPr>
          <w:rFonts w:ascii="Symbol" w:hAnsi="Symbol"/>
          <w:sz w:val="24"/>
        </w:rPr>
        <w:t></w:t>
      </w:r>
      <w:r w:rsidRPr="002078CB">
        <w:rPr>
          <w:rFonts w:asciiTheme="minorHAnsi" w:hAnsiTheme="minorHAnsi"/>
          <w:sz w:val="24"/>
        </w:rPr>
        <w:t>g</w:t>
      </w:r>
      <w:r>
        <w:rPr>
          <w:rFonts w:asciiTheme="minorHAnsi" w:hAnsiTheme="minorHAnsi"/>
          <w:sz w:val="24"/>
        </w:rPr>
        <w:t>/ml</w:t>
      </w:r>
      <w:r w:rsidRPr="002078CB">
        <w:rPr>
          <w:rFonts w:asciiTheme="minorHAnsi" w:hAnsiTheme="minorHAnsi"/>
          <w:sz w:val="24"/>
        </w:rPr>
        <w:t xml:space="preserve"> </w:t>
      </w:r>
      <w:r>
        <w:rPr>
          <w:rFonts w:asciiTheme="minorHAnsi" w:hAnsiTheme="minorHAnsi"/>
          <w:sz w:val="24"/>
        </w:rPr>
        <w:t>EI were also added to the mixture.</w:t>
      </w:r>
    </w:p>
    <w:p w14:paraId="55831937" w14:textId="77777777" w:rsidR="00BD365C" w:rsidRDefault="00EA3950" w:rsidP="00FF69E2">
      <w:pPr>
        <w:pStyle w:val="NormalWeb"/>
        <w:spacing w:before="0" w:beforeAutospacing="0" w:after="0" w:afterAutospacing="0" w:line="480" w:lineRule="auto"/>
        <w:ind w:firstLine="720"/>
        <w:jc w:val="both"/>
        <w:rPr>
          <w:rFonts w:asciiTheme="minorHAnsi" w:hAnsiTheme="minorHAnsi"/>
          <w:sz w:val="24"/>
        </w:rPr>
      </w:pPr>
      <w:r>
        <w:rPr>
          <w:rFonts w:asciiTheme="minorHAnsi" w:hAnsiTheme="minorHAnsi"/>
          <w:sz w:val="24"/>
        </w:rPr>
        <w:t>GlcN</w:t>
      </w:r>
      <w:r w:rsidR="00FF69E2">
        <w:rPr>
          <w:rFonts w:asciiTheme="minorHAnsi" w:hAnsiTheme="minorHAnsi"/>
          <w:sz w:val="24"/>
        </w:rPr>
        <w:t>-</w:t>
      </w:r>
      <w:r>
        <w:rPr>
          <w:rFonts w:asciiTheme="minorHAnsi" w:hAnsiTheme="minorHAnsi"/>
          <w:sz w:val="24"/>
        </w:rPr>
        <w:t>6P</w:t>
      </w:r>
      <w:r w:rsidRPr="002078CB">
        <w:rPr>
          <w:rFonts w:asciiTheme="minorHAnsi" w:hAnsiTheme="minorHAnsi"/>
          <w:sz w:val="24"/>
        </w:rPr>
        <w:t xml:space="preserve"> </w:t>
      </w:r>
      <w:r>
        <w:rPr>
          <w:rFonts w:asciiTheme="minorHAnsi" w:hAnsiTheme="minorHAnsi"/>
          <w:sz w:val="24"/>
        </w:rPr>
        <w:t>deaminase</w:t>
      </w:r>
      <w:r w:rsidRPr="002078CB">
        <w:rPr>
          <w:rFonts w:asciiTheme="minorHAnsi" w:hAnsiTheme="minorHAnsi"/>
          <w:sz w:val="24"/>
        </w:rPr>
        <w:t xml:space="preserve"> activity was assayed by coupling the formation of </w:t>
      </w:r>
      <w:r>
        <w:rPr>
          <w:rFonts w:asciiTheme="minorHAnsi" w:hAnsiTheme="minorHAnsi"/>
          <w:sz w:val="24"/>
        </w:rPr>
        <w:t>fructose 6-phosphate</w:t>
      </w:r>
      <w:r w:rsidRPr="002078CB">
        <w:rPr>
          <w:rFonts w:asciiTheme="minorHAnsi" w:hAnsiTheme="minorHAnsi"/>
          <w:sz w:val="24"/>
        </w:rPr>
        <w:t xml:space="preserve"> to the </w:t>
      </w:r>
      <w:r>
        <w:rPr>
          <w:rFonts w:asciiTheme="minorHAnsi" w:hAnsiTheme="minorHAnsi"/>
          <w:sz w:val="24"/>
        </w:rPr>
        <w:t>reduc</w:t>
      </w:r>
      <w:r w:rsidRPr="002078CB">
        <w:rPr>
          <w:rFonts w:asciiTheme="minorHAnsi" w:hAnsiTheme="minorHAnsi"/>
          <w:sz w:val="24"/>
        </w:rPr>
        <w:t>tion of NAD</w:t>
      </w:r>
      <w:r>
        <w:rPr>
          <w:rFonts w:asciiTheme="minorHAnsi" w:hAnsiTheme="minorHAnsi"/>
          <w:sz w:val="24"/>
        </w:rPr>
        <w:t>P</w:t>
      </w:r>
      <w:r w:rsidRPr="002078CB">
        <w:rPr>
          <w:rFonts w:asciiTheme="minorHAnsi" w:hAnsiTheme="minorHAnsi"/>
          <w:sz w:val="24"/>
        </w:rPr>
        <w:t xml:space="preserve"> </w:t>
      </w:r>
      <w:r>
        <w:rPr>
          <w:rFonts w:asciiTheme="minorHAnsi" w:hAnsiTheme="minorHAnsi"/>
          <w:sz w:val="24"/>
        </w:rPr>
        <w:t xml:space="preserve">with </w:t>
      </w:r>
      <w:r w:rsidRPr="002078CB">
        <w:rPr>
          <w:rFonts w:asciiTheme="minorHAnsi" w:hAnsiTheme="minorHAnsi"/>
          <w:sz w:val="24"/>
        </w:rPr>
        <w:t>mo</w:t>
      </w:r>
      <w:r>
        <w:rPr>
          <w:rFonts w:asciiTheme="minorHAnsi" w:hAnsiTheme="minorHAnsi"/>
          <w:sz w:val="24"/>
        </w:rPr>
        <w:t>nitoring at 340 nm in a Beckman</w:t>
      </w:r>
      <w:r w:rsidRPr="002078CB">
        <w:rPr>
          <w:rFonts w:asciiTheme="minorHAnsi" w:hAnsiTheme="minorHAnsi"/>
          <w:sz w:val="24"/>
        </w:rPr>
        <w:t xml:space="preserve"> reader. </w:t>
      </w:r>
      <w:r>
        <w:rPr>
          <w:rFonts w:asciiTheme="minorHAnsi" w:hAnsiTheme="minorHAnsi"/>
          <w:sz w:val="24"/>
        </w:rPr>
        <w:t xml:space="preserve">NagB (20 </w:t>
      </w:r>
      <w:r w:rsidRPr="002078CB">
        <w:rPr>
          <w:rFonts w:asciiTheme="minorHAnsi" w:hAnsiTheme="minorHAnsi"/>
          <w:sz w:val="24"/>
        </w:rPr>
        <w:t xml:space="preserve">ng) was added to 100 μl of a reaction mixture containing </w:t>
      </w:r>
      <w:r>
        <w:rPr>
          <w:rFonts w:asciiTheme="minorHAnsi" w:hAnsiTheme="minorHAnsi"/>
          <w:sz w:val="24"/>
        </w:rPr>
        <w:t>10</w:t>
      </w:r>
      <w:r w:rsidRPr="002078CB">
        <w:rPr>
          <w:rFonts w:asciiTheme="minorHAnsi" w:hAnsiTheme="minorHAnsi"/>
          <w:sz w:val="24"/>
        </w:rPr>
        <w:t xml:space="preserve">0 mM Tris-HCl buffer (pH </w:t>
      </w:r>
      <w:r>
        <w:rPr>
          <w:rFonts w:asciiTheme="minorHAnsi" w:hAnsiTheme="minorHAnsi"/>
          <w:sz w:val="24"/>
        </w:rPr>
        <w:t>8), 5</w:t>
      </w:r>
      <w:r w:rsidRPr="002078CB">
        <w:rPr>
          <w:rFonts w:asciiTheme="minorHAnsi" w:hAnsiTheme="minorHAnsi"/>
          <w:sz w:val="24"/>
        </w:rPr>
        <w:t xml:space="preserve"> mM MgSO</w:t>
      </w:r>
      <w:r w:rsidRPr="002078CB">
        <w:rPr>
          <w:rFonts w:asciiTheme="minorHAnsi" w:hAnsiTheme="minorHAnsi"/>
          <w:sz w:val="24"/>
          <w:vertAlign w:val="subscript"/>
        </w:rPr>
        <w:t>4</w:t>
      </w:r>
      <w:r w:rsidRPr="002078CB">
        <w:rPr>
          <w:rFonts w:asciiTheme="minorHAnsi" w:hAnsiTheme="minorHAnsi"/>
          <w:sz w:val="24"/>
        </w:rPr>
        <w:t xml:space="preserve">, </w:t>
      </w:r>
      <w:r>
        <w:rPr>
          <w:rFonts w:asciiTheme="minorHAnsi" w:hAnsiTheme="minorHAnsi"/>
          <w:sz w:val="24"/>
        </w:rPr>
        <w:t>0-15</w:t>
      </w:r>
      <w:r w:rsidR="006346D7">
        <w:rPr>
          <w:rFonts w:asciiTheme="minorHAnsi" w:hAnsiTheme="minorHAnsi"/>
          <w:sz w:val="24"/>
        </w:rPr>
        <w:t xml:space="preserve"> </w:t>
      </w:r>
      <w:r>
        <w:rPr>
          <w:rFonts w:asciiTheme="minorHAnsi" w:hAnsiTheme="minorHAnsi"/>
          <w:sz w:val="24"/>
        </w:rPr>
        <w:t>mM GlcN</w:t>
      </w:r>
      <w:r w:rsidR="00FF69E2">
        <w:rPr>
          <w:rFonts w:asciiTheme="minorHAnsi" w:hAnsiTheme="minorHAnsi"/>
          <w:sz w:val="24"/>
        </w:rPr>
        <w:t>-</w:t>
      </w:r>
      <w:r>
        <w:rPr>
          <w:rFonts w:asciiTheme="minorHAnsi" w:hAnsiTheme="minorHAnsi"/>
          <w:sz w:val="24"/>
        </w:rPr>
        <w:t>6P</w:t>
      </w:r>
      <w:r w:rsidRPr="002078CB">
        <w:rPr>
          <w:rFonts w:asciiTheme="minorHAnsi" w:hAnsiTheme="minorHAnsi"/>
          <w:sz w:val="24"/>
        </w:rPr>
        <w:t xml:space="preserve">, </w:t>
      </w:r>
      <w:r>
        <w:rPr>
          <w:rFonts w:asciiTheme="minorHAnsi" w:hAnsiTheme="minorHAnsi"/>
          <w:sz w:val="24"/>
        </w:rPr>
        <w:t>2 mM NADP, 1.2 U of Pgi</w:t>
      </w:r>
      <w:r w:rsidRPr="002078CB">
        <w:rPr>
          <w:rFonts w:asciiTheme="minorHAnsi" w:hAnsiTheme="minorHAnsi"/>
          <w:sz w:val="24"/>
        </w:rPr>
        <w:t xml:space="preserve">, 1.2 U of </w:t>
      </w:r>
      <w:r w:rsidR="006346D7">
        <w:rPr>
          <w:rFonts w:asciiTheme="minorHAnsi" w:hAnsiTheme="minorHAnsi"/>
          <w:sz w:val="24"/>
        </w:rPr>
        <w:t>Zwf, 5mM phosphate</w:t>
      </w:r>
      <w:r>
        <w:rPr>
          <w:rFonts w:asciiTheme="minorHAnsi" w:hAnsiTheme="minorHAnsi"/>
          <w:sz w:val="24"/>
        </w:rPr>
        <w:t xml:space="preserve"> and 10</w:t>
      </w:r>
      <w:r w:rsidR="006346D7">
        <w:rPr>
          <w:rFonts w:asciiTheme="minorHAnsi" w:hAnsiTheme="minorHAnsi"/>
          <w:sz w:val="24"/>
        </w:rPr>
        <w:t xml:space="preserve"> </w:t>
      </w:r>
      <w:r w:rsidRPr="0092116D">
        <w:rPr>
          <w:rFonts w:ascii="Symbol" w:hAnsi="Symbol"/>
          <w:sz w:val="24"/>
        </w:rPr>
        <w:t></w:t>
      </w:r>
      <w:r>
        <w:rPr>
          <w:rFonts w:asciiTheme="minorHAnsi" w:hAnsiTheme="minorHAnsi"/>
          <w:sz w:val="24"/>
        </w:rPr>
        <w:t>M ZnSO</w:t>
      </w:r>
      <w:r w:rsidRPr="00582030">
        <w:rPr>
          <w:rFonts w:asciiTheme="minorHAnsi" w:hAnsiTheme="minorHAnsi"/>
          <w:sz w:val="24"/>
          <w:vertAlign w:val="subscript"/>
        </w:rPr>
        <w:t>4</w:t>
      </w:r>
      <w:r w:rsidRPr="002078CB">
        <w:rPr>
          <w:rFonts w:asciiTheme="minorHAnsi" w:hAnsiTheme="minorHAnsi"/>
          <w:sz w:val="24"/>
        </w:rPr>
        <w:t xml:space="preserve">. </w:t>
      </w:r>
      <w:r>
        <w:rPr>
          <w:rFonts w:asciiTheme="minorHAnsi" w:eastAsia="Times New Roman" w:hAnsiTheme="minorHAnsi"/>
          <w:sz w:val="24"/>
        </w:rPr>
        <w:t>To determine the effect of HPr on NagB activity, 0-2</w:t>
      </w:r>
      <w:r w:rsidRPr="002078CB">
        <w:rPr>
          <w:rFonts w:asciiTheme="minorHAnsi" w:eastAsia="Times New Roman" w:hAnsiTheme="minorHAnsi"/>
          <w:sz w:val="24"/>
        </w:rPr>
        <w:t xml:space="preserve"> </w:t>
      </w:r>
      <w:r w:rsidRPr="002E55B5">
        <w:rPr>
          <w:rFonts w:ascii="Symbol" w:eastAsia="Times New Roman" w:hAnsi="Symbol"/>
          <w:sz w:val="24"/>
        </w:rPr>
        <w:t></w:t>
      </w:r>
      <w:r w:rsidRPr="002078CB">
        <w:rPr>
          <w:rFonts w:asciiTheme="minorHAnsi" w:eastAsia="Times New Roman" w:hAnsiTheme="minorHAnsi"/>
          <w:sz w:val="24"/>
        </w:rPr>
        <w:t>M HPr</w:t>
      </w:r>
      <w:r>
        <w:rPr>
          <w:rFonts w:asciiTheme="minorHAnsi" w:eastAsia="Times New Roman" w:hAnsiTheme="minorHAnsi"/>
          <w:sz w:val="24"/>
        </w:rPr>
        <w:t xml:space="preserve"> was</w:t>
      </w:r>
      <w:r w:rsidRPr="002078CB">
        <w:rPr>
          <w:rFonts w:asciiTheme="minorHAnsi" w:eastAsia="Times New Roman" w:hAnsiTheme="minorHAnsi"/>
          <w:sz w:val="24"/>
        </w:rPr>
        <w:t xml:space="preserve"> added to </w:t>
      </w:r>
      <w:r>
        <w:rPr>
          <w:rFonts w:asciiTheme="minorHAnsi" w:eastAsia="Times New Roman" w:hAnsiTheme="minorHAnsi"/>
          <w:sz w:val="24"/>
        </w:rPr>
        <w:t>the</w:t>
      </w:r>
      <w:r w:rsidRPr="002078CB">
        <w:rPr>
          <w:rFonts w:asciiTheme="minorHAnsi" w:eastAsia="Times New Roman" w:hAnsiTheme="minorHAnsi"/>
          <w:sz w:val="24"/>
        </w:rPr>
        <w:t xml:space="preserve"> assay mixture.</w:t>
      </w:r>
      <w:r w:rsidRPr="002078CB">
        <w:rPr>
          <w:rFonts w:asciiTheme="minorHAnsi" w:hAnsiTheme="minorHAnsi"/>
          <w:sz w:val="24"/>
        </w:rPr>
        <w:t xml:space="preserve"> The observed </w:t>
      </w:r>
      <w:r>
        <w:rPr>
          <w:rFonts w:asciiTheme="minorHAnsi" w:hAnsiTheme="minorHAnsi"/>
          <w:sz w:val="24"/>
        </w:rPr>
        <w:lastRenderedPageBreak/>
        <w:t xml:space="preserve">reaction </w:t>
      </w:r>
      <w:r w:rsidRPr="002078CB">
        <w:rPr>
          <w:rFonts w:asciiTheme="minorHAnsi" w:hAnsiTheme="minorHAnsi"/>
          <w:sz w:val="24"/>
        </w:rPr>
        <w:t>rates (calculated using an NAD</w:t>
      </w:r>
      <w:r>
        <w:rPr>
          <w:rFonts w:asciiTheme="minorHAnsi" w:hAnsiTheme="minorHAnsi"/>
          <w:sz w:val="24"/>
        </w:rPr>
        <w:t>P</w:t>
      </w:r>
      <w:r w:rsidRPr="002078CB">
        <w:rPr>
          <w:rFonts w:asciiTheme="minorHAnsi" w:hAnsiTheme="minorHAnsi"/>
          <w:sz w:val="24"/>
        </w:rPr>
        <w:t xml:space="preserve">H </w:t>
      </w:r>
      <w:r>
        <w:rPr>
          <w:rFonts w:asciiTheme="minorHAnsi" w:hAnsiTheme="minorHAnsi"/>
          <w:sz w:val="24"/>
        </w:rPr>
        <w:t>extinction coefficient of 6220 M</w:t>
      </w:r>
      <w:r w:rsidRPr="002078CB">
        <w:rPr>
          <w:rFonts w:asciiTheme="minorHAnsi" w:hAnsiTheme="minorHAnsi"/>
          <w:sz w:val="24"/>
          <w:vertAlign w:val="superscript"/>
        </w:rPr>
        <w:t>−1</w:t>
      </w:r>
      <w:r w:rsidRPr="002078CB">
        <w:rPr>
          <w:rFonts w:asciiTheme="minorHAnsi" w:hAnsiTheme="minorHAnsi"/>
          <w:sz w:val="24"/>
        </w:rPr>
        <w:t xml:space="preserve"> cm</w:t>
      </w:r>
      <w:r w:rsidRPr="002078CB">
        <w:rPr>
          <w:rFonts w:asciiTheme="minorHAnsi" w:hAnsiTheme="minorHAnsi"/>
          <w:sz w:val="24"/>
          <w:vertAlign w:val="superscript"/>
        </w:rPr>
        <w:t>−1</w:t>
      </w:r>
      <w:r w:rsidRPr="002078CB">
        <w:rPr>
          <w:rFonts w:asciiTheme="minorHAnsi" w:hAnsiTheme="minorHAnsi"/>
          <w:sz w:val="24"/>
        </w:rPr>
        <w:t>) were compared to those for t</w:t>
      </w:r>
      <w:r>
        <w:rPr>
          <w:rFonts w:asciiTheme="minorHAnsi" w:hAnsiTheme="minorHAnsi"/>
          <w:sz w:val="24"/>
        </w:rPr>
        <w:t>he control sample.</w:t>
      </w:r>
      <w:r w:rsidR="00440F79">
        <w:rPr>
          <w:rFonts w:asciiTheme="minorHAnsi" w:hAnsiTheme="minorHAnsi"/>
          <w:sz w:val="24"/>
        </w:rPr>
        <w:t xml:space="preserve"> </w:t>
      </w:r>
    </w:p>
    <w:p w14:paraId="76011AA2" w14:textId="216B251B" w:rsidR="0006744B" w:rsidRPr="00440F79" w:rsidRDefault="0006744B" w:rsidP="00FF69E2">
      <w:pPr>
        <w:pStyle w:val="NormalWeb"/>
        <w:spacing w:before="0" w:beforeAutospacing="0" w:after="0" w:afterAutospacing="0" w:line="480" w:lineRule="auto"/>
        <w:ind w:firstLine="720"/>
        <w:jc w:val="both"/>
        <w:rPr>
          <w:rFonts w:asciiTheme="minorHAnsi" w:hAnsiTheme="minorHAnsi"/>
          <w:sz w:val="24"/>
        </w:rPr>
      </w:pPr>
      <w:r w:rsidRPr="002078CB">
        <w:rPr>
          <w:rFonts w:asciiTheme="minorHAnsi" w:hAnsiTheme="minorHAnsi"/>
          <w:sz w:val="24"/>
        </w:rPr>
        <w:t>ATP-dependent adenylate kinase activity was assayed by coupling the formation of ADP to the oxidation of NADH to NAD</w:t>
      </w:r>
      <w:r w:rsidRPr="002078CB">
        <w:rPr>
          <w:rFonts w:asciiTheme="minorHAnsi" w:hAnsiTheme="minorHAnsi"/>
          <w:sz w:val="24"/>
          <w:vertAlign w:val="superscript"/>
        </w:rPr>
        <w:t>+</w:t>
      </w:r>
      <w:r>
        <w:rPr>
          <w:rFonts w:asciiTheme="minorHAnsi" w:hAnsiTheme="minorHAnsi"/>
          <w:sz w:val="24"/>
        </w:rPr>
        <w:t xml:space="preserve"> via P</w:t>
      </w:r>
      <w:r w:rsidRPr="002078CB">
        <w:rPr>
          <w:rFonts w:asciiTheme="minorHAnsi" w:hAnsiTheme="minorHAnsi"/>
          <w:sz w:val="24"/>
        </w:rPr>
        <w:t>K and LDH with continuous mo</w:t>
      </w:r>
      <w:r>
        <w:rPr>
          <w:rFonts w:asciiTheme="minorHAnsi" w:hAnsiTheme="minorHAnsi"/>
          <w:sz w:val="24"/>
        </w:rPr>
        <w:t>nitoring at 340 nm in a Beckman</w:t>
      </w:r>
      <w:r w:rsidR="00EA3950">
        <w:rPr>
          <w:rFonts w:asciiTheme="minorHAnsi" w:hAnsiTheme="minorHAnsi"/>
          <w:sz w:val="24"/>
        </w:rPr>
        <w:t xml:space="preserve"> reader. Adk</w:t>
      </w:r>
      <w:r w:rsidRPr="002078CB">
        <w:rPr>
          <w:rFonts w:asciiTheme="minorHAnsi" w:hAnsiTheme="minorHAnsi"/>
          <w:sz w:val="24"/>
        </w:rPr>
        <w:t xml:space="preserve"> (</w:t>
      </w:r>
      <w:r w:rsidR="001729DA">
        <w:rPr>
          <w:rFonts w:asciiTheme="minorHAnsi" w:hAnsiTheme="minorHAnsi"/>
          <w:sz w:val="24"/>
        </w:rPr>
        <w:t>1</w:t>
      </w:r>
      <w:r w:rsidRPr="002078CB">
        <w:rPr>
          <w:rFonts w:asciiTheme="minorHAnsi" w:hAnsiTheme="minorHAnsi"/>
          <w:sz w:val="24"/>
        </w:rPr>
        <w:t xml:space="preserve"> ng) was added to 100 μl of a </w:t>
      </w:r>
      <w:r w:rsidR="00960878">
        <w:rPr>
          <w:rFonts w:asciiTheme="minorHAnsi" w:hAnsiTheme="minorHAnsi"/>
          <w:sz w:val="24"/>
        </w:rPr>
        <w:t>k</w:t>
      </w:r>
      <w:r w:rsidR="000A7FA1">
        <w:rPr>
          <w:rFonts w:asciiTheme="minorHAnsi" w:hAnsiTheme="minorHAnsi"/>
          <w:sz w:val="24"/>
        </w:rPr>
        <w:t xml:space="preserve">inase </w:t>
      </w:r>
      <w:r w:rsidRPr="002078CB">
        <w:rPr>
          <w:rFonts w:asciiTheme="minorHAnsi" w:hAnsiTheme="minorHAnsi"/>
          <w:sz w:val="24"/>
        </w:rPr>
        <w:t>reaction mixture containing 50 mM Tris-HCl buffer (pH 7.5), 10 mM MgSO</w:t>
      </w:r>
      <w:r w:rsidRPr="002078CB">
        <w:rPr>
          <w:rFonts w:asciiTheme="minorHAnsi" w:hAnsiTheme="minorHAnsi"/>
          <w:sz w:val="24"/>
          <w:vertAlign w:val="subscript"/>
        </w:rPr>
        <w:t>4</w:t>
      </w:r>
      <w:r w:rsidRPr="002078CB">
        <w:rPr>
          <w:rFonts w:asciiTheme="minorHAnsi" w:hAnsiTheme="minorHAnsi"/>
          <w:sz w:val="24"/>
        </w:rPr>
        <w:t xml:space="preserve">, 1.2 mM ATP, 1.2 </w:t>
      </w:r>
      <w:r>
        <w:rPr>
          <w:rFonts w:asciiTheme="minorHAnsi" w:hAnsiTheme="minorHAnsi"/>
          <w:sz w:val="24"/>
        </w:rPr>
        <w:t>mM PEP, 0.3 mM NADH, 1.2 U of P</w:t>
      </w:r>
      <w:r w:rsidRPr="002078CB">
        <w:rPr>
          <w:rFonts w:asciiTheme="minorHAnsi" w:hAnsiTheme="minorHAnsi"/>
          <w:sz w:val="24"/>
        </w:rPr>
        <w:t xml:space="preserve">K, 1.2 U of </w:t>
      </w:r>
      <w:r w:rsidR="000A7FA1">
        <w:rPr>
          <w:rFonts w:asciiTheme="minorHAnsi" w:hAnsiTheme="minorHAnsi"/>
          <w:sz w:val="24"/>
        </w:rPr>
        <w:t>lactate dehydrogenase (</w:t>
      </w:r>
      <w:r w:rsidRPr="002078CB">
        <w:rPr>
          <w:rFonts w:asciiTheme="minorHAnsi" w:hAnsiTheme="minorHAnsi"/>
          <w:sz w:val="24"/>
        </w:rPr>
        <w:t>LDH</w:t>
      </w:r>
      <w:r w:rsidR="000A7FA1">
        <w:rPr>
          <w:rFonts w:asciiTheme="minorHAnsi" w:hAnsiTheme="minorHAnsi"/>
          <w:sz w:val="24"/>
        </w:rPr>
        <w:t>)</w:t>
      </w:r>
      <w:r w:rsidRPr="002078CB">
        <w:rPr>
          <w:rFonts w:asciiTheme="minorHAnsi" w:hAnsiTheme="minorHAnsi"/>
          <w:sz w:val="24"/>
        </w:rPr>
        <w:t xml:space="preserve">, </w:t>
      </w:r>
      <w:r w:rsidR="002546D3">
        <w:rPr>
          <w:rFonts w:asciiTheme="minorHAnsi" w:hAnsiTheme="minorHAnsi"/>
          <w:sz w:val="24"/>
        </w:rPr>
        <w:t>2</w:t>
      </w:r>
      <w:r w:rsidRPr="002078CB">
        <w:rPr>
          <w:rFonts w:asciiTheme="minorHAnsi" w:hAnsiTheme="minorHAnsi"/>
          <w:sz w:val="24"/>
        </w:rPr>
        <w:t xml:space="preserve">mM DTT, and 0-2 mM AMP substrate. </w:t>
      </w:r>
    </w:p>
    <w:p w14:paraId="171F9776" w14:textId="63C9710C" w:rsidR="00D34D53" w:rsidRDefault="009E6EE2" w:rsidP="007A5F6A">
      <w:pPr>
        <w:pStyle w:val="NormalWeb"/>
        <w:spacing w:before="0" w:beforeAutospacing="0" w:after="0" w:afterAutospacing="0" w:line="480" w:lineRule="auto"/>
        <w:rPr>
          <w:rFonts w:asciiTheme="minorHAnsi" w:hAnsiTheme="minorHAnsi"/>
          <w:sz w:val="24"/>
          <w:szCs w:val="24"/>
        </w:rPr>
      </w:pPr>
      <w:r>
        <w:rPr>
          <w:rFonts w:asciiTheme="minorHAnsi" w:hAnsiTheme="minorHAnsi"/>
          <w:b/>
          <w:sz w:val="24"/>
        </w:rPr>
        <w:t>Proteomic analyses of proteins interacting with PykF</w:t>
      </w:r>
      <w:r w:rsidR="007A1536">
        <w:rPr>
          <w:rFonts w:asciiTheme="minorHAnsi" w:hAnsiTheme="minorHAnsi"/>
          <w:b/>
          <w:sz w:val="24"/>
        </w:rPr>
        <w:t xml:space="preserve"> and PfkB</w:t>
      </w:r>
      <w:r>
        <w:rPr>
          <w:rFonts w:asciiTheme="minorHAnsi" w:hAnsiTheme="minorHAnsi"/>
          <w:b/>
          <w:sz w:val="24"/>
        </w:rPr>
        <w:t>.</w:t>
      </w:r>
      <w:r w:rsidR="007A5F6A">
        <w:rPr>
          <w:rFonts w:asciiTheme="minorHAnsi" w:hAnsiTheme="minorHAnsi"/>
          <w:b/>
          <w:sz w:val="24"/>
        </w:rPr>
        <w:t xml:space="preserve"> </w:t>
      </w:r>
      <w:r w:rsidR="0006744B" w:rsidRPr="007A5F6A">
        <w:rPr>
          <w:rFonts w:asciiTheme="minorHAnsi" w:hAnsiTheme="minorHAnsi"/>
          <w:sz w:val="24"/>
          <w:szCs w:val="24"/>
        </w:rPr>
        <w:t>For the pull-down assay</w:t>
      </w:r>
      <w:r w:rsidR="007A1536" w:rsidRPr="007A5F6A">
        <w:rPr>
          <w:rFonts w:asciiTheme="minorHAnsi" w:hAnsiTheme="minorHAnsi"/>
          <w:sz w:val="24"/>
          <w:szCs w:val="24"/>
        </w:rPr>
        <w:t>s</w:t>
      </w:r>
      <w:r w:rsidR="0006744B" w:rsidRPr="007A5F6A">
        <w:rPr>
          <w:rFonts w:asciiTheme="minorHAnsi" w:hAnsiTheme="minorHAnsi"/>
          <w:sz w:val="24"/>
          <w:szCs w:val="24"/>
        </w:rPr>
        <w:t xml:space="preserve">, </w:t>
      </w:r>
      <w:r w:rsidR="008A4251" w:rsidRPr="007A5F6A">
        <w:rPr>
          <w:rFonts w:asciiTheme="minorHAnsi" w:hAnsiTheme="minorHAnsi"/>
          <w:sz w:val="24"/>
          <w:szCs w:val="24"/>
        </w:rPr>
        <w:t>PykF or PfkB</w:t>
      </w:r>
      <w:r w:rsidR="007A1536" w:rsidRPr="007A5F6A">
        <w:rPr>
          <w:rFonts w:asciiTheme="minorHAnsi" w:hAnsiTheme="minorHAnsi"/>
          <w:sz w:val="24"/>
          <w:szCs w:val="24"/>
        </w:rPr>
        <w:t xml:space="preserve"> in</w:t>
      </w:r>
      <w:r w:rsidR="00FC2FF0" w:rsidRPr="007A5F6A">
        <w:rPr>
          <w:rFonts w:asciiTheme="minorHAnsi" w:hAnsiTheme="minorHAnsi"/>
          <w:sz w:val="24"/>
          <w:szCs w:val="24"/>
        </w:rPr>
        <w:t xml:space="preserve"> </w:t>
      </w:r>
      <w:r w:rsidR="00692BA2" w:rsidRPr="007A5F6A">
        <w:rPr>
          <w:rFonts w:asciiTheme="minorHAnsi" w:hAnsiTheme="minorHAnsi"/>
          <w:i/>
          <w:sz w:val="24"/>
          <w:szCs w:val="24"/>
        </w:rPr>
        <w:t xml:space="preserve">E. coli </w:t>
      </w:r>
      <w:r w:rsidR="0092116D" w:rsidRPr="007A5F6A">
        <w:rPr>
          <w:rFonts w:asciiTheme="minorHAnsi" w:hAnsiTheme="minorHAnsi"/>
          <w:sz w:val="24"/>
          <w:szCs w:val="24"/>
        </w:rPr>
        <w:t>OE cell</w:t>
      </w:r>
      <w:r w:rsidR="0006744B" w:rsidRPr="007A5F6A">
        <w:rPr>
          <w:rFonts w:asciiTheme="minorHAnsi" w:hAnsiTheme="minorHAnsi"/>
          <w:sz w:val="24"/>
          <w:szCs w:val="24"/>
        </w:rPr>
        <w:t xml:space="preserve"> extract</w:t>
      </w:r>
      <w:r w:rsidR="0092116D" w:rsidRPr="007A5F6A">
        <w:rPr>
          <w:rFonts w:asciiTheme="minorHAnsi" w:hAnsiTheme="minorHAnsi"/>
          <w:sz w:val="24"/>
          <w:szCs w:val="24"/>
        </w:rPr>
        <w:t>s</w:t>
      </w:r>
      <w:r w:rsidR="0006744B" w:rsidRPr="007A5F6A">
        <w:rPr>
          <w:rFonts w:asciiTheme="minorHAnsi" w:hAnsiTheme="minorHAnsi"/>
          <w:sz w:val="24"/>
          <w:szCs w:val="24"/>
        </w:rPr>
        <w:t xml:space="preserve"> with phosphate added to </w:t>
      </w:r>
      <w:r w:rsidR="00D726CC" w:rsidRPr="007A5F6A">
        <w:rPr>
          <w:rFonts w:asciiTheme="minorHAnsi" w:hAnsiTheme="minorHAnsi"/>
          <w:sz w:val="24"/>
          <w:szCs w:val="24"/>
        </w:rPr>
        <w:t>1</w:t>
      </w:r>
      <w:r w:rsidR="0006744B" w:rsidRPr="007A5F6A">
        <w:rPr>
          <w:rFonts w:asciiTheme="minorHAnsi" w:hAnsiTheme="minorHAnsi"/>
          <w:sz w:val="24"/>
          <w:szCs w:val="24"/>
        </w:rPr>
        <w:t>5 mM</w:t>
      </w:r>
      <w:r w:rsidR="00692BA2" w:rsidRPr="007A5F6A">
        <w:rPr>
          <w:rFonts w:asciiTheme="minorHAnsi" w:hAnsiTheme="minorHAnsi"/>
          <w:sz w:val="24"/>
          <w:szCs w:val="24"/>
        </w:rPr>
        <w:t xml:space="preserve"> was loaded </w:t>
      </w:r>
      <w:r w:rsidR="0006744B" w:rsidRPr="007A5F6A">
        <w:rPr>
          <w:rFonts w:asciiTheme="minorHAnsi" w:hAnsiTheme="minorHAnsi"/>
          <w:sz w:val="24"/>
          <w:szCs w:val="24"/>
        </w:rPr>
        <w:t xml:space="preserve">onto </w:t>
      </w:r>
      <w:r w:rsidR="0092116D" w:rsidRPr="007A5F6A">
        <w:rPr>
          <w:rFonts w:asciiTheme="minorHAnsi" w:hAnsiTheme="minorHAnsi"/>
          <w:sz w:val="24"/>
          <w:szCs w:val="24"/>
        </w:rPr>
        <w:t>Ni-NTA</w:t>
      </w:r>
      <w:r w:rsidR="0006744B" w:rsidRPr="007A5F6A">
        <w:rPr>
          <w:rFonts w:asciiTheme="minorHAnsi" w:hAnsiTheme="minorHAnsi"/>
          <w:sz w:val="24"/>
          <w:szCs w:val="24"/>
        </w:rPr>
        <w:t xml:space="preserve"> column</w:t>
      </w:r>
      <w:r w:rsidR="0092116D" w:rsidRPr="007A5F6A">
        <w:rPr>
          <w:rFonts w:asciiTheme="minorHAnsi" w:hAnsiTheme="minorHAnsi"/>
          <w:sz w:val="24"/>
          <w:szCs w:val="24"/>
        </w:rPr>
        <w:t>s</w:t>
      </w:r>
      <w:r w:rsidR="0006744B" w:rsidRPr="007A5F6A">
        <w:rPr>
          <w:rFonts w:asciiTheme="minorHAnsi" w:hAnsiTheme="minorHAnsi"/>
          <w:sz w:val="24"/>
          <w:szCs w:val="24"/>
        </w:rPr>
        <w:t xml:space="preserve">, and after washing with </w:t>
      </w:r>
      <w:r w:rsidR="0065133A" w:rsidRPr="007A5F6A">
        <w:rPr>
          <w:rFonts w:asciiTheme="minorHAnsi" w:hAnsiTheme="minorHAnsi"/>
          <w:sz w:val="24"/>
          <w:szCs w:val="24"/>
        </w:rPr>
        <w:t>1</w:t>
      </w:r>
      <w:r w:rsidR="00FF69E2" w:rsidRPr="007A5F6A">
        <w:rPr>
          <w:rFonts w:asciiTheme="minorHAnsi" w:hAnsiTheme="minorHAnsi"/>
          <w:sz w:val="24"/>
          <w:szCs w:val="24"/>
        </w:rPr>
        <w:t xml:space="preserve"> </w:t>
      </w:r>
      <w:r w:rsidR="0065133A" w:rsidRPr="007A5F6A">
        <w:rPr>
          <w:rFonts w:asciiTheme="minorHAnsi" w:hAnsiTheme="minorHAnsi"/>
          <w:sz w:val="24"/>
          <w:szCs w:val="24"/>
        </w:rPr>
        <w:t xml:space="preserve">ml </w:t>
      </w:r>
      <w:r w:rsidR="00FF69E2" w:rsidRPr="007A5F6A">
        <w:rPr>
          <w:rFonts w:asciiTheme="minorHAnsi" w:hAnsiTheme="minorHAnsi"/>
          <w:sz w:val="24"/>
          <w:szCs w:val="24"/>
        </w:rPr>
        <w:t xml:space="preserve">of </w:t>
      </w:r>
      <w:r w:rsidR="0006744B" w:rsidRPr="007A5F6A">
        <w:rPr>
          <w:rFonts w:asciiTheme="minorHAnsi" w:hAnsiTheme="minorHAnsi"/>
          <w:sz w:val="24"/>
          <w:szCs w:val="24"/>
        </w:rPr>
        <w:t>At-buffer, it was eluted with the same buffer containing 300</w:t>
      </w:r>
      <w:r w:rsidR="00286696" w:rsidRPr="007A5F6A">
        <w:rPr>
          <w:rFonts w:asciiTheme="minorHAnsi" w:hAnsiTheme="minorHAnsi"/>
          <w:sz w:val="24"/>
          <w:szCs w:val="24"/>
        </w:rPr>
        <w:t xml:space="preserve"> </w:t>
      </w:r>
      <w:r w:rsidR="0092116D" w:rsidRPr="007A5F6A">
        <w:rPr>
          <w:rFonts w:asciiTheme="minorHAnsi" w:hAnsiTheme="minorHAnsi"/>
          <w:sz w:val="24"/>
          <w:szCs w:val="24"/>
        </w:rPr>
        <w:t>mM i</w:t>
      </w:r>
      <w:r w:rsidR="0006744B" w:rsidRPr="007A5F6A">
        <w:rPr>
          <w:rFonts w:asciiTheme="minorHAnsi" w:hAnsiTheme="minorHAnsi"/>
          <w:sz w:val="24"/>
          <w:szCs w:val="24"/>
        </w:rPr>
        <w:t xml:space="preserve">midazole. </w:t>
      </w:r>
      <w:r w:rsidR="00D726CC" w:rsidRPr="007A5F6A">
        <w:rPr>
          <w:rFonts w:asciiTheme="minorHAnsi" w:hAnsiTheme="minorHAnsi"/>
          <w:sz w:val="24"/>
          <w:szCs w:val="24"/>
        </w:rPr>
        <w:t xml:space="preserve"> The p</w:t>
      </w:r>
      <w:r w:rsidR="003F6C56" w:rsidRPr="007A5F6A">
        <w:rPr>
          <w:rFonts w:asciiTheme="minorHAnsi" w:hAnsiTheme="minorHAnsi"/>
          <w:sz w:val="24"/>
          <w:szCs w:val="24"/>
        </w:rPr>
        <w:t>roteomic analyz</w:t>
      </w:r>
      <w:r w:rsidR="00286696" w:rsidRPr="007A5F6A">
        <w:rPr>
          <w:rFonts w:asciiTheme="minorHAnsi" w:hAnsiTheme="minorHAnsi"/>
          <w:sz w:val="24"/>
          <w:szCs w:val="24"/>
        </w:rPr>
        <w:t>e</w:t>
      </w:r>
      <w:r w:rsidR="0006744B" w:rsidRPr="007A5F6A">
        <w:rPr>
          <w:rFonts w:asciiTheme="minorHAnsi" w:hAnsiTheme="minorHAnsi"/>
          <w:sz w:val="24"/>
          <w:szCs w:val="24"/>
        </w:rPr>
        <w:t xml:space="preserve">s </w:t>
      </w:r>
      <w:r w:rsidR="00286696" w:rsidRPr="007A5F6A">
        <w:rPr>
          <w:rFonts w:asciiTheme="minorHAnsi" w:hAnsiTheme="minorHAnsi"/>
          <w:sz w:val="24"/>
          <w:szCs w:val="24"/>
        </w:rPr>
        <w:t>were</w:t>
      </w:r>
      <w:r w:rsidR="0006744B" w:rsidRPr="007A5F6A">
        <w:rPr>
          <w:rFonts w:asciiTheme="minorHAnsi" w:hAnsiTheme="minorHAnsi"/>
          <w:sz w:val="24"/>
          <w:szCs w:val="24"/>
        </w:rPr>
        <w:t xml:space="preserve"> </w:t>
      </w:r>
      <w:r w:rsidR="00FF69E2" w:rsidRPr="007A5F6A">
        <w:rPr>
          <w:rFonts w:asciiTheme="minorHAnsi" w:hAnsiTheme="minorHAnsi"/>
          <w:sz w:val="24"/>
          <w:szCs w:val="24"/>
        </w:rPr>
        <w:t>conducted</w:t>
      </w:r>
      <w:r w:rsidR="00692BA2" w:rsidRPr="007A5F6A">
        <w:rPr>
          <w:rFonts w:asciiTheme="minorHAnsi" w:hAnsiTheme="minorHAnsi"/>
          <w:sz w:val="24"/>
          <w:szCs w:val="24"/>
        </w:rPr>
        <w:t xml:space="preserve"> </w:t>
      </w:r>
      <w:r w:rsidR="003F6C56" w:rsidRPr="007A5F6A">
        <w:rPr>
          <w:rFonts w:asciiTheme="minorHAnsi" w:hAnsiTheme="minorHAnsi"/>
          <w:sz w:val="24"/>
          <w:szCs w:val="24"/>
        </w:rPr>
        <w:t>using LC</w:t>
      </w:r>
      <w:r w:rsidR="00D07D78" w:rsidRPr="007A5F6A">
        <w:rPr>
          <w:rFonts w:asciiTheme="minorHAnsi" w:hAnsiTheme="minorHAnsi"/>
          <w:sz w:val="24"/>
          <w:szCs w:val="24"/>
        </w:rPr>
        <w:t>-</w:t>
      </w:r>
      <w:r w:rsidR="003F6C56" w:rsidRPr="007A5F6A">
        <w:rPr>
          <w:rFonts w:asciiTheme="minorHAnsi" w:hAnsiTheme="minorHAnsi"/>
          <w:sz w:val="24"/>
          <w:szCs w:val="24"/>
        </w:rPr>
        <w:t>MS</w:t>
      </w:r>
      <w:r w:rsidR="00D07D78" w:rsidRPr="007A5F6A">
        <w:rPr>
          <w:rFonts w:asciiTheme="minorHAnsi" w:hAnsiTheme="minorHAnsi"/>
          <w:sz w:val="24"/>
          <w:szCs w:val="24"/>
        </w:rPr>
        <w:t>/MS</w:t>
      </w:r>
      <w:r w:rsidR="003F6C56" w:rsidRPr="007A5F6A">
        <w:rPr>
          <w:rFonts w:asciiTheme="minorHAnsi" w:hAnsiTheme="minorHAnsi"/>
          <w:sz w:val="24"/>
          <w:szCs w:val="24"/>
        </w:rPr>
        <w:t xml:space="preserve"> </w:t>
      </w:r>
      <w:r w:rsidR="00692BA2" w:rsidRPr="007A5F6A">
        <w:rPr>
          <w:rFonts w:asciiTheme="minorHAnsi" w:hAnsiTheme="minorHAnsi"/>
          <w:sz w:val="24"/>
          <w:szCs w:val="24"/>
        </w:rPr>
        <w:t>with the facility</w:t>
      </w:r>
      <w:r w:rsidR="00D726CC" w:rsidRPr="007A5F6A">
        <w:rPr>
          <w:rFonts w:asciiTheme="minorHAnsi" w:hAnsiTheme="minorHAnsi"/>
          <w:sz w:val="24"/>
          <w:szCs w:val="24"/>
        </w:rPr>
        <w:t xml:space="preserve"> at</w:t>
      </w:r>
      <w:r w:rsidR="003F6C56" w:rsidRPr="007A5F6A">
        <w:rPr>
          <w:rFonts w:asciiTheme="minorHAnsi" w:hAnsiTheme="minorHAnsi" w:cs="Tahoma"/>
          <w:sz w:val="24"/>
          <w:szCs w:val="24"/>
        </w:rPr>
        <w:t xml:space="preserve"> Sanford Burnham Prebys Medical Discovery Institute</w:t>
      </w:r>
      <w:r w:rsidR="00692BA2" w:rsidRPr="007A5F6A">
        <w:rPr>
          <w:rFonts w:asciiTheme="minorHAnsi" w:hAnsiTheme="minorHAnsi"/>
          <w:sz w:val="24"/>
          <w:szCs w:val="24"/>
        </w:rPr>
        <w:t>.</w:t>
      </w:r>
      <w:r w:rsidR="00D726CC" w:rsidRPr="007A5F6A">
        <w:rPr>
          <w:rFonts w:asciiTheme="minorHAnsi" w:hAnsiTheme="minorHAnsi"/>
          <w:sz w:val="24"/>
          <w:szCs w:val="24"/>
        </w:rPr>
        <w:t xml:space="preserve"> </w:t>
      </w:r>
      <w:bookmarkStart w:id="79" w:name="OLE_LINK23"/>
      <w:bookmarkStart w:id="80" w:name="OLE_LINK24"/>
      <w:r w:rsidR="00D34D53" w:rsidRPr="00E41D87">
        <w:rPr>
          <w:rFonts w:asciiTheme="minorHAnsi" w:hAnsiTheme="minorHAnsi"/>
          <w:i/>
          <w:sz w:val="24"/>
          <w:szCs w:val="24"/>
        </w:rPr>
        <w:t>See SI Materials and methods for sample preparation.</w:t>
      </w:r>
    </w:p>
    <w:bookmarkEnd w:id="79"/>
    <w:bookmarkEnd w:id="80"/>
    <w:p w14:paraId="4B96B30C" w14:textId="425F9268" w:rsidR="00286696" w:rsidRPr="007A5F6A" w:rsidRDefault="00286696" w:rsidP="00D07D78">
      <w:pPr>
        <w:pStyle w:val="NormalWeb"/>
        <w:spacing w:before="0" w:beforeAutospacing="0" w:after="0" w:afterAutospacing="0" w:line="480" w:lineRule="auto"/>
        <w:ind w:firstLine="720"/>
        <w:jc w:val="both"/>
        <w:rPr>
          <w:rFonts w:asciiTheme="minorHAnsi" w:hAnsiTheme="minorHAnsi"/>
          <w:sz w:val="24"/>
          <w:szCs w:val="24"/>
        </w:rPr>
      </w:pPr>
    </w:p>
    <w:p w14:paraId="6F5FAB79" w14:textId="3A8BAD82" w:rsidR="00286696" w:rsidRDefault="00286696" w:rsidP="00E37C62">
      <w:pPr>
        <w:pStyle w:val="NormalWeb"/>
        <w:spacing w:before="0" w:beforeAutospacing="0" w:after="0" w:afterAutospacing="0" w:line="480" w:lineRule="auto"/>
        <w:rPr>
          <w:rFonts w:asciiTheme="minorHAnsi" w:hAnsiTheme="minorHAnsi"/>
          <w:b/>
          <w:sz w:val="24"/>
        </w:rPr>
      </w:pPr>
      <w:r>
        <w:rPr>
          <w:rFonts w:asciiTheme="minorHAnsi" w:hAnsiTheme="minorHAnsi"/>
          <w:b/>
          <w:sz w:val="24"/>
        </w:rPr>
        <w:t>Acknowledgements</w:t>
      </w:r>
    </w:p>
    <w:p w14:paraId="4442322C" w14:textId="757B1F3D" w:rsidR="00286696" w:rsidRDefault="00286696" w:rsidP="004115E4">
      <w:pPr>
        <w:pStyle w:val="NormalWeb"/>
        <w:spacing w:before="0" w:beforeAutospacing="0" w:after="0" w:afterAutospacing="0" w:line="480" w:lineRule="auto"/>
        <w:ind w:firstLine="720"/>
        <w:jc w:val="both"/>
        <w:rPr>
          <w:rFonts w:asciiTheme="minorHAnsi" w:hAnsiTheme="minorHAnsi"/>
          <w:sz w:val="24"/>
        </w:rPr>
      </w:pPr>
      <w:r>
        <w:rPr>
          <w:rFonts w:asciiTheme="minorHAnsi" w:hAnsiTheme="minorHAnsi"/>
          <w:sz w:val="24"/>
        </w:rPr>
        <w:t>We thank Dr. Andrei Osterman for valuable discussions and Sabrina Phan and Harry Zhou</w:t>
      </w:r>
      <w:r w:rsidR="0018037A">
        <w:rPr>
          <w:rFonts w:asciiTheme="minorHAnsi" w:hAnsiTheme="minorHAnsi"/>
          <w:sz w:val="24"/>
        </w:rPr>
        <w:t xml:space="preserve"> </w:t>
      </w:r>
      <w:r w:rsidR="0066549E">
        <w:rPr>
          <w:rFonts w:asciiTheme="minorHAnsi" w:hAnsiTheme="minorHAnsi"/>
          <w:sz w:val="24"/>
        </w:rPr>
        <w:t xml:space="preserve">for </w:t>
      </w:r>
      <w:r>
        <w:rPr>
          <w:rFonts w:asciiTheme="minorHAnsi" w:hAnsiTheme="minorHAnsi"/>
          <w:sz w:val="24"/>
        </w:rPr>
        <w:t>assistan</w:t>
      </w:r>
      <w:r w:rsidR="00777CED">
        <w:rPr>
          <w:rFonts w:asciiTheme="minorHAnsi" w:hAnsiTheme="minorHAnsi"/>
          <w:sz w:val="24"/>
        </w:rPr>
        <w:t>ce with manuscript preparation</w:t>
      </w:r>
      <w:r w:rsidR="00311954" w:rsidRPr="00011BAE">
        <w:rPr>
          <w:rFonts w:asciiTheme="minorHAnsi" w:hAnsiTheme="minorHAnsi"/>
          <w:sz w:val="24"/>
          <w:szCs w:val="24"/>
        </w:rPr>
        <w:t xml:space="preserve">. </w:t>
      </w:r>
      <w:r w:rsidR="0018037A">
        <w:rPr>
          <w:rFonts w:asciiTheme="minorHAnsi" w:hAnsiTheme="minorHAnsi"/>
          <w:sz w:val="24"/>
          <w:szCs w:val="24"/>
        </w:rPr>
        <w:t xml:space="preserve">Jimmy Do provided </w:t>
      </w:r>
      <w:r w:rsidR="0066549E">
        <w:rPr>
          <w:rFonts w:asciiTheme="minorHAnsi" w:hAnsiTheme="minorHAnsi"/>
          <w:sz w:val="24"/>
          <w:szCs w:val="24"/>
        </w:rPr>
        <w:t>appreciated</w:t>
      </w:r>
      <w:r w:rsidR="0018037A">
        <w:rPr>
          <w:rFonts w:asciiTheme="minorHAnsi" w:hAnsiTheme="minorHAnsi"/>
          <w:sz w:val="24"/>
          <w:szCs w:val="24"/>
        </w:rPr>
        <w:t xml:space="preserve"> help with plasmid purification</w:t>
      </w:r>
      <w:r w:rsidR="00DE5D50">
        <w:rPr>
          <w:rFonts w:asciiTheme="minorHAnsi" w:hAnsiTheme="minorHAnsi"/>
          <w:sz w:val="24"/>
        </w:rPr>
        <w:t xml:space="preserve">. </w:t>
      </w:r>
      <w:r w:rsidR="000440A4">
        <w:rPr>
          <w:rFonts w:asciiTheme="minorHAnsi" w:eastAsia="Times New Roman" w:hAnsiTheme="minorHAnsi"/>
          <w:sz w:val="24"/>
          <w:szCs w:val="24"/>
        </w:rPr>
        <w:t xml:space="preserve">We would like to thank </w:t>
      </w:r>
      <w:r w:rsidR="0066549E">
        <w:rPr>
          <w:rFonts w:asciiTheme="minorHAnsi" w:eastAsia="Times New Roman" w:hAnsiTheme="minorHAnsi"/>
          <w:sz w:val="24"/>
          <w:szCs w:val="24"/>
        </w:rPr>
        <w:t xml:space="preserve">the </w:t>
      </w:r>
      <w:r w:rsidR="00110A67">
        <w:rPr>
          <w:rFonts w:asciiTheme="minorHAnsi" w:eastAsia="Times New Roman" w:hAnsiTheme="minorHAnsi"/>
          <w:sz w:val="24"/>
          <w:szCs w:val="24"/>
        </w:rPr>
        <w:t xml:space="preserve">director of </w:t>
      </w:r>
      <w:r w:rsidR="0066549E">
        <w:rPr>
          <w:rFonts w:asciiTheme="minorHAnsi" w:eastAsia="Times New Roman" w:hAnsiTheme="minorHAnsi"/>
          <w:sz w:val="24"/>
          <w:szCs w:val="24"/>
        </w:rPr>
        <w:t xml:space="preserve">the </w:t>
      </w:r>
      <w:r w:rsidR="00110A67">
        <w:rPr>
          <w:rFonts w:asciiTheme="minorHAnsi" w:eastAsia="Times New Roman" w:hAnsiTheme="minorHAnsi"/>
          <w:sz w:val="24"/>
          <w:szCs w:val="24"/>
        </w:rPr>
        <w:t xml:space="preserve">proteomics shared resource </w:t>
      </w:r>
      <w:r w:rsidR="000440A4">
        <w:rPr>
          <w:rFonts w:asciiTheme="minorHAnsi" w:eastAsia="Times New Roman" w:hAnsiTheme="minorHAnsi"/>
          <w:sz w:val="24"/>
          <w:szCs w:val="24"/>
        </w:rPr>
        <w:t>Alexandre Rosa Campos</w:t>
      </w:r>
      <w:r w:rsidR="0066549E">
        <w:rPr>
          <w:rFonts w:asciiTheme="minorHAnsi" w:eastAsia="Times New Roman" w:hAnsiTheme="minorHAnsi"/>
          <w:sz w:val="24"/>
          <w:szCs w:val="24"/>
        </w:rPr>
        <w:t>,</w:t>
      </w:r>
      <w:r w:rsidR="000440A4">
        <w:rPr>
          <w:rFonts w:asciiTheme="minorHAnsi" w:eastAsia="Times New Roman" w:hAnsiTheme="minorHAnsi"/>
          <w:sz w:val="24"/>
          <w:szCs w:val="24"/>
        </w:rPr>
        <w:t xml:space="preserve"> and</w:t>
      </w:r>
      <w:r w:rsidR="00311954" w:rsidRPr="00011BAE">
        <w:rPr>
          <w:rFonts w:asciiTheme="minorHAnsi" w:eastAsia="Times New Roman" w:hAnsiTheme="minorHAnsi"/>
          <w:sz w:val="24"/>
          <w:szCs w:val="24"/>
        </w:rPr>
        <w:t xml:space="preserve"> </w:t>
      </w:r>
      <w:r w:rsidR="008923D8">
        <w:rPr>
          <w:rFonts w:asciiTheme="minorHAnsi" w:eastAsia="Times New Roman" w:hAnsiTheme="minorHAnsi"/>
          <w:sz w:val="24"/>
          <w:szCs w:val="24"/>
        </w:rPr>
        <w:t>Kenneth</w:t>
      </w:r>
      <w:r w:rsidR="00CD5B05">
        <w:rPr>
          <w:rFonts w:asciiTheme="minorHAnsi" w:eastAsia="Times New Roman" w:hAnsiTheme="minorHAnsi"/>
          <w:sz w:val="24"/>
          <w:szCs w:val="24"/>
        </w:rPr>
        <w:t xml:space="preserve"> Pomeroy </w:t>
      </w:r>
      <w:r w:rsidR="00311954" w:rsidRPr="00011BAE">
        <w:rPr>
          <w:rFonts w:asciiTheme="minorHAnsi" w:eastAsia="Times New Roman" w:hAnsiTheme="minorHAnsi"/>
          <w:sz w:val="24"/>
          <w:szCs w:val="24"/>
        </w:rPr>
        <w:t xml:space="preserve">for </w:t>
      </w:r>
      <w:r w:rsidR="008923D8">
        <w:rPr>
          <w:rFonts w:asciiTheme="minorHAnsi" w:eastAsia="Times New Roman" w:hAnsiTheme="minorHAnsi"/>
          <w:sz w:val="24"/>
          <w:szCs w:val="24"/>
        </w:rPr>
        <w:t>LC-</w:t>
      </w:r>
      <w:r w:rsidR="00311954" w:rsidRPr="00011BAE">
        <w:rPr>
          <w:rFonts w:asciiTheme="minorHAnsi" w:eastAsia="Times New Roman" w:hAnsiTheme="minorHAnsi"/>
          <w:sz w:val="24"/>
          <w:szCs w:val="24"/>
        </w:rPr>
        <w:t>MS</w:t>
      </w:r>
      <w:r w:rsidR="008923D8">
        <w:rPr>
          <w:rFonts w:asciiTheme="minorHAnsi" w:eastAsia="Times New Roman" w:hAnsiTheme="minorHAnsi"/>
          <w:sz w:val="24"/>
          <w:szCs w:val="24"/>
        </w:rPr>
        <w:t>/MS</w:t>
      </w:r>
      <w:r w:rsidR="00311954" w:rsidRPr="00011BAE">
        <w:rPr>
          <w:rFonts w:asciiTheme="minorHAnsi" w:eastAsia="Times New Roman" w:hAnsiTheme="minorHAnsi"/>
          <w:sz w:val="24"/>
          <w:szCs w:val="24"/>
        </w:rPr>
        <w:t xml:space="preserve"> analysis</w:t>
      </w:r>
      <w:r w:rsidR="00777CED" w:rsidRPr="00011BAE">
        <w:rPr>
          <w:rFonts w:asciiTheme="minorHAnsi" w:hAnsiTheme="minorHAnsi"/>
          <w:sz w:val="24"/>
          <w:szCs w:val="24"/>
        </w:rPr>
        <w:t xml:space="preserve">. </w:t>
      </w:r>
      <w:r w:rsidRPr="00011BAE">
        <w:rPr>
          <w:rFonts w:asciiTheme="minorHAnsi" w:hAnsiTheme="minorHAnsi"/>
          <w:sz w:val="24"/>
          <w:szCs w:val="24"/>
        </w:rPr>
        <w:t xml:space="preserve">This </w:t>
      </w:r>
      <w:r w:rsidR="00692D16" w:rsidRPr="00011BAE">
        <w:rPr>
          <w:rFonts w:asciiTheme="minorHAnsi" w:hAnsiTheme="minorHAnsi"/>
          <w:sz w:val="24"/>
          <w:szCs w:val="24"/>
        </w:rPr>
        <w:t xml:space="preserve">work </w:t>
      </w:r>
      <w:r w:rsidRPr="00011BAE">
        <w:rPr>
          <w:rFonts w:asciiTheme="minorHAnsi" w:hAnsiTheme="minorHAnsi"/>
          <w:sz w:val="24"/>
          <w:szCs w:val="24"/>
        </w:rPr>
        <w:t>was supported by NIH grant GM109895</w:t>
      </w:r>
      <w:r>
        <w:rPr>
          <w:rFonts w:asciiTheme="minorHAnsi" w:hAnsiTheme="minorHAnsi"/>
          <w:sz w:val="24"/>
        </w:rPr>
        <w:t>.</w:t>
      </w:r>
    </w:p>
    <w:p w14:paraId="7F588FD1" w14:textId="77777777" w:rsidR="005559C3" w:rsidRPr="005559C3" w:rsidRDefault="005559C3" w:rsidP="005559C3">
      <w:pPr>
        <w:pStyle w:val="NormalWeb"/>
        <w:spacing w:line="480" w:lineRule="auto"/>
        <w:ind w:firstLine="720"/>
        <w:jc w:val="both"/>
      </w:pPr>
      <w:r w:rsidRPr="005559C3">
        <w:t xml:space="preserve">Fig. 1 Allosteric activation of PykF by HPr. </w:t>
      </w:r>
      <w:r w:rsidRPr="005559C3">
        <w:rPr>
          <w:b/>
          <w:bCs/>
        </w:rPr>
        <w:t>A</w:t>
      </w:r>
      <w:r w:rsidRPr="005559C3">
        <w:t xml:space="preserve">. Steady-state kinetics of PykF were determined as a function of the PEP concentration (0.2 to 8 mM) in the absence (circles) and presence (inverted triangles) </w:t>
      </w:r>
      <w:r w:rsidRPr="005559C3">
        <w:lastRenderedPageBreak/>
        <w:t>of 2 mM HPr at 0.1mM ZnSO</w:t>
      </w:r>
      <w:r w:rsidRPr="005559C3">
        <w:rPr>
          <w:vertAlign w:val="subscript"/>
        </w:rPr>
        <w:t>4</w:t>
      </w:r>
      <w:r w:rsidRPr="005559C3">
        <w:t xml:space="preserve">. The resultant kinetic parameters are presented in Table 2. </w:t>
      </w:r>
      <w:r w:rsidRPr="005559C3">
        <w:rPr>
          <w:b/>
          <w:bCs/>
        </w:rPr>
        <w:t>B</w:t>
      </w:r>
      <w:r w:rsidRPr="005559C3">
        <w:t xml:space="preserve">. The effect of varying concentrations of dephospho-HPr (triangles) on PykF activity, or HPr-P (circles) using a concentration of PEP of 1 mM. The assay is described in Materials and Methods. </w:t>
      </w:r>
      <w:r w:rsidRPr="005559C3">
        <w:rPr>
          <w:b/>
          <w:bCs/>
        </w:rPr>
        <w:t xml:space="preserve">C. </w:t>
      </w:r>
      <w:r w:rsidRPr="005559C3">
        <w:t>Activation of PykF with ZnSO</w:t>
      </w:r>
      <w:r w:rsidRPr="005559C3">
        <w:rPr>
          <w:vertAlign w:val="subscript"/>
        </w:rPr>
        <w:t>4</w:t>
      </w:r>
      <w:r w:rsidRPr="005559C3">
        <w:t xml:space="preserve"> at 1 mM HPr and 0.3 mM PEP.</w:t>
      </w:r>
    </w:p>
    <w:p w14:paraId="1E6A0D28" w14:textId="77777777" w:rsidR="001C4021" w:rsidRPr="001C4021" w:rsidRDefault="001C4021" w:rsidP="001C4021">
      <w:pPr>
        <w:pStyle w:val="NormalWeb"/>
        <w:spacing w:line="480" w:lineRule="auto"/>
        <w:ind w:firstLine="720"/>
        <w:jc w:val="both"/>
      </w:pPr>
      <w:r w:rsidRPr="001C4021">
        <w:t xml:space="preserve">Fig. 2 Allosteric activation of PfkB by HPr. </w:t>
      </w:r>
      <w:r w:rsidRPr="001C4021">
        <w:rPr>
          <w:b/>
          <w:bCs/>
        </w:rPr>
        <w:t>A</w:t>
      </w:r>
      <w:r w:rsidRPr="001C4021">
        <w:t xml:space="preserve">. Steady-state kinetics of PfkB were determined as a function of Fru-6P (0.2 to 3 mM) in the absence (squares) or presence (circles) of 2.2 mM HPr. The resultant kinetic parameters are presented in Table 2. </w:t>
      </w:r>
      <w:r w:rsidRPr="001C4021">
        <w:rPr>
          <w:b/>
          <w:bCs/>
        </w:rPr>
        <w:t>B</w:t>
      </w:r>
      <w:r w:rsidRPr="001C4021">
        <w:t>. The effect of varying concentrations of ATP on PfkB activity with dephospho-HPr (circles) or  no HPr (squares) using a concentration of Fru-6P of 0.25 mM. The assay is described in Materials and Methods.</w:t>
      </w:r>
    </w:p>
    <w:p w14:paraId="5731272E" w14:textId="77777777" w:rsidR="001C4021" w:rsidRPr="001C4021" w:rsidRDefault="001C4021" w:rsidP="001C4021">
      <w:pPr>
        <w:pStyle w:val="NormalWeb"/>
        <w:spacing w:line="480" w:lineRule="auto"/>
        <w:ind w:firstLine="720"/>
        <w:jc w:val="both"/>
      </w:pPr>
      <w:r w:rsidRPr="001C4021">
        <w:t>Fig. 3 Allosteric activation of NagB by HPr</w:t>
      </w:r>
      <w:r w:rsidRPr="001C4021">
        <w:rPr>
          <w:lang w:val="ru-RU"/>
        </w:rPr>
        <w:t xml:space="preserve"> </w:t>
      </w:r>
      <w:r w:rsidRPr="001C4021">
        <w:t xml:space="preserve">and GlcNAc-6P. </w:t>
      </w:r>
      <w:r w:rsidRPr="001C4021">
        <w:rPr>
          <w:b/>
          <w:bCs/>
        </w:rPr>
        <w:t>A</w:t>
      </w:r>
      <w:r w:rsidRPr="001C4021">
        <w:t xml:space="preserve">. Steady-state kinetics of NagB were determined as a function of GlcN-6P (0.2 to 20 mM) in the absence (circles) and presence (triangles) of 2 mM HPr and 0.2mM GlcNAc6P at pH 8, and in the absence (squares) and presence (rhomboids) of HPr at pH 6.5. The resultant kinetic parameters are presented in Table 2. </w:t>
      </w:r>
      <w:r w:rsidRPr="001C4021">
        <w:rPr>
          <w:b/>
          <w:bCs/>
        </w:rPr>
        <w:t>B</w:t>
      </w:r>
      <w:r w:rsidRPr="001C4021">
        <w:t xml:space="preserve">. The effect of varying concentrations of GlcNAc-6P in the absence of HPr (circles) and the presence of HPr (triangles) on NagB activity, using a concentration of 10 mM GlcN-6P at pH 8. The assay is described in Materials and Methods. </w:t>
      </w:r>
    </w:p>
    <w:p w14:paraId="40AF199A" w14:textId="3EED3DF4" w:rsidR="0001136B" w:rsidRDefault="0001136B" w:rsidP="0001136B">
      <w:pPr>
        <w:pStyle w:val="NormalWeb"/>
        <w:spacing w:line="480" w:lineRule="auto"/>
        <w:ind w:firstLine="720"/>
        <w:jc w:val="both"/>
      </w:pPr>
      <w:r w:rsidRPr="0001136B">
        <w:t xml:space="preserve">Fig. 4 </w:t>
      </w:r>
      <w:r w:rsidRPr="0001136B">
        <w:rPr>
          <w:b/>
          <w:bCs/>
        </w:rPr>
        <w:t>A</w:t>
      </w:r>
      <w:r w:rsidRPr="0001136B">
        <w:t>. ATP-dependent adenylate kinase (Adk) activity was assayed by coupling the formation of ADP to the oxidation of NADH to NAD</w:t>
      </w:r>
      <w:r w:rsidRPr="0001136B">
        <w:rPr>
          <w:b/>
          <w:bCs/>
          <w:vertAlign w:val="superscript"/>
        </w:rPr>
        <w:t>+</w:t>
      </w:r>
      <w:r w:rsidRPr="0001136B">
        <w:t xml:space="preserve"> via pyruvate kinase (PYK) and lactate dehydrogenase (LDH) with continuous monitoring at 340 nm. The reaction mixture containing 50 mM Tris-HCl buffer (pH 7.5), 10 mM MgSO</w:t>
      </w:r>
      <w:r w:rsidRPr="0001136B">
        <w:rPr>
          <w:vertAlign w:val="subscript"/>
        </w:rPr>
        <w:t>4</w:t>
      </w:r>
      <w:r w:rsidRPr="0001136B">
        <w:t>, 1.2 mM ATP, 1.2 mM PEP, 0.3 mM NADH, 1.2 U of PYK, 1.2 U of LDH and 0.2-3 mM AMP.</w:t>
      </w:r>
      <w:r>
        <w:t xml:space="preserve"> </w:t>
      </w:r>
      <w:r w:rsidRPr="0001136B">
        <w:rPr>
          <w:b/>
          <w:bCs/>
        </w:rPr>
        <w:t xml:space="preserve">B. </w:t>
      </w:r>
      <w:r w:rsidRPr="0001136B">
        <w:t xml:space="preserve">Inhibition of adenylate kinase activity ATP + AMP  ADP + ADP by HPr-P when varying the concentrations of dephospho-HPr (triangles) and phospho-HPr (circles) on Adk activity at 0.3 mM AMP. </w:t>
      </w:r>
    </w:p>
    <w:p w14:paraId="0F5CEA54" w14:textId="15A38DEF" w:rsidR="000E1CC3" w:rsidRPr="0001136B" w:rsidRDefault="000E1CC3" w:rsidP="0001136B">
      <w:pPr>
        <w:pStyle w:val="NormalWeb"/>
        <w:spacing w:line="480" w:lineRule="auto"/>
        <w:ind w:firstLine="720"/>
        <w:jc w:val="both"/>
      </w:pPr>
      <w:r w:rsidRPr="000E1CC3">
        <w:rPr>
          <w:lang w:val="en-GB"/>
        </w:rPr>
        <w:t xml:space="preserve">Fig. 5 Sugar utilization pathways in </w:t>
      </w:r>
      <w:r w:rsidRPr="000E1CC3">
        <w:rPr>
          <w:i/>
          <w:iCs/>
          <w:lang w:val="en-GB"/>
        </w:rPr>
        <w:t>E. coli</w:t>
      </w:r>
      <w:r w:rsidRPr="000E1CC3">
        <w:rPr>
          <w:lang w:val="en-GB"/>
        </w:rPr>
        <w:t>. Bold vertical arrows highlight allosteric activation of PykF, PfkB and NagB by HPr,</w:t>
      </w:r>
      <w:r w:rsidRPr="000E1CC3">
        <w:rPr>
          <w:lang w:val="ru-RU"/>
        </w:rPr>
        <w:t xml:space="preserve"> </w:t>
      </w:r>
      <w:r w:rsidRPr="000E1CC3">
        <w:rPr>
          <w:lang w:val="en-GB"/>
        </w:rPr>
        <w:t>and inhibition of Adk by HPr-P.</w:t>
      </w:r>
    </w:p>
    <w:p w14:paraId="4FACB30A" w14:textId="77777777" w:rsidR="005559C3" w:rsidRPr="00286696" w:rsidRDefault="005559C3" w:rsidP="004115E4">
      <w:pPr>
        <w:pStyle w:val="NormalWeb"/>
        <w:spacing w:before="0" w:beforeAutospacing="0" w:after="0" w:afterAutospacing="0" w:line="480" w:lineRule="auto"/>
        <w:ind w:firstLine="720"/>
        <w:jc w:val="both"/>
        <w:rPr>
          <w:rFonts w:asciiTheme="minorHAnsi" w:hAnsiTheme="minorHAnsi"/>
          <w:sz w:val="24"/>
        </w:rPr>
      </w:pPr>
    </w:p>
    <w:p w14:paraId="6F08055C" w14:textId="421FF8F5" w:rsidR="00F87934" w:rsidRDefault="00F87934" w:rsidP="00F87934">
      <w:pPr>
        <w:pStyle w:val="NormalWeb"/>
        <w:spacing w:line="480" w:lineRule="auto"/>
        <w:rPr>
          <w:rFonts w:asciiTheme="minorHAnsi" w:hAnsiTheme="minorHAnsi"/>
          <w:sz w:val="24"/>
        </w:rPr>
      </w:pPr>
      <w:r>
        <w:rPr>
          <w:rFonts w:asciiTheme="minorHAnsi" w:hAnsiTheme="minorHAnsi"/>
          <w:sz w:val="24"/>
        </w:rPr>
        <w:lastRenderedPageBreak/>
        <w:br w:type="page"/>
      </w:r>
    </w:p>
    <w:p w14:paraId="5F9EAC37" w14:textId="77777777" w:rsidR="00F87934" w:rsidRDefault="00F87934" w:rsidP="00F87934">
      <w:pPr>
        <w:pStyle w:val="NormalWeb"/>
        <w:spacing w:line="480" w:lineRule="auto"/>
        <w:rPr>
          <w:rFonts w:asciiTheme="minorHAnsi" w:hAnsiTheme="minorHAnsi"/>
          <w:sz w:val="24"/>
        </w:rPr>
      </w:pPr>
    </w:p>
    <w:p w14:paraId="210C0B2C" w14:textId="4571DD3C" w:rsidR="00E11FEB" w:rsidRDefault="00E11FEB" w:rsidP="00286696">
      <w:pPr>
        <w:pStyle w:val="EndNoteBibliography"/>
        <w:rPr>
          <w:rFonts w:eastAsia="Times New Roman" w:cs="Times New Roman"/>
          <w:b/>
        </w:rPr>
      </w:pPr>
      <w:r>
        <w:rPr>
          <w:rFonts w:eastAsia="Times New Roman" w:cs="Times New Roman"/>
          <w:b/>
        </w:rPr>
        <w:t>References</w:t>
      </w:r>
    </w:p>
    <w:p w14:paraId="6A97324E" w14:textId="77777777" w:rsidR="00E11FEB" w:rsidRPr="00E11FEB" w:rsidRDefault="00E11FEB" w:rsidP="00FC2FF0">
      <w:pPr>
        <w:pStyle w:val="EndNoteBibliography"/>
        <w:ind w:left="720" w:hanging="720"/>
        <w:rPr>
          <w:rFonts w:eastAsia="Times New Roman" w:cs="Times New Roman"/>
          <w:b/>
        </w:rPr>
      </w:pPr>
    </w:p>
    <w:p w14:paraId="4A81DBE2" w14:textId="77777777" w:rsidR="001F317F" w:rsidRPr="001F317F" w:rsidRDefault="005A3183" w:rsidP="001F317F">
      <w:pPr>
        <w:pStyle w:val="EndNoteBibliography"/>
        <w:ind w:left="720" w:hanging="720"/>
      </w:pPr>
      <w:r>
        <w:rPr>
          <w:rFonts w:eastAsia="Times New Roman" w:cs="Times New Roman"/>
        </w:rPr>
        <w:fldChar w:fldCharType="begin"/>
      </w:r>
      <w:r>
        <w:rPr>
          <w:rFonts w:eastAsia="Times New Roman" w:cs="Times New Roman"/>
        </w:rPr>
        <w:instrText xml:space="preserve"> ADDIN EN.REFLIST </w:instrText>
      </w:r>
      <w:r>
        <w:rPr>
          <w:rFonts w:eastAsia="Times New Roman" w:cs="Times New Roman"/>
        </w:rPr>
        <w:fldChar w:fldCharType="separate"/>
      </w:r>
      <w:bookmarkStart w:id="81" w:name="_ENREF_1"/>
      <w:r w:rsidR="001F317F" w:rsidRPr="001F317F">
        <w:t>1.</w:t>
      </w:r>
      <w:r w:rsidR="001F317F" w:rsidRPr="001F317F">
        <w:tab/>
        <w:t xml:space="preserve">Porcheron G, Schouler C, &amp; Dozois CM (2016) Survival games at the dinner table: regulation of Enterobacterial virulence through nutrient sensing and acquisition. </w:t>
      </w:r>
      <w:r w:rsidR="001F317F" w:rsidRPr="001F317F">
        <w:rPr>
          <w:i/>
        </w:rPr>
        <w:t>Curr Opin Microbiol</w:t>
      </w:r>
      <w:r w:rsidR="001F317F" w:rsidRPr="001F317F">
        <w:t xml:space="preserve"> 30:98-106.</w:t>
      </w:r>
      <w:bookmarkEnd w:id="81"/>
    </w:p>
    <w:p w14:paraId="33707C6D" w14:textId="77777777" w:rsidR="001F317F" w:rsidRPr="001F317F" w:rsidRDefault="001F317F" w:rsidP="001F317F">
      <w:pPr>
        <w:pStyle w:val="EndNoteBibliography"/>
        <w:ind w:left="720" w:hanging="720"/>
      </w:pPr>
      <w:bookmarkStart w:id="82" w:name="_ENREF_2"/>
      <w:r w:rsidRPr="001F317F">
        <w:t>2.</w:t>
      </w:r>
      <w:r w:rsidRPr="001F317F">
        <w:tab/>
        <w:t>Malnoy M</w:t>
      </w:r>
      <w:r w:rsidRPr="001F317F">
        <w:rPr>
          <w:i/>
        </w:rPr>
        <w:t>, et al.</w:t>
      </w:r>
      <w:r w:rsidRPr="001F317F">
        <w:t xml:space="preserve"> (2012) Fire blight: applied genomic insights of the pathogen and host. </w:t>
      </w:r>
      <w:r w:rsidRPr="001F317F">
        <w:rPr>
          <w:i/>
        </w:rPr>
        <w:t>Annu Rev Phytopathol</w:t>
      </w:r>
      <w:r w:rsidRPr="001F317F">
        <w:t xml:space="preserve"> 50:475-494.</w:t>
      </w:r>
      <w:bookmarkEnd w:id="82"/>
    </w:p>
    <w:p w14:paraId="3C80AA02" w14:textId="77777777" w:rsidR="001F317F" w:rsidRPr="001F317F" w:rsidRDefault="001F317F" w:rsidP="001F317F">
      <w:pPr>
        <w:pStyle w:val="EndNoteBibliography"/>
        <w:ind w:left="720" w:hanging="720"/>
      </w:pPr>
      <w:bookmarkStart w:id="83" w:name="_ENREF_3"/>
      <w:r w:rsidRPr="001F317F">
        <w:t>3.</w:t>
      </w:r>
      <w:r w:rsidRPr="001F317F">
        <w:tab/>
        <w:t>Charkowski A</w:t>
      </w:r>
      <w:r w:rsidRPr="001F317F">
        <w:rPr>
          <w:i/>
        </w:rPr>
        <w:t>, et al.</w:t>
      </w:r>
      <w:r w:rsidRPr="001F317F">
        <w:t xml:space="preserve"> (2012) The role of secretion systems and small molecules in soft-rot Enterobacteriaceae pathogenicity. </w:t>
      </w:r>
      <w:r w:rsidRPr="001F317F">
        <w:rPr>
          <w:i/>
        </w:rPr>
        <w:t>Annu Rev Phytopathol</w:t>
      </w:r>
      <w:r w:rsidRPr="001F317F">
        <w:t xml:space="preserve"> 50:425-449.</w:t>
      </w:r>
      <w:bookmarkEnd w:id="83"/>
    </w:p>
    <w:p w14:paraId="76931A2E" w14:textId="77777777" w:rsidR="001F317F" w:rsidRPr="001F317F" w:rsidRDefault="001F317F" w:rsidP="001F317F">
      <w:pPr>
        <w:pStyle w:val="EndNoteBibliography"/>
        <w:ind w:left="720" w:hanging="720"/>
      </w:pPr>
      <w:bookmarkStart w:id="84" w:name="_ENREF_4"/>
      <w:r w:rsidRPr="001F317F">
        <w:t>4.</w:t>
      </w:r>
      <w:r w:rsidRPr="001F317F">
        <w:tab/>
        <w:t xml:space="preserve">Toth IK, Pritchard L, &amp; Birch PR (2006) Comparative genomics reveals what makes an enterobacterial plant pathogen. </w:t>
      </w:r>
      <w:r w:rsidRPr="001F317F">
        <w:rPr>
          <w:i/>
        </w:rPr>
        <w:t>Annu Rev Phytopathol</w:t>
      </w:r>
      <w:r w:rsidRPr="001F317F">
        <w:t xml:space="preserve"> 44:305-336.</w:t>
      </w:r>
      <w:bookmarkEnd w:id="84"/>
    </w:p>
    <w:p w14:paraId="6C743FA0" w14:textId="77777777" w:rsidR="001F317F" w:rsidRPr="001F317F" w:rsidRDefault="001F317F" w:rsidP="001F317F">
      <w:pPr>
        <w:pStyle w:val="EndNoteBibliography"/>
        <w:ind w:left="720" w:hanging="720"/>
      </w:pPr>
      <w:bookmarkStart w:id="85" w:name="_ENREF_5"/>
      <w:r w:rsidRPr="001F317F">
        <w:t>5.</w:t>
      </w:r>
      <w:r w:rsidRPr="001F317F">
        <w:tab/>
        <w:t>Saier MH, Jr.</w:t>
      </w:r>
      <w:r w:rsidRPr="001F317F">
        <w:rPr>
          <w:i/>
        </w:rPr>
        <w:t>, et al.</w:t>
      </w:r>
      <w:r w:rsidRPr="001F317F">
        <w:t xml:space="preserve"> (1996) Catabolite repression and inducer control in Gram-positive bacteria. </w:t>
      </w:r>
      <w:r w:rsidRPr="001F317F">
        <w:rPr>
          <w:i/>
        </w:rPr>
        <w:t>Microbiology</w:t>
      </w:r>
      <w:r w:rsidRPr="001F317F">
        <w:t xml:space="preserve"> 142 ( Pt 2):217-230.</w:t>
      </w:r>
      <w:bookmarkEnd w:id="85"/>
    </w:p>
    <w:p w14:paraId="6A92E921" w14:textId="77777777" w:rsidR="001F317F" w:rsidRPr="001F317F" w:rsidRDefault="001F317F" w:rsidP="001F317F">
      <w:pPr>
        <w:pStyle w:val="EndNoteBibliography"/>
        <w:ind w:left="720" w:hanging="720"/>
      </w:pPr>
      <w:bookmarkStart w:id="86" w:name="_ENREF_6"/>
      <w:r w:rsidRPr="001F317F">
        <w:t>6.</w:t>
      </w:r>
      <w:r w:rsidRPr="001F317F">
        <w:tab/>
        <w:t xml:space="preserve">Barabote RD &amp; Saier MH, Jr. (2005) Comparative genomic analyses of the bacterial phosphotransferase system. </w:t>
      </w:r>
      <w:r w:rsidRPr="001F317F">
        <w:rPr>
          <w:i/>
        </w:rPr>
        <w:t>Microbiol Mol Biol Rev</w:t>
      </w:r>
      <w:r w:rsidRPr="001F317F">
        <w:t xml:space="preserve"> 69(4):608-634.</w:t>
      </w:r>
      <w:bookmarkEnd w:id="86"/>
    </w:p>
    <w:p w14:paraId="6A7FAD12" w14:textId="77777777" w:rsidR="001F317F" w:rsidRPr="001F317F" w:rsidRDefault="001F317F" w:rsidP="001F317F">
      <w:pPr>
        <w:pStyle w:val="EndNoteBibliography"/>
        <w:ind w:left="720" w:hanging="720"/>
      </w:pPr>
      <w:bookmarkStart w:id="87" w:name="_ENREF_7"/>
      <w:r w:rsidRPr="001F317F">
        <w:t>7.</w:t>
      </w:r>
      <w:r w:rsidRPr="001F317F">
        <w:tab/>
        <w:t xml:space="preserve">Reichenbach B, Breustedt DA, Stulke J, Rak B, &amp; Gorke B (2007) Genetic dissection of specificity determinants in the interaction of HPr with enzymes II of the bacterial phosphoenolpyruvate:sugar phosphotransferase system in Escherichia coli. </w:t>
      </w:r>
      <w:r w:rsidRPr="001F317F">
        <w:rPr>
          <w:i/>
        </w:rPr>
        <w:t>J Bacteriol</w:t>
      </w:r>
      <w:r w:rsidRPr="001F317F">
        <w:t xml:space="preserve"> 189(13):4603-4613.</w:t>
      </w:r>
      <w:bookmarkEnd w:id="87"/>
    </w:p>
    <w:p w14:paraId="1D1D32AC" w14:textId="77777777" w:rsidR="001F317F" w:rsidRPr="001F317F" w:rsidRDefault="001F317F" w:rsidP="001F317F">
      <w:pPr>
        <w:pStyle w:val="EndNoteBibliography"/>
        <w:ind w:left="720" w:hanging="720"/>
      </w:pPr>
      <w:bookmarkStart w:id="88" w:name="_ENREF_8"/>
      <w:r w:rsidRPr="001F317F">
        <w:t>8.</w:t>
      </w:r>
      <w:r w:rsidRPr="001F317F">
        <w:tab/>
        <w:t xml:space="preserve">Saier MH, Jr. &amp; Roseman S (1976) Sugar transport. The crr mutation: its effect on repression of enzyme synthesis. </w:t>
      </w:r>
      <w:r w:rsidRPr="001F317F">
        <w:rPr>
          <w:i/>
        </w:rPr>
        <w:t>The Journal of biological chemistry</w:t>
      </w:r>
      <w:r w:rsidRPr="001F317F">
        <w:t xml:space="preserve"> 251(21):6598-6605.</w:t>
      </w:r>
      <w:bookmarkEnd w:id="88"/>
    </w:p>
    <w:p w14:paraId="1B0B681D" w14:textId="77777777" w:rsidR="001F317F" w:rsidRPr="001F317F" w:rsidRDefault="001F317F" w:rsidP="001F317F">
      <w:pPr>
        <w:pStyle w:val="EndNoteBibliography"/>
        <w:ind w:left="720" w:hanging="720"/>
      </w:pPr>
      <w:bookmarkStart w:id="89" w:name="_ENREF_9"/>
      <w:r w:rsidRPr="001F317F">
        <w:t>9.</w:t>
      </w:r>
      <w:r w:rsidRPr="001F317F">
        <w:tab/>
        <w:t xml:space="preserve">Gutknecht R, Beutler R, Garcia-Alles LF, Baumann U, &amp; Erni B (2001) The dihydroxyacetone kinase of Escherichia coli utilizes a phosphoprotein instead of ATP as phosphoryl donor. </w:t>
      </w:r>
      <w:r w:rsidRPr="001F317F">
        <w:rPr>
          <w:i/>
        </w:rPr>
        <w:t>Embo J</w:t>
      </w:r>
      <w:r w:rsidRPr="001F317F">
        <w:t xml:space="preserve"> 20(10):2480-2486.</w:t>
      </w:r>
      <w:bookmarkEnd w:id="89"/>
    </w:p>
    <w:p w14:paraId="3B6C5E9A" w14:textId="77777777" w:rsidR="001F317F" w:rsidRPr="001F317F" w:rsidRDefault="001F317F" w:rsidP="001F317F">
      <w:pPr>
        <w:pStyle w:val="EndNoteBibliography"/>
        <w:ind w:left="720" w:hanging="720"/>
      </w:pPr>
      <w:bookmarkStart w:id="90" w:name="_ENREF_10"/>
      <w:r w:rsidRPr="001F317F">
        <w:t>10.</w:t>
      </w:r>
      <w:r w:rsidRPr="001F317F">
        <w:tab/>
        <w:t>Garcia-Alles LF</w:t>
      </w:r>
      <w:r w:rsidRPr="001F317F">
        <w:rPr>
          <w:i/>
        </w:rPr>
        <w:t>, et al.</w:t>
      </w:r>
      <w:r w:rsidRPr="001F317F">
        <w:t xml:space="preserve"> (2004) Phosphoenolpyruvate- and ATP-dependent dihydroxyacetone kinases: covalent substrate-binding and kinetic mechanism. </w:t>
      </w:r>
      <w:r w:rsidRPr="001F317F">
        <w:rPr>
          <w:i/>
        </w:rPr>
        <w:t>Biochemistry</w:t>
      </w:r>
      <w:r w:rsidRPr="001F317F">
        <w:t xml:space="preserve"> 43(41):13037-13045.</w:t>
      </w:r>
      <w:bookmarkEnd w:id="90"/>
    </w:p>
    <w:p w14:paraId="69B5DC70" w14:textId="77777777" w:rsidR="001F317F" w:rsidRPr="001F317F" w:rsidRDefault="001F317F" w:rsidP="001F317F">
      <w:pPr>
        <w:pStyle w:val="EndNoteBibliography"/>
        <w:ind w:left="720" w:hanging="720"/>
      </w:pPr>
      <w:bookmarkStart w:id="91" w:name="_ENREF_11"/>
      <w:r w:rsidRPr="001F317F">
        <w:t>11.</w:t>
      </w:r>
      <w:r w:rsidRPr="001F317F">
        <w:tab/>
        <w:t xml:space="preserve">Seok YJ, Koo BM, Sondej M, &amp; Peterkofsky A (2001) Regulation of E. coli glycogen phosphorylase activity by HPr. </w:t>
      </w:r>
      <w:r w:rsidRPr="001F317F">
        <w:rPr>
          <w:i/>
        </w:rPr>
        <w:t>J Mol Microbiol Biotechnol</w:t>
      </w:r>
      <w:r w:rsidRPr="001F317F">
        <w:t xml:space="preserve"> 3(3):385-393.</w:t>
      </w:r>
      <w:bookmarkEnd w:id="91"/>
    </w:p>
    <w:p w14:paraId="316DB396" w14:textId="77777777" w:rsidR="001F317F" w:rsidRPr="001F317F" w:rsidRDefault="001F317F" w:rsidP="001F317F">
      <w:pPr>
        <w:pStyle w:val="EndNoteBibliography"/>
        <w:ind w:left="720" w:hanging="720"/>
      </w:pPr>
      <w:bookmarkStart w:id="92" w:name="_ENREF_12"/>
      <w:r w:rsidRPr="001F317F">
        <w:t>12.</w:t>
      </w:r>
      <w:r w:rsidRPr="001F317F">
        <w:tab/>
        <w:t>Seok YJ</w:t>
      </w:r>
      <w:r w:rsidRPr="001F317F">
        <w:rPr>
          <w:i/>
        </w:rPr>
        <w:t>, et al.</w:t>
      </w:r>
      <w:r w:rsidRPr="001F317F">
        <w:t xml:space="preserve"> (1997) High affinity binding and allosteric regulation of Escherichia coli glycogen phosphorylase by the histidine phosphocarrier protein, HPr. </w:t>
      </w:r>
      <w:r w:rsidRPr="001F317F">
        <w:rPr>
          <w:i/>
        </w:rPr>
        <w:t>The Journal of biological chemistry</w:t>
      </w:r>
      <w:r w:rsidRPr="001F317F">
        <w:t xml:space="preserve"> 272(42):26511-26521.</w:t>
      </w:r>
      <w:bookmarkEnd w:id="92"/>
    </w:p>
    <w:p w14:paraId="1A26BA58" w14:textId="77777777" w:rsidR="001F317F" w:rsidRPr="001F317F" w:rsidRDefault="001F317F" w:rsidP="001F317F">
      <w:pPr>
        <w:pStyle w:val="EndNoteBibliography"/>
        <w:ind w:left="720" w:hanging="720"/>
      </w:pPr>
      <w:bookmarkStart w:id="93" w:name="_ENREF_13"/>
      <w:r w:rsidRPr="001F317F">
        <w:t>13.</w:t>
      </w:r>
      <w:r w:rsidRPr="001F317F">
        <w:tab/>
        <w:t xml:space="preserve">Schrank TP, Wrabl JO, &amp; Hilser VJ (2013) Conformational heterogeneity within the LID domain mediates substrate binding to Escherichia coli adenylate kinase: function follows fluctuations. </w:t>
      </w:r>
      <w:r w:rsidRPr="001F317F">
        <w:rPr>
          <w:i/>
        </w:rPr>
        <w:t>Top Curr Chem</w:t>
      </w:r>
      <w:r w:rsidRPr="001F317F">
        <w:t xml:space="preserve"> 337:95-121.</w:t>
      </w:r>
      <w:bookmarkEnd w:id="93"/>
    </w:p>
    <w:p w14:paraId="321C5AA3" w14:textId="77777777" w:rsidR="001F317F" w:rsidRPr="001F317F" w:rsidRDefault="001F317F" w:rsidP="001F317F">
      <w:pPr>
        <w:pStyle w:val="EndNoteBibliography"/>
        <w:ind w:left="720" w:hanging="720"/>
      </w:pPr>
      <w:bookmarkStart w:id="94" w:name="_ENREF_14"/>
      <w:r w:rsidRPr="001F317F">
        <w:t>14.</w:t>
      </w:r>
      <w:r w:rsidRPr="001F317F">
        <w:tab/>
        <w:t>Wong SG</w:t>
      </w:r>
      <w:r w:rsidRPr="001F317F">
        <w:rPr>
          <w:i/>
        </w:rPr>
        <w:t>, et al.</w:t>
      </w:r>
      <w:r w:rsidRPr="001F317F">
        <w:t xml:space="preserve"> (2015) The B-type channel is a major route for iron entry into the ferroxidase center and central cavity of bacterioferritin. </w:t>
      </w:r>
      <w:r w:rsidRPr="001F317F">
        <w:rPr>
          <w:i/>
        </w:rPr>
        <w:t>J Biol Chem</w:t>
      </w:r>
      <w:r w:rsidRPr="001F317F">
        <w:t xml:space="preserve"> 290(6):3732-3739.</w:t>
      </w:r>
      <w:bookmarkEnd w:id="94"/>
    </w:p>
    <w:p w14:paraId="46038D25" w14:textId="77777777" w:rsidR="001F317F" w:rsidRPr="001F317F" w:rsidRDefault="001F317F" w:rsidP="001F317F">
      <w:pPr>
        <w:pStyle w:val="EndNoteBibliography"/>
        <w:ind w:left="720" w:hanging="720"/>
      </w:pPr>
      <w:bookmarkStart w:id="95" w:name="_ENREF_15"/>
      <w:r w:rsidRPr="001F317F">
        <w:t>15.</w:t>
      </w:r>
      <w:r w:rsidRPr="001F317F">
        <w:tab/>
        <w:t xml:space="preserve">Phadtare S &amp; Severinov K (2010) RNA remodeling and gene regulation by cold shock proteins. </w:t>
      </w:r>
      <w:r w:rsidRPr="001F317F">
        <w:rPr>
          <w:i/>
        </w:rPr>
        <w:t>RNA Biol</w:t>
      </w:r>
      <w:r w:rsidRPr="001F317F">
        <w:t xml:space="preserve"> 7(6):788-795.</w:t>
      </w:r>
      <w:bookmarkEnd w:id="95"/>
    </w:p>
    <w:p w14:paraId="7565104F" w14:textId="77777777" w:rsidR="001F317F" w:rsidRPr="001F317F" w:rsidRDefault="001F317F" w:rsidP="001F317F">
      <w:pPr>
        <w:pStyle w:val="EndNoteBibliography"/>
        <w:ind w:left="720" w:hanging="720"/>
      </w:pPr>
      <w:bookmarkStart w:id="96" w:name="_ENREF_16"/>
      <w:r w:rsidRPr="001F317F">
        <w:lastRenderedPageBreak/>
        <w:t>16.</w:t>
      </w:r>
      <w:r w:rsidRPr="001F317F">
        <w:tab/>
        <w:t xml:space="preserve">Phadtare S &amp; Inouye M (2008) The Cold Shock Response. </w:t>
      </w:r>
      <w:r w:rsidRPr="001F317F">
        <w:rPr>
          <w:i/>
        </w:rPr>
        <w:t>EcoSal Plus</w:t>
      </w:r>
      <w:r w:rsidRPr="001F317F">
        <w:t xml:space="preserve"> 3(1).</w:t>
      </w:r>
      <w:bookmarkEnd w:id="96"/>
    </w:p>
    <w:p w14:paraId="0A932607" w14:textId="77777777" w:rsidR="001F317F" w:rsidRPr="001F317F" w:rsidRDefault="001F317F" w:rsidP="001F317F">
      <w:pPr>
        <w:pStyle w:val="EndNoteBibliography"/>
        <w:ind w:left="720" w:hanging="720"/>
      </w:pPr>
      <w:bookmarkStart w:id="97" w:name="_ENREF_17"/>
      <w:r w:rsidRPr="001F317F">
        <w:t>17.</w:t>
      </w:r>
      <w:r w:rsidRPr="001F317F">
        <w:tab/>
        <w:t>Campanini B</w:t>
      </w:r>
      <w:r w:rsidRPr="001F317F">
        <w:rPr>
          <w:i/>
        </w:rPr>
        <w:t>, et al.</w:t>
      </w:r>
      <w:r w:rsidRPr="001F317F">
        <w:t xml:space="preserve"> (2015) Moonlighting O-acetylserine sulfhydrylase: New functions for an old protein. </w:t>
      </w:r>
      <w:r w:rsidRPr="001F317F">
        <w:rPr>
          <w:i/>
        </w:rPr>
        <w:t>Biochim Biophys Acta</w:t>
      </w:r>
      <w:r w:rsidRPr="001F317F">
        <w:t xml:space="preserve"> 1854(9):1184-1193.</w:t>
      </w:r>
      <w:bookmarkEnd w:id="97"/>
    </w:p>
    <w:p w14:paraId="42573C2E" w14:textId="77777777" w:rsidR="001F317F" w:rsidRPr="001F317F" w:rsidRDefault="001F317F" w:rsidP="001F317F">
      <w:pPr>
        <w:pStyle w:val="EndNoteBibliography"/>
        <w:ind w:left="720" w:hanging="720"/>
      </w:pPr>
      <w:bookmarkStart w:id="98" w:name="_ENREF_18"/>
      <w:r w:rsidRPr="001F317F">
        <w:t>18.</w:t>
      </w:r>
      <w:r w:rsidRPr="001F317F">
        <w:tab/>
        <w:t xml:space="preserve">Achenbach J &amp; Nierhaus KH (2014) The mechanics of ribosomal translocation. </w:t>
      </w:r>
      <w:r w:rsidRPr="001F317F">
        <w:rPr>
          <w:i/>
        </w:rPr>
        <w:t>Biochimie</w:t>
      </w:r>
      <w:r w:rsidRPr="001F317F">
        <w:t>.</w:t>
      </w:r>
      <w:bookmarkEnd w:id="98"/>
    </w:p>
    <w:p w14:paraId="438BA8BE" w14:textId="77777777" w:rsidR="001F317F" w:rsidRPr="001F317F" w:rsidRDefault="001F317F" w:rsidP="001F317F">
      <w:pPr>
        <w:pStyle w:val="EndNoteBibliography"/>
        <w:ind w:left="720" w:hanging="720"/>
      </w:pPr>
      <w:bookmarkStart w:id="99" w:name="_ENREF_19"/>
      <w:r w:rsidRPr="001F317F">
        <w:t>19.</w:t>
      </w:r>
      <w:r w:rsidRPr="001F317F">
        <w:tab/>
        <w:t xml:space="preserve">Kraal B, Lippmann C, &amp; Kleanthous C (1999) Translational regulation by modifications of the elongation factor Tu. </w:t>
      </w:r>
      <w:r w:rsidRPr="001F317F">
        <w:rPr>
          <w:i/>
        </w:rPr>
        <w:t>Folia Microbiol (Praha)</w:t>
      </w:r>
      <w:r w:rsidRPr="001F317F">
        <w:t xml:space="preserve"> 44(2):131-141.</w:t>
      </w:r>
      <w:bookmarkEnd w:id="99"/>
    </w:p>
    <w:p w14:paraId="149BDE06" w14:textId="77777777" w:rsidR="001F317F" w:rsidRPr="001F317F" w:rsidRDefault="001F317F" w:rsidP="001F317F">
      <w:pPr>
        <w:pStyle w:val="EndNoteBibliography"/>
        <w:ind w:left="720" w:hanging="720"/>
      </w:pPr>
      <w:bookmarkStart w:id="100" w:name="_ENREF_20"/>
      <w:r w:rsidRPr="001F317F">
        <w:t>20.</w:t>
      </w:r>
      <w:r w:rsidRPr="001F317F">
        <w:tab/>
        <w:t xml:space="preserve">Park YH, Lee CR, Choe M, &amp; Seok YJ (2013) HPr antagonizes the anti-sigma70 activity of Rsd in Escherichia coli. </w:t>
      </w:r>
      <w:r w:rsidRPr="001F317F">
        <w:rPr>
          <w:i/>
        </w:rPr>
        <w:t>Proc Natl Acad Sci U S A</w:t>
      </w:r>
      <w:r w:rsidRPr="001F317F">
        <w:t xml:space="preserve"> 110(52):21142-21147.</w:t>
      </w:r>
      <w:bookmarkEnd w:id="100"/>
    </w:p>
    <w:p w14:paraId="18DBD90E" w14:textId="77777777" w:rsidR="001F317F" w:rsidRPr="001F317F" w:rsidRDefault="001F317F" w:rsidP="001F317F">
      <w:pPr>
        <w:pStyle w:val="EndNoteBibliography"/>
        <w:ind w:left="720" w:hanging="720"/>
      </w:pPr>
      <w:bookmarkStart w:id="101" w:name="_ENREF_21"/>
      <w:r w:rsidRPr="001F317F">
        <w:t>21.</w:t>
      </w:r>
      <w:r w:rsidRPr="001F317F">
        <w:tab/>
        <w:t xml:space="preserve">Sharma UK &amp; Chatterji D (2010) Transcriptional switching in Escherichia coli during stress and starvation by modulation of sigma activity. </w:t>
      </w:r>
      <w:r w:rsidRPr="001F317F">
        <w:rPr>
          <w:i/>
        </w:rPr>
        <w:t>FEMS Microbiol Rev</w:t>
      </w:r>
      <w:r w:rsidRPr="001F317F">
        <w:t xml:space="preserve"> 34(5):646-657.</w:t>
      </w:r>
      <w:bookmarkEnd w:id="101"/>
    </w:p>
    <w:p w14:paraId="5DB6964F" w14:textId="77777777" w:rsidR="001F317F" w:rsidRPr="001F317F" w:rsidRDefault="001F317F" w:rsidP="001F317F">
      <w:pPr>
        <w:pStyle w:val="EndNoteBibliography"/>
        <w:ind w:left="720" w:hanging="720"/>
      </w:pPr>
      <w:bookmarkStart w:id="102" w:name="_ENREF_22"/>
      <w:r w:rsidRPr="001F317F">
        <w:t>22.</w:t>
      </w:r>
      <w:r w:rsidRPr="001F317F">
        <w:tab/>
        <w:t xml:space="preserve">Shajani Z, Sykes MT, &amp; Williamson JR (2011) Assembly of bacterial ribosomes. </w:t>
      </w:r>
      <w:r w:rsidRPr="001F317F">
        <w:rPr>
          <w:i/>
        </w:rPr>
        <w:t>Annu Rev Biochem</w:t>
      </w:r>
      <w:r w:rsidRPr="001F317F">
        <w:t xml:space="preserve"> 80:501-526.</w:t>
      </w:r>
      <w:bookmarkEnd w:id="102"/>
    </w:p>
    <w:p w14:paraId="042D976D" w14:textId="77777777" w:rsidR="001F317F" w:rsidRPr="001F317F" w:rsidRDefault="001F317F" w:rsidP="001F317F">
      <w:pPr>
        <w:pStyle w:val="EndNoteBibliography"/>
        <w:ind w:left="720" w:hanging="720"/>
      </w:pPr>
      <w:bookmarkStart w:id="103" w:name="_ENREF_23"/>
      <w:r w:rsidRPr="001F317F">
        <w:t>23.</w:t>
      </w:r>
      <w:r w:rsidRPr="001F317F">
        <w:tab/>
        <w:t xml:space="preserve">Vila-Sanjurjo A (2008) Modification of the Ribosome and the Translational Machinery during Reduced Growth Due to Environmental Stress. </w:t>
      </w:r>
      <w:r w:rsidRPr="001F317F">
        <w:rPr>
          <w:i/>
        </w:rPr>
        <w:t>EcoSal Plus</w:t>
      </w:r>
      <w:r w:rsidRPr="001F317F">
        <w:t xml:space="preserve"> 3(1).</w:t>
      </w:r>
      <w:bookmarkEnd w:id="103"/>
    </w:p>
    <w:p w14:paraId="37E97A93" w14:textId="77777777" w:rsidR="001F317F" w:rsidRPr="001F317F" w:rsidRDefault="001F317F" w:rsidP="001F317F">
      <w:pPr>
        <w:pStyle w:val="EndNoteBibliography"/>
        <w:ind w:left="720" w:hanging="720"/>
      </w:pPr>
      <w:bookmarkStart w:id="104" w:name="_ENREF_24"/>
      <w:r w:rsidRPr="001F317F">
        <w:t>24.</w:t>
      </w:r>
      <w:r w:rsidRPr="001F317F">
        <w:tab/>
        <w:t xml:space="preserve">Kim HM, Park YH, Yoon CK, &amp; Seok YJ (2015) Histidine phosphocarrier protein regulates pyruvate kinase A activity in response to glucose in Vibrio vulnificus. </w:t>
      </w:r>
      <w:r w:rsidRPr="001F317F">
        <w:rPr>
          <w:i/>
        </w:rPr>
        <w:t>Mol Microbiol</w:t>
      </w:r>
      <w:r w:rsidRPr="001F317F">
        <w:t xml:space="preserve"> 96(2):293-305.</w:t>
      </w:r>
      <w:bookmarkEnd w:id="104"/>
    </w:p>
    <w:p w14:paraId="6DE9D5F2" w14:textId="77777777" w:rsidR="001F317F" w:rsidRPr="001F317F" w:rsidRDefault="001F317F" w:rsidP="001F317F">
      <w:pPr>
        <w:pStyle w:val="EndNoteBibliography"/>
        <w:ind w:left="720" w:hanging="720"/>
      </w:pPr>
      <w:bookmarkStart w:id="105" w:name="_ENREF_25"/>
      <w:r w:rsidRPr="001F317F">
        <w:t>25.</w:t>
      </w:r>
      <w:r w:rsidRPr="001F317F">
        <w:tab/>
        <w:t>Valentini G</w:t>
      </w:r>
      <w:r w:rsidRPr="001F317F">
        <w:rPr>
          <w:i/>
        </w:rPr>
        <w:t>, et al.</w:t>
      </w:r>
      <w:r w:rsidRPr="001F317F">
        <w:t xml:space="preserve"> (2000) The allosteric regulation of pyruvate kinase. </w:t>
      </w:r>
      <w:r w:rsidRPr="001F317F">
        <w:rPr>
          <w:i/>
        </w:rPr>
        <w:t>J Biol Chem</w:t>
      </w:r>
      <w:r w:rsidRPr="001F317F">
        <w:t xml:space="preserve"> 275(24):18145-18152.</w:t>
      </w:r>
      <w:bookmarkEnd w:id="105"/>
    </w:p>
    <w:p w14:paraId="4AD219CF" w14:textId="77777777" w:rsidR="001F317F" w:rsidRPr="001F317F" w:rsidRDefault="001F317F" w:rsidP="001F317F">
      <w:pPr>
        <w:pStyle w:val="EndNoteBibliography"/>
        <w:ind w:left="720" w:hanging="720"/>
      </w:pPr>
      <w:bookmarkStart w:id="106" w:name="_ENREF_26"/>
      <w:r w:rsidRPr="001F317F">
        <w:t>26.</w:t>
      </w:r>
      <w:r w:rsidRPr="001F317F">
        <w:tab/>
        <w:t>Ravcheev DA</w:t>
      </w:r>
      <w:r w:rsidRPr="001F317F">
        <w:rPr>
          <w:i/>
        </w:rPr>
        <w:t>, et al.</w:t>
      </w:r>
      <w:r w:rsidRPr="001F317F">
        <w:t xml:space="preserve"> (2014) Comparative genomics and evolution of regulons of the LacI-family transcription factors. </w:t>
      </w:r>
      <w:r w:rsidRPr="001F317F">
        <w:rPr>
          <w:i/>
        </w:rPr>
        <w:t>Front Microbiol</w:t>
      </w:r>
      <w:r w:rsidRPr="001F317F">
        <w:t xml:space="preserve"> 5:294.</w:t>
      </w:r>
      <w:bookmarkEnd w:id="106"/>
    </w:p>
    <w:p w14:paraId="027F92E8" w14:textId="77777777" w:rsidR="001F317F" w:rsidRPr="001F317F" w:rsidRDefault="001F317F" w:rsidP="001F317F">
      <w:pPr>
        <w:pStyle w:val="EndNoteBibliography"/>
        <w:ind w:left="720" w:hanging="720"/>
      </w:pPr>
      <w:bookmarkStart w:id="107" w:name="_ENREF_27"/>
      <w:r w:rsidRPr="001F317F">
        <w:t>27.</w:t>
      </w:r>
      <w:r w:rsidRPr="001F317F">
        <w:tab/>
        <w:t xml:space="preserve">Saier MH, Jr. &amp; Ramseier TM (1996) The catabolite repressor/activator (Cra) protein of enteric bacteria. </w:t>
      </w:r>
      <w:r w:rsidRPr="001F317F">
        <w:rPr>
          <w:i/>
        </w:rPr>
        <w:t>J Bacteriol</w:t>
      </w:r>
      <w:r w:rsidRPr="001F317F">
        <w:t xml:space="preserve"> 178(12):3411-3417.</w:t>
      </w:r>
      <w:bookmarkEnd w:id="107"/>
    </w:p>
    <w:p w14:paraId="3C1F7018" w14:textId="77777777" w:rsidR="001F317F" w:rsidRPr="001F317F" w:rsidRDefault="001F317F" w:rsidP="001F317F">
      <w:pPr>
        <w:pStyle w:val="EndNoteBibliography"/>
        <w:ind w:left="720" w:hanging="720"/>
      </w:pPr>
      <w:bookmarkStart w:id="108" w:name="_ENREF_28"/>
      <w:r w:rsidRPr="001F317F">
        <w:t>28.</w:t>
      </w:r>
      <w:r w:rsidRPr="001F317F">
        <w:tab/>
        <w:t xml:space="preserve">Ramseier TM, Bledig S, Michotey V, Feghali R, &amp; Saier MH, Jr. (1995) The global regulatory protein FruR modulates the direction of carbon flow in Escherichia coli. </w:t>
      </w:r>
      <w:r w:rsidRPr="001F317F">
        <w:rPr>
          <w:i/>
        </w:rPr>
        <w:t>Mol Microbiol</w:t>
      </w:r>
      <w:r w:rsidRPr="001F317F">
        <w:t xml:space="preserve"> 16(6):1157-1169.</w:t>
      </w:r>
      <w:bookmarkEnd w:id="108"/>
    </w:p>
    <w:p w14:paraId="37B17439" w14:textId="77777777" w:rsidR="001F317F" w:rsidRPr="001F317F" w:rsidRDefault="001F317F" w:rsidP="001F317F">
      <w:pPr>
        <w:pStyle w:val="EndNoteBibliography"/>
        <w:ind w:left="720" w:hanging="720"/>
      </w:pPr>
      <w:bookmarkStart w:id="109" w:name="_ENREF_29"/>
      <w:r w:rsidRPr="001F317F">
        <w:t>29.</w:t>
      </w:r>
      <w:r w:rsidRPr="001F317F">
        <w:tab/>
        <w:t>Ramseier TM</w:t>
      </w:r>
      <w:r w:rsidRPr="001F317F">
        <w:rPr>
          <w:i/>
        </w:rPr>
        <w:t>, et al.</w:t>
      </w:r>
      <w:r w:rsidRPr="001F317F">
        <w:t xml:space="preserve"> (1993) In vitro binding of the pleiotropic transcriptional regulatory protein, FruR, to the fru, pps, ace, pts and icd operons of Escherichia coli and Salmonella typhimurium. </w:t>
      </w:r>
      <w:r w:rsidRPr="001F317F">
        <w:rPr>
          <w:i/>
        </w:rPr>
        <w:t>J Mol Biol</w:t>
      </w:r>
      <w:r w:rsidRPr="001F317F">
        <w:t xml:space="preserve"> 234(1):28-44.</w:t>
      </w:r>
      <w:bookmarkEnd w:id="109"/>
    </w:p>
    <w:p w14:paraId="33428C25" w14:textId="77777777" w:rsidR="001F317F" w:rsidRPr="001F317F" w:rsidRDefault="001F317F" w:rsidP="001F317F">
      <w:pPr>
        <w:pStyle w:val="EndNoteBibliography"/>
        <w:ind w:left="720" w:hanging="720"/>
      </w:pPr>
      <w:bookmarkStart w:id="110" w:name="_ENREF_30"/>
      <w:r w:rsidRPr="001F317F">
        <w:t>30.</w:t>
      </w:r>
      <w:r w:rsidRPr="001F317F">
        <w:tab/>
        <w:t xml:space="preserve">Sabnis NA, Yang H, &amp; Romeo T (1995) Pleiotropic regulation of central carbohydrate metabolism in Escherichia coli via the gene csrA. </w:t>
      </w:r>
      <w:r w:rsidRPr="001F317F">
        <w:rPr>
          <w:i/>
        </w:rPr>
        <w:t>J Biol Chem</w:t>
      </w:r>
      <w:r w:rsidRPr="001F317F">
        <w:t xml:space="preserve"> 270(49):29096-29104.</w:t>
      </w:r>
      <w:bookmarkEnd w:id="110"/>
    </w:p>
    <w:p w14:paraId="0068D872" w14:textId="77777777" w:rsidR="001F317F" w:rsidRPr="001F317F" w:rsidRDefault="001F317F" w:rsidP="001F317F">
      <w:pPr>
        <w:pStyle w:val="EndNoteBibliography"/>
        <w:ind w:left="720" w:hanging="720"/>
      </w:pPr>
      <w:bookmarkStart w:id="111" w:name="_ENREF_31"/>
      <w:r w:rsidRPr="001F317F">
        <w:t>31.</w:t>
      </w:r>
      <w:r w:rsidRPr="001F317F">
        <w:tab/>
        <w:t xml:space="preserve">Postma PW, Lengeler JW, &amp; Jacobson GR (1993) Phosphoenolpyruvate:carbohydrate phosphotransferase systems of bacteria. </w:t>
      </w:r>
      <w:r w:rsidRPr="001F317F">
        <w:rPr>
          <w:i/>
        </w:rPr>
        <w:t>Microbiol Rev</w:t>
      </w:r>
      <w:r w:rsidRPr="001F317F">
        <w:t xml:space="preserve"> 57(3):543-594.</w:t>
      </w:r>
      <w:bookmarkEnd w:id="111"/>
    </w:p>
    <w:p w14:paraId="3D6726F9" w14:textId="77777777" w:rsidR="001F317F" w:rsidRPr="001F317F" w:rsidRDefault="001F317F" w:rsidP="001F317F">
      <w:pPr>
        <w:pStyle w:val="EndNoteBibliography"/>
        <w:ind w:left="720" w:hanging="720"/>
      </w:pPr>
      <w:bookmarkStart w:id="112" w:name="_ENREF_32"/>
      <w:r w:rsidRPr="001F317F">
        <w:t>32.</w:t>
      </w:r>
      <w:r w:rsidRPr="001F317F">
        <w:tab/>
        <w:t>Alvarez-Anorve LI</w:t>
      </w:r>
      <w:r w:rsidRPr="001F317F">
        <w:rPr>
          <w:i/>
        </w:rPr>
        <w:t>, et al.</w:t>
      </w:r>
      <w:r w:rsidRPr="001F317F">
        <w:t xml:space="preserve"> (2011) Allosteric kinetics of the isoform 1 of human glucosamine-6-phosphate deaminase. </w:t>
      </w:r>
      <w:r w:rsidRPr="001F317F">
        <w:rPr>
          <w:i/>
        </w:rPr>
        <w:t>Biochim Biophys Acta</w:t>
      </w:r>
      <w:r w:rsidRPr="001F317F">
        <w:t xml:space="preserve"> 1814(12):1846-1853.</w:t>
      </w:r>
      <w:bookmarkEnd w:id="112"/>
    </w:p>
    <w:p w14:paraId="5518EE03" w14:textId="77777777" w:rsidR="001F317F" w:rsidRPr="001F317F" w:rsidRDefault="001F317F" w:rsidP="001F317F">
      <w:pPr>
        <w:pStyle w:val="EndNoteBibliography"/>
        <w:ind w:left="720" w:hanging="720"/>
      </w:pPr>
      <w:bookmarkStart w:id="113" w:name="_ENREF_33"/>
      <w:r w:rsidRPr="001F317F">
        <w:t>33.</w:t>
      </w:r>
      <w:r w:rsidRPr="001F317F">
        <w:tab/>
        <w:t>Altamirano MM, Plumbridge JA, Horjales E, &amp; Calcagno ML (1995) Asymmetric allosteric activation of Escherichia coli glucosamine-6-</w:t>
      </w:r>
      <w:r w:rsidRPr="001F317F">
        <w:lastRenderedPageBreak/>
        <w:t xml:space="preserve">phosphate deaminase produced by replacements of Tyr 121. </w:t>
      </w:r>
      <w:r w:rsidRPr="001F317F">
        <w:rPr>
          <w:i/>
        </w:rPr>
        <w:t>Biochemistry</w:t>
      </w:r>
      <w:r w:rsidRPr="001F317F">
        <w:t xml:space="preserve"> 34(18):6074-6082.</w:t>
      </w:r>
      <w:bookmarkEnd w:id="113"/>
    </w:p>
    <w:p w14:paraId="557E920A" w14:textId="77777777" w:rsidR="001F317F" w:rsidRPr="001F317F" w:rsidRDefault="001F317F" w:rsidP="001F317F">
      <w:pPr>
        <w:pStyle w:val="EndNoteBibliography"/>
        <w:ind w:left="720" w:hanging="720"/>
      </w:pPr>
      <w:bookmarkStart w:id="114" w:name="_ENREF_34"/>
      <w:r w:rsidRPr="001F317F">
        <w:t>34.</w:t>
      </w:r>
      <w:r w:rsidRPr="001F317F">
        <w:tab/>
        <w:t xml:space="preserve">Ping J, Hao P, Li YX, &amp; Wang JF (2013) Molecular dynamics studies on the conformational transitions of adenylate kinase: a computational evidence for the conformational selection mechanism. </w:t>
      </w:r>
      <w:r w:rsidRPr="001F317F">
        <w:rPr>
          <w:i/>
        </w:rPr>
        <w:t>Biomed Res Int</w:t>
      </w:r>
      <w:r w:rsidRPr="001F317F">
        <w:t xml:space="preserve"> 2013:628536.</w:t>
      </w:r>
      <w:bookmarkEnd w:id="114"/>
    </w:p>
    <w:p w14:paraId="5E7C2A7A" w14:textId="77777777" w:rsidR="001F317F" w:rsidRPr="001F317F" w:rsidRDefault="001F317F" w:rsidP="001F317F">
      <w:pPr>
        <w:pStyle w:val="EndNoteBibliography"/>
        <w:ind w:left="720" w:hanging="720"/>
      </w:pPr>
      <w:bookmarkStart w:id="115" w:name="_ENREF_35"/>
      <w:r w:rsidRPr="001F317F">
        <w:t>35.</w:t>
      </w:r>
      <w:r w:rsidRPr="001F317F">
        <w:tab/>
        <w:t>Deutscher J</w:t>
      </w:r>
      <w:r w:rsidRPr="001F317F">
        <w:rPr>
          <w:i/>
        </w:rPr>
        <w:t>, et al.</w:t>
      </w:r>
      <w:r w:rsidRPr="001F317F">
        <w:t xml:space="preserve"> (2014) The bacterial phosphoenolpyruvate:carbohydrate phosphotransferase system: regulation by protein phosphorylation and phosphorylation-dependent protein-protein interactions. </w:t>
      </w:r>
      <w:r w:rsidRPr="001F317F">
        <w:rPr>
          <w:i/>
        </w:rPr>
        <w:t>Microbiol Mol Biol Rev</w:t>
      </w:r>
      <w:r w:rsidRPr="001F317F">
        <w:t xml:space="preserve"> 78(2):231-256.</w:t>
      </w:r>
      <w:bookmarkEnd w:id="115"/>
    </w:p>
    <w:p w14:paraId="495CB77B" w14:textId="77777777" w:rsidR="001F317F" w:rsidRPr="001F317F" w:rsidRDefault="001F317F" w:rsidP="001F317F">
      <w:pPr>
        <w:pStyle w:val="EndNoteBibliography"/>
        <w:ind w:left="720" w:hanging="720"/>
      </w:pPr>
      <w:bookmarkStart w:id="116" w:name="_ENREF_36"/>
      <w:r w:rsidRPr="001F317F">
        <w:t>36.</w:t>
      </w:r>
      <w:r w:rsidRPr="001F317F">
        <w:tab/>
        <w:t xml:space="preserve">Cabrera R, Babul J, &amp; Guixe V (2010) Ribokinase family evolution and the role of conserved residues at the active site of the PfkB subfamily representative, Pfk-2 from Escherichia coli. </w:t>
      </w:r>
      <w:r w:rsidRPr="001F317F">
        <w:rPr>
          <w:i/>
        </w:rPr>
        <w:t>Arch Biochem Biophys</w:t>
      </w:r>
      <w:r w:rsidRPr="001F317F">
        <w:t xml:space="preserve"> 502(1):23-30.</w:t>
      </w:r>
      <w:bookmarkEnd w:id="116"/>
    </w:p>
    <w:p w14:paraId="6B14E1EC" w14:textId="77777777" w:rsidR="001F317F" w:rsidRPr="001F317F" w:rsidRDefault="001F317F" w:rsidP="001F317F">
      <w:pPr>
        <w:pStyle w:val="EndNoteBibliography"/>
        <w:ind w:left="720" w:hanging="720"/>
      </w:pPr>
      <w:bookmarkStart w:id="117" w:name="_ENREF_37"/>
      <w:r w:rsidRPr="001F317F">
        <w:t>37.</w:t>
      </w:r>
      <w:r w:rsidRPr="001F317F">
        <w:tab/>
        <w:t xml:space="preserve">Babul J (1978) Phosphofructokinases from Escherichia coli. Purification and characterization of the nonallosteric isozyme. </w:t>
      </w:r>
      <w:r w:rsidRPr="001F317F">
        <w:rPr>
          <w:i/>
        </w:rPr>
        <w:t>J Biol Chem</w:t>
      </w:r>
      <w:r w:rsidRPr="001F317F">
        <w:t xml:space="preserve"> 253(12):4350-4355.</w:t>
      </w:r>
      <w:bookmarkEnd w:id="117"/>
    </w:p>
    <w:p w14:paraId="6F41BC43" w14:textId="77777777" w:rsidR="001F317F" w:rsidRPr="001F317F" w:rsidRDefault="001F317F" w:rsidP="001F317F">
      <w:pPr>
        <w:pStyle w:val="EndNoteBibliography"/>
        <w:ind w:left="720" w:hanging="720"/>
      </w:pPr>
      <w:bookmarkStart w:id="118" w:name="_ENREF_38"/>
      <w:r w:rsidRPr="001F317F">
        <w:t>38.</w:t>
      </w:r>
      <w:r w:rsidRPr="001F317F">
        <w:tab/>
        <w:t xml:space="preserve">Torres JC, Guixe V, &amp; Babul J (1997) A mutant phosphofructokinase produces a futile cycle during gluconeogenesis in Escherichia coli. </w:t>
      </w:r>
      <w:r w:rsidRPr="001F317F">
        <w:rPr>
          <w:i/>
        </w:rPr>
        <w:t>Biochem J</w:t>
      </w:r>
      <w:r w:rsidRPr="001F317F">
        <w:t xml:space="preserve"> 327 ( Pt 3):675-684.</w:t>
      </w:r>
      <w:bookmarkEnd w:id="118"/>
    </w:p>
    <w:p w14:paraId="77EAEFBE" w14:textId="77777777" w:rsidR="001F317F" w:rsidRPr="001F317F" w:rsidRDefault="001F317F" w:rsidP="001F317F">
      <w:pPr>
        <w:pStyle w:val="EndNoteBibliography"/>
        <w:ind w:left="720" w:hanging="720"/>
      </w:pPr>
      <w:bookmarkStart w:id="119" w:name="_ENREF_39"/>
      <w:r w:rsidRPr="001F317F">
        <w:t>39.</w:t>
      </w:r>
      <w:r w:rsidRPr="001F317F">
        <w:tab/>
        <w:t>Alvarez-Anorve LI</w:t>
      </w:r>
      <w:r w:rsidRPr="001F317F">
        <w:rPr>
          <w:i/>
        </w:rPr>
        <w:t>, et al.</w:t>
      </w:r>
      <w:r w:rsidRPr="001F317F">
        <w:t xml:space="preserve"> (2016) Allosteric Activation of Escherichia coli Glucosamine-6-Phosphate Deaminase (NagB) In Vivo Justified by Intracellular Amino Sugar Metabolite Concentrations. </w:t>
      </w:r>
      <w:r w:rsidRPr="001F317F">
        <w:rPr>
          <w:i/>
        </w:rPr>
        <w:t>J Bacteriol</w:t>
      </w:r>
      <w:r w:rsidRPr="001F317F">
        <w:t xml:space="preserve"> 198(11):1610-1620.</w:t>
      </w:r>
      <w:bookmarkEnd w:id="119"/>
    </w:p>
    <w:p w14:paraId="16604238" w14:textId="77777777" w:rsidR="001F317F" w:rsidRPr="001F317F" w:rsidRDefault="001F317F" w:rsidP="001F317F">
      <w:pPr>
        <w:pStyle w:val="EndNoteBibliography"/>
        <w:ind w:left="720" w:hanging="720"/>
      </w:pPr>
      <w:bookmarkStart w:id="120" w:name="_ENREF_40"/>
      <w:r w:rsidRPr="001F317F">
        <w:t>40.</w:t>
      </w:r>
      <w:r w:rsidRPr="001F317F">
        <w:tab/>
        <w:t xml:space="preserve">Alvarez-Anorve LI, Bustos-Jaimes I, Calcagno ML, &amp; Plumbridge J (2009) Allosteric regulation of glucosamine-6-phosphate deaminase (NagB) and growth of Escherichia coli on glucosamine. </w:t>
      </w:r>
      <w:r w:rsidRPr="001F317F">
        <w:rPr>
          <w:i/>
        </w:rPr>
        <w:t>J Bacteriol</w:t>
      </w:r>
      <w:r w:rsidRPr="001F317F">
        <w:t xml:space="preserve"> 191(20):6401-6407.</w:t>
      </w:r>
      <w:bookmarkEnd w:id="120"/>
    </w:p>
    <w:p w14:paraId="7F731969" w14:textId="77777777" w:rsidR="001F317F" w:rsidRPr="001F317F" w:rsidRDefault="001F317F" w:rsidP="001F317F">
      <w:pPr>
        <w:pStyle w:val="EndNoteBibliography"/>
        <w:ind w:left="720" w:hanging="720"/>
      </w:pPr>
      <w:bookmarkStart w:id="121" w:name="_ENREF_41"/>
      <w:r w:rsidRPr="001F317F">
        <w:t>41.</w:t>
      </w:r>
      <w:r w:rsidRPr="001F317F">
        <w:tab/>
        <w:t xml:space="preserve">Alvarez-Anorve LI, Calcagno ML, &amp; Plumbridge J (2005) Why does Escherichia coli grow more slowly on glucosamine than on N-acetylglucosamine? Effects of enzyme levels and allosteric activation of GlcN6P deaminase (NagB) on growth rates. </w:t>
      </w:r>
      <w:r w:rsidRPr="001F317F">
        <w:rPr>
          <w:i/>
        </w:rPr>
        <w:t>J Bacteriol</w:t>
      </w:r>
      <w:r w:rsidRPr="001F317F">
        <w:t xml:space="preserve"> 187(9):2974-2982.</w:t>
      </w:r>
      <w:bookmarkEnd w:id="121"/>
    </w:p>
    <w:p w14:paraId="68352CDF" w14:textId="77777777" w:rsidR="001F317F" w:rsidRPr="001F317F" w:rsidRDefault="001F317F" w:rsidP="001F317F">
      <w:pPr>
        <w:pStyle w:val="EndNoteBibliography"/>
        <w:ind w:left="720" w:hanging="720"/>
      </w:pPr>
      <w:bookmarkStart w:id="122" w:name="_ENREF_42"/>
      <w:r w:rsidRPr="001F317F">
        <w:t>42.</w:t>
      </w:r>
      <w:r w:rsidRPr="001F317F">
        <w:tab/>
        <w:t xml:space="preserve">Jung YS, Cai M, &amp; Clore GM (2012) Solution structure of the IIAChitobiose-HPr complex of the N,N'-diacetylchitobiose branch of the Escherichia coli phosphotransferase system. </w:t>
      </w:r>
      <w:r w:rsidRPr="001F317F">
        <w:rPr>
          <w:i/>
        </w:rPr>
        <w:t>J Biol Chem</w:t>
      </w:r>
      <w:r w:rsidRPr="001F317F">
        <w:t xml:space="preserve"> 287(28):23819-23829.</w:t>
      </w:r>
      <w:bookmarkEnd w:id="122"/>
    </w:p>
    <w:p w14:paraId="1213F58F" w14:textId="77777777" w:rsidR="001F317F" w:rsidRPr="001F317F" w:rsidRDefault="001F317F" w:rsidP="001F317F">
      <w:pPr>
        <w:pStyle w:val="EndNoteBibliography"/>
        <w:ind w:left="720" w:hanging="720"/>
      </w:pPr>
      <w:bookmarkStart w:id="123" w:name="_ENREF_43"/>
      <w:r w:rsidRPr="001F317F">
        <w:t>43.</w:t>
      </w:r>
      <w:r w:rsidRPr="001F317F">
        <w:tab/>
        <w:t>Hogema BM</w:t>
      </w:r>
      <w:r w:rsidRPr="001F317F">
        <w:rPr>
          <w:i/>
        </w:rPr>
        <w:t>, et al.</w:t>
      </w:r>
      <w:r w:rsidRPr="001F317F">
        <w:t xml:space="preserve"> (1998) Inducer exclusion in Escherichia coli by non-PTS substrates: the role of the PEP to pyruvate ratio in determining the phosphorylation state of enzyme IIAGlc. </w:t>
      </w:r>
      <w:r w:rsidRPr="001F317F">
        <w:rPr>
          <w:i/>
        </w:rPr>
        <w:t>Mol Microbiol</w:t>
      </w:r>
      <w:r w:rsidRPr="001F317F">
        <w:t xml:space="preserve"> 30(3):487-498.</w:t>
      </w:r>
      <w:bookmarkEnd w:id="123"/>
    </w:p>
    <w:p w14:paraId="249C89EB" w14:textId="77777777" w:rsidR="001F317F" w:rsidRPr="001F317F" w:rsidRDefault="001F317F" w:rsidP="001F317F">
      <w:pPr>
        <w:pStyle w:val="EndNoteBibliography"/>
        <w:ind w:left="720" w:hanging="720"/>
      </w:pPr>
      <w:bookmarkStart w:id="124" w:name="_ENREF_44"/>
      <w:r w:rsidRPr="001F317F">
        <w:t>44.</w:t>
      </w:r>
      <w:r w:rsidRPr="001F317F">
        <w:tab/>
        <w:t xml:space="preserve">Saier MH (1987) </w:t>
      </w:r>
      <w:r w:rsidRPr="001F317F">
        <w:rPr>
          <w:i/>
        </w:rPr>
        <w:t>Enzymes in metabolic pathways : a comparative study of mechanism, structure, evolution, and control</w:t>
      </w:r>
      <w:r w:rsidRPr="001F317F">
        <w:t xml:space="preserve"> (Harper &amp; Row, New York) pp x, 246 pages.</w:t>
      </w:r>
      <w:bookmarkEnd w:id="124"/>
    </w:p>
    <w:p w14:paraId="6C4B5C7B" w14:textId="77777777" w:rsidR="001F317F" w:rsidRPr="001F317F" w:rsidRDefault="001F317F" w:rsidP="001F317F">
      <w:pPr>
        <w:pStyle w:val="EndNoteBibliography"/>
        <w:ind w:left="720" w:hanging="720"/>
      </w:pPr>
      <w:bookmarkStart w:id="125" w:name="_ENREF_45"/>
      <w:r w:rsidRPr="001F317F">
        <w:t>45.</w:t>
      </w:r>
      <w:r w:rsidRPr="001F317F">
        <w:tab/>
        <w:t xml:space="preserve">Al Zaid Siddiquee K, Arauzo-Bravo MJ, &amp; Shimizu K (2004) Metabolic flux analysis of pykF gene knockout Escherichia coli based on 13C-labeling experiments together with measurements of enzyme activities and intracellular metabolite concentrations. </w:t>
      </w:r>
      <w:r w:rsidRPr="001F317F">
        <w:rPr>
          <w:i/>
        </w:rPr>
        <w:t>Appl Microbiol Biotechnol</w:t>
      </w:r>
      <w:r w:rsidRPr="001F317F">
        <w:t xml:space="preserve"> 63(4):407-417.</w:t>
      </w:r>
      <w:bookmarkEnd w:id="125"/>
    </w:p>
    <w:p w14:paraId="5053F8E3" w14:textId="77777777" w:rsidR="001F317F" w:rsidRPr="001F317F" w:rsidRDefault="001F317F" w:rsidP="001F317F">
      <w:pPr>
        <w:pStyle w:val="EndNoteBibliography"/>
        <w:ind w:left="720" w:hanging="720"/>
      </w:pPr>
      <w:bookmarkStart w:id="126" w:name="_ENREF_46"/>
      <w:r w:rsidRPr="001F317F">
        <w:t>46.</w:t>
      </w:r>
      <w:r w:rsidRPr="001F317F">
        <w:tab/>
        <w:t xml:space="preserve">Wujak M, Czarnecka J, Gorczycka M, &amp; Hetmann A (2015) [Human adenylate kinases - classification, structure, physiological and pathological importance]. </w:t>
      </w:r>
      <w:r w:rsidRPr="001F317F">
        <w:rPr>
          <w:i/>
        </w:rPr>
        <w:t>Postepy Hig Med Dosw (Online)</w:t>
      </w:r>
      <w:r w:rsidRPr="001F317F">
        <w:t xml:space="preserve"> 69:933-945.</w:t>
      </w:r>
      <w:bookmarkEnd w:id="126"/>
    </w:p>
    <w:p w14:paraId="03C06A21" w14:textId="77777777" w:rsidR="001F317F" w:rsidRPr="001F317F" w:rsidRDefault="001F317F" w:rsidP="001F317F">
      <w:pPr>
        <w:pStyle w:val="EndNoteBibliography"/>
        <w:ind w:left="720" w:hanging="720"/>
      </w:pPr>
      <w:bookmarkStart w:id="127" w:name="_ENREF_47"/>
      <w:r w:rsidRPr="001F317F">
        <w:lastRenderedPageBreak/>
        <w:t>47.</w:t>
      </w:r>
      <w:r w:rsidRPr="001F317F">
        <w:tab/>
        <w:t>Kitagawa M</w:t>
      </w:r>
      <w:r w:rsidRPr="001F317F">
        <w:rPr>
          <w:i/>
        </w:rPr>
        <w:t>, et al.</w:t>
      </w:r>
      <w:r w:rsidRPr="001F317F">
        <w:t xml:space="preserve"> (2005) Complete set of ORF clones of Escherichia coli ASKA library (a complete set of E. coli K-12 ORF archive): unique resources for biological research. </w:t>
      </w:r>
      <w:r w:rsidRPr="001F317F">
        <w:rPr>
          <w:i/>
        </w:rPr>
        <w:t>DNA Res</w:t>
      </w:r>
      <w:r w:rsidRPr="001F317F">
        <w:t xml:space="preserve"> 12(5):291-299.</w:t>
      </w:r>
      <w:bookmarkEnd w:id="127"/>
    </w:p>
    <w:p w14:paraId="267D24D8" w14:textId="77777777" w:rsidR="001F317F" w:rsidRPr="001F317F" w:rsidRDefault="001F317F" w:rsidP="001F317F">
      <w:pPr>
        <w:pStyle w:val="EndNoteBibliography"/>
        <w:ind w:left="720" w:hanging="720"/>
      </w:pPr>
      <w:bookmarkStart w:id="128" w:name="_ENREF_48"/>
      <w:r w:rsidRPr="001F317F">
        <w:t>48.</w:t>
      </w:r>
      <w:r w:rsidRPr="001F317F">
        <w:tab/>
        <w:t>Rodionova IA</w:t>
      </w:r>
      <w:r w:rsidRPr="001F317F">
        <w:rPr>
          <w:i/>
        </w:rPr>
        <w:t>, et al.</w:t>
      </w:r>
      <w:r w:rsidRPr="001F317F">
        <w:t xml:space="preserve"> (2013) Comparative genomics and functional analysis of rhamnose catabolic pathways and regulons in bacteria. </w:t>
      </w:r>
      <w:r w:rsidRPr="001F317F">
        <w:rPr>
          <w:i/>
        </w:rPr>
        <w:t>Front Microbiol</w:t>
      </w:r>
      <w:r w:rsidRPr="001F317F">
        <w:t xml:space="preserve"> 4:407.</w:t>
      </w:r>
      <w:bookmarkEnd w:id="128"/>
    </w:p>
    <w:p w14:paraId="561E601E" w14:textId="77777777" w:rsidR="001F317F" w:rsidRPr="001F317F" w:rsidRDefault="001F317F" w:rsidP="001F317F">
      <w:pPr>
        <w:pStyle w:val="EndNoteBibliography"/>
        <w:ind w:left="720" w:hanging="720"/>
      </w:pPr>
      <w:bookmarkStart w:id="129" w:name="_ENREF_49"/>
      <w:r w:rsidRPr="001F317F">
        <w:t>49.</w:t>
      </w:r>
      <w:r w:rsidRPr="001F317F">
        <w:tab/>
        <w:t>Rodionova IA</w:t>
      </w:r>
      <w:r w:rsidRPr="001F317F">
        <w:rPr>
          <w:i/>
        </w:rPr>
        <w:t>, et al.</w:t>
      </w:r>
      <w:r w:rsidRPr="001F317F">
        <w:t xml:space="preserve"> (2012) Diversity and versatility of the Thermotoga maritima sugar kinome. </w:t>
      </w:r>
      <w:r w:rsidRPr="001F317F">
        <w:rPr>
          <w:i/>
        </w:rPr>
        <w:t>J Bacteriol</w:t>
      </w:r>
      <w:r w:rsidRPr="001F317F">
        <w:t xml:space="preserve"> 194(20):5552-5563.</w:t>
      </w:r>
      <w:bookmarkEnd w:id="129"/>
    </w:p>
    <w:p w14:paraId="307E6278" w14:textId="77777777" w:rsidR="001F317F" w:rsidRPr="001F317F" w:rsidRDefault="001F317F" w:rsidP="001F317F">
      <w:pPr>
        <w:pStyle w:val="EndNoteBibliography"/>
        <w:ind w:left="720" w:hanging="720"/>
      </w:pPr>
      <w:bookmarkStart w:id="130" w:name="_ENREF_50"/>
      <w:r w:rsidRPr="001F317F">
        <w:t>50.</w:t>
      </w:r>
      <w:r w:rsidRPr="001F317F">
        <w:tab/>
        <w:t xml:space="preserve">Wisniewski JR, Zougman A, Nagaraj N, &amp; Mann M (2009) Universal sample preparation method for proteome analysis. </w:t>
      </w:r>
      <w:r w:rsidRPr="001F317F">
        <w:rPr>
          <w:i/>
        </w:rPr>
        <w:t>Nat Methods</w:t>
      </w:r>
      <w:r w:rsidRPr="001F317F">
        <w:t xml:space="preserve"> 6(5):359-362.</w:t>
      </w:r>
      <w:bookmarkEnd w:id="130"/>
    </w:p>
    <w:p w14:paraId="5898EDCC" w14:textId="77777777" w:rsidR="001F317F" w:rsidRPr="001F317F" w:rsidRDefault="001F317F" w:rsidP="001F317F">
      <w:pPr>
        <w:pStyle w:val="EndNoteBibliography"/>
        <w:ind w:left="720" w:hanging="720"/>
      </w:pPr>
      <w:bookmarkStart w:id="131" w:name="_ENREF_51"/>
      <w:r w:rsidRPr="001F317F">
        <w:t>51.</w:t>
      </w:r>
      <w:r w:rsidRPr="001F317F">
        <w:tab/>
        <w:t>Wu K</w:t>
      </w:r>
      <w:r w:rsidRPr="001F317F">
        <w:rPr>
          <w:i/>
        </w:rPr>
        <w:t>, et al.</w:t>
      </w:r>
      <w:r w:rsidRPr="001F317F">
        <w:t xml:space="preserve"> (2015) Ultrafast Interfacial Electron and Hole Transfer from CsPbBr3 Perovskite Quantum Dots. </w:t>
      </w:r>
      <w:r w:rsidRPr="001F317F">
        <w:rPr>
          <w:i/>
        </w:rPr>
        <w:t>J Am Chem Soc</w:t>
      </w:r>
      <w:r w:rsidRPr="001F317F">
        <w:t xml:space="preserve"> 137(40):12792-12795.</w:t>
      </w:r>
      <w:bookmarkEnd w:id="131"/>
    </w:p>
    <w:p w14:paraId="37234198" w14:textId="77777777" w:rsidR="001F317F" w:rsidRPr="001F317F" w:rsidRDefault="001F317F" w:rsidP="001F317F">
      <w:pPr>
        <w:pStyle w:val="EndNoteBibliography"/>
        <w:ind w:left="720" w:hanging="720"/>
      </w:pPr>
      <w:bookmarkStart w:id="132" w:name="_ENREF_52"/>
      <w:r w:rsidRPr="001F317F">
        <w:t>52.</w:t>
      </w:r>
      <w:r w:rsidRPr="001F317F">
        <w:tab/>
        <w:t xml:space="preserve">Schultz KM, Feix JB, &amp; Klug CS (2013) Disruption of LptA oligomerization and affinity of the LptA-LptC interaction. </w:t>
      </w:r>
      <w:r w:rsidRPr="001F317F">
        <w:rPr>
          <w:i/>
        </w:rPr>
        <w:t>Protein Sci</w:t>
      </w:r>
      <w:r w:rsidRPr="001F317F">
        <w:t xml:space="preserve"> 22(11):1639-1645.</w:t>
      </w:r>
      <w:bookmarkEnd w:id="132"/>
    </w:p>
    <w:p w14:paraId="3EB969EF" w14:textId="77777777" w:rsidR="001F317F" w:rsidRPr="001F317F" w:rsidRDefault="001F317F" w:rsidP="001F317F">
      <w:pPr>
        <w:pStyle w:val="EndNoteBibliography"/>
        <w:ind w:left="720" w:hanging="720"/>
      </w:pPr>
      <w:bookmarkStart w:id="133" w:name="_ENREF_53"/>
      <w:r w:rsidRPr="001F317F">
        <w:t>53.</w:t>
      </w:r>
      <w:r w:rsidRPr="001F317F">
        <w:tab/>
        <w:t xml:space="preserve">Fu D, Libson A, &amp; Stroud R (2002) The structure of GlpF, a glycerol conducting channel. </w:t>
      </w:r>
      <w:r w:rsidRPr="001F317F">
        <w:rPr>
          <w:i/>
        </w:rPr>
        <w:t>Novartis Found Symp</w:t>
      </w:r>
      <w:r w:rsidRPr="001F317F">
        <w:t xml:space="preserve"> 245:51-61; discussion 61-55, 165-168.</w:t>
      </w:r>
      <w:bookmarkEnd w:id="133"/>
    </w:p>
    <w:p w14:paraId="58A74FB6" w14:textId="77777777" w:rsidR="001F317F" w:rsidRPr="001F317F" w:rsidRDefault="001F317F" w:rsidP="001F317F">
      <w:pPr>
        <w:pStyle w:val="EndNoteBibliography"/>
        <w:ind w:left="720" w:hanging="720"/>
      </w:pPr>
      <w:bookmarkStart w:id="134" w:name="_ENREF_54"/>
      <w:r w:rsidRPr="001F317F">
        <w:t>54.</w:t>
      </w:r>
      <w:r w:rsidRPr="001F317F">
        <w:tab/>
        <w:t xml:space="preserve">Leblanc SK, Oates CW, &amp; Raivio TL (2011) Characterization of the induction and cellular role of the BaeSR two-component envelope stress response of Escherichia coli. </w:t>
      </w:r>
      <w:r w:rsidRPr="001F317F">
        <w:rPr>
          <w:i/>
        </w:rPr>
        <w:t>J Bacteriol</w:t>
      </w:r>
      <w:r w:rsidRPr="001F317F">
        <w:t xml:space="preserve"> 193(13):3367-3375.</w:t>
      </w:r>
      <w:bookmarkEnd w:id="134"/>
    </w:p>
    <w:p w14:paraId="00B3F8FD" w14:textId="77777777" w:rsidR="001F317F" w:rsidRPr="001F317F" w:rsidRDefault="001F317F" w:rsidP="001F317F">
      <w:pPr>
        <w:pStyle w:val="EndNoteBibliography"/>
        <w:ind w:left="720" w:hanging="720"/>
      </w:pPr>
      <w:bookmarkStart w:id="135" w:name="_ENREF_55"/>
      <w:r w:rsidRPr="001F317F">
        <w:t>55.</w:t>
      </w:r>
      <w:r w:rsidRPr="001F317F">
        <w:tab/>
        <w:t>Wuttge S</w:t>
      </w:r>
      <w:r w:rsidRPr="001F317F">
        <w:rPr>
          <w:i/>
        </w:rPr>
        <w:t>, et al.</w:t>
      </w:r>
      <w:r w:rsidRPr="001F317F">
        <w:t xml:space="preserve"> (2012) Determinants of substrate specificity and biochemical properties of the sn-glycerol-3-phosphate ATP binding cassette transporter (UgpB-AEC2 ) of Escherichia coli. </w:t>
      </w:r>
      <w:r w:rsidRPr="001F317F">
        <w:rPr>
          <w:i/>
        </w:rPr>
        <w:t>Mol Microbiol</w:t>
      </w:r>
      <w:r w:rsidRPr="001F317F">
        <w:t xml:space="preserve"> 86(4):908-920.</w:t>
      </w:r>
      <w:bookmarkEnd w:id="135"/>
    </w:p>
    <w:p w14:paraId="5857BAB2" w14:textId="77777777" w:rsidR="001F317F" w:rsidRPr="001F317F" w:rsidRDefault="001F317F" w:rsidP="001F317F">
      <w:pPr>
        <w:pStyle w:val="EndNoteBibliography"/>
        <w:ind w:left="720" w:hanging="720"/>
      </w:pPr>
      <w:bookmarkStart w:id="136" w:name="_ENREF_56"/>
      <w:r w:rsidRPr="001F317F">
        <w:t>56.</w:t>
      </w:r>
      <w:r w:rsidRPr="001F317F">
        <w:tab/>
        <w:t>Javidpour P</w:t>
      </w:r>
      <w:r w:rsidRPr="001F317F">
        <w:rPr>
          <w:i/>
        </w:rPr>
        <w:t>, et al.</w:t>
      </w:r>
      <w:r w:rsidRPr="001F317F">
        <w:t xml:space="preserve"> (2014) Biochemical and structural studies of NADH-dependent FabG used to increase the bacterial production of fatty acids under anaerobic conditions. </w:t>
      </w:r>
      <w:r w:rsidRPr="001F317F">
        <w:rPr>
          <w:i/>
        </w:rPr>
        <w:t>Appl Environ Microbiol</w:t>
      </w:r>
      <w:r w:rsidRPr="001F317F">
        <w:t xml:space="preserve"> 80(2):497-505.</w:t>
      </w:r>
      <w:bookmarkEnd w:id="136"/>
    </w:p>
    <w:p w14:paraId="416FB20C" w14:textId="77777777" w:rsidR="001F317F" w:rsidRPr="001F317F" w:rsidRDefault="001F317F" w:rsidP="001F317F">
      <w:pPr>
        <w:pStyle w:val="EndNoteBibliography"/>
        <w:ind w:left="720" w:hanging="720"/>
      </w:pPr>
      <w:bookmarkStart w:id="137" w:name="_ENREF_57"/>
      <w:r w:rsidRPr="001F317F">
        <w:t>57.</w:t>
      </w:r>
      <w:r w:rsidRPr="001F317F">
        <w:tab/>
        <w:t xml:space="preserve">Du S, Pichoff S, &amp; Lutkenhaus J (2016) FtsEX acts on FtsA to regulate divisome assembly and activity. </w:t>
      </w:r>
      <w:r w:rsidRPr="001F317F">
        <w:rPr>
          <w:i/>
        </w:rPr>
        <w:t>Proc Natl Acad Sci U S A</w:t>
      </w:r>
      <w:r w:rsidRPr="001F317F">
        <w:t xml:space="preserve"> 113(34):E5052-5061.</w:t>
      </w:r>
      <w:bookmarkEnd w:id="137"/>
    </w:p>
    <w:p w14:paraId="65479DF2" w14:textId="77777777" w:rsidR="001F317F" w:rsidRPr="001F317F" w:rsidRDefault="001F317F" w:rsidP="001F317F">
      <w:pPr>
        <w:pStyle w:val="EndNoteBibliography"/>
        <w:ind w:left="720" w:hanging="720"/>
      </w:pPr>
      <w:bookmarkStart w:id="138" w:name="_ENREF_58"/>
      <w:r w:rsidRPr="001F317F">
        <w:t>58.</w:t>
      </w:r>
      <w:r w:rsidRPr="001F317F">
        <w:tab/>
        <w:t xml:space="preserve">Fukushima K, Kumar SD, &amp; Suzuki S (2012) YgiW homologous gene from Pseudomonas aeruginosa 25W is responsible for tributyltin resistance. </w:t>
      </w:r>
      <w:r w:rsidRPr="001F317F">
        <w:rPr>
          <w:i/>
        </w:rPr>
        <w:t>J Gen Appl Microbiol</w:t>
      </w:r>
      <w:r w:rsidRPr="001F317F">
        <w:t xml:space="preserve"> 58(4):283-289.</w:t>
      </w:r>
      <w:bookmarkEnd w:id="138"/>
    </w:p>
    <w:p w14:paraId="4B5C5C89" w14:textId="77777777" w:rsidR="001F317F" w:rsidRPr="001F317F" w:rsidRDefault="001F317F" w:rsidP="001F317F">
      <w:pPr>
        <w:pStyle w:val="EndNoteBibliography"/>
        <w:ind w:left="720" w:hanging="720"/>
      </w:pPr>
      <w:bookmarkStart w:id="139" w:name="_ENREF_59"/>
      <w:r w:rsidRPr="001F317F">
        <w:t>59.</w:t>
      </w:r>
      <w:r w:rsidRPr="001F317F">
        <w:tab/>
        <w:t xml:space="preserve">Lee J, Hiibel SR, Reardon KF, &amp; Wood TK (2010) Identification of stress-related proteins in Escherichia coli using the pollutant cis-dichloroethylene. </w:t>
      </w:r>
      <w:r w:rsidRPr="001F317F">
        <w:rPr>
          <w:i/>
        </w:rPr>
        <w:t>J Appl Microbiol</w:t>
      </w:r>
      <w:r w:rsidRPr="001F317F">
        <w:t xml:space="preserve"> 108(6):2088-2102.</w:t>
      </w:r>
      <w:bookmarkEnd w:id="139"/>
    </w:p>
    <w:p w14:paraId="6A76A734" w14:textId="77777777" w:rsidR="001F317F" w:rsidRPr="001F317F" w:rsidRDefault="001F317F" w:rsidP="001F317F">
      <w:pPr>
        <w:pStyle w:val="EndNoteBibliography"/>
        <w:ind w:left="720" w:hanging="720"/>
      </w:pPr>
      <w:bookmarkStart w:id="140" w:name="_ENREF_60"/>
      <w:r w:rsidRPr="001F317F">
        <w:t>60.</w:t>
      </w:r>
      <w:r w:rsidRPr="001F317F">
        <w:tab/>
        <w:t xml:space="preserve">Kraal B, Lippmann C, &amp; Kleanthous C (1999) Translational regulation by modifications of the elongation factor Tu. </w:t>
      </w:r>
      <w:r w:rsidRPr="001F317F">
        <w:rPr>
          <w:i/>
        </w:rPr>
        <w:t>Folia Microbiol (Praha)</w:t>
      </w:r>
      <w:r w:rsidRPr="001F317F">
        <w:t xml:space="preserve"> 44(2):131-141.</w:t>
      </w:r>
      <w:bookmarkEnd w:id="140"/>
    </w:p>
    <w:p w14:paraId="4A86DADD" w14:textId="77777777" w:rsidR="001F317F" w:rsidRPr="001F317F" w:rsidRDefault="001F317F" w:rsidP="001F317F">
      <w:pPr>
        <w:pStyle w:val="EndNoteBibliography"/>
        <w:ind w:left="720" w:hanging="720"/>
      </w:pPr>
      <w:bookmarkStart w:id="141" w:name="_ENREF_61"/>
      <w:r w:rsidRPr="001F317F">
        <w:t>61.</w:t>
      </w:r>
      <w:r w:rsidRPr="001F317F">
        <w:tab/>
        <w:t>Bradley JM</w:t>
      </w:r>
      <w:r w:rsidRPr="001F317F">
        <w:rPr>
          <w:i/>
        </w:rPr>
        <w:t>, et al.</w:t>
      </w:r>
      <w:r w:rsidRPr="001F317F">
        <w:t xml:space="preserve"> (2015) Three Aromatic Residues are Required for Electron Transfer during Iron Mineralization in Bacterioferritin. </w:t>
      </w:r>
      <w:r w:rsidRPr="001F317F">
        <w:rPr>
          <w:i/>
        </w:rPr>
        <w:t>Angew Chem Weinheim Bergstr Ger</w:t>
      </w:r>
      <w:r w:rsidRPr="001F317F">
        <w:t xml:space="preserve"> 127(49):14976-14980.</w:t>
      </w:r>
      <w:bookmarkEnd w:id="141"/>
    </w:p>
    <w:p w14:paraId="08FFE16D" w14:textId="77777777" w:rsidR="001F317F" w:rsidRPr="001F317F" w:rsidRDefault="001F317F" w:rsidP="001F317F">
      <w:pPr>
        <w:pStyle w:val="EndNoteBibliography"/>
        <w:ind w:left="720" w:hanging="720"/>
      </w:pPr>
      <w:bookmarkStart w:id="142" w:name="_ENREF_62"/>
      <w:r w:rsidRPr="001F317F">
        <w:t>62.</w:t>
      </w:r>
      <w:r w:rsidRPr="001F317F">
        <w:tab/>
        <w:t>Janosi L</w:t>
      </w:r>
      <w:r w:rsidRPr="001F317F">
        <w:rPr>
          <w:i/>
        </w:rPr>
        <w:t>, et al.</w:t>
      </w:r>
      <w:r w:rsidRPr="001F317F">
        <w:t xml:space="preserve"> (2000) Mutations influencing the frr gene coding for ribosome recycling factor (RRF). </w:t>
      </w:r>
      <w:r w:rsidRPr="001F317F">
        <w:rPr>
          <w:i/>
        </w:rPr>
        <w:t>J Mol Biol</w:t>
      </w:r>
      <w:r w:rsidRPr="001F317F">
        <w:t xml:space="preserve"> 295(4):815-829.</w:t>
      </w:r>
      <w:bookmarkEnd w:id="142"/>
    </w:p>
    <w:p w14:paraId="11C2E910" w14:textId="77777777" w:rsidR="001F317F" w:rsidRPr="001F317F" w:rsidRDefault="001F317F" w:rsidP="001F317F">
      <w:pPr>
        <w:pStyle w:val="EndNoteBibliography"/>
        <w:ind w:left="720" w:hanging="720"/>
      </w:pPr>
      <w:bookmarkStart w:id="143" w:name="_ENREF_63"/>
      <w:r w:rsidRPr="001F317F">
        <w:t>63.</w:t>
      </w:r>
      <w:r w:rsidRPr="001F317F">
        <w:tab/>
        <w:t xml:space="preserve">Gutknecht R, Beutler R, Garcia-Alles LF, Baumann U, &amp; Erni B (2001) The dihydroxyacetone kinase of Escherichia coli utilizes a phosphoprotein instead of ATP as phosphoryl donor. </w:t>
      </w:r>
      <w:r w:rsidRPr="001F317F">
        <w:rPr>
          <w:i/>
        </w:rPr>
        <w:t>Embo J</w:t>
      </w:r>
      <w:r w:rsidRPr="001F317F">
        <w:t xml:space="preserve"> 20(10):2480-2486.</w:t>
      </w:r>
      <w:bookmarkEnd w:id="143"/>
    </w:p>
    <w:p w14:paraId="202B8B45" w14:textId="77777777" w:rsidR="001F317F" w:rsidRPr="001F317F" w:rsidRDefault="001F317F" w:rsidP="001F317F">
      <w:pPr>
        <w:pStyle w:val="EndNoteBibliography"/>
        <w:ind w:left="720" w:hanging="720"/>
      </w:pPr>
      <w:bookmarkStart w:id="144" w:name="_ENREF_64"/>
      <w:r w:rsidRPr="001F317F">
        <w:lastRenderedPageBreak/>
        <w:t>64.</w:t>
      </w:r>
      <w:r w:rsidRPr="001F317F">
        <w:tab/>
        <w:t xml:space="preserve">McKay SL &amp; Portnoy DA (2015) Ribosome hibernation facilitates tolerance of stationary-phase bacteria to aminoglycosides. </w:t>
      </w:r>
      <w:r w:rsidRPr="001F317F">
        <w:rPr>
          <w:i/>
        </w:rPr>
        <w:t>Antimicrob Agents Chemother</w:t>
      </w:r>
      <w:r w:rsidRPr="001F317F">
        <w:t xml:space="preserve"> 59(11):6992-6999.</w:t>
      </w:r>
      <w:bookmarkEnd w:id="144"/>
    </w:p>
    <w:p w14:paraId="25654262" w14:textId="77777777" w:rsidR="001F317F" w:rsidRPr="001F317F" w:rsidRDefault="001F317F" w:rsidP="001F317F">
      <w:pPr>
        <w:pStyle w:val="EndNoteBibliography"/>
        <w:ind w:left="720" w:hanging="720"/>
      </w:pPr>
      <w:bookmarkStart w:id="145" w:name="_ENREF_65"/>
      <w:r w:rsidRPr="001F317F">
        <w:t>65.</w:t>
      </w:r>
      <w:r w:rsidRPr="001F317F">
        <w:tab/>
        <w:t xml:space="preserve">Wen L, Zheng Y, Li T, &amp; Wang PG (2016) Enzymatic synthesis of 3-deoxy-d-manno-octulosonic acid (KDO) and its application for LPS assembly. </w:t>
      </w:r>
      <w:r w:rsidRPr="001F317F">
        <w:rPr>
          <w:i/>
        </w:rPr>
        <w:t>Bioorg Med Chem Lett</w:t>
      </w:r>
      <w:r w:rsidRPr="001F317F">
        <w:t xml:space="preserve"> 26(12):2825-2828.</w:t>
      </w:r>
      <w:bookmarkEnd w:id="145"/>
    </w:p>
    <w:p w14:paraId="62E9832D" w14:textId="77777777" w:rsidR="001F317F" w:rsidRPr="001F317F" w:rsidRDefault="001F317F" w:rsidP="001F317F">
      <w:pPr>
        <w:pStyle w:val="EndNoteBibliography"/>
        <w:ind w:left="720" w:hanging="720"/>
      </w:pPr>
      <w:bookmarkStart w:id="146" w:name="_ENREF_66"/>
      <w:r w:rsidRPr="001F317F">
        <w:t>66.</w:t>
      </w:r>
      <w:r w:rsidRPr="001F317F">
        <w:tab/>
        <w:t xml:space="preserve">Saier MH, Jr. &amp; Roseman S (1976) Sugar transport. The crr mutation: its effect on repression of enzyme synthesis. </w:t>
      </w:r>
      <w:r w:rsidRPr="001F317F">
        <w:rPr>
          <w:i/>
        </w:rPr>
        <w:t>J Biol Chem</w:t>
      </w:r>
      <w:r w:rsidRPr="001F317F">
        <w:t xml:space="preserve"> 251(21):6598-6605.</w:t>
      </w:r>
      <w:bookmarkEnd w:id="146"/>
    </w:p>
    <w:p w14:paraId="0C016761" w14:textId="38B06A44" w:rsidR="00286696" w:rsidRDefault="005A3183" w:rsidP="00C32A51">
      <w:pPr>
        <w:spacing w:line="480" w:lineRule="auto"/>
        <w:rPr>
          <w:rFonts w:eastAsia="Times New Roman" w:cs="Times New Roman"/>
        </w:rPr>
        <w:sectPr w:rsidR="00286696" w:rsidSect="00095363">
          <w:footerReference w:type="even" r:id="rId11"/>
          <w:footerReference w:type="default" r:id="rId12"/>
          <w:pgSz w:w="12240" w:h="15840"/>
          <w:pgMar w:top="1440" w:right="1800" w:bottom="1440" w:left="1800" w:header="720" w:footer="720" w:gutter="0"/>
          <w:cols w:space="720"/>
        </w:sectPr>
      </w:pPr>
      <w:r>
        <w:rPr>
          <w:rFonts w:eastAsia="Times New Roman" w:cs="Times New Roman"/>
        </w:rPr>
        <w:fldChar w:fldCharType="end"/>
      </w:r>
      <w:r w:rsidR="00E37C62">
        <w:rPr>
          <w:rFonts w:eastAsia="Times New Roman" w:cs="Times New Roman"/>
        </w:rPr>
        <w:br w:type="page"/>
      </w:r>
    </w:p>
    <w:p w14:paraId="56ABF78B" w14:textId="041FC3FB" w:rsidR="00E37C62" w:rsidRPr="00C32A51" w:rsidRDefault="00E37C62" w:rsidP="00E37C62">
      <w:pPr>
        <w:spacing w:line="480" w:lineRule="auto"/>
        <w:rPr>
          <w:rFonts w:eastAsia="Times New Roman" w:cs="Times New Roman"/>
        </w:rPr>
      </w:pPr>
      <w:r>
        <w:rPr>
          <w:rFonts w:eastAsia="Times New Roman" w:cs="Times New Roman"/>
        </w:rPr>
        <w:lastRenderedPageBreak/>
        <w:t xml:space="preserve">Table 1. Proteins suggested to interact with HPr in </w:t>
      </w:r>
      <w:r>
        <w:rPr>
          <w:rFonts w:eastAsia="Times New Roman" w:cs="Times New Roman"/>
          <w:i/>
        </w:rPr>
        <w:t>E. coli</w:t>
      </w:r>
      <w:r>
        <w:rPr>
          <w:rFonts w:eastAsia="Times New Roman" w:cs="Times New Roman"/>
        </w:rPr>
        <w:t xml:space="preserve"> K12 (Babu et al., manuscript in preparation).</w:t>
      </w:r>
    </w:p>
    <w:tbl>
      <w:tblPr>
        <w:tblW w:w="14742" w:type="dxa"/>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872"/>
        <w:gridCol w:w="979"/>
        <w:gridCol w:w="713"/>
        <w:gridCol w:w="6940"/>
        <w:gridCol w:w="4140"/>
      </w:tblGrid>
      <w:tr w:rsidR="00A44C4D" w:rsidRPr="00EE5C4F" w14:paraId="52B65DC8" w14:textId="1A6531B9" w:rsidTr="00A44C4D">
        <w:trPr>
          <w:trHeight w:val="280"/>
        </w:trPr>
        <w:tc>
          <w:tcPr>
            <w:tcW w:w="1098" w:type="dxa"/>
            <w:shd w:val="clear" w:color="auto" w:fill="auto"/>
            <w:noWrap/>
            <w:vAlign w:val="bottom"/>
          </w:tcPr>
          <w:p w14:paraId="1E4483A3" w14:textId="77777777" w:rsidR="00286696" w:rsidRPr="00EE5C4F"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Gene (b#)</w:t>
            </w:r>
          </w:p>
        </w:tc>
        <w:tc>
          <w:tcPr>
            <w:tcW w:w="872" w:type="dxa"/>
            <w:shd w:val="clear" w:color="auto" w:fill="auto"/>
            <w:noWrap/>
            <w:vAlign w:val="bottom"/>
          </w:tcPr>
          <w:p w14:paraId="457ACC85"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Protein</w:t>
            </w:r>
          </w:p>
        </w:tc>
        <w:tc>
          <w:tcPr>
            <w:tcW w:w="979" w:type="dxa"/>
            <w:shd w:val="clear" w:color="auto" w:fill="auto"/>
            <w:noWrap/>
            <w:vAlign w:val="bottom"/>
          </w:tcPr>
          <w:p w14:paraId="1304EF06"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Location</w:t>
            </w:r>
          </w:p>
        </w:tc>
        <w:tc>
          <w:tcPr>
            <w:tcW w:w="713" w:type="dxa"/>
            <w:shd w:val="clear" w:color="auto" w:fill="auto"/>
            <w:noWrap/>
            <w:vAlign w:val="bottom"/>
          </w:tcPr>
          <w:p w14:paraId="3F527174"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Score</w:t>
            </w:r>
          </w:p>
        </w:tc>
        <w:tc>
          <w:tcPr>
            <w:tcW w:w="6940" w:type="dxa"/>
            <w:shd w:val="clear" w:color="auto" w:fill="auto"/>
            <w:noWrap/>
            <w:vAlign w:val="bottom"/>
          </w:tcPr>
          <w:p w14:paraId="58D7326D"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Protein name</w:t>
            </w:r>
          </w:p>
        </w:tc>
        <w:tc>
          <w:tcPr>
            <w:tcW w:w="4140" w:type="dxa"/>
          </w:tcPr>
          <w:p w14:paraId="37313F01" w14:textId="0E703982"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Reference</w:t>
            </w:r>
          </w:p>
        </w:tc>
      </w:tr>
      <w:tr w:rsidR="00A44C4D" w:rsidRPr="00EE5C4F" w14:paraId="02304D25" w14:textId="774AD710" w:rsidTr="00A44C4D">
        <w:trPr>
          <w:trHeight w:val="280"/>
        </w:trPr>
        <w:tc>
          <w:tcPr>
            <w:tcW w:w="1098" w:type="dxa"/>
            <w:shd w:val="clear" w:color="auto" w:fill="auto"/>
            <w:noWrap/>
            <w:vAlign w:val="bottom"/>
            <w:hideMark/>
          </w:tcPr>
          <w:p w14:paraId="3938A7DC"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b2346</w:t>
            </w:r>
          </w:p>
        </w:tc>
        <w:tc>
          <w:tcPr>
            <w:tcW w:w="872" w:type="dxa"/>
            <w:shd w:val="clear" w:color="auto" w:fill="auto"/>
            <w:noWrap/>
            <w:vAlign w:val="bottom"/>
            <w:hideMark/>
          </w:tcPr>
          <w:p w14:paraId="4D8C7378"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w:t>
            </w:r>
            <w:r w:rsidRPr="00EE5C4F">
              <w:rPr>
                <w:rFonts w:ascii="Calibri" w:eastAsia="Times New Roman" w:hAnsi="Calibri" w:cs="Times New Roman"/>
                <w:color w:val="000000"/>
                <w:sz w:val="22"/>
                <w:szCs w:val="22"/>
                <w:lang w:val="en-US" w:eastAsia="en-US"/>
              </w:rPr>
              <w:t>laA</w:t>
            </w:r>
          </w:p>
        </w:tc>
        <w:tc>
          <w:tcPr>
            <w:tcW w:w="979" w:type="dxa"/>
            <w:shd w:val="clear" w:color="auto" w:fill="auto"/>
            <w:noWrap/>
            <w:vAlign w:val="bottom"/>
            <w:hideMark/>
          </w:tcPr>
          <w:p w14:paraId="2036A68D"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OM</w:t>
            </w:r>
          </w:p>
        </w:tc>
        <w:tc>
          <w:tcPr>
            <w:tcW w:w="713" w:type="dxa"/>
            <w:shd w:val="clear" w:color="auto" w:fill="auto"/>
            <w:noWrap/>
            <w:vAlign w:val="bottom"/>
            <w:hideMark/>
          </w:tcPr>
          <w:p w14:paraId="6BA02E8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9.3</w:t>
            </w:r>
          </w:p>
        </w:tc>
        <w:tc>
          <w:tcPr>
            <w:tcW w:w="6940" w:type="dxa"/>
            <w:shd w:val="clear" w:color="auto" w:fill="auto"/>
            <w:noWrap/>
            <w:vAlign w:val="center"/>
            <w:hideMark/>
          </w:tcPr>
          <w:p w14:paraId="7B262A43"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Outer-membrane</w:t>
            </w:r>
            <w:r>
              <w:rPr>
                <w:rFonts w:ascii="Calibri" w:eastAsia="Times New Roman" w:hAnsi="Calibri" w:cs="Times New Roman"/>
                <w:color w:val="000000"/>
                <w:sz w:val="22"/>
                <w:szCs w:val="22"/>
                <w:lang w:val="en-US" w:eastAsia="en-US"/>
              </w:rPr>
              <w:t xml:space="preserve"> </w:t>
            </w:r>
            <w:r w:rsidRPr="00EE5C4F">
              <w:rPr>
                <w:rFonts w:ascii="Calibri" w:eastAsia="Times New Roman" w:hAnsi="Calibri" w:cs="Times New Roman"/>
                <w:color w:val="000000"/>
                <w:sz w:val="22"/>
                <w:szCs w:val="22"/>
                <w:lang w:val="en-US" w:eastAsia="en-US"/>
              </w:rPr>
              <w:t>phospholipid-binding lipoprotein MlaA</w:t>
            </w:r>
          </w:p>
        </w:tc>
        <w:tc>
          <w:tcPr>
            <w:tcW w:w="4140" w:type="dxa"/>
          </w:tcPr>
          <w:p w14:paraId="0D296884" w14:textId="643C2D7D"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&lt;EndNote&gt;&lt;Cite&gt;&lt;Author&gt;Wu&lt;/Author&gt;&lt;Year&gt;2015&lt;/Year&gt;&lt;RecNum&gt;76&lt;/RecNum&gt;&lt;DisplayText&gt;(51)&lt;/DisplayText&gt;&lt;record&gt;&lt;rec-number&gt;76&lt;/rec-number&gt;&lt;foreign-keys&gt;&lt;key app="EN" db-id="s0fv2rvfg9ex96ea5xevrz0z9rtwfa5datde" timestamp="1483660601"&gt;76&lt;/key&gt;&lt;/foreign-keys&gt;&lt;ref-type name="Journal Article"&gt;17&lt;/ref-type&gt;&lt;contributors&gt;&lt;authors&gt;&lt;author&gt;Wu, K.&lt;/author&gt;&lt;author&gt;Liang, G.&lt;/author&gt;&lt;author&gt;Shang, Q.&lt;/author&gt;&lt;author&gt;Ren, Y.&lt;/author&gt;&lt;author&gt;Kong, D.&lt;/author&gt;&lt;author&gt;Lian, T.&lt;/author&gt;&lt;/authors&gt;&lt;/contributors&gt;&lt;auth-address&gt;Department of Chemistry, Emory University , Atlanta, Georgia 30322, United States.&amp;#xD;Hubei Key Laboratory of Low Dimensional Optoelectronic Materials and Devices, Hubei University of Arts and Science , Xiangyang, Hubei 441053, China.&amp;#xD;School of Environmental and Civil Engineering, Jiangnan University , Wuxi, Jiangsu 214122, China.&amp;#xD;College of Electronic Engineering, Heilongjiang University , Harbin, HeilongJiang 150080, China.&lt;/auth-address&gt;&lt;titles&gt;&lt;title&gt;Ultrafast Interfacial Electron and Hole Transfer from CsPbBr3 Perovskite Quantum Dots&lt;/title&gt;&lt;secondary-title&gt;J Am Chem Soc&lt;/secondary-title&gt;&lt;/titles&gt;&lt;periodical&gt;&lt;full-title&gt;J Am Chem Soc&lt;/full-title&gt;&lt;/periodical&gt;&lt;pages&gt;12792-5&lt;/pages&gt;&lt;volume&gt;137&lt;/volume&gt;&lt;number&gt;40&lt;/number&gt;&lt;dates&gt;&lt;year&gt;2015&lt;/year&gt;&lt;pub-dates&gt;&lt;date&gt;Oct 14&lt;/date&gt;&lt;/pub-dates&gt;&lt;/dates&gt;&lt;isbn&gt;1520-5126 (Electronic)&amp;#xD;0002-7863 (Linking)&lt;/isbn&gt;&lt;accession-num&gt;26414242&lt;/accession-num&gt;&lt;urls&gt;&lt;related-urls&gt;&lt;url&gt;https://www.ncbi.nlm.nih.gov/pubmed/26414242&lt;/url&gt;&lt;/related-urls&gt;&lt;/urls&gt;&lt;electronic-resource-num&gt;10.1021/jacs.5b08520&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1" w:tooltip="Wu, 2015 #76" w:history="1">
              <w:r w:rsidR="001F317F">
                <w:rPr>
                  <w:rFonts w:ascii="Calibri" w:eastAsia="Times New Roman" w:hAnsi="Calibri" w:cs="Times New Roman"/>
                  <w:noProof/>
                  <w:color w:val="000000"/>
                  <w:sz w:val="22"/>
                  <w:szCs w:val="22"/>
                  <w:lang w:val="en-US" w:eastAsia="en-US"/>
                </w:rPr>
                <w:t>51</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3E82E45D" w14:textId="089B526B" w:rsidTr="00A44C4D">
        <w:trPr>
          <w:trHeight w:val="280"/>
        </w:trPr>
        <w:tc>
          <w:tcPr>
            <w:tcW w:w="1098" w:type="dxa"/>
            <w:shd w:val="clear" w:color="auto" w:fill="auto"/>
            <w:noWrap/>
            <w:vAlign w:val="bottom"/>
            <w:hideMark/>
          </w:tcPr>
          <w:p w14:paraId="120C4136"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b3200</w:t>
            </w:r>
          </w:p>
        </w:tc>
        <w:tc>
          <w:tcPr>
            <w:tcW w:w="872" w:type="dxa"/>
            <w:shd w:val="clear" w:color="auto" w:fill="auto"/>
            <w:noWrap/>
            <w:vAlign w:val="bottom"/>
            <w:hideMark/>
          </w:tcPr>
          <w:p w14:paraId="7B2E7401"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L</w:t>
            </w:r>
            <w:r w:rsidRPr="00EE5C4F">
              <w:rPr>
                <w:rFonts w:ascii="Calibri" w:eastAsia="Times New Roman" w:hAnsi="Calibri" w:cs="Times New Roman"/>
                <w:color w:val="000000"/>
                <w:sz w:val="22"/>
                <w:szCs w:val="22"/>
                <w:lang w:val="en-US" w:eastAsia="en-US"/>
              </w:rPr>
              <w:t>ptA</w:t>
            </w:r>
          </w:p>
        </w:tc>
        <w:tc>
          <w:tcPr>
            <w:tcW w:w="979" w:type="dxa"/>
            <w:shd w:val="clear" w:color="auto" w:fill="auto"/>
            <w:noWrap/>
            <w:vAlign w:val="bottom"/>
            <w:hideMark/>
          </w:tcPr>
          <w:p w14:paraId="402554D5"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PE</w:t>
            </w:r>
          </w:p>
        </w:tc>
        <w:tc>
          <w:tcPr>
            <w:tcW w:w="713" w:type="dxa"/>
            <w:shd w:val="clear" w:color="auto" w:fill="auto"/>
            <w:noWrap/>
            <w:vAlign w:val="bottom"/>
            <w:hideMark/>
          </w:tcPr>
          <w:p w14:paraId="73343CA1"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9.0</w:t>
            </w:r>
          </w:p>
        </w:tc>
        <w:tc>
          <w:tcPr>
            <w:tcW w:w="6940" w:type="dxa"/>
            <w:shd w:val="clear" w:color="auto" w:fill="auto"/>
            <w:noWrap/>
            <w:vAlign w:val="center"/>
            <w:hideMark/>
          </w:tcPr>
          <w:p w14:paraId="3606D0BE"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LptA, protein essential for LPS transport across the periplasm</w:t>
            </w:r>
          </w:p>
        </w:tc>
        <w:tc>
          <w:tcPr>
            <w:tcW w:w="4140" w:type="dxa"/>
          </w:tcPr>
          <w:p w14:paraId="49B58AC4" w14:textId="3F407134"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PEVuZE5vdGU+PENpdGU+PEF1dGhvcj5TY2h1bHR6PC9BdXRob3I+PFllYXI+MjAxMzwvWWVhcj48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PEVuZE5vdGU+PENpdGU+PEF1dGhvcj5TY2h1bHR6PC9BdXRob3I+PFllYXI+MjAxMzwvWWVhcj48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2" w:tooltip="Schultz, 2013 #77" w:history="1">
              <w:r w:rsidR="001F317F">
                <w:rPr>
                  <w:rFonts w:ascii="Calibri" w:eastAsia="Times New Roman" w:hAnsi="Calibri" w:cs="Times New Roman"/>
                  <w:noProof/>
                  <w:color w:val="000000"/>
                  <w:sz w:val="22"/>
                  <w:szCs w:val="22"/>
                  <w:lang w:val="en-US" w:eastAsia="en-US"/>
                </w:rPr>
                <w:t>52</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355EC2EB" w14:textId="54996E5F" w:rsidTr="00A44C4D">
        <w:trPr>
          <w:trHeight w:val="280"/>
        </w:trPr>
        <w:tc>
          <w:tcPr>
            <w:tcW w:w="1098" w:type="dxa"/>
            <w:shd w:val="clear" w:color="auto" w:fill="auto"/>
            <w:noWrap/>
            <w:vAlign w:val="bottom"/>
            <w:hideMark/>
          </w:tcPr>
          <w:p w14:paraId="3E7F875F"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b3927</w:t>
            </w:r>
          </w:p>
        </w:tc>
        <w:tc>
          <w:tcPr>
            <w:tcW w:w="872" w:type="dxa"/>
            <w:shd w:val="clear" w:color="auto" w:fill="auto"/>
            <w:noWrap/>
            <w:vAlign w:val="bottom"/>
            <w:hideMark/>
          </w:tcPr>
          <w:p w14:paraId="3D791B35"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G</w:t>
            </w:r>
            <w:r w:rsidRPr="00EE5C4F">
              <w:rPr>
                <w:rFonts w:ascii="Calibri" w:eastAsia="Times New Roman" w:hAnsi="Calibri" w:cs="Times New Roman"/>
                <w:color w:val="000000"/>
                <w:sz w:val="22"/>
                <w:szCs w:val="22"/>
                <w:lang w:val="en-US" w:eastAsia="en-US"/>
              </w:rPr>
              <w:t>lpF</w:t>
            </w:r>
          </w:p>
        </w:tc>
        <w:tc>
          <w:tcPr>
            <w:tcW w:w="979" w:type="dxa"/>
            <w:shd w:val="clear" w:color="auto" w:fill="auto"/>
            <w:noWrap/>
            <w:vAlign w:val="bottom"/>
            <w:hideMark/>
          </w:tcPr>
          <w:p w14:paraId="6A1595F8"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59274381"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8.9</w:t>
            </w:r>
          </w:p>
        </w:tc>
        <w:tc>
          <w:tcPr>
            <w:tcW w:w="6940" w:type="dxa"/>
            <w:shd w:val="clear" w:color="auto" w:fill="auto"/>
            <w:noWrap/>
            <w:vAlign w:val="bottom"/>
            <w:hideMark/>
          </w:tcPr>
          <w:p w14:paraId="525581BB"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Glycerol uptake facilitator </w:t>
            </w:r>
          </w:p>
        </w:tc>
        <w:tc>
          <w:tcPr>
            <w:tcW w:w="4140" w:type="dxa"/>
          </w:tcPr>
          <w:p w14:paraId="1D2C254E" w14:textId="0DCAA18D"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&lt;EndNote&gt;&lt;Cite&gt;&lt;Author&gt;Fu&lt;/Author&gt;&lt;Year&gt;2002&lt;/Year&gt;&lt;RecNum&gt;78&lt;/RecNum&gt;&lt;DisplayText&gt;(53)&lt;/DisplayText&gt;&lt;record&gt;&lt;rec-number&gt;78&lt;/rec-number&gt;&lt;foreign-keys&gt;&lt;key app="EN" db-id="s0fv2rvfg9ex96ea5xevrz0z9rtwfa5datde" timestamp="1483660632"&gt;78&lt;/key&gt;&lt;/foreign-keys&gt;&lt;ref-type name="Journal Article"&gt;17&lt;/ref-type&gt;&lt;contributors&gt;&lt;authors&gt;&lt;author&gt;Fu, D.&lt;/author&gt;&lt;author&gt;Libson, A.&lt;/author&gt;&lt;author&gt;Stroud, R.&lt;/author&gt;&lt;/authors&gt;&lt;/contributors&gt;&lt;auth-address&gt;Biology Department, Brookhaven National Laboratory, Upton, NY 11973, USA.&lt;/auth-address&gt;&lt;titles&gt;&lt;title&gt;The structure of GlpF, a glycerol conducting channel&lt;/title&gt;&lt;secondary-title&gt;Novartis Found Symp&lt;/secondary-title&gt;&lt;/titles&gt;&lt;periodical&gt;&lt;full-title&gt;Novartis Found Symp&lt;/full-title&gt;&lt;/periodical&gt;&lt;pages&gt;51-61; discussion 61-5, 165-8&lt;/pages&gt;&lt;volume&gt;245&lt;/volume&gt;&lt;keywords&gt;&lt;keyword&gt;Amino Acid Sequence&lt;/keyword&gt;&lt;keyword&gt;Aquaporins/*chemistry&lt;/keyword&gt;&lt;keyword&gt;Conserved Sequence&lt;/keyword&gt;&lt;keyword&gt;Escherichia coli/*physiology&lt;/keyword&gt;&lt;keyword&gt;Escherichia coli Proteins/*chemistry&lt;/keyword&gt;&lt;keyword&gt;*Glycerol&lt;/keyword&gt;&lt;keyword&gt;Models, Molecular&lt;/keyword&gt;&lt;keyword&gt;Protein Conformation&lt;/keyword&gt;&lt;keyword&gt;Protein Structure, Secondary&lt;/keyword&gt;&lt;/keywords&gt;&lt;dates&gt;&lt;year&gt;2002&lt;/year&gt;&lt;/dates&gt;&lt;isbn&gt;1528-2511 (Print)&amp;#xD;1528-2511 (Linking)&lt;/isbn&gt;&lt;accession-num&gt;12027015&lt;/accession-num&gt;&lt;urls&gt;&lt;related-urls&gt;&lt;url&gt;https://www.ncbi.nlm.nih.gov/pubmed/12027015&lt;/url&gt;&lt;/related-urls&gt;&lt;/urls&gt;&lt;/record&gt;&lt;/Cite&gt;&lt;/EndNote&gt;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3" w:tooltip="Fu, 2002 #78" w:history="1">
              <w:r w:rsidR="001F317F">
                <w:rPr>
                  <w:rFonts w:ascii="Calibri" w:eastAsia="Times New Roman" w:hAnsi="Calibri" w:cs="Times New Roman"/>
                  <w:noProof/>
                  <w:color w:val="000000"/>
                  <w:sz w:val="22"/>
                  <w:szCs w:val="22"/>
                  <w:lang w:val="en-US" w:eastAsia="en-US"/>
                </w:rPr>
                <w:t>53</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2F7E440" w14:textId="419FDF4D" w:rsidTr="00A44C4D">
        <w:trPr>
          <w:trHeight w:val="280"/>
        </w:trPr>
        <w:tc>
          <w:tcPr>
            <w:tcW w:w="1098" w:type="dxa"/>
            <w:shd w:val="clear" w:color="auto" w:fill="auto"/>
            <w:noWrap/>
            <w:vAlign w:val="bottom"/>
            <w:hideMark/>
          </w:tcPr>
          <w:p w14:paraId="0F687F00"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b2078</w:t>
            </w:r>
          </w:p>
        </w:tc>
        <w:tc>
          <w:tcPr>
            <w:tcW w:w="872" w:type="dxa"/>
            <w:shd w:val="clear" w:color="auto" w:fill="auto"/>
            <w:noWrap/>
            <w:vAlign w:val="bottom"/>
            <w:hideMark/>
          </w:tcPr>
          <w:p w14:paraId="36DCDD5F"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w:t>
            </w:r>
            <w:r w:rsidRPr="00EE5C4F">
              <w:rPr>
                <w:rFonts w:ascii="Calibri" w:eastAsia="Times New Roman" w:hAnsi="Calibri" w:cs="Times New Roman"/>
                <w:color w:val="000000"/>
                <w:sz w:val="22"/>
                <w:szCs w:val="22"/>
                <w:lang w:val="en-US" w:eastAsia="en-US"/>
              </w:rPr>
              <w:t>aeS</w:t>
            </w:r>
          </w:p>
        </w:tc>
        <w:tc>
          <w:tcPr>
            <w:tcW w:w="979" w:type="dxa"/>
            <w:shd w:val="clear" w:color="auto" w:fill="auto"/>
            <w:noWrap/>
            <w:vAlign w:val="bottom"/>
            <w:hideMark/>
          </w:tcPr>
          <w:p w14:paraId="52254C18"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7BE5129A"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8.8</w:t>
            </w:r>
          </w:p>
        </w:tc>
        <w:tc>
          <w:tcPr>
            <w:tcW w:w="6940" w:type="dxa"/>
            <w:shd w:val="clear" w:color="auto" w:fill="auto"/>
            <w:noWrap/>
            <w:vAlign w:val="bottom"/>
            <w:hideMark/>
          </w:tcPr>
          <w:p w14:paraId="1E078EA4"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Sensory histidine kinase</w:t>
            </w:r>
            <w:r>
              <w:rPr>
                <w:rFonts w:ascii="Calibri" w:eastAsia="Times New Roman" w:hAnsi="Calibri" w:cs="Times New Roman"/>
                <w:color w:val="000000"/>
                <w:sz w:val="22"/>
                <w:szCs w:val="22"/>
                <w:lang w:val="en-US" w:eastAsia="en-US"/>
              </w:rPr>
              <w:t>,</w:t>
            </w:r>
            <w:r w:rsidRPr="00EE5C4F">
              <w:rPr>
                <w:rFonts w:ascii="Calibri" w:eastAsia="Times New Roman" w:hAnsi="Calibri" w:cs="Times New Roman"/>
                <w:color w:val="000000"/>
                <w:sz w:val="22"/>
                <w:szCs w:val="22"/>
                <w:lang w:val="en-US" w:eastAsia="en-US"/>
              </w:rPr>
              <w:t xml:space="preserve"> BaeS</w:t>
            </w:r>
          </w:p>
        </w:tc>
        <w:tc>
          <w:tcPr>
            <w:tcW w:w="4140" w:type="dxa"/>
          </w:tcPr>
          <w:p w14:paraId="2D466F21" w14:textId="7E970D1F"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PEVuZE5vdGU+PENpdGU+PEF1dGhvcj5MZWJsYW5jPC9BdXRob3I+PFllYXI+MjAxMTwvWWVhcj48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PEVuZE5vdGU+PENpdGU+PEF1dGhvcj5MZWJsYW5jPC9BdXRob3I+PFllYXI+MjAxMTwvWWVhcj48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4" w:tooltip="Leblanc, 2011 #79" w:history="1">
              <w:r w:rsidR="001F317F">
                <w:rPr>
                  <w:rFonts w:ascii="Calibri" w:eastAsia="Times New Roman" w:hAnsi="Calibri" w:cs="Times New Roman"/>
                  <w:noProof/>
                  <w:color w:val="000000"/>
                  <w:sz w:val="22"/>
                  <w:szCs w:val="22"/>
                  <w:lang w:val="en-US" w:eastAsia="en-US"/>
                </w:rPr>
                <w:t>54</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1B10D71" w14:textId="02221CE2" w:rsidTr="00A44C4D">
        <w:trPr>
          <w:trHeight w:val="560"/>
        </w:trPr>
        <w:tc>
          <w:tcPr>
            <w:tcW w:w="1098" w:type="dxa"/>
            <w:shd w:val="clear" w:color="auto" w:fill="auto"/>
            <w:noWrap/>
            <w:vAlign w:val="bottom"/>
            <w:hideMark/>
          </w:tcPr>
          <w:p w14:paraId="1AFC2758"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b3452</w:t>
            </w:r>
          </w:p>
        </w:tc>
        <w:tc>
          <w:tcPr>
            <w:tcW w:w="872" w:type="dxa"/>
            <w:shd w:val="clear" w:color="auto" w:fill="auto"/>
            <w:noWrap/>
            <w:vAlign w:val="bottom"/>
            <w:hideMark/>
          </w:tcPr>
          <w:p w14:paraId="567E285E"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U</w:t>
            </w:r>
            <w:r w:rsidRPr="00EE5C4F">
              <w:rPr>
                <w:rFonts w:ascii="Calibri" w:eastAsia="Times New Roman" w:hAnsi="Calibri" w:cs="Times New Roman"/>
                <w:color w:val="000000"/>
                <w:sz w:val="22"/>
                <w:szCs w:val="22"/>
                <w:lang w:val="en-US" w:eastAsia="en-US"/>
              </w:rPr>
              <w:t>gpA</w:t>
            </w:r>
          </w:p>
        </w:tc>
        <w:tc>
          <w:tcPr>
            <w:tcW w:w="979" w:type="dxa"/>
            <w:shd w:val="clear" w:color="auto" w:fill="auto"/>
            <w:noWrap/>
            <w:vAlign w:val="bottom"/>
            <w:hideMark/>
          </w:tcPr>
          <w:p w14:paraId="40DF9057"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5BB12C8D"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8.4</w:t>
            </w:r>
          </w:p>
        </w:tc>
        <w:tc>
          <w:tcPr>
            <w:tcW w:w="6940" w:type="dxa"/>
            <w:shd w:val="clear" w:color="auto" w:fill="auto"/>
            <w:vAlign w:val="bottom"/>
            <w:hideMark/>
          </w:tcPr>
          <w:p w14:paraId="3706F9FC"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Glycerol-3-phosphate ABC transporter, permease protein UgpA (TC 3.A.1.1.3)</w:t>
            </w:r>
          </w:p>
        </w:tc>
        <w:tc>
          <w:tcPr>
            <w:tcW w:w="4140" w:type="dxa"/>
          </w:tcPr>
          <w:p w14:paraId="71BAC00C" w14:textId="48E1CD65"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PEVuZE5vdGU+PENpdGU+PEF1dGhvcj5XdXR0Z2U8L0F1dGhvcj48WWVhcj4yMDEyPC9ZZWFyPjxS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PEVuZE5vdGU+PENpdGU+PEF1dGhvcj5XdXR0Z2U8L0F1dGhvcj48WWVhcj4yMDEyPC9ZZWFyPjxS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5" w:tooltip="Wuttge, 2012 #80" w:history="1">
              <w:r w:rsidR="001F317F">
                <w:rPr>
                  <w:rFonts w:ascii="Calibri" w:eastAsia="Times New Roman" w:hAnsi="Calibri" w:cs="Times New Roman"/>
                  <w:noProof/>
                  <w:color w:val="000000"/>
                  <w:sz w:val="22"/>
                  <w:szCs w:val="22"/>
                  <w:lang w:val="en-US" w:eastAsia="en-US"/>
                </w:rPr>
                <w:t>55</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0B23B9B9" w14:textId="2466842D" w:rsidTr="00A44C4D">
        <w:trPr>
          <w:trHeight w:val="315"/>
        </w:trPr>
        <w:tc>
          <w:tcPr>
            <w:tcW w:w="1098" w:type="dxa"/>
            <w:shd w:val="clear" w:color="auto" w:fill="auto"/>
            <w:noWrap/>
            <w:vAlign w:val="bottom"/>
            <w:hideMark/>
          </w:tcPr>
          <w:p w14:paraId="205D7A2D"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b1093</w:t>
            </w:r>
          </w:p>
        </w:tc>
        <w:tc>
          <w:tcPr>
            <w:tcW w:w="872" w:type="dxa"/>
            <w:shd w:val="clear" w:color="auto" w:fill="auto"/>
            <w:noWrap/>
            <w:vAlign w:val="bottom"/>
            <w:hideMark/>
          </w:tcPr>
          <w:p w14:paraId="3D24C6D2"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F</w:t>
            </w:r>
            <w:r w:rsidRPr="00EE5C4F">
              <w:rPr>
                <w:rFonts w:ascii="Calibri" w:eastAsia="Times New Roman" w:hAnsi="Calibri" w:cs="Times New Roman"/>
                <w:color w:val="000000"/>
                <w:sz w:val="22"/>
                <w:szCs w:val="22"/>
                <w:lang w:val="en-US" w:eastAsia="en-US"/>
              </w:rPr>
              <w:t>abG</w:t>
            </w:r>
          </w:p>
        </w:tc>
        <w:tc>
          <w:tcPr>
            <w:tcW w:w="979" w:type="dxa"/>
            <w:shd w:val="clear" w:color="auto" w:fill="auto"/>
            <w:noWrap/>
            <w:vAlign w:val="bottom"/>
            <w:hideMark/>
          </w:tcPr>
          <w:p w14:paraId="46EC4227"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MA</w:t>
            </w:r>
          </w:p>
        </w:tc>
        <w:tc>
          <w:tcPr>
            <w:tcW w:w="713" w:type="dxa"/>
            <w:shd w:val="clear" w:color="auto" w:fill="auto"/>
            <w:noWrap/>
            <w:vAlign w:val="bottom"/>
            <w:hideMark/>
          </w:tcPr>
          <w:p w14:paraId="70B2A02A"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8.3</w:t>
            </w:r>
          </w:p>
        </w:tc>
        <w:tc>
          <w:tcPr>
            <w:tcW w:w="6940" w:type="dxa"/>
            <w:shd w:val="clear" w:color="auto" w:fill="auto"/>
            <w:vAlign w:val="bottom"/>
            <w:hideMark/>
          </w:tcPr>
          <w:p w14:paraId="0FB76ED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3-</w:t>
            </w:r>
            <w:r>
              <w:rPr>
                <w:rFonts w:ascii="Calibri" w:eastAsia="Times New Roman" w:hAnsi="Calibri" w:cs="Times New Roman"/>
                <w:color w:val="000000"/>
                <w:sz w:val="22"/>
                <w:szCs w:val="22"/>
                <w:lang w:val="en-US" w:eastAsia="en-US"/>
              </w:rPr>
              <w:t>O</w:t>
            </w:r>
            <w:r w:rsidRPr="00EE5C4F">
              <w:rPr>
                <w:rFonts w:ascii="Calibri" w:eastAsia="Times New Roman" w:hAnsi="Calibri" w:cs="Times New Roman"/>
                <w:color w:val="000000"/>
                <w:sz w:val="22"/>
                <w:szCs w:val="22"/>
                <w:lang w:val="en-US" w:eastAsia="en-US"/>
              </w:rPr>
              <w:t>xoacyl-[acyl-carrier protein] reductase (EC 1.1.1.100)</w:t>
            </w:r>
          </w:p>
        </w:tc>
        <w:tc>
          <w:tcPr>
            <w:tcW w:w="4140" w:type="dxa"/>
          </w:tcPr>
          <w:p w14:paraId="0BE9677A" w14:textId="1B697B93"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PEVuZE5vdGU+PENpdGU+PEF1dGhvcj5KYXZpZHBvdXI8L0F1dGhvcj48WWVhcj4yMDE0PC9ZZWFy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PEVuZE5vdGU+PENpdGU+PEF1dGhvcj5KYXZpZHBvdXI8L0F1dGhvcj48WWVhcj4yMDE0PC9ZZWFy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6" w:tooltip="Javidpour, 2014 #81" w:history="1">
              <w:r w:rsidR="001F317F">
                <w:rPr>
                  <w:rFonts w:ascii="Calibri" w:eastAsia="Times New Roman" w:hAnsi="Calibri" w:cs="Times New Roman"/>
                  <w:noProof/>
                  <w:color w:val="000000"/>
                  <w:sz w:val="22"/>
                  <w:szCs w:val="22"/>
                  <w:lang w:val="en-US" w:eastAsia="en-US"/>
                </w:rPr>
                <w:t>56</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4331DD5" w14:textId="14335E7B" w:rsidTr="00A44C4D">
        <w:trPr>
          <w:trHeight w:val="280"/>
        </w:trPr>
        <w:tc>
          <w:tcPr>
            <w:tcW w:w="1098" w:type="dxa"/>
            <w:shd w:val="clear" w:color="auto" w:fill="auto"/>
            <w:noWrap/>
            <w:vAlign w:val="bottom"/>
            <w:hideMark/>
          </w:tcPr>
          <w:p w14:paraId="7498A799"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b3462</w:t>
            </w:r>
          </w:p>
        </w:tc>
        <w:tc>
          <w:tcPr>
            <w:tcW w:w="872" w:type="dxa"/>
            <w:shd w:val="clear" w:color="auto" w:fill="auto"/>
            <w:noWrap/>
            <w:vAlign w:val="bottom"/>
            <w:hideMark/>
          </w:tcPr>
          <w:p w14:paraId="1F629E08"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F</w:t>
            </w:r>
            <w:r w:rsidRPr="00EE5C4F">
              <w:rPr>
                <w:rFonts w:ascii="Calibri" w:eastAsia="Times New Roman" w:hAnsi="Calibri" w:cs="Times New Roman"/>
                <w:color w:val="000000"/>
                <w:sz w:val="22"/>
                <w:szCs w:val="22"/>
                <w:lang w:val="en-US" w:eastAsia="en-US"/>
              </w:rPr>
              <w:t>tsX</w:t>
            </w:r>
          </w:p>
        </w:tc>
        <w:tc>
          <w:tcPr>
            <w:tcW w:w="979" w:type="dxa"/>
            <w:shd w:val="clear" w:color="auto" w:fill="auto"/>
            <w:noWrap/>
            <w:vAlign w:val="bottom"/>
            <w:hideMark/>
          </w:tcPr>
          <w:p w14:paraId="25555FB7"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IM</w:t>
            </w:r>
          </w:p>
        </w:tc>
        <w:tc>
          <w:tcPr>
            <w:tcW w:w="713" w:type="dxa"/>
            <w:shd w:val="clear" w:color="auto" w:fill="auto"/>
            <w:noWrap/>
            <w:vAlign w:val="bottom"/>
            <w:hideMark/>
          </w:tcPr>
          <w:p w14:paraId="5745BBE8"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7.0</w:t>
            </w:r>
          </w:p>
        </w:tc>
        <w:tc>
          <w:tcPr>
            <w:tcW w:w="6940" w:type="dxa"/>
            <w:shd w:val="clear" w:color="auto" w:fill="auto"/>
            <w:noWrap/>
            <w:vAlign w:val="bottom"/>
            <w:hideMark/>
          </w:tcPr>
          <w:p w14:paraId="2946979D" w14:textId="071E9B1E" w:rsidR="00286696" w:rsidRPr="00EE5C4F" w:rsidRDefault="00286696" w:rsidP="005A74EB">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Cell division protein FtsX</w:t>
            </w:r>
            <w:r>
              <w:rPr>
                <w:rFonts w:ascii="Calibri" w:eastAsia="Times New Roman" w:hAnsi="Calibri" w:cs="Times New Roman"/>
                <w:color w:val="000000"/>
                <w:sz w:val="22"/>
                <w:szCs w:val="22"/>
                <w:lang w:val="en-US" w:eastAsia="en-US"/>
              </w:rPr>
              <w:t xml:space="preserve"> </w:t>
            </w:r>
          </w:p>
        </w:tc>
        <w:tc>
          <w:tcPr>
            <w:tcW w:w="4140" w:type="dxa"/>
          </w:tcPr>
          <w:p w14:paraId="11BC6024" w14:textId="3BFC0E2F" w:rsidR="00286696" w:rsidRPr="00EE5C4F" w:rsidRDefault="005A74EB"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&lt;EndNote&gt;&lt;Cite&gt;&lt;Author&gt;Du&lt;/Author&gt;&lt;Year&gt;2016&lt;/Year&gt;&lt;RecNum&gt;41&lt;/RecNum&gt;&lt;DisplayText&gt;(57)&lt;/DisplayText&gt;&lt;record&gt;&lt;rec-number&gt;41&lt;/rec-number&gt;&lt;foreign-keys&gt;&lt;key app="EN" db-id="s0fv2rvfg9ex96ea5xevrz0z9rtwfa5datde" timestamp="1483054674"&gt;41&lt;/key&gt;&lt;/foreign-keys&gt;&lt;ref-type name="Journal Article"&gt;17&lt;/ref-type&gt;&lt;contributors&gt;&lt;authors&gt;&lt;author&gt;Du, S.&lt;/author&gt;&lt;author&gt;Pichoff, S.&lt;/author&gt;&lt;author&gt;Lutkenhaus, J.&lt;/author&gt;&lt;/authors&gt;&lt;/contributors&gt;&lt;auth-address&gt;Department of Microbiology, Molecular Genetics, and Immunology, University of Kansas Medical Center, Kansas City, KS 66160.&amp;#xD;Department of Microbiology, Molecular Genetics, and Immunology, University of Kansas Medical Center, Kansas City, KS 66160 jlutkenh@kumc.edu.&lt;/auth-address&gt;&lt;titles&gt;&lt;title&gt;FtsEX acts on FtsA to regulate divisome assembly and activity&lt;/title&gt;&lt;secondary-title&gt;Proc Natl Acad Sci U S A&lt;/secondary-title&gt;&lt;/titles&gt;&lt;periodical&gt;&lt;full-title&gt;Proceedings of the National Academy of Sciences of the United States of America&lt;/full-title&gt;&lt;abbr-1&gt;Proc Natl Acad Sci U S A&lt;/abbr-1&gt;&lt;/periodical&gt;&lt;pages&gt;E5052-61&lt;/pages&gt;&lt;volume&gt;113&lt;/volume&gt;&lt;number&gt;34&lt;/number&gt;&lt;keywords&gt;&lt;keyword&gt;FtsA&lt;/keyword&gt;&lt;keyword&gt;FtsEX&lt;/keyword&gt;&lt;keyword&gt;FtsZ&lt;/keyword&gt;&lt;keyword&gt;Z ring&lt;/keyword&gt;&lt;keyword&gt;divisome&lt;/keyword&gt;&lt;/keywords&gt;&lt;dates&gt;&lt;year&gt;2016&lt;/year&gt;&lt;pub-dates&gt;&lt;date&gt;Aug 23&lt;/date&gt;&lt;/pub-dates&gt;&lt;/dates&gt;&lt;isbn&gt;1091-6490 (Electronic)&amp;#xD;0027-8424 (Linking)&lt;/isbn&gt;&lt;accession-num&gt;27503875&lt;/accession-num&gt;&lt;urls&gt;&lt;related-urls&gt;&lt;url&gt;https://www.ncbi.nlm.nih.gov/pubmed/27503875&lt;/url&gt;&lt;/related-urls&gt;&lt;/urls&gt;&lt;custom2&gt;PMC5003251&lt;/custom2&gt;&lt;electronic-resource-num&gt;10.1073/pnas.1606656113&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7" w:tooltip="Du, 2016 #41" w:history="1">
              <w:r w:rsidR="001F317F">
                <w:rPr>
                  <w:rFonts w:ascii="Calibri" w:eastAsia="Times New Roman" w:hAnsi="Calibri" w:cs="Times New Roman"/>
                  <w:noProof/>
                  <w:color w:val="000000"/>
                  <w:sz w:val="22"/>
                  <w:szCs w:val="22"/>
                  <w:lang w:val="en-US" w:eastAsia="en-US"/>
                </w:rPr>
                <w:t>57</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55EA2ED" w14:textId="02C0F530" w:rsidTr="00A44C4D">
        <w:trPr>
          <w:trHeight w:val="280"/>
        </w:trPr>
        <w:tc>
          <w:tcPr>
            <w:tcW w:w="1098" w:type="dxa"/>
            <w:shd w:val="clear" w:color="auto" w:fill="auto"/>
            <w:noWrap/>
            <w:vAlign w:val="bottom"/>
            <w:hideMark/>
          </w:tcPr>
          <w:p w14:paraId="080C25E9"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b3024</w:t>
            </w:r>
          </w:p>
        </w:tc>
        <w:tc>
          <w:tcPr>
            <w:tcW w:w="872" w:type="dxa"/>
            <w:shd w:val="clear" w:color="auto" w:fill="auto"/>
            <w:noWrap/>
            <w:vAlign w:val="bottom"/>
            <w:hideMark/>
          </w:tcPr>
          <w:p w14:paraId="55171198"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Y</w:t>
            </w:r>
            <w:r w:rsidRPr="00EE5C4F">
              <w:rPr>
                <w:rFonts w:ascii="Calibri" w:eastAsia="Times New Roman" w:hAnsi="Calibri" w:cs="Times New Roman"/>
                <w:color w:val="000000"/>
                <w:sz w:val="22"/>
                <w:szCs w:val="22"/>
                <w:lang w:val="en-US" w:eastAsia="en-US"/>
              </w:rPr>
              <w:t>giW</w:t>
            </w:r>
          </w:p>
        </w:tc>
        <w:tc>
          <w:tcPr>
            <w:tcW w:w="979" w:type="dxa"/>
            <w:shd w:val="clear" w:color="auto" w:fill="auto"/>
            <w:noWrap/>
            <w:vAlign w:val="bottom"/>
            <w:hideMark/>
          </w:tcPr>
          <w:p w14:paraId="710AC5AA"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PE</w:t>
            </w:r>
          </w:p>
        </w:tc>
        <w:tc>
          <w:tcPr>
            <w:tcW w:w="713" w:type="dxa"/>
            <w:shd w:val="clear" w:color="auto" w:fill="auto"/>
            <w:noWrap/>
            <w:vAlign w:val="bottom"/>
            <w:hideMark/>
          </w:tcPr>
          <w:p w14:paraId="454DF59B"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6.5</w:t>
            </w:r>
          </w:p>
        </w:tc>
        <w:tc>
          <w:tcPr>
            <w:tcW w:w="6940" w:type="dxa"/>
            <w:shd w:val="clear" w:color="auto" w:fill="auto"/>
            <w:noWrap/>
            <w:vAlign w:val="bottom"/>
            <w:hideMark/>
          </w:tcPr>
          <w:p w14:paraId="5AD4160C" w14:textId="058EFD14" w:rsidR="00286696" w:rsidRPr="00EE5C4F" w:rsidRDefault="00286696" w:rsidP="005A74EB">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 xml:space="preserve">Protein </w:t>
            </w:r>
            <w:r>
              <w:rPr>
                <w:rFonts w:ascii="Calibri" w:eastAsia="Times New Roman" w:hAnsi="Calibri" w:cs="Times New Roman"/>
                <w:color w:val="000000"/>
                <w:sz w:val="22"/>
                <w:szCs w:val="22"/>
                <w:lang w:val="en-US" w:eastAsia="en-US"/>
              </w:rPr>
              <w:t>Y</w:t>
            </w:r>
            <w:r w:rsidRPr="00EE5C4F">
              <w:rPr>
                <w:rFonts w:ascii="Calibri" w:eastAsia="Times New Roman" w:hAnsi="Calibri" w:cs="Times New Roman"/>
                <w:color w:val="000000"/>
                <w:sz w:val="22"/>
                <w:szCs w:val="22"/>
                <w:lang w:val="en-US" w:eastAsia="en-US"/>
              </w:rPr>
              <w:t>giW precursor</w:t>
            </w:r>
            <w:r>
              <w:rPr>
                <w:rFonts w:ascii="Calibri" w:eastAsia="Times New Roman" w:hAnsi="Calibri" w:cs="Times New Roman"/>
                <w:color w:val="000000"/>
                <w:sz w:val="22"/>
                <w:szCs w:val="22"/>
                <w:lang w:val="en-US" w:eastAsia="en-US"/>
              </w:rPr>
              <w:t xml:space="preserve"> involve in stress tolerance and biofilm formation </w:t>
            </w:r>
          </w:p>
        </w:tc>
        <w:tc>
          <w:tcPr>
            <w:tcW w:w="4140" w:type="dxa"/>
          </w:tcPr>
          <w:p w14:paraId="3F8AD714" w14:textId="07E49530" w:rsidR="00286696" w:rsidRPr="00EE5C4F" w:rsidRDefault="005A74EB"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PEVuZE5vdGU+PENpdGU+PEF1dGhvcj5GdWt1c2hpbWE8L0F1dGhvcj48WWVhcj4yMDEyPC9ZZWFy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PEVuZE5vdGU+PENpdGU+PEF1dGhvcj5GdWt1c2hpbWE8L0F1dGhvcj48WWVhcj4yMDEyPC9ZZWFy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58" w:tooltip="Fukushima, 2012 #42" w:history="1">
              <w:r w:rsidR="001F317F">
                <w:rPr>
                  <w:rFonts w:ascii="Calibri" w:eastAsia="Times New Roman" w:hAnsi="Calibri" w:cs="Times New Roman"/>
                  <w:noProof/>
                  <w:color w:val="000000"/>
                  <w:sz w:val="22"/>
                  <w:szCs w:val="22"/>
                  <w:lang w:val="en-US" w:eastAsia="en-US"/>
                </w:rPr>
                <w:t>58</w:t>
              </w:r>
            </w:hyperlink>
            <w:r w:rsidR="001F317F">
              <w:rPr>
                <w:rFonts w:ascii="Calibri" w:eastAsia="Times New Roman" w:hAnsi="Calibri" w:cs="Times New Roman"/>
                <w:noProof/>
                <w:color w:val="000000"/>
                <w:sz w:val="22"/>
                <w:szCs w:val="22"/>
                <w:lang w:val="en-US" w:eastAsia="en-US"/>
              </w:rPr>
              <w:t xml:space="preserve">, </w:t>
            </w:r>
            <w:hyperlink w:anchor="_ENREF_59" w:tooltip="Lee, 2010 #43" w:history="1">
              <w:r w:rsidR="001F317F">
                <w:rPr>
                  <w:rFonts w:ascii="Calibri" w:eastAsia="Times New Roman" w:hAnsi="Calibri" w:cs="Times New Roman"/>
                  <w:noProof/>
                  <w:color w:val="000000"/>
                  <w:sz w:val="22"/>
                  <w:szCs w:val="22"/>
                  <w:lang w:val="en-US" w:eastAsia="en-US"/>
                </w:rPr>
                <w:t>59</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9F8457A" w14:textId="4C69ED4A" w:rsidTr="00A44C4D">
        <w:trPr>
          <w:trHeight w:val="280"/>
        </w:trPr>
        <w:tc>
          <w:tcPr>
            <w:tcW w:w="1098" w:type="dxa"/>
            <w:shd w:val="clear" w:color="auto" w:fill="auto"/>
            <w:noWrap/>
            <w:vAlign w:val="bottom"/>
          </w:tcPr>
          <w:p w14:paraId="2945343D" w14:textId="2E82D0BD" w:rsidR="00286696" w:rsidRPr="00EE5C4F"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b0474</w:t>
            </w:r>
          </w:p>
        </w:tc>
        <w:tc>
          <w:tcPr>
            <w:tcW w:w="872" w:type="dxa"/>
            <w:shd w:val="clear" w:color="auto" w:fill="auto"/>
            <w:noWrap/>
            <w:vAlign w:val="bottom"/>
          </w:tcPr>
          <w:p w14:paraId="5EF1C4ED" w14:textId="6B8EA438"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Adk</w:t>
            </w:r>
          </w:p>
        </w:tc>
        <w:tc>
          <w:tcPr>
            <w:tcW w:w="979" w:type="dxa"/>
            <w:shd w:val="clear" w:color="auto" w:fill="auto"/>
            <w:noWrap/>
            <w:vAlign w:val="bottom"/>
          </w:tcPr>
          <w:p w14:paraId="7C1C9DD9" w14:textId="3C7308F3"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70E0814B" w14:textId="242B2826"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5.7</w:t>
            </w:r>
          </w:p>
        </w:tc>
        <w:tc>
          <w:tcPr>
            <w:tcW w:w="6940" w:type="dxa"/>
            <w:shd w:val="clear" w:color="auto" w:fill="auto"/>
            <w:noWrap/>
            <w:vAlign w:val="bottom"/>
          </w:tcPr>
          <w:p w14:paraId="6FCD1700" w14:textId="2AF1FABD" w:rsidR="00286696" w:rsidRPr="00EE5C4F"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Adenylate kinase</w:t>
            </w:r>
          </w:p>
        </w:tc>
        <w:tc>
          <w:tcPr>
            <w:tcW w:w="4140" w:type="dxa"/>
          </w:tcPr>
          <w:p w14:paraId="16C10441" w14:textId="174BB7C7" w:rsidR="00286696"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&lt;EndNote&gt;&lt;Cite&gt;&lt;Author&gt;Ping&lt;/Author&gt;&lt;Year&gt;2013&lt;/Year&gt;&lt;RecNum&gt;83&lt;/RecNum&gt;&lt;DisplayText&gt;(34)&lt;/DisplayText&gt;&lt;record&gt;&lt;rec-number&gt;83&lt;/rec-number&gt;&lt;foreign-keys&gt;&lt;key app="EN" db-id="s0fv2rvfg9ex96ea5xevrz0z9rtwfa5datde" timestamp="1483660738"&gt;83&lt;/key&gt;&lt;/foreign-keys&gt;&lt;ref-type name="Journal Article"&gt;17&lt;/ref-type&gt;&lt;contributors&gt;&lt;authors&gt;&lt;author&gt;Ping, J.&lt;/author&gt;&lt;author&gt;Hao, P.&lt;/author&gt;&lt;author&gt;Li, Y. X.&lt;/author&gt;&lt;author&gt;Wang, J. F.&lt;/author&gt;&lt;/authors&gt;&lt;/contributors&gt;&lt;auth-address&gt;Pathogen Diagnostic Center, Institut Pasteur of Shanghai Chinese Academy of Sciences, Shanghai 200025, China.&lt;/auth-address&gt;&lt;titles&gt;&lt;title&gt;Molecular dynamics studies on the conformational transitions of adenylate kinase: a computational evidence for the conformational selection mechanism&lt;/title&gt;&lt;secondary-title&gt;Biomed Res Int&lt;/secondary-title&gt;&lt;/titles&gt;&lt;periodical&gt;&lt;full-title&gt;Biomed Res Int&lt;/full-title&gt;&lt;/periodical&gt;&lt;pages&gt;628536&lt;/pages&gt;&lt;volume&gt;2013&lt;/volume&gt;&lt;keywords&gt;&lt;keyword&gt;Adenylate Kinase/*chemistry&lt;/keyword&gt;&lt;keyword&gt;Catalysis&lt;/keyword&gt;&lt;keyword&gt;Computer Simulation&lt;/keyword&gt;&lt;keyword&gt;Crystallography, X-Ray&lt;/keyword&gt;&lt;keyword&gt;Escherichia coli/*enzymology&lt;/keyword&gt;&lt;keyword&gt;Models, Molecular&lt;/keyword&gt;&lt;keyword&gt;*Molecular Dynamics Simulation&lt;/keyword&gt;&lt;keyword&gt;*Protein Conformation&lt;/keyword&gt;&lt;keyword&gt;Protein Structure, Tertiary&lt;/keyword&gt;&lt;/keywords&gt;&lt;dates&gt;&lt;year&gt;2013&lt;/year&gt;&lt;/dates&gt;&lt;isbn&gt;2314-6141 (Electronic)&lt;/isbn&gt;&lt;accession-num&gt;23936827&lt;/accession-num&gt;&lt;urls&gt;&lt;related-urls&gt;&lt;url&gt;https://www.ncbi.nlm.nih.gov/pubmed/23936827&lt;/url&gt;&lt;/related-urls&gt;&lt;/urls&gt;&lt;custom2&gt;PMC3712241&lt;/custom2&gt;&lt;electronic-resource-num&gt;10.1155/2013/628536&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34" w:tooltip="Ping, 2013 #83" w:history="1">
              <w:r w:rsidR="001F317F">
                <w:rPr>
                  <w:rFonts w:ascii="Calibri" w:eastAsia="Times New Roman" w:hAnsi="Calibri" w:cs="Times New Roman"/>
                  <w:noProof/>
                  <w:color w:val="000000"/>
                  <w:sz w:val="22"/>
                  <w:szCs w:val="22"/>
                  <w:lang w:val="en-US" w:eastAsia="en-US"/>
                </w:rPr>
                <w:t>34</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444B4EBA" w14:textId="05CCF953" w:rsidTr="00A44C4D">
        <w:trPr>
          <w:trHeight w:val="280"/>
        </w:trPr>
        <w:tc>
          <w:tcPr>
            <w:tcW w:w="1098" w:type="dxa"/>
            <w:shd w:val="clear" w:color="auto" w:fill="auto"/>
            <w:noWrap/>
            <w:vAlign w:val="bottom"/>
          </w:tcPr>
          <w:p w14:paraId="7EC64BA6" w14:textId="0C09C076" w:rsidR="00286696"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b0170</w:t>
            </w:r>
          </w:p>
        </w:tc>
        <w:tc>
          <w:tcPr>
            <w:tcW w:w="872" w:type="dxa"/>
            <w:shd w:val="clear" w:color="auto" w:fill="auto"/>
            <w:noWrap/>
            <w:vAlign w:val="bottom"/>
          </w:tcPr>
          <w:p w14:paraId="1851232E" w14:textId="6D293034"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Tsf</w:t>
            </w:r>
          </w:p>
        </w:tc>
        <w:tc>
          <w:tcPr>
            <w:tcW w:w="979" w:type="dxa"/>
            <w:shd w:val="clear" w:color="auto" w:fill="auto"/>
            <w:noWrap/>
            <w:vAlign w:val="bottom"/>
          </w:tcPr>
          <w:p w14:paraId="7BBF698F" w14:textId="602B23B7"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79418895" w14:textId="720601D0"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5.6</w:t>
            </w:r>
          </w:p>
        </w:tc>
        <w:tc>
          <w:tcPr>
            <w:tcW w:w="6940" w:type="dxa"/>
            <w:shd w:val="clear" w:color="auto" w:fill="auto"/>
            <w:noWrap/>
            <w:vAlign w:val="bottom"/>
          </w:tcPr>
          <w:p w14:paraId="6221C339" w14:textId="26B1CA30"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Translation elongation factor EF-Ts</w:t>
            </w:r>
          </w:p>
        </w:tc>
        <w:tc>
          <w:tcPr>
            <w:tcW w:w="4140" w:type="dxa"/>
          </w:tcPr>
          <w:p w14:paraId="2385921D" w14:textId="1680D00F" w:rsidR="00286696"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&lt;EndNote&gt;&lt;Cite&gt;&lt;Author&gt;Kraal&lt;/Author&gt;&lt;Year&gt;1999&lt;/Year&gt;&lt;RecNum&gt;84&lt;/RecNum&gt;&lt;DisplayText&gt;(60)&lt;/DisplayText&gt;&lt;record&gt;&lt;rec-number&gt;84&lt;/rec-number&gt;&lt;foreign-keys&gt;&lt;key app="EN" db-id="s0fv2rvfg9ex96ea5xevrz0z9rtwfa5datde" timestamp="1483660752"&gt;84&lt;/key&gt;&lt;/foreign-keys&gt;&lt;ref-type name="Journal Article"&gt;17&lt;/ref-type&gt;&lt;contributors&gt;&lt;authors&gt;&lt;author&gt;Kraal, B.&lt;/author&gt;&lt;author&gt;Lippmann, C.&lt;/author&gt;&lt;author&gt;Kleanthous, C.&lt;/author&gt;&lt;/authors&gt;&lt;/contributors&gt;&lt;auth-address&gt;Department of Biochemistry, Leiden University, Netherlands. B.Kraal@chem.leidenuniv.nl&lt;/auth-address&gt;&lt;titles&gt;&lt;title&gt;Translational regulation by modifications of the elongation factor Tu&lt;/title&gt;&lt;secondary-title&gt;Folia Microbiol (Praha)&lt;/secondary-title&gt;&lt;/titles&gt;&lt;periodical&gt;&lt;full-title&gt;Folia microbiologica&lt;/full-title&gt;&lt;abbr-1&gt;Folia Microbiol (Praha)&lt;/abbr-1&gt;&lt;/periodical&gt;&lt;pages&gt;131-41&lt;/pages&gt;&lt;volume&gt;44&lt;/volume&gt;&lt;number&gt;2&lt;/number&gt;&lt;keywords&gt;&lt;keyword&gt;Escherichia coli/*genetics/*metabolism&lt;/keyword&gt;&lt;keyword&gt;*Gene Expression Regulation&lt;/keyword&gt;&lt;keyword&gt;Methylation&lt;/keyword&gt;&lt;keyword&gt;Peptide Elongation Factor Tu/*metabolism&lt;/keyword&gt;&lt;keyword&gt;Phosphorylation&lt;/keyword&gt;&lt;keyword&gt;*Protein Biosynthesis&lt;/keyword&gt;&lt;/keywords&gt;&lt;dates&gt;&lt;year&gt;1999&lt;/year&gt;&lt;/dates&gt;&lt;isbn&gt;0015-5632 (Print)&amp;#xD;0015-5632 (Linking)&lt;/isbn&gt;&lt;accession-num&gt;10588048&lt;/accession-num&gt;&lt;urls&gt;&lt;related-urls&gt;&lt;url&gt;https://www.ncbi.nlm.nih.gov/pubmed/10588048&lt;/url&gt;&lt;/related-urls&gt;&lt;/urls&gt;&lt;/record&gt;&lt;/Cite&gt;&lt;/EndNote&gt;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0" w:tooltip="Kraal, 1999 #84" w:history="1">
              <w:r w:rsidR="001F317F">
                <w:rPr>
                  <w:rFonts w:ascii="Calibri" w:eastAsia="Times New Roman" w:hAnsi="Calibri" w:cs="Times New Roman"/>
                  <w:noProof/>
                  <w:color w:val="000000"/>
                  <w:sz w:val="22"/>
                  <w:szCs w:val="22"/>
                  <w:lang w:val="en-US" w:eastAsia="en-US"/>
                </w:rPr>
                <w:t>60</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61F92E45" w14:textId="56431569" w:rsidTr="00A44C4D">
        <w:trPr>
          <w:trHeight w:val="280"/>
        </w:trPr>
        <w:tc>
          <w:tcPr>
            <w:tcW w:w="1098" w:type="dxa"/>
            <w:shd w:val="clear" w:color="auto" w:fill="auto"/>
            <w:noWrap/>
            <w:vAlign w:val="bottom"/>
          </w:tcPr>
          <w:p w14:paraId="0431BC3E" w14:textId="191DA68B" w:rsidR="00286696"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b2414</w:t>
            </w:r>
          </w:p>
        </w:tc>
        <w:tc>
          <w:tcPr>
            <w:tcW w:w="872" w:type="dxa"/>
            <w:shd w:val="clear" w:color="auto" w:fill="auto"/>
            <w:noWrap/>
            <w:vAlign w:val="bottom"/>
          </w:tcPr>
          <w:p w14:paraId="030F5C5C" w14:textId="218ADB38"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CysK</w:t>
            </w:r>
          </w:p>
        </w:tc>
        <w:tc>
          <w:tcPr>
            <w:tcW w:w="979" w:type="dxa"/>
            <w:shd w:val="clear" w:color="auto" w:fill="auto"/>
            <w:noWrap/>
            <w:vAlign w:val="bottom"/>
          </w:tcPr>
          <w:p w14:paraId="7F56F3FC" w14:textId="6708BA13"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45DAFE17" w14:textId="54D756B9"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5.5</w:t>
            </w:r>
          </w:p>
        </w:tc>
        <w:tc>
          <w:tcPr>
            <w:tcW w:w="6940" w:type="dxa"/>
            <w:shd w:val="clear" w:color="auto" w:fill="auto"/>
            <w:noWrap/>
            <w:vAlign w:val="bottom"/>
          </w:tcPr>
          <w:p w14:paraId="7D52865A" w14:textId="6426DFA8"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Cysteine synthase (EC 2.5.1.47)</w:t>
            </w:r>
          </w:p>
        </w:tc>
        <w:tc>
          <w:tcPr>
            <w:tcW w:w="4140" w:type="dxa"/>
          </w:tcPr>
          <w:p w14:paraId="669943CB" w14:textId="13D4C86C" w:rsidR="00286696"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PEVuZE5vdGU+PENpdGU+PEF1dGhvcj5DYW1wYW5pbmk8L0F1dGhvcj48WWVhcj4yMDE1PC9ZZWFy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PEVuZE5vdGU+PENpdGU+PEF1dGhvcj5DYW1wYW5pbmk8L0F1dGhvcj48WWVhcj4yMDE1PC9ZZWFy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17" w:tooltip="Campanini, 2015 #44" w:history="1">
              <w:r w:rsidR="001F317F">
                <w:rPr>
                  <w:rFonts w:ascii="Calibri" w:eastAsia="Times New Roman" w:hAnsi="Calibri" w:cs="Times New Roman"/>
                  <w:noProof/>
                  <w:color w:val="000000"/>
                  <w:sz w:val="22"/>
                  <w:szCs w:val="22"/>
                  <w:lang w:val="en-US" w:eastAsia="en-US"/>
                </w:rPr>
                <w:t>17</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42D15F69" w14:textId="20CABD1B" w:rsidTr="00A44C4D">
        <w:trPr>
          <w:trHeight w:val="280"/>
        </w:trPr>
        <w:tc>
          <w:tcPr>
            <w:tcW w:w="1098" w:type="dxa"/>
            <w:shd w:val="clear" w:color="auto" w:fill="auto"/>
            <w:noWrap/>
            <w:vAlign w:val="bottom"/>
          </w:tcPr>
          <w:p w14:paraId="69875047" w14:textId="1EB1DC48" w:rsidR="00286696"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b3336</w:t>
            </w:r>
          </w:p>
        </w:tc>
        <w:tc>
          <w:tcPr>
            <w:tcW w:w="872" w:type="dxa"/>
            <w:shd w:val="clear" w:color="auto" w:fill="auto"/>
            <w:noWrap/>
            <w:vAlign w:val="bottom"/>
          </w:tcPr>
          <w:p w14:paraId="071F932E" w14:textId="285C667D"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Bfr</w:t>
            </w:r>
          </w:p>
        </w:tc>
        <w:tc>
          <w:tcPr>
            <w:tcW w:w="979" w:type="dxa"/>
            <w:shd w:val="clear" w:color="auto" w:fill="auto"/>
            <w:noWrap/>
            <w:vAlign w:val="bottom"/>
          </w:tcPr>
          <w:p w14:paraId="615E07F4" w14:textId="7BD482F4"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CY</w:t>
            </w:r>
          </w:p>
        </w:tc>
        <w:tc>
          <w:tcPr>
            <w:tcW w:w="713" w:type="dxa"/>
            <w:shd w:val="clear" w:color="auto" w:fill="auto"/>
            <w:noWrap/>
            <w:vAlign w:val="bottom"/>
          </w:tcPr>
          <w:p w14:paraId="6F63F6FA" w14:textId="22B0B7AA"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5.4</w:t>
            </w:r>
          </w:p>
        </w:tc>
        <w:tc>
          <w:tcPr>
            <w:tcW w:w="6940" w:type="dxa"/>
            <w:shd w:val="clear" w:color="auto" w:fill="auto"/>
            <w:noWrap/>
            <w:vAlign w:val="bottom"/>
          </w:tcPr>
          <w:p w14:paraId="6906BEC4" w14:textId="7719EE49"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Bacter</w:t>
            </w:r>
            <w:r w:rsidR="00382638">
              <w:rPr>
                <w:rFonts w:ascii="Calibri" w:eastAsia="Times New Roman" w:hAnsi="Calibri" w:cs="Times New Roman"/>
                <w:color w:val="000000"/>
                <w:sz w:val="22"/>
                <w:szCs w:val="22"/>
                <w:lang w:val="en-US" w:eastAsia="en-US"/>
              </w:rPr>
              <w:t>io</w:t>
            </w:r>
            <w:r>
              <w:rPr>
                <w:rFonts w:ascii="Calibri" w:eastAsia="Times New Roman" w:hAnsi="Calibri" w:cs="Times New Roman"/>
                <w:color w:val="000000"/>
                <w:sz w:val="22"/>
                <w:szCs w:val="22"/>
                <w:lang w:val="en-US" w:eastAsia="en-US"/>
              </w:rPr>
              <w:t>ferritin</w:t>
            </w:r>
          </w:p>
        </w:tc>
        <w:tc>
          <w:tcPr>
            <w:tcW w:w="4140" w:type="dxa"/>
          </w:tcPr>
          <w:p w14:paraId="1CC5800A" w14:textId="443E2014" w:rsidR="00286696"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&lt;EndNote&gt;&lt;Cite&gt;&lt;Author&gt;Bradley&lt;/Author&gt;&lt;Year&gt;2015&lt;/Year&gt;&lt;RecNum&gt;86&lt;/RecNum&gt;&lt;DisplayText&gt;(61)&lt;/DisplayText&gt;&lt;record&gt;&lt;rec-number&gt;86&lt;/rec-number&gt;&lt;foreign-keys&gt;&lt;key app="EN" db-id="s0fv2rvfg9ex96ea5xevrz0z9rtwfa5datde" timestamp="1483660794"&gt;86&lt;/key&gt;&lt;/foreign-keys&gt;&lt;ref-type name="Journal Article"&gt;17&lt;/ref-type&gt;&lt;contributors&gt;&lt;authors&gt;&lt;author&gt;Bradley, J. M.&lt;/author&gt;&lt;author&gt;Svistunenko, D. A.&lt;/author&gt;&lt;author&gt;Lawson, T. L.&lt;/author&gt;&lt;author&gt;Hemmings, A. M.&lt;/author&gt;&lt;author&gt;Moore, G. R.&lt;/author&gt;&lt;author&gt;Le Brun, N. E.&lt;/author&gt;&lt;/authors&gt;&lt;/contributors&gt;&lt;auth-address&gt;Centre for Molecular and Structural Biochemistry, School of Chemistry, University of East Anglia, Norwich Research Park, Norwich, NR4 7TJ (UK).&amp;#xD;School of Biological Sciences, University of Essex, Wivenhoe Park, Colchester CO4 3SQ (UK).&amp;#xD;Centre for Molecular and Structural Biochemistry, School of Chemistry, University of East Anglia, Norwich Research Park, Norwich, NR4 7TJ (UK); School of Biological Sciences, Norwich Research Park, University of East Anglia, Norwich NR4 7TJ (UK).&lt;/auth-address&gt;&lt;titles&gt;&lt;title&gt;Three Aromatic Residues are Required for Electron Transfer during Iron Mineralization in Bacterioferritin&lt;/title&gt;&lt;secondary-title&gt;Angew Chem Weinheim Bergstr Ger&lt;/secondary-title&gt;&lt;/titles&gt;&lt;periodical&gt;&lt;full-title&gt;Angew Chem Weinheim Bergstr Ger&lt;/full-title&gt;&lt;/periodical&gt;&lt;pages&gt;14976-14980&lt;/pages&gt;&lt;volume&gt;127&lt;/volume&gt;&lt;number&gt;49&lt;/number&gt;&lt;keywords&gt;&lt;keyword&gt;Bioanorganische Chemie&lt;/keyword&gt;&lt;keyword&gt;Eisen&lt;/keyword&gt;&lt;keyword&gt;Ferritin&lt;/keyword&gt;&lt;keyword&gt;Mineralisierung&lt;/keyword&gt;&lt;keyword&gt;Tyrosylradikale&lt;/keyword&gt;&lt;/keywords&gt;&lt;dates&gt;&lt;year&gt;2015&lt;/year&gt;&lt;pub-dates&gt;&lt;date&gt;Dec 01&lt;/date&gt;&lt;/pub-dates&gt;&lt;/dates&gt;&lt;isbn&gt;0044-8249 (Print)&amp;#xD;0044-8249 (Linking)&lt;/isbn&gt;&lt;accession-num&gt;27478271&lt;/accession-num&gt;&lt;urls&gt;&lt;related-urls&gt;&lt;url&gt;https://www.ncbi.nlm.nih.gov/pubmed/27478271&lt;/url&gt;&lt;/related-urls&gt;&lt;/urls&gt;&lt;custom2&gt;PMC4954121&lt;/custom2&gt;&lt;electronic-resource-num&gt;10.1002/ange.201507486&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1" w:tooltip="Bradley, 2015 #86" w:history="1">
              <w:r w:rsidR="001F317F">
                <w:rPr>
                  <w:rFonts w:ascii="Calibri" w:eastAsia="Times New Roman" w:hAnsi="Calibri" w:cs="Times New Roman"/>
                  <w:noProof/>
                  <w:color w:val="000000"/>
                  <w:sz w:val="22"/>
                  <w:szCs w:val="22"/>
                  <w:lang w:val="en-US" w:eastAsia="en-US"/>
                </w:rPr>
                <w:t>61</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EF23416" w14:textId="5FCDC132" w:rsidTr="00A44C4D">
        <w:trPr>
          <w:trHeight w:val="280"/>
        </w:trPr>
        <w:tc>
          <w:tcPr>
            <w:tcW w:w="1098" w:type="dxa"/>
            <w:shd w:val="clear" w:color="auto" w:fill="auto"/>
            <w:noWrap/>
            <w:vAlign w:val="bottom"/>
          </w:tcPr>
          <w:p w14:paraId="3DB5DB93" w14:textId="5742157F" w:rsidR="00286696" w:rsidRDefault="00286696"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b3170</w:t>
            </w:r>
          </w:p>
        </w:tc>
        <w:tc>
          <w:tcPr>
            <w:tcW w:w="872" w:type="dxa"/>
            <w:shd w:val="clear" w:color="auto" w:fill="auto"/>
            <w:noWrap/>
            <w:vAlign w:val="bottom"/>
          </w:tcPr>
          <w:p w14:paraId="04B566A8" w14:textId="2D30655B"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RimP</w:t>
            </w:r>
          </w:p>
        </w:tc>
        <w:tc>
          <w:tcPr>
            <w:tcW w:w="979" w:type="dxa"/>
            <w:shd w:val="clear" w:color="auto" w:fill="auto"/>
            <w:noWrap/>
            <w:vAlign w:val="bottom"/>
          </w:tcPr>
          <w:p w14:paraId="3E2FDCC0" w14:textId="34AD13D3"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4D34818C" w14:textId="6EDE4F3B" w:rsidR="00286696"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5.4</w:t>
            </w:r>
          </w:p>
        </w:tc>
        <w:tc>
          <w:tcPr>
            <w:tcW w:w="6940" w:type="dxa"/>
            <w:shd w:val="clear" w:color="auto" w:fill="auto"/>
            <w:noWrap/>
            <w:vAlign w:val="bottom"/>
          </w:tcPr>
          <w:p w14:paraId="725AC2DB" w14:textId="3739D82E" w:rsidR="00286696" w:rsidRDefault="00286696"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 xml:space="preserve">Bacterial 30S </w:t>
            </w:r>
            <w:r w:rsidR="005A74EB">
              <w:rPr>
                <w:rFonts w:ascii="Calibri" w:eastAsia="Times New Roman" w:hAnsi="Calibri" w:cs="Times New Roman"/>
                <w:color w:val="000000"/>
                <w:sz w:val="22"/>
                <w:szCs w:val="22"/>
                <w:lang w:val="en-US" w:eastAsia="en-US"/>
              </w:rPr>
              <w:t>ribosome</w:t>
            </w:r>
            <w:r>
              <w:rPr>
                <w:rFonts w:ascii="Calibri" w:eastAsia="Times New Roman" w:hAnsi="Calibri" w:cs="Times New Roman"/>
                <w:color w:val="000000"/>
                <w:sz w:val="22"/>
                <w:szCs w:val="22"/>
                <w:lang w:val="en-US" w:eastAsia="en-US"/>
              </w:rPr>
              <w:t xml:space="preserve"> subunit, SSU maturation protein </w:t>
            </w:r>
          </w:p>
        </w:tc>
        <w:tc>
          <w:tcPr>
            <w:tcW w:w="4140" w:type="dxa"/>
          </w:tcPr>
          <w:p w14:paraId="73797287" w14:textId="4CD77FE6" w:rsidR="00286696" w:rsidRDefault="005A74EB"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&lt;EndNote&gt;&lt;Cite&gt;&lt;Author&gt;Shajani&lt;/Author&gt;&lt;Year&gt;2011&lt;/Year&gt;&lt;RecNum&gt;46&lt;/RecNum&gt;&lt;DisplayText&gt;(22)&lt;/DisplayText&gt;&lt;record&gt;&lt;rec-number&gt;46&lt;/rec-number&gt;&lt;foreign-keys&gt;&lt;key app="EN" db-id="s0fv2rvfg9ex96ea5xevrz0z9rtwfa5datde" timestamp="1483147623"&gt;46&lt;/key&gt;&lt;/foreign-keys&gt;&lt;ref-type name="Journal Article"&gt;17&lt;/ref-type&gt;&lt;contributors&gt;&lt;authors&gt;&lt;author&gt;Shajani, Z.&lt;/author&gt;&lt;author&gt;Sykes, M. T.&lt;/author&gt;&lt;author&gt;Williamson, J. R.&lt;/author&gt;&lt;/authors&gt;&lt;/contributors&gt;&lt;auth-address&gt;Departments of Molecular Biology and Chemistry and the Skaggs Institute for Chemical Biology, The Scripps Research Institute, La Jolla, California 92037, USA. zsyi@scripps.edu&lt;/auth-address&gt;&lt;titles&gt;&lt;title&gt;Assembly of bacterial ribosomes&lt;/title&gt;&lt;secondary-title&gt;Annu Rev Biochem&lt;/secondary-title&gt;&lt;/titles&gt;&lt;periodical&gt;&lt;full-title&gt;Annu Rev Biochem&lt;/full-title&gt;&lt;/periodical&gt;&lt;pages&gt;501-26&lt;/pages&gt;&lt;volume&gt;80&lt;/volume&gt;&lt;keywords&gt;&lt;keyword&gt;DEAD-box RNA Helicases/genetics/metabolism&lt;/keyword&gt;&lt;keyword&gt;Escherichia coli/genetics/metabolism&lt;/keyword&gt;&lt;keyword&gt;Escherichia coli Proteins/chemistry/genetics/*metabolism&lt;/keyword&gt;&lt;keyword&gt;GTP Phosphohydrolases/metabolism&lt;/keyword&gt;&lt;keyword&gt;Models, Molecular&lt;/keyword&gt;&lt;keyword&gt;Molecular Chaperones/genetics/metabolism&lt;/keyword&gt;&lt;keyword&gt;Nucleic Acid Conformation&lt;/keyword&gt;&lt;keyword&gt;Protein Conformation&lt;/keyword&gt;&lt;keyword&gt;Protein Subunits/chemistry/genetics/metabolism&lt;/keyword&gt;&lt;keyword&gt;RNA, Bacterial/chemistry/genetics/metabolism&lt;/keyword&gt;&lt;keyword&gt;RNA, Ribosomal/chemistry/genetics/metabolism&lt;/keyword&gt;&lt;keyword&gt;Ribosomal Proteins/chemistry/genetics/metabolism&lt;/keyword&gt;&lt;keyword&gt;Ribosomes/chemistry/genetics/*metabolism&lt;/keyword&gt;&lt;/keywords&gt;&lt;dates&gt;&lt;year&gt;2011&lt;/year&gt;&lt;/dates&gt;&lt;isbn&gt;1545-4509 (Electronic)&amp;#xD;0066-4154 (Linking)&lt;/isbn&gt;&lt;accession-num&gt;21529161&lt;/accession-num&gt;&lt;urls&gt;&lt;related-urls&gt;&lt;url&gt;https://www.ncbi.nlm.nih.gov/pubmed/21529161&lt;/url&gt;&lt;/related-urls&gt;&lt;/urls&gt;&lt;electronic-resource-num&gt;10.1146/annurev-biochem-062608-160432&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22" w:tooltip="Shajani, 2011 #48" w:history="1">
              <w:r w:rsidR="001F317F">
                <w:rPr>
                  <w:rFonts w:ascii="Calibri" w:eastAsia="Times New Roman" w:hAnsi="Calibri" w:cs="Times New Roman"/>
                  <w:noProof/>
                  <w:color w:val="000000"/>
                  <w:sz w:val="22"/>
                  <w:szCs w:val="22"/>
                  <w:lang w:val="en-US" w:eastAsia="en-US"/>
                </w:rPr>
                <w:t>22</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24CFDF03" w14:textId="77777777" w:rsidTr="00A44C4D">
        <w:trPr>
          <w:trHeight w:val="280"/>
        </w:trPr>
        <w:tc>
          <w:tcPr>
            <w:tcW w:w="1098" w:type="dxa"/>
            <w:shd w:val="clear" w:color="auto" w:fill="auto"/>
            <w:noWrap/>
            <w:vAlign w:val="bottom"/>
          </w:tcPr>
          <w:p w14:paraId="34913929" w14:textId="4F60CC90" w:rsidR="005A74EB" w:rsidRDefault="005A74EB"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b0172</w:t>
            </w:r>
          </w:p>
        </w:tc>
        <w:tc>
          <w:tcPr>
            <w:tcW w:w="872" w:type="dxa"/>
            <w:shd w:val="clear" w:color="auto" w:fill="auto"/>
            <w:noWrap/>
            <w:vAlign w:val="bottom"/>
          </w:tcPr>
          <w:p w14:paraId="424AA2F3" w14:textId="724C2EB9"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Frr</w:t>
            </w:r>
          </w:p>
        </w:tc>
        <w:tc>
          <w:tcPr>
            <w:tcW w:w="979" w:type="dxa"/>
            <w:shd w:val="clear" w:color="auto" w:fill="auto"/>
            <w:noWrap/>
            <w:vAlign w:val="bottom"/>
          </w:tcPr>
          <w:p w14:paraId="445A21F0" w14:textId="6FA96D62"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50D4CFF9" w14:textId="51D6444F"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5.3</w:t>
            </w:r>
          </w:p>
        </w:tc>
        <w:tc>
          <w:tcPr>
            <w:tcW w:w="6940" w:type="dxa"/>
            <w:shd w:val="clear" w:color="auto" w:fill="auto"/>
            <w:noWrap/>
            <w:vAlign w:val="bottom"/>
          </w:tcPr>
          <w:p w14:paraId="0F3B70DB" w14:textId="2A6B355A" w:rsidR="005A74EB" w:rsidRDefault="005A74EB"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Ribosome recycling factor</w:t>
            </w:r>
          </w:p>
        </w:tc>
        <w:tc>
          <w:tcPr>
            <w:tcW w:w="4140" w:type="dxa"/>
          </w:tcPr>
          <w:p w14:paraId="76653C86" w14:textId="378150CC" w:rsidR="005A74EB" w:rsidRDefault="005A74EB"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&lt;EndNote&gt;&lt;Cite&gt;&lt;Author&gt;Janosi&lt;/Author&gt;&lt;Year&gt;2000&lt;/Year&gt;&lt;RecNum&gt;47&lt;/RecNum&gt;&lt;DisplayText&gt;(62)&lt;/DisplayText&gt;&lt;record&gt;&lt;rec-number&gt;47&lt;/rec-number&gt;&lt;foreign-keys&gt;&lt;key app="EN" db-id="s0fv2rvfg9ex96ea5xevrz0z9rtwfa5datde" timestamp="1483147633"&gt;47&lt;/key&gt;&lt;/foreign-keys&gt;&lt;ref-type name="Journal Article"&gt;17&lt;/ref-type&gt;&lt;contributors&gt;&lt;authors&gt;&lt;author&gt;Janosi, L.&lt;/author&gt;&lt;author&gt;Mori, H.&lt;/author&gt;&lt;author&gt;Sekine, Y.&lt;/author&gt;&lt;author&gt;Abragan, J.&lt;/author&gt;&lt;author&gt;Janosi, R.&lt;/author&gt;&lt;author&gt;Hirokawa, G.&lt;/author&gt;&lt;author&gt;Kaji, A.&lt;/author&gt;&lt;/authors&gt;&lt;/contributors&gt;&lt;auth-address&gt;Department of Microbiology School of Medicine, University of Pennsylvania, USA.&lt;/auth-address&gt;&lt;titles&gt;&lt;title&gt;Mutations influencing the frr gene coding for ribosome recycling factor (RRF)&lt;/title&gt;&lt;secondary-title&gt;J Mol Biol&lt;/secondary-title&gt;&lt;/titles&gt;&lt;periodical&gt;&lt;full-title&gt;J Mol Biol&lt;/full-title&gt;&lt;/periodical&gt;&lt;pages&gt;815-29&lt;/pages&gt;&lt;volume&gt;295&lt;/volume&gt;&lt;number&gt;4&lt;/number&gt;&lt;keywords&gt;&lt;keyword&gt;Amino Acid Sequence&lt;/keyword&gt;&lt;keyword&gt;Amino Acid Substitution&lt;/keyword&gt;&lt;keyword&gt;Escherichia coli/*genetics/*metabolism&lt;/keyword&gt;&lt;keyword&gt;*Genes, Bacterial&lt;/keyword&gt;&lt;keyword&gt;Introns&lt;/keyword&gt;&lt;keyword&gt;Molecular Sequence Data&lt;/keyword&gt;&lt;keyword&gt;Mutagenesis, Site-Directed&lt;/keyword&gt;&lt;keyword&gt;Proteins/*chemistry/genetics/*metabolism&lt;/keyword&gt;&lt;keyword&gt;Recombinant Proteins/chemistry/metabolism&lt;/keyword&gt;&lt;keyword&gt;Ribosomal Proteins&lt;/keyword&gt;&lt;keyword&gt;Ribosomes/genetics/metabolism&lt;/keyword&gt;&lt;keyword&gt;Suppression, Genetic&lt;/keyword&gt;&lt;keyword&gt;Temperature&lt;/keyword&gt;&lt;keyword&gt;Thermodynamics&lt;/keyword&gt;&lt;/keywords&gt;&lt;dates&gt;&lt;year&gt;2000&lt;/year&gt;&lt;pub-dates&gt;&lt;date&gt;Jan 28&lt;/date&gt;&lt;/pub-dates&gt;&lt;/dates&gt;&lt;isbn&gt;0022-2836 (Print)&amp;#xD;0022-2836 (Linking)&lt;/isbn&gt;&lt;accession-num&gt;10656793&lt;/accession-num&gt;&lt;urls&gt;&lt;related-urls&gt;&lt;url&gt;https://www.ncbi.nlm.nih.gov/pubmed/10656793&lt;/url&gt;&lt;/related-urls&gt;&lt;/urls&gt;&lt;electronic-resource-num&gt;10.1006/jmbi.1999.3401&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2" w:tooltip="Janosi, 2000 #47" w:history="1">
              <w:r w:rsidR="001F317F">
                <w:rPr>
                  <w:rFonts w:ascii="Calibri" w:eastAsia="Times New Roman" w:hAnsi="Calibri" w:cs="Times New Roman"/>
                  <w:noProof/>
                  <w:color w:val="000000"/>
                  <w:sz w:val="22"/>
                  <w:szCs w:val="22"/>
                  <w:lang w:val="en-US" w:eastAsia="en-US"/>
                </w:rPr>
                <w:t>62</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05274A7A" w14:textId="77777777" w:rsidTr="00A44C4D">
        <w:trPr>
          <w:trHeight w:val="280"/>
        </w:trPr>
        <w:tc>
          <w:tcPr>
            <w:tcW w:w="1098" w:type="dxa"/>
            <w:shd w:val="clear" w:color="auto" w:fill="auto"/>
            <w:noWrap/>
            <w:vAlign w:val="bottom"/>
          </w:tcPr>
          <w:p w14:paraId="237E99C4" w14:textId="78ECE1F2" w:rsidR="005A74EB" w:rsidRDefault="005A74EB"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b2608</w:t>
            </w:r>
          </w:p>
        </w:tc>
        <w:tc>
          <w:tcPr>
            <w:tcW w:w="872" w:type="dxa"/>
            <w:shd w:val="clear" w:color="auto" w:fill="auto"/>
            <w:noWrap/>
            <w:vAlign w:val="bottom"/>
          </w:tcPr>
          <w:p w14:paraId="4ADDA9C7" w14:textId="518560B7"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RimM</w:t>
            </w:r>
          </w:p>
        </w:tc>
        <w:tc>
          <w:tcPr>
            <w:tcW w:w="979" w:type="dxa"/>
            <w:shd w:val="clear" w:color="auto" w:fill="auto"/>
            <w:noWrap/>
            <w:vAlign w:val="bottom"/>
          </w:tcPr>
          <w:p w14:paraId="34C70C43" w14:textId="04DC3C6D"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532E3F6E" w14:textId="1006E350"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5.3</w:t>
            </w:r>
          </w:p>
        </w:tc>
        <w:tc>
          <w:tcPr>
            <w:tcW w:w="6940" w:type="dxa"/>
            <w:shd w:val="clear" w:color="auto" w:fill="auto"/>
            <w:noWrap/>
            <w:vAlign w:val="bottom"/>
          </w:tcPr>
          <w:p w14:paraId="304437AD" w14:textId="734B3300" w:rsidR="005A74EB" w:rsidRDefault="005A74EB" w:rsidP="001473EC">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 xml:space="preserve">16s rRNA processing protein, RimM </w:t>
            </w:r>
          </w:p>
        </w:tc>
        <w:tc>
          <w:tcPr>
            <w:tcW w:w="4140" w:type="dxa"/>
          </w:tcPr>
          <w:p w14:paraId="4418C416" w14:textId="3B431731" w:rsidR="005A74EB" w:rsidRDefault="005A74EB"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&lt;EndNote&gt;&lt;Cite&gt;&lt;Author&gt;Shajani&lt;/Author&gt;&lt;Year&gt;2011&lt;/Year&gt;&lt;RecNum&gt;48&lt;/RecNum&gt;&lt;DisplayText&gt;(22)&lt;/DisplayText&gt;&lt;record&gt;&lt;rec-number&gt;48&lt;/rec-number&gt;&lt;foreign-keys&gt;&lt;key app="EN" db-id="s0fv2rvfg9ex96ea5xevrz0z9rtwfa5datde" timestamp="1483147646"&gt;48&lt;/key&gt;&lt;/foreign-keys&gt;&lt;ref-type name="Journal Article"&gt;17&lt;/ref-type&gt;&lt;contributors&gt;&lt;authors&gt;&lt;author&gt;Shajani, Z.&lt;/author&gt;&lt;author&gt;Sykes, M. T.&lt;/author&gt;&lt;author&gt;Williamson, J. R.&lt;/author&gt;&lt;/authors&gt;&lt;/contributors&gt;&lt;auth-address&gt;Departments of Molecular Biology and Chemistry and the Skaggs Institute for Chemical Biology, The Scripps Research Institute, La Jolla, California 92037, USA. zsyi@scripps.edu&lt;/auth-address&gt;&lt;titles&gt;&lt;title&gt;Assembly of bacterial ribosomes&lt;/title&gt;&lt;secondary-title&gt;Annu Rev Biochem&lt;/secondary-title&gt;&lt;/titles&gt;&lt;periodical&gt;&lt;full-title&gt;Annu Rev Biochem&lt;/full-title&gt;&lt;/periodical&gt;&lt;pages&gt;501-26&lt;/pages&gt;&lt;volume&gt;80&lt;/volume&gt;&lt;keywords&gt;&lt;keyword&gt;DEAD-box RNA Helicases/genetics/metabolism&lt;/keyword&gt;&lt;keyword&gt;Escherichia coli/genetics/metabolism&lt;/keyword&gt;&lt;keyword&gt;Escherichia coli Proteins/chemistry/genetics/*metabolism&lt;/keyword&gt;&lt;keyword&gt;GTP Phosphohydrolases/metabolism&lt;/keyword&gt;&lt;keyword&gt;Models, Molecular&lt;/keyword&gt;&lt;keyword&gt;Molecular Chaperones/genetics/metabolism&lt;/keyword&gt;&lt;keyword&gt;Nucleic Acid Conformation&lt;/keyword&gt;&lt;keyword&gt;Protein Conformation&lt;/keyword&gt;&lt;keyword&gt;Protein Subunits/chemistry/genetics/metabolism&lt;/keyword&gt;&lt;keyword&gt;RNA, Bacterial/chemistry/genetics/metabolism&lt;/keyword&gt;&lt;keyword&gt;RNA, Ribosomal/chemistry/genetics/metabolism&lt;/keyword&gt;&lt;keyword&gt;Ribosomal Proteins/chemistry/genetics/metabolism&lt;/keyword&gt;&lt;keyword&gt;Ribosomes/chemistry/genetics/*metabolism&lt;/keyword&gt;&lt;/keywords&gt;&lt;dates&gt;&lt;year&gt;2011&lt;/year&gt;&lt;/dates&gt;&lt;isbn&gt;1545-4509 (Electronic)&amp;#xD;0066-4154 (Linking)&lt;/isbn&gt;&lt;accession-num&gt;21529161&lt;/accession-num&gt;&lt;urls&gt;&lt;related-urls&gt;&lt;url&gt;https://www.ncbi.nlm.nih.gov/pubmed/21529161&lt;/url&gt;&lt;/related-urls&gt;&lt;/urls&gt;&lt;electronic-resource-num&gt;10.1146/annurev-biochem-062608-160432&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22" w:tooltip="Shajani, 2011 #48" w:history="1">
              <w:r w:rsidR="001F317F">
                <w:rPr>
                  <w:rFonts w:ascii="Calibri" w:eastAsia="Times New Roman" w:hAnsi="Calibri" w:cs="Times New Roman"/>
                  <w:noProof/>
                  <w:color w:val="000000"/>
                  <w:sz w:val="22"/>
                  <w:szCs w:val="22"/>
                  <w:lang w:val="en-US" w:eastAsia="en-US"/>
                </w:rPr>
                <w:t>22</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67AB168E" w14:textId="77777777" w:rsidTr="00A44C4D">
        <w:trPr>
          <w:trHeight w:val="280"/>
        </w:trPr>
        <w:tc>
          <w:tcPr>
            <w:tcW w:w="1098" w:type="dxa"/>
            <w:shd w:val="clear" w:color="auto" w:fill="auto"/>
            <w:noWrap/>
            <w:vAlign w:val="bottom"/>
          </w:tcPr>
          <w:p w14:paraId="6683B81E" w14:textId="298D4305" w:rsidR="005A74EB" w:rsidRDefault="005A74EB" w:rsidP="00547A2F">
            <w:pPr>
              <w:jc w:val="cente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b0678</w:t>
            </w:r>
          </w:p>
        </w:tc>
        <w:tc>
          <w:tcPr>
            <w:tcW w:w="872" w:type="dxa"/>
            <w:shd w:val="clear" w:color="auto" w:fill="auto"/>
            <w:noWrap/>
            <w:vAlign w:val="bottom"/>
          </w:tcPr>
          <w:p w14:paraId="663B444B" w14:textId="17D4660D"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Nag</w:t>
            </w:r>
            <w:r w:rsidR="00980FBA">
              <w:rPr>
                <w:rFonts w:ascii="Calibri" w:eastAsia="Times New Roman" w:hAnsi="Calibri" w:cs="Times New Roman"/>
                <w:color w:val="000000"/>
                <w:sz w:val="22"/>
                <w:szCs w:val="22"/>
                <w:lang w:val="en-US" w:eastAsia="en-US"/>
              </w:rPr>
              <w:t>B</w:t>
            </w:r>
          </w:p>
        </w:tc>
        <w:tc>
          <w:tcPr>
            <w:tcW w:w="979" w:type="dxa"/>
            <w:shd w:val="clear" w:color="auto" w:fill="auto"/>
            <w:noWrap/>
            <w:vAlign w:val="bottom"/>
          </w:tcPr>
          <w:p w14:paraId="0AB7D295" w14:textId="07EBD10C"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MA</w:t>
            </w:r>
          </w:p>
        </w:tc>
        <w:tc>
          <w:tcPr>
            <w:tcW w:w="713" w:type="dxa"/>
            <w:shd w:val="clear" w:color="auto" w:fill="auto"/>
            <w:noWrap/>
            <w:vAlign w:val="bottom"/>
          </w:tcPr>
          <w:p w14:paraId="49164FBB" w14:textId="7CBF6DF5" w:rsidR="005A74EB" w:rsidRDefault="005A74EB"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5.3</w:t>
            </w:r>
          </w:p>
        </w:tc>
        <w:tc>
          <w:tcPr>
            <w:tcW w:w="6940" w:type="dxa"/>
            <w:shd w:val="clear" w:color="auto" w:fill="auto"/>
            <w:noWrap/>
            <w:vAlign w:val="bottom"/>
          </w:tcPr>
          <w:p w14:paraId="77FD9C36" w14:textId="56EA3D79" w:rsidR="005A74EB" w:rsidRPr="00334EC4" w:rsidRDefault="005A74EB" w:rsidP="001473EC">
            <w:pPr>
              <w:rPr>
                <w:rFonts w:ascii="Calibri" w:eastAsia="Times New Roman" w:hAnsi="Calibri" w:cs="Times New Roman"/>
                <w:color w:val="000000"/>
                <w:sz w:val="22"/>
                <w:szCs w:val="22"/>
                <w:lang w:val="en-US" w:eastAsia="en-US"/>
              </w:rPr>
            </w:pPr>
            <w:r w:rsidRPr="00334EC4">
              <w:rPr>
                <w:rFonts w:ascii="Calibri" w:eastAsia="Times New Roman" w:hAnsi="Calibri" w:cs="Times New Roman"/>
                <w:color w:val="000000"/>
                <w:sz w:val="22"/>
                <w:szCs w:val="22"/>
                <w:lang w:val="en-US" w:eastAsia="en-US"/>
              </w:rPr>
              <w:t>Glucosamine-6P deaminase</w:t>
            </w:r>
          </w:p>
        </w:tc>
        <w:tc>
          <w:tcPr>
            <w:tcW w:w="4140" w:type="dxa"/>
          </w:tcPr>
          <w:p w14:paraId="575EB74E" w14:textId="52627E87" w:rsidR="005A74EB" w:rsidRDefault="00334EC4"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PEVuZE5vdGU+PENpdGU+PEF1dGhvcj5BbHZhcmV6LUFub3J2ZTwvQXV0aG9yPjxZZWFyPjIwMTY8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PEVuZE5vdGU+PENpdGU+PEF1dGhvcj5BbHZhcmV6LUFub3J2ZTwvQXV0aG9yPjxZZWFyPjIwMTY8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39" w:tooltip="Alvarez-Anorve, 2016 #66" w:history="1">
              <w:r w:rsidR="001F317F">
                <w:rPr>
                  <w:rFonts w:ascii="Calibri" w:eastAsia="Times New Roman" w:hAnsi="Calibri" w:cs="Times New Roman"/>
                  <w:noProof/>
                  <w:color w:val="000000"/>
                  <w:sz w:val="22"/>
                  <w:szCs w:val="22"/>
                  <w:lang w:val="en-US" w:eastAsia="en-US"/>
                </w:rPr>
                <w:t>39</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t xml:space="preserve"> </w:t>
            </w:r>
          </w:p>
        </w:tc>
      </w:tr>
      <w:tr w:rsidR="00A44C4D" w:rsidRPr="00EE5C4F" w14:paraId="6D98BE99" w14:textId="152B9D4E" w:rsidTr="00A44C4D">
        <w:trPr>
          <w:trHeight w:val="280"/>
        </w:trPr>
        <w:tc>
          <w:tcPr>
            <w:tcW w:w="1098" w:type="dxa"/>
            <w:shd w:val="clear" w:color="auto" w:fill="auto"/>
            <w:noWrap/>
            <w:vAlign w:val="bottom"/>
            <w:hideMark/>
          </w:tcPr>
          <w:p w14:paraId="6A9D2C65" w14:textId="09C6CEA3"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b1723</w:t>
            </w:r>
          </w:p>
        </w:tc>
        <w:tc>
          <w:tcPr>
            <w:tcW w:w="872" w:type="dxa"/>
            <w:shd w:val="clear" w:color="auto" w:fill="auto"/>
            <w:noWrap/>
            <w:vAlign w:val="bottom"/>
            <w:hideMark/>
          </w:tcPr>
          <w:p w14:paraId="2ABD17C7"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P</w:t>
            </w:r>
            <w:r w:rsidRPr="00EE5C4F">
              <w:rPr>
                <w:rFonts w:ascii="Calibri" w:eastAsia="Times New Roman" w:hAnsi="Calibri" w:cs="Times New Roman"/>
                <w:color w:val="000000"/>
                <w:sz w:val="22"/>
                <w:szCs w:val="22"/>
                <w:lang w:val="en-US" w:eastAsia="en-US"/>
              </w:rPr>
              <w:t>fkB</w:t>
            </w:r>
          </w:p>
        </w:tc>
        <w:tc>
          <w:tcPr>
            <w:tcW w:w="979" w:type="dxa"/>
            <w:shd w:val="clear" w:color="auto" w:fill="auto"/>
            <w:noWrap/>
            <w:vAlign w:val="bottom"/>
            <w:hideMark/>
          </w:tcPr>
          <w:p w14:paraId="3345F52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1DDA9410"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656EFACF"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Fructose-6P kinase</w:t>
            </w:r>
          </w:p>
        </w:tc>
        <w:tc>
          <w:tcPr>
            <w:tcW w:w="4140" w:type="dxa"/>
          </w:tcPr>
          <w:p w14:paraId="453E8158" w14:textId="6AFF13CD"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PEVuZE5vdGU+PENpdGU+PEF1dGhvcj5DYWJyZXJhPC9BdXRob3I+PFllYXI+MjAxMDwvWWVhcj48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PEVuZE5vdGU+PENpdGU+PEF1dGhvcj5DYWJyZXJhPC9BdXRob3I+PFllYXI+MjAxMDwvWWVhcj48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36" w:tooltip="Cabrera, 2010 #88" w:history="1">
              <w:r w:rsidR="001F317F">
                <w:rPr>
                  <w:rFonts w:ascii="Calibri" w:eastAsia="Times New Roman" w:hAnsi="Calibri" w:cs="Times New Roman"/>
                  <w:noProof/>
                  <w:color w:val="000000"/>
                  <w:sz w:val="22"/>
                  <w:szCs w:val="22"/>
                  <w:lang w:val="en-US" w:eastAsia="en-US"/>
                </w:rPr>
                <w:t>36</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6E16056B" w14:textId="09F4D5CD" w:rsidTr="00A44C4D">
        <w:trPr>
          <w:trHeight w:val="280"/>
        </w:trPr>
        <w:tc>
          <w:tcPr>
            <w:tcW w:w="1098" w:type="dxa"/>
            <w:shd w:val="clear" w:color="auto" w:fill="auto"/>
            <w:noWrap/>
            <w:vAlign w:val="bottom"/>
            <w:hideMark/>
          </w:tcPr>
          <w:p w14:paraId="17D4E6E6"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b1676</w:t>
            </w:r>
          </w:p>
        </w:tc>
        <w:tc>
          <w:tcPr>
            <w:tcW w:w="872" w:type="dxa"/>
            <w:shd w:val="clear" w:color="auto" w:fill="auto"/>
            <w:noWrap/>
            <w:vAlign w:val="bottom"/>
            <w:hideMark/>
          </w:tcPr>
          <w:p w14:paraId="5DAACE02"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P</w:t>
            </w:r>
            <w:r w:rsidRPr="00EE5C4F">
              <w:rPr>
                <w:rFonts w:ascii="Calibri" w:eastAsia="Times New Roman" w:hAnsi="Calibri" w:cs="Times New Roman"/>
                <w:color w:val="000000"/>
                <w:sz w:val="22"/>
                <w:szCs w:val="22"/>
                <w:lang w:val="en-US" w:eastAsia="en-US"/>
              </w:rPr>
              <w:t>ykF</w:t>
            </w:r>
          </w:p>
        </w:tc>
        <w:tc>
          <w:tcPr>
            <w:tcW w:w="979" w:type="dxa"/>
            <w:shd w:val="clear" w:color="auto" w:fill="auto"/>
            <w:noWrap/>
            <w:vAlign w:val="bottom"/>
            <w:hideMark/>
          </w:tcPr>
          <w:p w14:paraId="7CAE155D"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MA</w:t>
            </w:r>
          </w:p>
        </w:tc>
        <w:tc>
          <w:tcPr>
            <w:tcW w:w="713" w:type="dxa"/>
            <w:shd w:val="clear" w:color="auto" w:fill="auto"/>
            <w:noWrap/>
            <w:vAlign w:val="bottom"/>
            <w:hideMark/>
          </w:tcPr>
          <w:p w14:paraId="3D768D8B"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0820D19C" w14:textId="459B6FB9"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Pyruvate kinase</w:t>
            </w:r>
          </w:p>
        </w:tc>
        <w:tc>
          <w:tcPr>
            <w:tcW w:w="4140" w:type="dxa"/>
          </w:tcPr>
          <w:p w14:paraId="10BAE23B" w14:textId="073DE057"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PEVuZE5vdGU+PENpdGU+PEF1dGhvcj5BbCBaYWlkIFNpZGRpcXVlZTwvQXV0aG9yPjxZZWFyPjIw
MDQ8L1llYXI+PFJlY051bT44OTwvUmVjTnVtPjxEaXNwbGF5VGV4dD4oNDUpPC9EaXNwbGF5VGV4
dD48cmVjb3JkPjxyZWMtbnVtYmVyPjg5PC9yZWMtbnVtYmVyPjxmb3JlaWduLWtleXM+PGtleSBh
cHA9IkVOIiBkYi1pZD0iczBmdjJydmZnOWV4OTZlYTV4ZXZyejB6OXJ0d2ZhNWRhdGRlIiB0aW1l
c3RhbXA9IjE0ODM2NjA5MDMiPjg5PC9rZXk+PC9mb3JlaWduLWtleXM+PHJlZi10eXBlIG5hbWU9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PC9yZWNvcmQ+PC9DaXRlPjwvRW5kTm90ZT5=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PEVuZE5vdGU+PENpdGU+PEF1dGhvcj5BbCBaYWlkIFNpZGRpcXVlZTwvQXV0aG9yPjxZZWFyPjIw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45" w:tooltip="Al Zaid Siddiquee, 2004 #71" w:history="1">
              <w:r w:rsidR="001F317F">
                <w:rPr>
                  <w:rFonts w:ascii="Calibri" w:eastAsia="Times New Roman" w:hAnsi="Calibri" w:cs="Times New Roman"/>
                  <w:noProof/>
                  <w:color w:val="000000"/>
                  <w:sz w:val="22"/>
                  <w:szCs w:val="22"/>
                  <w:lang w:val="en-US" w:eastAsia="en-US"/>
                </w:rPr>
                <w:t>45</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BE5A522" w14:textId="6C85B338" w:rsidTr="00A44C4D">
        <w:trPr>
          <w:trHeight w:val="280"/>
        </w:trPr>
        <w:tc>
          <w:tcPr>
            <w:tcW w:w="1098" w:type="dxa"/>
            <w:shd w:val="clear" w:color="auto" w:fill="auto"/>
            <w:noWrap/>
            <w:vAlign w:val="bottom"/>
            <w:hideMark/>
          </w:tcPr>
          <w:p w14:paraId="5DDAB91A"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b1200</w:t>
            </w:r>
          </w:p>
        </w:tc>
        <w:tc>
          <w:tcPr>
            <w:tcW w:w="872" w:type="dxa"/>
            <w:shd w:val="clear" w:color="auto" w:fill="auto"/>
            <w:noWrap/>
            <w:vAlign w:val="bottom"/>
            <w:hideMark/>
          </w:tcPr>
          <w:p w14:paraId="2AFC158E"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D</w:t>
            </w:r>
            <w:r w:rsidRPr="00EE5C4F">
              <w:rPr>
                <w:rFonts w:ascii="Calibri" w:eastAsia="Times New Roman" w:hAnsi="Calibri" w:cs="Times New Roman"/>
                <w:color w:val="000000"/>
                <w:sz w:val="22"/>
                <w:szCs w:val="22"/>
                <w:lang w:val="en-US" w:eastAsia="en-US"/>
              </w:rPr>
              <w:t>haK</w:t>
            </w:r>
          </w:p>
        </w:tc>
        <w:tc>
          <w:tcPr>
            <w:tcW w:w="979" w:type="dxa"/>
            <w:shd w:val="clear" w:color="auto" w:fill="auto"/>
            <w:noWrap/>
            <w:vAlign w:val="bottom"/>
            <w:hideMark/>
          </w:tcPr>
          <w:p w14:paraId="23D3ACC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0A97E6A6"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0078230F"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Phosphoenolpyruvate-dihydroxyacetone phosphotransferase (EC 2.7.1.121), dihydroxyacetone binding subunit DhaK</w:t>
            </w:r>
          </w:p>
        </w:tc>
        <w:tc>
          <w:tcPr>
            <w:tcW w:w="4140" w:type="dxa"/>
          </w:tcPr>
          <w:p w14:paraId="6039579D" w14:textId="7396B86E"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fldData xml:space="preserve">PEVuZE5vdGU+PENpdGU+PEF1dGhvcj5HdXRrbmVjaHQ8L0F1dGhvcj48WWVhcj4yMDAxPC9ZZWFy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</w:fldData>
              </w:fldChar>
            </w:r>
            <w:r w:rsidR="001F317F">
              <w:rPr>
                <w:rFonts w:ascii="Calibri" w:eastAsia="Times New Roman" w:hAnsi="Calibri" w:cs="Times New Roman"/>
                <w:color w:val="000000"/>
                <w:sz w:val="22"/>
                <w:szCs w:val="22"/>
                <w:lang w:val="en-US" w:eastAsia="en-US"/>
              </w:rPr>
              <w:instrText xml:space="preserve"> ADDIN EN.CITE </w:instrText>
            </w:r>
            <w:r w:rsidR="001F317F">
              <w:rPr>
                <w:rFonts w:ascii="Calibri" w:eastAsia="Times New Roman" w:hAnsi="Calibri" w:cs="Times New Roman"/>
                <w:color w:val="000000"/>
                <w:sz w:val="22"/>
                <w:szCs w:val="22"/>
                <w:lang w:val="en-US" w:eastAsia="en-US"/>
              </w:rPr>
              <w:fldChar w:fldCharType="begin">
                <w:fldData xml:space="preserve">PEVuZE5vdGU+PENpdGU+PEF1dGhvcj5HdXRrbmVjaHQ8L0F1dGhvcj48WWVhcj4yMDAxPC9ZZWFy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</w:fldData>
              </w:fldChar>
            </w:r>
            <w:r w:rsidR="001F317F">
              <w:rPr>
                <w:rFonts w:ascii="Calibri" w:eastAsia="Times New Roman" w:hAnsi="Calibri" w:cs="Times New Roman"/>
                <w:color w:val="000000"/>
                <w:sz w:val="22"/>
                <w:szCs w:val="22"/>
                <w:lang w:val="en-US" w:eastAsia="en-US"/>
              </w:rPr>
              <w:instrText xml:space="preserve"> ADDIN EN.CITE.DATA </w:instrText>
            </w:r>
            <w:r w:rsidR="001F317F">
              <w:rPr>
                <w:rFonts w:ascii="Calibri" w:eastAsia="Times New Roman" w:hAnsi="Calibri" w:cs="Times New Roman"/>
                <w:color w:val="000000"/>
                <w:sz w:val="22"/>
                <w:szCs w:val="22"/>
                <w:lang w:val="en-US" w:eastAsia="en-US"/>
              </w:rPr>
            </w:r>
            <w:r w:rsidR="001F317F">
              <w:rPr>
                <w:rFonts w:ascii="Calibri" w:eastAsia="Times New Roman" w:hAnsi="Calibri" w:cs="Times New Roman"/>
                <w:color w:val="000000"/>
                <w:sz w:val="22"/>
                <w:szCs w:val="22"/>
                <w:lang w:val="en-US" w:eastAsia="en-US"/>
              </w:rPr>
              <w:fldChar w:fldCharType="end"/>
            </w:r>
            <w:r>
              <w:rPr>
                <w:rFonts w:ascii="Calibri" w:eastAsia="Times New Roman" w:hAnsi="Calibri" w:cs="Times New Roman"/>
                <w:color w:val="000000"/>
                <w:sz w:val="22"/>
                <w:szCs w:val="22"/>
                <w:lang w:val="en-US" w:eastAsia="en-US"/>
              </w:rPr>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3" w:tooltip="Gutknecht, 2001 #90" w:history="1">
              <w:r w:rsidR="001F317F">
                <w:rPr>
                  <w:rFonts w:ascii="Calibri" w:eastAsia="Times New Roman" w:hAnsi="Calibri" w:cs="Times New Roman"/>
                  <w:noProof/>
                  <w:color w:val="000000"/>
                  <w:sz w:val="22"/>
                  <w:szCs w:val="22"/>
                  <w:lang w:val="en-US" w:eastAsia="en-US"/>
                </w:rPr>
                <w:t>63</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195971C0" w14:textId="12E30E03" w:rsidTr="00A44C4D">
        <w:trPr>
          <w:trHeight w:val="280"/>
        </w:trPr>
        <w:tc>
          <w:tcPr>
            <w:tcW w:w="1098" w:type="dxa"/>
            <w:shd w:val="clear" w:color="auto" w:fill="auto"/>
            <w:noWrap/>
            <w:vAlign w:val="bottom"/>
            <w:hideMark/>
          </w:tcPr>
          <w:p w14:paraId="53FCC30C"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b3203</w:t>
            </w:r>
          </w:p>
        </w:tc>
        <w:tc>
          <w:tcPr>
            <w:tcW w:w="872" w:type="dxa"/>
            <w:shd w:val="clear" w:color="auto" w:fill="auto"/>
            <w:noWrap/>
            <w:vAlign w:val="bottom"/>
            <w:hideMark/>
          </w:tcPr>
          <w:p w14:paraId="22D38375"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H</w:t>
            </w:r>
            <w:r w:rsidRPr="00EE5C4F">
              <w:rPr>
                <w:rFonts w:ascii="Calibri" w:eastAsia="Times New Roman" w:hAnsi="Calibri" w:cs="Times New Roman"/>
                <w:color w:val="000000"/>
                <w:sz w:val="22"/>
                <w:szCs w:val="22"/>
                <w:lang w:val="en-US" w:eastAsia="en-US"/>
              </w:rPr>
              <w:t>pf</w:t>
            </w:r>
          </w:p>
        </w:tc>
        <w:tc>
          <w:tcPr>
            <w:tcW w:w="979" w:type="dxa"/>
            <w:shd w:val="clear" w:color="auto" w:fill="auto"/>
            <w:noWrap/>
            <w:vAlign w:val="bottom"/>
            <w:hideMark/>
          </w:tcPr>
          <w:p w14:paraId="2766E471"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31567AB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vAlign w:val="center"/>
            <w:hideMark/>
          </w:tcPr>
          <w:p w14:paraId="5DAEE37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Ribosome hibernation promoting factor</w:t>
            </w:r>
            <w:r>
              <w:rPr>
                <w:rFonts w:ascii="Calibri" w:eastAsia="Times New Roman" w:hAnsi="Calibri" w:cs="Times New Roman"/>
                <w:color w:val="000000"/>
                <w:sz w:val="22"/>
                <w:szCs w:val="22"/>
                <w:lang w:val="en-US" w:eastAsia="en-US"/>
              </w:rPr>
              <w:t>,</w:t>
            </w:r>
            <w:r w:rsidRPr="00EE5C4F">
              <w:rPr>
                <w:rFonts w:ascii="Calibri" w:eastAsia="Times New Roman" w:hAnsi="Calibri" w:cs="Times New Roman"/>
                <w:color w:val="000000"/>
                <w:sz w:val="22"/>
                <w:szCs w:val="22"/>
                <w:lang w:val="en-US" w:eastAsia="en-US"/>
              </w:rPr>
              <w:t xml:space="preserve"> Hpf</w:t>
            </w:r>
          </w:p>
        </w:tc>
        <w:tc>
          <w:tcPr>
            <w:tcW w:w="4140" w:type="dxa"/>
          </w:tcPr>
          <w:p w14:paraId="2B9D32C0" w14:textId="1A5BE761"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&lt;EndNote&gt;&lt;Cite&gt;&lt;Author&gt;McKay&lt;/Author&gt;&lt;Year&gt;2015&lt;/Year&gt;&lt;RecNum&gt;91&lt;/RecNum&gt;&lt;DisplayText&gt;(64)&lt;/DisplayText&gt;&lt;record&gt;&lt;rec-number&gt;91&lt;/rec-number&gt;&lt;foreign-keys&gt;&lt;key app="EN" db-id="s0fv2rvfg9ex96ea5xevrz0z9rtwfa5datde" timestamp="1483660970"&gt;91&lt;/key&gt;&lt;/foreign-keys&gt;&lt;ref-type name="Journal Article"&gt;17&lt;/ref-type&gt;&lt;contributors&gt;&lt;authors&gt;&lt;author&gt;McKay, S. L.&lt;/author&gt;&lt;author&gt;Portnoy, D. A.&lt;/author&gt;&lt;/authors&gt;&lt;/contributors&gt;&lt;auth-address&gt;Department of Molecular and Cell Biology, University of California, Berkeley, California, USA.&amp;#xD;Department of Molecular and Cell Biology, University of California, Berkeley, California, USA School of Public Health, University of California, Berkeley, California, USA portnoy@berkeley.edu.&lt;/auth-address&gt;&lt;titles&gt;&lt;title&gt;Ribosome hibernation facilitates tolerance of stationary-phase bacteria to aminoglycosides&lt;/title&gt;&lt;secondary-title&gt;Antimicrob Agents Chemother&lt;/secondary-title&gt;&lt;/titles&gt;&lt;periodical&gt;&lt;full-title&gt;Antimicrob Agents Chemother&lt;/full-title&gt;&lt;/periodical&gt;&lt;pages&gt;6992-9&lt;/pages&gt;&lt;volume&gt;59&lt;/volume&gt;&lt;number&gt;11&lt;/number&gt;&lt;keywords&gt;&lt;keyword&gt;Aminoglycosides/*pharmacology&lt;/keyword&gt;&lt;keyword&gt;Escherichia coli/drug effects/genetics&lt;/keyword&gt;&lt;keyword&gt;Escherichia coli Proteins/genetics&lt;/keyword&gt;&lt;keyword&gt;Ribosomal Proteins/genetics&lt;/keyword&gt;&lt;/keywords&gt;&lt;dates&gt;&lt;year&gt;2015&lt;/year&gt;&lt;pub-dates&gt;&lt;date&gt;Nov&lt;/date&gt;&lt;/pub-dates&gt;&lt;/dates&gt;&lt;isbn&gt;1098-6596 (Electronic)&amp;#xD;0066-4804 (Linking)&lt;/isbn&gt;&lt;accession-num&gt;26324267&lt;/accession-num&gt;&lt;urls&gt;&lt;related-urls&gt;&lt;url&gt;https://www.ncbi.nlm.nih.gov/pubmed/26324267&lt;/url&gt;&lt;/related-urls&gt;&lt;/urls&gt;&lt;custom2&gt;PMC4604360&lt;/custom2&gt;&lt;electronic-resource-num&gt;10.1128/AAC.01532-15&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4" w:tooltip="McKay, 2015 #91" w:history="1">
              <w:r w:rsidR="001F317F">
                <w:rPr>
                  <w:rFonts w:ascii="Calibri" w:eastAsia="Times New Roman" w:hAnsi="Calibri" w:cs="Times New Roman"/>
                  <w:noProof/>
                  <w:color w:val="000000"/>
                  <w:sz w:val="22"/>
                  <w:szCs w:val="22"/>
                  <w:lang w:val="en-US" w:eastAsia="en-US"/>
                </w:rPr>
                <w:t>64</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4BAE7C01" w14:textId="48B0C94A" w:rsidTr="00A44C4D">
        <w:trPr>
          <w:trHeight w:val="280"/>
        </w:trPr>
        <w:tc>
          <w:tcPr>
            <w:tcW w:w="1098" w:type="dxa"/>
            <w:shd w:val="clear" w:color="auto" w:fill="auto"/>
            <w:noWrap/>
            <w:vAlign w:val="bottom"/>
            <w:hideMark/>
          </w:tcPr>
          <w:p w14:paraId="176D8F98"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b1215</w:t>
            </w:r>
          </w:p>
        </w:tc>
        <w:tc>
          <w:tcPr>
            <w:tcW w:w="872" w:type="dxa"/>
            <w:shd w:val="clear" w:color="auto" w:fill="auto"/>
            <w:noWrap/>
            <w:vAlign w:val="bottom"/>
            <w:hideMark/>
          </w:tcPr>
          <w:p w14:paraId="612A8093"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K</w:t>
            </w:r>
            <w:r w:rsidRPr="00EE5C4F">
              <w:rPr>
                <w:rFonts w:ascii="Calibri" w:eastAsia="Times New Roman" w:hAnsi="Calibri" w:cs="Times New Roman"/>
                <w:color w:val="000000"/>
                <w:sz w:val="22"/>
                <w:szCs w:val="22"/>
                <w:lang w:val="en-US" w:eastAsia="en-US"/>
              </w:rPr>
              <w:t>dsA</w:t>
            </w:r>
          </w:p>
        </w:tc>
        <w:tc>
          <w:tcPr>
            <w:tcW w:w="979" w:type="dxa"/>
            <w:shd w:val="clear" w:color="auto" w:fill="auto"/>
            <w:noWrap/>
            <w:vAlign w:val="bottom"/>
            <w:hideMark/>
          </w:tcPr>
          <w:p w14:paraId="369376BF"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CY</w:t>
            </w:r>
          </w:p>
        </w:tc>
        <w:tc>
          <w:tcPr>
            <w:tcW w:w="713" w:type="dxa"/>
            <w:shd w:val="clear" w:color="auto" w:fill="auto"/>
            <w:noWrap/>
            <w:vAlign w:val="bottom"/>
            <w:hideMark/>
          </w:tcPr>
          <w:p w14:paraId="523F5414"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noWrap/>
            <w:vAlign w:val="bottom"/>
            <w:hideMark/>
          </w:tcPr>
          <w:p w14:paraId="6289632C"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2-Keto-3-deoxy-D-manno-octulosonate-8-phosphate synthase (EC 2.5.1.55)</w:t>
            </w:r>
          </w:p>
        </w:tc>
        <w:tc>
          <w:tcPr>
            <w:tcW w:w="4140" w:type="dxa"/>
          </w:tcPr>
          <w:p w14:paraId="4126F80B" w14:textId="102C0AFA"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&lt;EndNote&gt;&lt;Cite&gt;&lt;Author&gt;Wen&lt;/Author&gt;&lt;Year&gt;2016&lt;/Year&gt;&lt;RecNum&gt;92&lt;/RecNum&gt;&lt;DisplayText&gt;(65)&lt;/DisplayText&gt;&lt;record&gt;&lt;rec-number&gt;92&lt;/rec-number&gt;&lt;foreign-keys&gt;&lt;key app="EN" db-id="s0fv2rvfg9ex96ea5xevrz0z9rtwfa5datde" timestamp="1483661008"&gt;92&lt;/key&gt;&lt;/foreign-keys&gt;&lt;ref-type name="Journal Article"&gt;17&lt;/ref-type&gt;&lt;contributors&gt;&lt;authors&gt;&lt;author&gt;Wen, L.&lt;/author&gt;&lt;author&gt;Zheng, Y.&lt;/author&gt;&lt;author&gt;Li, T.&lt;/author&gt;&lt;author&gt;Wang, P. G.&lt;/author&gt;&lt;/authors&gt;&lt;/contributors&gt;&lt;auth-address&gt;Department of Chemistry, Georgia State University, Atlanta, GA 30303, USA.&amp;#xD;Department of Chemistry, Georgia State University, Atlanta, GA 30303, USA. Electronic address: tli8@gsu.edu.&amp;#xD;Department of Chemistry, Georgia State University, Atlanta, GA 30303, USA. Electronic address: pwang11@gsu.edu.&lt;/auth-address&gt;&lt;titles&gt;&lt;title&gt;Enzymatic synthesis of 3-deoxy-d-manno-octulosonic acid (KDO) and its application for LPS assembly&lt;/title&gt;&lt;secondary-title&gt;Bioorg Med Chem Lett&lt;/secondary-title&gt;&lt;/titles&gt;&lt;periodical&gt;&lt;full-title&gt;Bioorg Med Chem Lett&lt;/full-title&gt;&lt;/periodical&gt;&lt;pages&gt;2825-8&lt;/pages&gt;&lt;volume&gt;26&lt;/volume&gt;&lt;number&gt;12&lt;/number&gt;&lt;keywords&gt;&lt;keyword&gt;Biocatalysis&lt;/keyword&gt;&lt;keyword&gt;Enzymatic synthesis&lt;/keyword&gt;&lt;keyword&gt;Kdo&lt;/keyword&gt;&lt;keyword&gt;Lps&lt;/keyword&gt;&lt;keyword&gt;One-pot multienzyme&lt;/keyword&gt;&lt;/keywords&gt;&lt;dates&gt;&lt;year&gt;2016&lt;/year&gt;&lt;pub-dates&gt;&lt;date&gt;Jun 15&lt;/date&gt;&lt;/pub-dates&gt;&lt;/dates&gt;&lt;isbn&gt;1464-3405 (Electronic)&amp;#xD;0960-894X (Linking)&lt;/isbn&gt;&lt;accession-num&gt;27173798&lt;/accession-num&gt;&lt;urls&gt;&lt;related-urls&gt;&lt;url&gt;https://www.ncbi.nlm.nih.gov/pubmed/27173798&lt;/url&gt;&lt;/related-urls&gt;&lt;/urls&gt;&lt;electronic-resource-num&gt;10.1016/j.bmcl.2016.04.061&lt;/electronic-resource-num&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5" w:tooltip="Wen, 2016 #92" w:history="1">
              <w:r w:rsidR="001F317F">
                <w:rPr>
                  <w:rFonts w:ascii="Calibri" w:eastAsia="Times New Roman" w:hAnsi="Calibri" w:cs="Times New Roman"/>
                  <w:noProof/>
                  <w:color w:val="000000"/>
                  <w:sz w:val="22"/>
                  <w:szCs w:val="22"/>
                  <w:lang w:val="en-US" w:eastAsia="en-US"/>
                </w:rPr>
                <w:t>65</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r w:rsidR="00A44C4D" w:rsidRPr="00EE5C4F" w14:paraId="76B22C98" w14:textId="0F06A7E0" w:rsidTr="00A44C4D">
        <w:trPr>
          <w:trHeight w:val="280"/>
        </w:trPr>
        <w:tc>
          <w:tcPr>
            <w:tcW w:w="1098" w:type="dxa"/>
            <w:shd w:val="clear" w:color="auto" w:fill="auto"/>
            <w:noWrap/>
            <w:vAlign w:val="bottom"/>
            <w:hideMark/>
          </w:tcPr>
          <w:p w14:paraId="7FD81737" w14:textId="77777777" w:rsidR="00286696" w:rsidRPr="00EE5C4F" w:rsidRDefault="00286696" w:rsidP="00547A2F">
            <w:pPr>
              <w:jc w:val="cente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b2417</w:t>
            </w:r>
          </w:p>
        </w:tc>
        <w:tc>
          <w:tcPr>
            <w:tcW w:w="872" w:type="dxa"/>
            <w:shd w:val="clear" w:color="auto" w:fill="auto"/>
            <w:noWrap/>
            <w:vAlign w:val="bottom"/>
            <w:hideMark/>
          </w:tcPr>
          <w:p w14:paraId="1FFF858E" w14:textId="77777777" w:rsidR="00286696" w:rsidRPr="00EE5C4F" w:rsidRDefault="00286696" w:rsidP="00547A2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t>C</w:t>
            </w:r>
            <w:r w:rsidRPr="00EE5C4F">
              <w:rPr>
                <w:rFonts w:ascii="Calibri" w:eastAsia="Times New Roman" w:hAnsi="Calibri" w:cs="Times New Roman"/>
                <w:color w:val="000000"/>
                <w:sz w:val="22"/>
                <w:szCs w:val="22"/>
                <w:lang w:val="en-US" w:eastAsia="en-US"/>
              </w:rPr>
              <w:t>rr</w:t>
            </w:r>
          </w:p>
        </w:tc>
        <w:tc>
          <w:tcPr>
            <w:tcW w:w="979" w:type="dxa"/>
            <w:shd w:val="clear" w:color="auto" w:fill="auto"/>
            <w:noWrap/>
            <w:vAlign w:val="bottom"/>
            <w:hideMark/>
          </w:tcPr>
          <w:p w14:paraId="28B353B5"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MA</w:t>
            </w:r>
          </w:p>
        </w:tc>
        <w:tc>
          <w:tcPr>
            <w:tcW w:w="713" w:type="dxa"/>
            <w:shd w:val="clear" w:color="auto" w:fill="auto"/>
            <w:noWrap/>
            <w:vAlign w:val="bottom"/>
            <w:hideMark/>
          </w:tcPr>
          <w:p w14:paraId="029F064C"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5.3</w:t>
            </w:r>
          </w:p>
        </w:tc>
        <w:tc>
          <w:tcPr>
            <w:tcW w:w="6940" w:type="dxa"/>
            <w:shd w:val="clear" w:color="auto" w:fill="auto"/>
            <w:vAlign w:val="center"/>
            <w:hideMark/>
          </w:tcPr>
          <w:p w14:paraId="29C14649" w14:textId="77777777" w:rsidR="00286696" w:rsidRPr="00EE5C4F" w:rsidRDefault="00286696" w:rsidP="00547A2F">
            <w:pPr>
              <w:rPr>
                <w:rFonts w:ascii="Calibri" w:eastAsia="Times New Roman" w:hAnsi="Calibri" w:cs="Times New Roman"/>
                <w:color w:val="000000"/>
                <w:sz w:val="22"/>
                <w:szCs w:val="22"/>
                <w:lang w:val="en-US" w:eastAsia="en-US"/>
              </w:rPr>
            </w:pPr>
            <w:r w:rsidRPr="00EE5C4F">
              <w:rPr>
                <w:rFonts w:ascii="Calibri" w:eastAsia="Times New Roman" w:hAnsi="Calibri" w:cs="Times New Roman"/>
                <w:color w:val="000000"/>
                <w:sz w:val="22"/>
                <w:szCs w:val="22"/>
                <w:lang w:val="en-US" w:eastAsia="en-US"/>
              </w:rPr>
              <w:t>PTS system, glucose-specific IIA component</w:t>
            </w:r>
          </w:p>
        </w:tc>
        <w:tc>
          <w:tcPr>
            <w:tcW w:w="4140" w:type="dxa"/>
          </w:tcPr>
          <w:p w14:paraId="0D62E2BE" w14:textId="667EC97D" w:rsidR="00286696" w:rsidRPr="00EE5C4F" w:rsidRDefault="00DE0DAE" w:rsidP="001F317F">
            <w:pPr>
              <w:rPr>
                <w:rFonts w:ascii="Calibri" w:eastAsia="Times New Roman" w:hAnsi="Calibri" w:cs="Times New Roman"/>
                <w:color w:val="000000"/>
                <w:sz w:val="22"/>
                <w:szCs w:val="22"/>
                <w:lang w:val="en-US" w:eastAsia="en-US"/>
              </w:rPr>
            </w:pPr>
            <w:r>
              <w:rPr>
                <w:rFonts w:ascii="Calibri" w:eastAsia="Times New Roman" w:hAnsi="Calibri" w:cs="Times New Roman"/>
                <w:color w:val="000000"/>
                <w:sz w:val="22"/>
                <w:szCs w:val="22"/>
                <w:lang w:val="en-US" w:eastAsia="en-US"/>
              </w:rPr>
              <w:fldChar w:fldCharType="begin"/>
            </w:r>
            <w:r w:rsidR="001F317F">
              <w:rPr>
                <w:rFonts w:ascii="Calibri" w:eastAsia="Times New Roman" w:hAnsi="Calibri" w:cs="Times New Roman"/>
                <w:color w:val="000000"/>
                <w:sz w:val="22"/>
                <w:szCs w:val="22"/>
                <w:lang w:val="en-US" w:eastAsia="en-US"/>
              </w:rPr>
              <w:instrText xml:space="preserve"> ADDIN EN.CITE &lt;EndNote&gt;&lt;Cite&gt;&lt;Author&gt;Saier&lt;/Author&gt;&lt;Year&gt;1976&lt;/Year&gt;&lt;RecNum&gt;93&lt;/RecNum&gt;&lt;DisplayText&gt;(66)&lt;/DisplayText&gt;&lt;record&gt;&lt;rec-number&gt;93&lt;/rec-number&gt;&lt;foreign-keys&gt;&lt;key app="EN" db-id="s0fv2rvfg9ex96ea5xevrz0z9rtwfa5datde" timestamp="1483661022"&gt;93&lt;/key&gt;&lt;/foreign-keys&gt;&lt;ref-type name="Journal Article"&gt;17&lt;/ref-type&gt;&lt;contributors&gt;&lt;authors&gt;&lt;author&gt;Saier, M. H., Jr.&lt;/author&gt;&lt;author&gt;Roseman, S.&lt;/author&gt;&lt;/authors&gt;&lt;/contributors&gt;&lt;titles&gt;&lt;title&gt;Sugar transport. The crr mutation: its effect on repression of enzyme synthesis&lt;/title&gt;&lt;secondary-title&gt;J Biol Chem&lt;/secondary-title&gt;&lt;/titles&gt;&lt;periodical&gt;&lt;full-title&gt;J Biol Chem&lt;/full-title&gt;&lt;/periodical&gt;&lt;pages&gt;6598-605&lt;/pages&gt;&lt;volume&gt;251&lt;/volume&gt;&lt;number&gt;21&lt;/number&gt;&lt;keywords&gt;&lt;keyword&gt;*Biological Transport, Active&lt;/keyword&gt;&lt;keyword&gt;Cell Division&lt;/keyword&gt;&lt;keyword&gt;Enzyme Induction&lt;/keyword&gt;&lt;keyword&gt;*Enzyme Repression&lt;/keyword&gt;&lt;keyword&gt;Escherichia coli/*metabolism&lt;/keyword&gt;&lt;keyword&gt;Genotype&lt;/keyword&gt;&lt;keyword&gt;Histidine/metabolism&lt;/keyword&gt;&lt;keyword&gt;Kinetics&lt;/keyword&gt;&lt;keyword&gt;Monosaccharides/*metabolism&lt;/keyword&gt;&lt;keyword&gt;Mutation&lt;/keyword&gt;&lt;keyword&gt;Phosphotransferases/*metabolism&lt;/keyword&gt;&lt;keyword&gt;Salmonella typhimurium/*metabolism&lt;/keyword&gt;&lt;keyword&gt;Species Specificity&lt;/keyword&gt;&lt;keyword&gt;Tryptophan Synthase/biosynthesis&lt;/keyword&gt;&lt;/keywords&gt;&lt;dates&gt;&lt;year&gt;1976&lt;/year&gt;&lt;pub-dates&gt;&lt;date&gt;Nov 10&lt;/date&gt;&lt;/pub-dates&gt;&lt;/dates&gt;&lt;isbn&gt;0021-9258 (Print)&amp;#xD;0021-9258 (Linking)&lt;/isbn&gt;&lt;accession-num&gt;789369&lt;/accession-num&gt;&lt;urls&gt;&lt;related-urls&gt;&lt;url&gt;https://www.ncbi.nlm.nih.gov/pubmed/789369&lt;/url&gt;&lt;/related-urls&gt;&lt;/urls&gt;&lt;/record&gt;&lt;/Cite&gt;&lt;/EndNote&gt;</w:instrText>
            </w:r>
            <w:r>
              <w:rPr>
                <w:rFonts w:ascii="Calibri" w:eastAsia="Times New Roman" w:hAnsi="Calibri" w:cs="Times New Roman"/>
                <w:color w:val="000000"/>
                <w:sz w:val="22"/>
                <w:szCs w:val="22"/>
                <w:lang w:val="en-US" w:eastAsia="en-US"/>
              </w:rPr>
              <w:fldChar w:fldCharType="separate"/>
            </w:r>
            <w:r w:rsidR="001F317F">
              <w:rPr>
                <w:rFonts w:ascii="Calibri" w:eastAsia="Times New Roman" w:hAnsi="Calibri" w:cs="Times New Roman"/>
                <w:noProof/>
                <w:color w:val="000000"/>
                <w:sz w:val="22"/>
                <w:szCs w:val="22"/>
                <w:lang w:val="en-US" w:eastAsia="en-US"/>
              </w:rPr>
              <w:t>(</w:t>
            </w:r>
            <w:hyperlink w:anchor="_ENREF_66" w:tooltip="Saier, 1976 #93" w:history="1">
              <w:r w:rsidR="001F317F">
                <w:rPr>
                  <w:rFonts w:ascii="Calibri" w:eastAsia="Times New Roman" w:hAnsi="Calibri" w:cs="Times New Roman"/>
                  <w:noProof/>
                  <w:color w:val="000000"/>
                  <w:sz w:val="22"/>
                  <w:szCs w:val="22"/>
                  <w:lang w:val="en-US" w:eastAsia="en-US"/>
                </w:rPr>
                <w:t>66</w:t>
              </w:r>
            </w:hyperlink>
            <w:r w:rsidR="001F317F">
              <w:rPr>
                <w:rFonts w:ascii="Calibri" w:eastAsia="Times New Roman" w:hAnsi="Calibri" w:cs="Times New Roman"/>
                <w:noProof/>
                <w:color w:val="000000"/>
                <w:sz w:val="22"/>
                <w:szCs w:val="22"/>
                <w:lang w:val="en-US" w:eastAsia="en-US"/>
              </w:rPr>
              <w:t>)</w:t>
            </w:r>
            <w:r>
              <w:rPr>
                <w:rFonts w:ascii="Calibri" w:eastAsia="Times New Roman" w:hAnsi="Calibri" w:cs="Times New Roman"/>
                <w:color w:val="000000"/>
                <w:sz w:val="22"/>
                <w:szCs w:val="22"/>
                <w:lang w:val="en-US" w:eastAsia="en-US"/>
              </w:rPr>
              <w:fldChar w:fldCharType="end"/>
            </w:r>
          </w:p>
        </w:tc>
      </w:tr>
    </w:tbl>
    <w:p w14:paraId="4C5C5D33" w14:textId="77777777" w:rsidR="00286696" w:rsidRDefault="00E37C62" w:rsidP="00E37C62">
      <w:pPr>
        <w:spacing w:line="480" w:lineRule="auto"/>
        <w:rPr>
          <w:rFonts w:eastAsia="Times New Roman" w:cs="Times New Roman"/>
        </w:rPr>
        <w:sectPr w:rsidR="00286696" w:rsidSect="00286696">
          <w:pgSz w:w="15840" w:h="12240" w:orient="landscape"/>
          <w:pgMar w:top="1800" w:right="1440" w:bottom="1800" w:left="1440" w:header="720" w:footer="720" w:gutter="0"/>
          <w:cols w:space="720"/>
        </w:sectPr>
      </w:pPr>
      <w:r>
        <w:rPr>
          <w:rFonts w:eastAsia="Times New Roman" w:cs="Times New Roman"/>
        </w:rPr>
        <w:t>Locations: Cy, cytoplasm; MA, membrane associated; IM, inner membrane; OM, outer membrane; PE, periplasm</w:t>
      </w:r>
    </w:p>
    <w:p w14:paraId="3EDCEAF6" w14:textId="310327B2" w:rsidR="00E37C62" w:rsidRPr="005639E7" w:rsidRDefault="00E37C62" w:rsidP="00253E7E">
      <w:pPr>
        <w:spacing w:line="480" w:lineRule="auto"/>
        <w:ind w:left="-180" w:firstLine="180"/>
        <w:rPr>
          <w:rFonts w:eastAsia="Times New Roman" w:cs="Times New Roman"/>
        </w:rPr>
      </w:pPr>
      <w:r>
        <w:rPr>
          <w:rFonts w:eastAsia="Times New Roman" w:cs="Times New Roman"/>
        </w:rPr>
        <w:lastRenderedPageBreak/>
        <w:t>Table 2</w:t>
      </w:r>
      <w:r w:rsidRPr="002078CB">
        <w:rPr>
          <w:rFonts w:eastAsia="Times New Roman" w:cs="Times New Roman"/>
        </w:rPr>
        <w:t>. Kinetic paramet</w:t>
      </w:r>
      <w:r w:rsidR="005D5873">
        <w:rPr>
          <w:rFonts w:eastAsia="Times New Roman" w:cs="Times New Roman"/>
        </w:rPr>
        <w:t xml:space="preserve">ers of </w:t>
      </w:r>
      <w:r w:rsidR="00AD207E">
        <w:rPr>
          <w:rFonts w:eastAsia="Times New Roman" w:cs="Times New Roman"/>
        </w:rPr>
        <w:t xml:space="preserve">(1) - </w:t>
      </w:r>
      <w:r w:rsidR="005D5873">
        <w:rPr>
          <w:rFonts w:eastAsia="Times New Roman" w:cs="Times New Roman"/>
        </w:rPr>
        <w:t>PykF with respect to PEP,</w:t>
      </w:r>
      <w:r w:rsidRPr="005639E7">
        <w:rPr>
          <w:rFonts w:eastAsia="Times New Roman" w:cs="Times New Roman"/>
        </w:rPr>
        <w:t xml:space="preserve"> </w:t>
      </w:r>
      <w:r w:rsidR="00AD207E">
        <w:rPr>
          <w:rFonts w:eastAsia="Times New Roman" w:cs="Times New Roman"/>
        </w:rPr>
        <w:t xml:space="preserve">(2) - </w:t>
      </w:r>
      <w:r w:rsidRPr="002078CB">
        <w:rPr>
          <w:rFonts w:eastAsia="Times New Roman" w:cs="Times New Roman"/>
        </w:rPr>
        <w:t>P</w:t>
      </w:r>
      <w:r>
        <w:rPr>
          <w:rFonts w:eastAsia="Times New Roman" w:cs="Times New Roman"/>
        </w:rPr>
        <w:t>fkB</w:t>
      </w:r>
      <w:r w:rsidRPr="002078CB">
        <w:rPr>
          <w:rFonts w:eastAsia="Times New Roman" w:cs="Times New Roman"/>
        </w:rPr>
        <w:t xml:space="preserve"> with respect to </w:t>
      </w:r>
      <w:r>
        <w:rPr>
          <w:rFonts w:eastAsia="Times New Roman" w:cs="Times New Roman"/>
        </w:rPr>
        <w:t>Fru-6P</w:t>
      </w:r>
      <w:r w:rsidR="005D5873">
        <w:rPr>
          <w:rFonts w:eastAsia="Times New Roman" w:cs="Times New Roman"/>
        </w:rPr>
        <w:t xml:space="preserve">, </w:t>
      </w:r>
      <w:r w:rsidR="00AD207E">
        <w:rPr>
          <w:rFonts w:eastAsia="Times New Roman" w:cs="Times New Roman"/>
        </w:rPr>
        <w:t>(3) -</w:t>
      </w:r>
      <w:r w:rsidR="00BC5E5D">
        <w:rPr>
          <w:rFonts w:eastAsia="Times New Roman" w:cs="Times New Roman"/>
        </w:rPr>
        <w:t xml:space="preserve"> NagB with respect to GlcN</w:t>
      </w:r>
      <w:r w:rsidR="004D394D">
        <w:rPr>
          <w:rFonts w:eastAsia="Times New Roman" w:cs="Times New Roman"/>
        </w:rPr>
        <w:t>-</w:t>
      </w:r>
      <w:r w:rsidR="00BC5E5D">
        <w:rPr>
          <w:rFonts w:eastAsia="Times New Roman" w:cs="Times New Roman"/>
        </w:rPr>
        <w:t>6P</w:t>
      </w:r>
      <w:r w:rsidR="00742A10">
        <w:rPr>
          <w:rFonts w:eastAsia="Times New Roman" w:cs="Times New Roman"/>
        </w:rPr>
        <w:t xml:space="preserve"> (in </w:t>
      </w:r>
      <w:r w:rsidR="00AD207E">
        <w:rPr>
          <w:rFonts w:eastAsia="Times New Roman" w:cs="Times New Roman"/>
        </w:rPr>
        <w:t xml:space="preserve">the </w:t>
      </w:r>
      <w:r w:rsidR="00742A10">
        <w:rPr>
          <w:rFonts w:eastAsia="Times New Roman" w:cs="Times New Roman"/>
        </w:rPr>
        <w:t>presence of 0.2 mM GlcNAc</w:t>
      </w:r>
      <w:r w:rsidR="00AD207E">
        <w:rPr>
          <w:rFonts w:eastAsia="Times New Roman" w:cs="Times New Roman"/>
        </w:rPr>
        <w:t>-</w:t>
      </w:r>
      <w:r w:rsidR="00742A10">
        <w:rPr>
          <w:rFonts w:eastAsia="Times New Roman" w:cs="Times New Roman"/>
        </w:rPr>
        <w:t>6P)</w:t>
      </w:r>
      <w:r w:rsidR="00AD207E">
        <w:rPr>
          <w:rFonts w:eastAsia="Times New Roman" w:cs="Times New Roman"/>
        </w:rPr>
        <w:t xml:space="preserve"> and Adk with respect to AMP. A</w:t>
      </w:r>
      <w:r w:rsidR="00BC5E5D">
        <w:rPr>
          <w:rFonts w:eastAsia="Times New Roman" w:cs="Times New Roman"/>
        </w:rPr>
        <w:t>ll</w:t>
      </w:r>
      <w:r w:rsidR="005D5873">
        <w:rPr>
          <w:rFonts w:eastAsia="Times New Roman" w:cs="Times New Roman"/>
        </w:rPr>
        <w:t xml:space="preserve"> enzymes</w:t>
      </w:r>
      <w:r>
        <w:rPr>
          <w:rFonts w:eastAsia="Times New Roman" w:cs="Times New Roman"/>
        </w:rPr>
        <w:t xml:space="preserve"> </w:t>
      </w:r>
      <w:r w:rsidR="00AD207E">
        <w:rPr>
          <w:rFonts w:eastAsia="Times New Roman" w:cs="Times New Roman"/>
        </w:rPr>
        <w:t>were ass</w:t>
      </w:r>
      <w:r w:rsidR="00980FBA">
        <w:rPr>
          <w:rFonts w:eastAsia="Times New Roman" w:cs="Times New Roman"/>
        </w:rPr>
        <w:t>ayed</w:t>
      </w:r>
      <w:r w:rsidR="00AD207E">
        <w:rPr>
          <w:rFonts w:eastAsia="Times New Roman" w:cs="Times New Roman"/>
        </w:rPr>
        <w:t xml:space="preserve"> </w:t>
      </w:r>
      <w:r w:rsidRPr="002078CB">
        <w:rPr>
          <w:rFonts w:eastAsia="Times New Roman" w:cs="Times New Roman"/>
        </w:rPr>
        <w:t>in the presence of HPr</w:t>
      </w:r>
      <w:r>
        <w:rPr>
          <w:rFonts w:eastAsia="Times New Roman" w:cs="Times New Roman"/>
        </w:rPr>
        <w:t xml:space="preserve"> (</w:t>
      </w:r>
      <w:r w:rsidRPr="002078CB">
        <w:rPr>
          <w:rFonts w:eastAsia="Times New Roman" w:cs="Times New Roman"/>
        </w:rPr>
        <w:t>+</w:t>
      </w:r>
      <w:r>
        <w:rPr>
          <w:rFonts w:eastAsia="Times New Roman" w:cs="Times New Roman"/>
        </w:rPr>
        <w:t>HP</w:t>
      </w:r>
      <w:r w:rsidRPr="002078CB">
        <w:rPr>
          <w:rFonts w:eastAsia="Times New Roman" w:cs="Times New Roman"/>
        </w:rPr>
        <w:t>r)</w:t>
      </w:r>
      <w:r w:rsidR="00AD207E">
        <w:rPr>
          <w:rFonts w:eastAsia="Times New Roman" w:cs="Times New Roman"/>
        </w:rPr>
        <w:t xml:space="preserve"> or phosphorylated HPr</w:t>
      </w:r>
      <w:r>
        <w:rPr>
          <w:rFonts w:eastAsia="Times New Roman" w:cs="Times New Roman"/>
        </w:rPr>
        <w:t xml:space="preserve"> </w:t>
      </w:r>
      <w:r w:rsidR="00AD207E">
        <w:rPr>
          <w:rFonts w:eastAsia="Times New Roman" w:cs="Times New Roman"/>
        </w:rPr>
        <w:t xml:space="preserve">(+HPr-P) </w:t>
      </w:r>
      <w:r>
        <w:rPr>
          <w:rFonts w:eastAsia="Times New Roman" w:cs="Times New Roman"/>
        </w:rPr>
        <w:t>compared to absence of HP</w:t>
      </w:r>
      <w:r w:rsidRPr="002078CB">
        <w:rPr>
          <w:rFonts w:eastAsia="Times New Roman" w:cs="Times New Roman"/>
        </w:rPr>
        <w:t>r (</w:t>
      </w:r>
      <w:r w:rsidR="00AD207E">
        <w:rPr>
          <w:rFonts w:eastAsia="Times New Roman" w:cs="Times New Roman"/>
        </w:rPr>
        <w:t>-HPr).</w:t>
      </w:r>
      <w:r>
        <w:rPr>
          <w:rFonts w:eastAsia="Times New Roman" w:cs="Times New Roman"/>
        </w:rPr>
        <w:t xml:space="preserve"> </w:t>
      </w:r>
    </w:p>
    <w:tbl>
      <w:tblPr>
        <w:tblStyle w:val="TableGrid"/>
        <w:tblW w:w="9288" w:type="dxa"/>
        <w:tblLayout w:type="fixed"/>
        <w:tblLook w:val="04A0" w:firstRow="1" w:lastRow="0" w:firstColumn="1" w:lastColumn="0" w:noHBand="0" w:noVBand="1"/>
      </w:tblPr>
      <w:tblGrid>
        <w:gridCol w:w="814"/>
        <w:gridCol w:w="824"/>
        <w:gridCol w:w="987"/>
        <w:gridCol w:w="1250"/>
        <w:gridCol w:w="1250"/>
        <w:gridCol w:w="979"/>
        <w:gridCol w:w="1024"/>
        <w:gridCol w:w="1080"/>
        <w:gridCol w:w="1080"/>
      </w:tblGrid>
      <w:tr w:rsidR="00F226BE" w:rsidRPr="0067263A" w14:paraId="194726FC" w14:textId="77777777" w:rsidTr="00460F89">
        <w:trPr>
          <w:trHeight w:val="300"/>
        </w:trPr>
        <w:tc>
          <w:tcPr>
            <w:tcW w:w="814" w:type="dxa"/>
          </w:tcPr>
          <w:p w14:paraId="3C2EB456" w14:textId="77777777" w:rsidR="00F226BE" w:rsidRPr="0067263A" w:rsidRDefault="00F226BE" w:rsidP="0067263A">
            <w:pPr>
              <w:jc w:val="center"/>
              <w:rPr>
                <w:rFonts w:eastAsia="Times New Roman" w:cs="Arial"/>
                <w:b/>
                <w:lang w:val="en-US" w:eastAsia="en-US"/>
              </w:rPr>
            </w:pPr>
          </w:p>
        </w:tc>
        <w:tc>
          <w:tcPr>
            <w:tcW w:w="1811" w:type="dxa"/>
            <w:gridSpan w:val="2"/>
          </w:tcPr>
          <w:p w14:paraId="66C92054" w14:textId="77777777" w:rsidR="00F226BE" w:rsidRPr="0067263A" w:rsidRDefault="00F226BE" w:rsidP="0067263A">
            <w:pPr>
              <w:jc w:val="center"/>
              <w:rPr>
                <w:rFonts w:eastAsia="Times New Roman" w:cs="Arial"/>
                <w:b/>
                <w:lang w:val="en-US" w:eastAsia="en-US"/>
              </w:rPr>
            </w:pPr>
            <w:r w:rsidRPr="0067263A">
              <w:rPr>
                <w:rFonts w:eastAsia="Times New Roman" w:cs="Arial"/>
                <w:b/>
                <w:lang w:val="en-US" w:eastAsia="en-US"/>
              </w:rPr>
              <w:t>PykF</w:t>
            </w:r>
          </w:p>
        </w:tc>
        <w:tc>
          <w:tcPr>
            <w:tcW w:w="2500" w:type="dxa"/>
            <w:gridSpan w:val="2"/>
          </w:tcPr>
          <w:p w14:paraId="4CEA3598" w14:textId="77777777" w:rsidR="00F226BE" w:rsidRPr="0067263A" w:rsidRDefault="00F226BE" w:rsidP="0067263A">
            <w:pPr>
              <w:jc w:val="center"/>
              <w:rPr>
                <w:rFonts w:eastAsia="Times New Roman" w:cs="Arial"/>
                <w:b/>
                <w:lang w:val="en-US" w:eastAsia="en-US"/>
              </w:rPr>
            </w:pPr>
            <w:r w:rsidRPr="0067263A">
              <w:rPr>
                <w:rFonts w:eastAsia="Times New Roman" w:cs="Arial"/>
                <w:b/>
                <w:lang w:val="en-US" w:eastAsia="en-US"/>
              </w:rPr>
              <w:t>PfkB</w:t>
            </w:r>
          </w:p>
        </w:tc>
        <w:tc>
          <w:tcPr>
            <w:tcW w:w="2003" w:type="dxa"/>
            <w:gridSpan w:val="2"/>
          </w:tcPr>
          <w:p w14:paraId="18315289" w14:textId="40B665D6" w:rsidR="00F226BE" w:rsidRPr="0067263A" w:rsidRDefault="00F226BE" w:rsidP="0067263A">
            <w:pPr>
              <w:jc w:val="center"/>
              <w:rPr>
                <w:rFonts w:eastAsia="Times New Roman" w:cs="Arial"/>
                <w:b/>
                <w:lang w:val="en-US" w:eastAsia="en-US"/>
              </w:rPr>
            </w:pPr>
            <w:r>
              <w:rPr>
                <w:rFonts w:eastAsia="Times New Roman" w:cs="Arial"/>
                <w:b/>
                <w:lang w:val="en-US" w:eastAsia="en-US"/>
              </w:rPr>
              <w:t>NagB</w:t>
            </w:r>
          </w:p>
        </w:tc>
        <w:tc>
          <w:tcPr>
            <w:tcW w:w="2160" w:type="dxa"/>
            <w:gridSpan w:val="2"/>
          </w:tcPr>
          <w:p w14:paraId="5016E474" w14:textId="1D2B10D4" w:rsidR="00F226BE" w:rsidRPr="0067263A" w:rsidRDefault="00F226BE" w:rsidP="0067263A">
            <w:pPr>
              <w:jc w:val="center"/>
              <w:rPr>
                <w:rFonts w:eastAsia="Times New Roman" w:cs="Arial"/>
                <w:b/>
                <w:lang w:val="en-US" w:eastAsia="en-US"/>
              </w:rPr>
            </w:pPr>
            <w:r w:rsidRPr="0067263A">
              <w:rPr>
                <w:rFonts w:eastAsia="Times New Roman" w:cs="Arial"/>
                <w:b/>
                <w:lang w:val="en-US" w:eastAsia="en-US"/>
              </w:rPr>
              <w:t>Adk</w:t>
            </w:r>
          </w:p>
        </w:tc>
      </w:tr>
      <w:tr w:rsidR="00C87F7E" w:rsidRPr="002078CB" w14:paraId="73E22D36" w14:textId="77777777" w:rsidTr="00460F89">
        <w:trPr>
          <w:trHeight w:val="300"/>
        </w:trPr>
        <w:tc>
          <w:tcPr>
            <w:tcW w:w="814" w:type="dxa"/>
          </w:tcPr>
          <w:p w14:paraId="59AF5A27" w14:textId="77777777" w:rsidR="00C87F7E" w:rsidRPr="002078CB" w:rsidRDefault="00C87F7E" w:rsidP="00E37C62">
            <w:pPr>
              <w:rPr>
                <w:rFonts w:eastAsia="Times New Roman" w:cs="Arial"/>
                <w:lang w:val="en-US" w:eastAsia="en-US"/>
              </w:rPr>
            </w:pPr>
          </w:p>
        </w:tc>
        <w:tc>
          <w:tcPr>
            <w:tcW w:w="824" w:type="dxa"/>
          </w:tcPr>
          <w:p w14:paraId="37226462" w14:textId="4FF72DFB" w:rsidR="00C87F7E" w:rsidRPr="002078CB" w:rsidRDefault="00C87F7E" w:rsidP="00E37C62">
            <w:pPr>
              <w:rPr>
                <w:rFonts w:eastAsia="Times New Roman" w:cs="Arial"/>
                <w:lang w:val="en-US" w:eastAsia="en-US"/>
              </w:rPr>
            </w:pPr>
            <w:r w:rsidRPr="002078CB">
              <w:rPr>
                <w:rFonts w:eastAsia="Times New Roman" w:cs="Arial"/>
                <w:lang w:val="en-US" w:eastAsia="en-US"/>
              </w:rPr>
              <w:t xml:space="preserve"> </w:t>
            </w:r>
            <w:r>
              <w:rPr>
                <w:rFonts w:eastAsia="Times New Roman" w:cs="Arial"/>
                <w:lang w:val="en-US" w:eastAsia="en-US"/>
              </w:rPr>
              <w:t>-</w:t>
            </w:r>
            <w:r w:rsidRPr="002078CB">
              <w:rPr>
                <w:rFonts w:eastAsia="Times New Roman" w:cs="Arial"/>
                <w:lang w:val="en-US" w:eastAsia="en-US"/>
              </w:rPr>
              <w:t xml:space="preserve">HPr </w:t>
            </w:r>
          </w:p>
        </w:tc>
        <w:tc>
          <w:tcPr>
            <w:tcW w:w="987" w:type="dxa"/>
          </w:tcPr>
          <w:p w14:paraId="3D71D1C1" w14:textId="77777777" w:rsidR="00C87F7E" w:rsidRPr="002078CB" w:rsidRDefault="00C87F7E" w:rsidP="00E37C62">
            <w:pPr>
              <w:rPr>
                <w:rFonts w:eastAsia="Times New Roman" w:cs="Arial"/>
                <w:lang w:val="en-US" w:eastAsia="en-US"/>
              </w:rPr>
            </w:pPr>
            <w:r w:rsidRPr="002078CB">
              <w:rPr>
                <w:rFonts w:eastAsia="Times New Roman" w:cs="Arial"/>
                <w:lang w:val="en-US" w:eastAsia="en-US"/>
              </w:rPr>
              <w:t>+H</w:t>
            </w:r>
            <w:r>
              <w:rPr>
                <w:rFonts w:eastAsia="Times New Roman" w:cs="Arial"/>
                <w:lang w:val="en-US" w:eastAsia="en-US"/>
              </w:rPr>
              <w:t>P</w:t>
            </w:r>
            <w:r w:rsidRPr="002078CB">
              <w:rPr>
                <w:rFonts w:eastAsia="Times New Roman" w:cs="Arial"/>
                <w:lang w:val="en-US" w:eastAsia="en-US"/>
              </w:rPr>
              <w:t xml:space="preserve">r </w:t>
            </w:r>
          </w:p>
        </w:tc>
        <w:tc>
          <w:tcPr>
            <w:tcW w:w="1250" w:type="dxa"/>
          </w:tcPr>
          <w:p w14:paraId="52889DE6" w14:textId="77777777" w:rsidR="00C87F7E" w:rsidRPr="002078CB" w:rsidRDefault="00C87F7E" w:rsidP="00E37C62">
            <w:pPr>
              <w:rPr>
                <w:rFonts w:eastAsia="Times New Roman" w:cs="Arial"/>
                <w:lang w:val="en-US" w:eastAsia="en-US"/>
              </w:rPr>
            </w:pPr>
            <w:r w:rsidRPr="002078CB">
              <w:rPr>
                <w:rFonts w:eastAsia="Times New Roman" w:cs="Arial"/>
                <w:lang w:val="en-US" w:eastAsia="en-US"/>
              </w:rPr>
              <w:t xml:space="preserve"> </w:t>
            </w:r>
            <w:r>
              <w:rPr>
                <w:rFonts w:eastAsia="Times New Roman" w:cs="Arial"/>
                <w:lang w:val="en-US" w:eastAsia="en-US"/>
              </w:rPr>
              <w:t>-</w:t>
            </w:r>
            <w:r w:rsidRPr="002078CB">
              <w:rPr>
                <w:rFonts w:eastAsia="Times New Roman" w:cs="Arial"/>
                <w:lang w:val="en-US" w:eastAsia="en-US"/>
              </w:rPr>
              <w:t xml:space="preserve">HPr </w:t>
            </w:r>
          </w:p>
        </w:tc>
        <w:tc>
          <w:tcPr>
            <w:tcW w:w="1250" w:type="dxa"/>
          </w:tcPr>
          <w:p w14:paraId="5E1E50A7" w14:textId="77777777" w:rsidR="00C87F7E" w:rsidRPr="002078CB" w:rsidRDefault="00C87F7E" w:rsidP="00E37C62">
            <w:pPr>
              <w:rPr>
                <w:rFonts w:eastAsia="Times New Roman" w:cs="Arial"/>
                <w:lang w:val="en-US" w:eastAsia="en-US"/>
              </w:rPr>
            </w:pPr>
            <w:r w:rsidRPr="002078CB">
              <w:rPr>
                <w:rFonts w:eastAsia="Times New Roman" w:cs="Arial"/>
                <w:lang w:val="en-US" w:eastAsia="en-US"/>
              </w:rPr>
              <w:t>+H</w:t>
            </w:r>
            <w:r>
              <w:rPr>
                <w:rFonts w:eastAsia="Times New Roman" w:cs="Arial"/>
                <w:lang w:val="en-US" w:eastAsia="en-US"/>
              </w:rPr>
              <w:t>P</w:t>
            </w:r>
            <w:r w:rsidRPr="002078CB">
              <w:rPr>
                <w:rFonts w:eastAsia="Times New Roman" w:cs="Arial"/>
                <w:lang w:val="en-US" w:eastAsia="en-US"/>
              </w:rPr>
              <w:t xml:space="preserve">r </w:t>
            </w:r>
          </w:p>
        </w:tc>
        <w:tc>
          <w:tcPr>
            <w:tcW w:w="979" w:type="dxa"/>
          </w:tcPr>
          <w:p w14:paraId="77AB97BD" w14:textId="27D83967" w:rsidR="00C87F7E" w:rsidRDefault="00C87F7E" w:rsidP="00C87F7E">
            <w:pPr>
              <w:jc w:val="center"/>
              <w:rPr>
                <w:rFonts w:eastAsia="Times New Roman" w:cs="Arial"/>
                <w:lang w:val="en-US" w:eastAsia="en-US"/>
              </w:rPr>
            </w:pPr>
            <w:r w:rsidRPr="002078CB">
              <w:rPr>
                <w:rFonts w:eastAsia="Times New Roman" w:cs="Arial"/>
                <w:lang w:val="en-US" w:eastAsia="en-US"/>
              </w:rPr>
              <w:t xml:space="preserve"> </w:t>
            </w:r>
            <w:r>
              <w:rPr>
                <w:rFonts w:eastAsia="Times New Roman" w:cs="Arial"/>
                <w:lang w:val="en-US" w:eastAsia="en-US"/>
              </w:rPr>
              <w:t>-</w:t>
            </w:r>
            <w:r w:rsidRPr="002078CB">
              <w:rPr>
                <w:rFonts w:eastAsia="Times New Roman" w:cs="Arial"/>
                <w:lang w:val="en-US" w:eastAsia="en-US"/>
              </w:rPr>
              <w:t xml:space="preserve">HPr </w:t>
            </w:r>
          </w:p>
        </w:tc>
        <w:tc>
          <w:tcPr>
            <w:tcW w:w="1024" w:type="dxa"/>
          </w:tcPr>
          <w:p w14:paraId="7BE8EB26" w14:textId="16F93394" w:rsidR="00C87F7E" w:rsidRDefault="00C87F7E" w:rsidP="00C87F7E">
            <w:pPr>
              <w:jc w:val="center"/>
              <w:rPr>
                <w:rFonts w:eastAsia="Times New Roman" w:cs="Arial"/>
                <w:lang w:val="en-US" w:eastAsia="en-US"/>
              </w:rPr>
            </w:pPr>
            <w:r w:rsidRPr="002078CB">
              <w:rPr>
                <w:rFonts w:eastAsia="Times New Roman" w:cs="Arial"/>
                <w:lang w:val="en-US" w:eastAsia="en-US"/>
              </w:rPr>
              <w:t>+H</w:t>
            </w:r>
            <w:r>
              <w:rPr>
                <w:rFonts w:eastAsia="Times New Roman" w:cs="Arial"/>
                <w:lang w:val="en-US" w:eastAsia="en-US"/>
              </w:rPr>
              <w:t>P</w:t>
            </w:r>
            <w:r w:rsidRPr="002078CB">
              <w:rPr>
                <w:rFonts w:eastAsia="Times New Roman" w:cs="Arial"/>
                <w:lang w:val="en-US" w:eastAsia="en-US"/>
              </w:rPr>
              <w:t xml:space="preserve">r </w:t>
            </w:r>
          </w:p>
        </w:tc>
        <w:tc>
          <w:tcPr>
            <w:tcW w:w="1080" w:type="dxa"/>
          </w:tcPr>
          <w:p w14:paraId="4C08F72D" w14:textId="37380A1E" w:rsidR="00C87F7E" w:rsidRPr="002078CB" w:rsidRDefault="00C87F7E" w:rsidP="00E37C62">
            <w:pPr>
              <w:rPr>
                <w:rFonts w:eastAsia="Times New Roman" w:cs="Arial"/>
                <w:lang w:val="en-US" w:eastAsia="en-US"/>
              </w:rPr>
            </w:pPr>
            <w:r>
              <w:rPr>
                <w:rFonts w:eastAsia="Times New Roman" w:cs="Arial"/>
                <w:lang w:val="en-US" w:eastAsia="en-US"/>
              </w:rPr>
              <w:t>-HPr-P</w:t>
            </w:r>
          </w:p>
        </w:tc>
        <w:tc>
          <w:tcPr>
            <w:tcW w:w="1080" w:type="dxa"/>
          </w:tcPr>
          <w:p w14:paraId="0EFF5164" w14:textId="7BFD722B" w:rsidR="00C87F7E" w:rsidRPr="002078CB" w:rsidRDefault="00C87F7E" w:rsidP="005A74EB">
            <w:pPr>
              <w:rPr>
                <w:rFonts w:eastAsia="Times New Roman" w:cs="Arial"/>
                <w:lang w:val="en-US" w:eastAsia="en-US"/>
              </w:rPr>
            </w:pPr>
            <w:r>
              <w:rPr>
                <w:rFonts w:eastAsia="Times New Roman" w:cs="Arial"/>
                <w:lang w:val="en-US" w:eastAsia="en-US"/>
              </w:rPr>
              <w:t>+HPr-P</w:t>
            </w:r>
          </w:p>
        </w:tc>
      </w:tr>
      <w:tr w:rsidR="00C87F7E" w:rsidRPr="002078CB" w14:paraId="6304580F" w14:textId="77777777" w:rsidTr="00460F89">
        <w:trPr>
          <w:trHeight w:val="300"/>
        </w:trPr>
        <w:tc>
          <w:tcPr>
            <w:tcW w:w="814" w:type="dxa"/>
          </w:tcPr>
          <w:p w14:paraId="46ED602F" w14:textId="77777777" w:rsidR="00C87F7E" w:rsidRDefault="00C87F7E" w:rsidP="00E37C62">
            <w:pPr>
              <w:rPr>
                <w:rFonts w:eastAsia="Times New Roman" w:cs="Arial"/>
                <w:lang w:val="en-US" w:eastAsia="en-US"/>
              </w:rPr>
            </w:pPr>
            <w:r w:rsidRPr="002078CB">
              <w:rPr>
                <w:rFonts w:eastAsia="Times New Roman" w:cs="Arial"/>
                <w:lang w:val="en-US" w:eastAsia="en-US"/>
              </w:rPr>
              <w:t>V</w:t>
            </w:r>
            <w:r w:rsidRPr="00E97044">
              <w:rPr>
                <w:rFonts w:eastAsia="Times New Roman" w:cs="Arial"/>
                <w:vertAlign w:val="subscript"/>
                <w:lang w:val="en-US" w:eastAsia="en-US"/>
              </w:rPr>
              <w:t>max</w:t>
            </w:r>
            <w:r w:rsidRPr="002078CB">
              <w:rPr>
                <w:rFonts w:eastAsia="Times New Roman" w:cs="Arial"/>
                <w:lang w:val="en-US" w:eastAsia="en-US"/>
              </w:rPr>
              <w:t>, U/mg</w:t>
            </w:r>
          </w:p>
        </w:tc>
        <w:tc>
          <w:tcPr>
            <w:tcW w:w="824" w:type="dxa"/>
          </w:tcPr>
          <w:p w14:paraId="1B8FD6C0" w14:textId="3F201985" w:rsidR="00C87F7E" w:rsidRPr="002078CB" w:rsidRDefault="00C87F7E" w:rsidP="00C8742B">
            <w:pPr>
              <w:rPr>
                <w:rFonts w:eastAsia="Times New Roman" w:cs="Arial"/>
                <w:lang w:val="en-US" w:eastAsia="en-US"/>
              </w:rPr>
            </w:pPr>
            <w:r>
              <w:rPr>
                <w:rFonts w:eastAsia="Times New Roman" w:cs="Arial"/>
                <w:lang w:val="en-US" w:eastAsia="en-US"/>
              </w:rPr>
              <w:t>120 ± 5</w:t>
            </w:r>
          </w:p>
        </w:tc>
        <w:tc>
          <w:tcPr>
            <w:tcW w:w="987" w:type="dxa"/>
          </w:tcPr>
          <w:p w14:paraId="782E37E6" w14:textId="24EE3045" w:rsidR="00C87F7E" w:rsidRPr="002078CB" w:rsidRDefault="00C87F7E" w:rsidP="00C8742B">
            <w:pPr>
              <w:rPr>
                <w:rFonts w:eastAsia="Times New Roman" w:cs="Arial"/>
                <w:lang w:val="en-US" w:eastAsia="en-US"/>
              </w:rPr>
            </w:pPr>
            <w:r>
              <w:rPr>
                <w:rFonts w:eastAsia="Times New Roman" w:cs="Arial"/>
                <w:lang w:val="en-US" w:eastAsia="en-US"/>
              </w:rPr>
              <w:t>117 ± 8</w:t>
            </w:r>
          </w:p>
        </w:tc>
        <w:tc>
          <w:tcPr>
            <w:tcW w:w="1250" w:type="dxa"/>
          </w:tcPr>
          <w:p w14:paraId="20235C95" w14:textId="77777777" w:rsidR="00C87F7E" w:rsidRDefault="00C87F7E" w:rsidP="00E37C62">
            <w:pPr>
              <w:rPr>
                <w:rFonts w:eastAsia="Times New Roman" w:cs="Arial"/>
                <w:lang w:val="en-US" w:eastAsia="en-US"/>
              </w:rPr>
            </w:pPr>
            <w:r w:rsidRPr="0086005F">
              <w:rPr>
                <w:rFonts w:eastAsia="Times New Roman" w:cs="Arial"/>
                <w:lang w:val="en-US" w:eastAsia="en-US"/>
              </w:rPr>
              <w:t>41</w:t>
            </w:r>
            <w:r w:rsidRPr="002078CB">
              <w:rPr>
                <w:rFonts w:eastAsia="Times New Roman" w:cs="Arial"/>
                <w:lang w:val="en-US" w:eastAsia="en-US"/>
              </w:rPr>
              <w:t xml:space="preserve">± </w:t>
            </w:r>
            <w:r>
              <w:rPr>
                <w:rFonts w:eastAsia="Times New Roman" w:cs="Arial"/>
                <w:lang w:val="en-US" w:eastAsia="en-US"/>
              </w:rPr>
              <w:t>3</w:t>
            </w:r>
          </w:p>
        </w:tc>
        <w:tc>
          <w:tcPr>
            <w:tcW w:w="1250" w:type="dxa"/>
          </w:tcPr>
          <w:p w14:paraId="07A37482" w14:textId="77777777" w:rsidR="00C87F7E" w:rsidRDefault="00C87F7E" w:rsidP="00E37C62">
            <w:pPr>
              <w:rPr>
                <w:rFonts w:eastAsia="Times New Roman" w:cs="Arial"/>
                <w:lang w:val="en-US" w:eastAsia="en-US"/>
              </w:rPr>
            </w:pPr>
            <w:r>
              <w:rPr>
                <w:rFonts w:eastAsia="Times New Roman" w:cs="Arial"/>
                <w:lang w:val="en-US" w:eastAsia="en-US"/>
              </w:rPr>
              <w:t>40</w:t>
            </w:r>
            <w:r w:rsidRPr="002078CB">
              <w:rPr>
                <w:rFonts w:eastAsia="Times New Roman" w:cs="Arial"/>
                <w:lang w:val="en-US" w:eastAsia="en-US"/>
              </w:rPr>
              <w:t xml:space="preserve">± </w:t>
            </w:r>
            <w:r>
              <w:rPr>
                <w:rFonts w:eastAsia="Times New Roman" w:cs="Arial"/>
                <w:lang w:val="en-US" w:eastAsia="en-US"/>
              </w:rPr>
              <w:t>5</w:t>
            </w:r>
          </w:p>
        </w:tc>
        <w:tc>
          <w:tcPr>
            <w:tcW w:w="979" w:type="dxa"/>
          </w:tcPr>
          <w:p w14:paraId="65DC8846" w14:textId="3969EBFC" w:rsidR="00C87F7E" w:rsidRPr="00C87F7E" w:rsidRDefault="00EC0208" w:rsidP="00C87F7E">
            <w:pPr>
              <w:jc w:val="center"/>
              <w:rPr>
                <w:rFonts w:eastAsia="Times New Roman" w:cs="Arial"/>
                <w:lang w:val="en-US" w:eastAsia="en-US"/>
              </w:rPr>
            </w:pPr>
            <w:r>
              <w:rPr>
                <w:rFonts w:eastAsia="Times New Roman" w:cs="Arial"/>
                <w:szCs w:val="24"/>
                <w:lang w:val="en-US" w:eastAsia="en-US"/>
              </w:rPr>
              <w:t>10±1</w:t>
            </w:r>
          </w:p>
        </w:tc>
        <w:tc>
          <w:tcPr>
            <w:tcW w:w="1024" w:type="dxa"/>
          </w:tcPr>
          <w:p w14:paraId="4BABEB29" w14:textId="0CE8BFEF" w:rsidR="00C87F7E" w:rsidRPr="00C87F7E" w:rsidRDefault="00EC0208" w:rsidP="00C87F7E">
            <w:pPr>
              <w:jc w:val="center"/>
              <w:rPr>
                <w:rFonts w:eastAsia="Times New Roman" w:cs="Arial"/>
                <w:lang w:val="en-US" w:eastAsia="en-US"/>
              </w:rPr>
            </w:pPr>
            <w:r>
              <w:rPr>
                <w:rFonts w:eastAsia="Times New Roman" w:cs="Arial"/>
                <w:szCs w:val="24"/>
                <w:lang w:val="en-US" w:eastAsia="en-US"/>
              </w:rPr>
              <w:t>15±2</w:t>
            </w:r>
          </w:p>
        </w:tc>
        <w:tc>
          <w:tcPr>
            <w:tcW w:w="1080" w:type="dxa"/>
          </w:tcPr>
          <w:p w14:paraId="24B9516E" w14:textId="4B11AFBD" w:rsidR="00C87F7E" w:rsidRDefault="00376701" w:rsidP="00460F89">
            <w:pPr>
              <w:rPr>
                <w:rFonts w:eastAsia="Times New Roman" w:cs="Arial"/>
                <w:lang w:val="en-US" w:eastAsia="en-US"/>
              </w:rPr>
            </w:pPr>
            <w:r>
              <w:rPr>
                <w:rFonts w:eastAsia="Times New Roman" w:cs="Arial"/>
                <w:lang w:val="en-US" w:eastAsia="en-US"/>
              </w:rPr>
              <w:t>736</w:t>
            </w:r>
            <w:r w:rsidR="00043208" w:rsidRPr="002078CB">
              <w:rPr>
                <w:rFonts w:eastAsia="Times New Roman" w:cs="Arial"/>
                <w:lang w:val="en-US" w:eastAsia="en-US"/>
              </w:rPr>
              <w:t>±</w:t>
            </w:r>
            <w:r w:rsidR="00460F89">
              <w:rPr>
                <w:rFonts w:eastAsia="Times New Roman" w:cs="Arial"/>
                <w:lang w:val="en-US" w:eastAsia="en-US"/>
              </w:rPr>
              <w:t>24</w:t>
            </w:r>
          </w:p>
        </w:tc>
        <w:tc>
          <w:tcPr>
            <w:tcW w:w="1080" w:type="dxa"/>
          </w:tcPr>
          <w:p w14:paraId="7475B742" w14:textId="64212B75" w:rsidR="00C87F7E" w:rsidRDefault="00376701" w:rsidP="00460F89">
            <w:pPr>
              <w:rPr>
                <w:rFonts w:eastAsia="Times New Roman" w:cs="Arial"/>
                <w:lang w:val="en-US" w:eastAsia="en-US"/>
              </w:rPr>
            </w:pPr>
            <w:r>
              <w:rPr>
                <w:rFonts w:eastAsia="Times New Roman" w:cs="Arial"/>
                <w:lang w:val="en-US" w:eastAsia="en-US"/>
              </w:rPr>
              <w:t>936</w:t>
            </w:r>
            <w:r w:rsidR="00003924" w:rsidRPr="002078CB">
              <w:rPr>
                <w:rFonts w:eastAsia="Times New Roman" w:cs="Arial"/>
                <w:lang w:val="en-US" w:eastAsia="en-US"/>
              </w:rPr>
              <w:t>±</w:t>
            </w:r>
            <w:r w:rsidR="00460F89">
              <w:rPr>
                <w:rFonts w:eastAsia="Times New Roman" w:cs="Arial"/>
                <w:lang w:val="en-US" w:eastAsia="en-US"/>
              </w:rPr>
              <w:t>93</w:t>
            </w:r>
          </w:p>
        </w:tc>
      </w:tr>
      <w:tr w:rsidR="00C87F7E" w:rsidRPr="002078CB" w14:paraId="029E2990" w14:textId="77777777" w:rsidTr="00460F89">
        <w:trPr>
          <w:trHeight w:val="300"/>
        </w:trPr>
        <w:tc>
          <w:tcPr>
            <w:tcW w:w="814" w:type="dxa"/>
          </w:tcPr>
          <w:p w14:paraId="38B325AB" w14:textId="77777777" w:rsidR="00C87F7E" w:rsidRDefault="00C87F7E" w:rsidP="00E37C62">
            <w:pPr>
              <w:rPr>
                <w:rFonts w:eastAsia="Times New Roman" w:cs="Arial"/>
                <w:lang w:val="en-US" w:eastAsia="en-US"/>
              </w:rPr>
            </w:pPr>
            <w:r>
              <w:rPr>
                <w:rFonts w:eastAsia="Times New Roman" w:cs="Arial"/>
                <w:lang w:val="en-US" w:eastAsia="en-US"/>
              </w:rPr>
              <w:t>h</w:t>
            </w:r>
          </w:p>
        </w:tc>
        <w:tc>
          <w:tcPr>
            <w:tcW w:w="824" w:type="dxa"/>
          </w:tcPr>
          <w:p w14:paraId="4BB8F261" w14:textId="29F8F295" w:rsidR="00C87F7E" w:rsidRDefault="00C87F7E" w:rsidP="00E37C62">
            <w:pPr>
              <w:rPr>
                <w:rFonts w:eastAsia="Times New Roman" w:cs="Arial"/>
                <w:lang w:val="en-US" w:eastAsia="en-US"/>
              </w:rPr>
            </w:pPr>
            <w:r>
              <w:rPr>
                <w:rFonts w:eastAsia="Times New Roman" w:cs="Arial"/>
                <w:lang w:val="en-US" w:eastAsia="en-US"/>
              </w:rPr>
              <w:t>6.5</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3</w:t>
            </w:r>
          </w:p>
        </w:tc>
        <w:tc>
          <w:tcPr>
            <w:tcW w:w="987" w:type="dxa"/>
          </w:tcPr>
          <w:p w14:paraId="1137443D" w14:textId="057FA486" w:rsidR="00C87F7E" w:rsidRDefault="00C87F7E" w:rsidP="00E33EE2">
            <w:pPr>
              <w:rPr>
                <w:rFonts w:eastAsia="Times New Roman" w:cs="Arial"/>
                <w:lang w:val="en-US" w:eastAsia="en-US"/>
              </w:rPr>
            </w:pPr>
            <w:r>
              <w:rPr>
                <w:rFonts w:eastAsia="Times New Roman" w:cs="Arial"/>
                <w:lang w:val="en-US" w:eastAsia="en-US"/>
              </w:rPr>
              <w:t>1.8</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4</w:t>
            </w:r>
          </w:p>
        </w:tc>
        <w:tc>
          <w:tcPr>
            <w:tcW w:w="1250" w:type="dxa"/>
          </w:tcPr>
          <w:p w14:paraId="10419933" w14:textId="24EB96F0" w:rsidR="00C87F7E" w:rsidRPr="0086005F" w:rsidRDefault="00C87F7E" w:rsidP="00E37C62">
            <w:pPr>
              <w:rPr>
                <w:rFonts w:eastAsia="Times New Roman" w:cs="Arial"/>
                <w:lang w:val="en-US" w:eastAsia="en-US"/>
              </w:rPr>
            </w:pPr>
            <w:r w:rsidRPr="0086005F">
              <w:rPr>
                <w:rFonts w:eastAsia="Times New Roman" w:cs="Arial"/>
                <w:lang w:val="en-US" w:eastAsia="en-US"/>
              </w:rPr>
              <w:t>1.0</w:t>
            </w:r>
            <w:r>
              <w:rPr>
                <w:rFonts w:eastAsia="Times New Roman" w:cs="Arial"/>
                <w:lang w:val="en-US" w:eastAsia="en-US"/>
              </w:rPr>
              <w:t>5</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30</w:t>
            </w:r>
          </w:p>
        </w:tc>
        <w:tc>
          <w:tcPr>
            <w:tcW w:w="1250" w:type="dxa"/>
          </w:tcPr>
          <w:p w14:paraId="3F9F067B" w14:textId="77777777" w:rsidR="00C87F7E" w:rsidRPr="0086005F" w:rsidRDefault="00C87F7E" w:rsidP="00E37C62">
            <w:pPr>
              <w:rPr>
                <w:rFonts w:eastAsia="Times New Roman" w:cs="Arial"/>
                <w:lang w:val="en-US" w:eastAsia="en-US"/>
              </w:rPr>
            </w:pPr>
            <w:r w:rsidRPr="0086005F">
              <w:rPr>
                <w:rFonts w:eastAsia="Times New Roman" w:cs="Arial"/>
                <w:lang w:val="en-US" w:eastAsia="en-US"/>
              </w:rPr>
              <w:t>0.99</w:t>
            </w:r>
            <w:r w:rsidRPr="002078CB">
              <w:rPr>
                <w:rFonts w:eastAsia="Times New Roman" w:cs="Arial"/>
                <w:lang w:val="en-US" w:eastAsia="en-US"/>
              </w:rPr>
              <w:t xml:space="preserve">± </w:t>
            </w:r>
            <w:r>
              <w:rPr>
                <w:rFonts w:eastAsia="Times New Roman" w:cs="Arial"/>
                <w:lang w:val="en-US" w:eastAsia="en-US"/>
              </w:rPr>
              <w:t>0</w:t>
            </w:r>
            <w:r w:rsidRPr="002078CB">
              <w:rPr>
                <w:rFonts w:eastAsia="Times New Roman" w:cs="Arial"/>
                <w:lang w:val="en-US" w:eastAsia="en-US"/>
              </w:rPr>
              <w:t>.</w:t>
            </w:r>
            <w:r>
              <w:rPr>
                <w:rFonts w:eastAsia="Times New Roman" w:cs="Arial"/>
                <w:lang w:val="en-US" w:eastAsia="en-US"/>
              </w:rPr>
              <w:t>2</w:t>
            </w:r>
            <w:r w:rsidRPr="002078CB">
              <w:rPr>
                <w:rFonts w:eastAsia="Times New Roman" w:cs="Arial"/>
                <w:lang w:val="en-US" w:eastAsia="en-US"/>
              </w:rPr>
              <w:t>6</w:t>
            </w:r>
          </w:p>
        </w:tc>
        <w:tc>
          <w:tcPr>
            <w:tcW w:w="979" w:type="dxa"/>
          </w:tcPr>
          <w:p w14:paraId="2D6C1BD5" w14:textId="4C6575FF"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2.6</w:t>
            </w:r>
          </w:p>
        </w:tc>
        <w:tc>
          <w:tcPr>
            <w:tcW w:w="1024" w:type="dxa"/>
          </w:tcPr>
          <w:p w14:paraId="6E68E507" w14:textId="6B6C98BE"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2.3</w:t>
            </w:r>
          </w:p>
        </w:tc>
        <w:tc>
          <w:tcPr>
            <w:tcW w:w="1080" w:type="dxa"/>
          </w:tcPr>
          <w:p w14:paraId="52C86510" w14:textId="1D695EDC" w:rsidR="00C87F7E" w:rsidRPr="0086005F" w:rsidRDefault="00C87F7E" w:rsidP="005A74EB">
            <w:pPr>
              <w:rPr>
                <w:rFonts w:eastAsia="Times New Roman" w:cs="Arial"/>
                <w:lang w:val="en-US" w:eastAsia="en-US"/>
              </w:rPr>
            </w:pPr>
            <w:r>
              <w:rPr>
                <w:rFonts w:eastAsia="Times New Roman" w:cs="Arial"/>
                <w:lang w:val="en-US" w:eastAsia="en-US"/>
              </w:rPr>
              <w:t>6.7</w:t>
            </w:r>
            <w:r w:rsidRPr="002078CB">
              <w:rPr>
                <w:rFonts w:eastAsia="Times New Roman" w:cs="Arial"/>
                <w:lang w:val="en-US" w:eastAsia="en-US"/>
              </w:rPr>
              <w:t>±</w:t>
            </w:r>
            <w:r>
              <w:rPr>
                <w:rFonts w:eastAsia="Times New Roman" w:cs="Arial"/>
                <w:lang w:val="en-US" w:eastAsia="en-US"/>
              </w:rPr>
              <w:t xml:space="preserve"> 2.6</w:t>
            </w:r>
          </w:p>
        </w:tc>
        <w:tc>
          <w:tcPr>
            <w:tcW w:w="1080" w:type="dxa"/>
          </w:tcPr>
          <w:p w14:paraId="6CDA027B" w14:textId="77777777" w:rsidR="00C87F7E" w:rsidRPr="0086005F" w:rsidRDefault="00C87F7E" w:rsidP="00E37C62">
            <w:pPr>
              <w:rPr>
                <w:rFonts w:eastAsia="Times New Roman" w:cs="Arial"/>
                <w:lang w:val="en-US" w:eastAsia="en-US"/>
              </w:rPr>
            </w:pPr>
            <w:r>
              <w:rPr>
                <w:rFonts w:eastAsia="Times New Roman" w:cs="Arial"/>
                <w:lang w:val="en-US" w:eastAsia="en-US"/>
              </w:rPr>
              <w:t>1.3</w:t>
            </w:r>
            <w:r w:rsidRPr="002078CB">
              <w:rPr>
                <w:rFonts w:eastAsia="Times New Roman" w:cs="Arial"/>
                <w:lang w:val="en-US" w:eastAsia="en-US"/>
              </w:rPr>
              <w:t>±</w:t>
            </w:r>
            <w:r>
              <w:rPr>
                <w:rFonts w:eastAsia="Times New Roman" w:cs="Arial"/>
                <w:lang w:val="en-US" w:eastAsia="en-US"/>
              </w:rPr>
              <w:t xml:space="preserve"> 0.2</w:t>
            </w:r>
          </w:p>
        </w:tc>
      </w:tr>
      <w:tr w:rsidR="00C87F7E" w:rsidRPr="002078CB" w14:paraId="298BE942" w14:textId="77777777" w:rsidTr="00460F89">
        <w:trPr>
          <w:trHeight w:val="300"/>
        </w:trPr>
        <w:tc>
          <w:tcPr>
            <w:tcW w:w="814" w:type="dxa"/>
          </w:tcPr>
          <w:p w14:paraId="08AD3CFA" w14:textId="39DBA8BB" w:rsidR="00C87F7E" w:rsidRDefault="00C87F7E" w:rsidP="002D1E67">
            <w:pPr>
              <w:rPr>
                <w:rFonts w:eastAsia="Times New Roman" w:cs="Arial"/>
                <w:lang w:val="en-US" w:eastAsia="en-US"/>
              </w:rPr>
            </w:pPr>
            <w:r w:rsidRPr="002078CB">
              <w:rPr>
                <w:rFonts w:eastAsia="Times New Roman" w:cs="Arial"/>
                <w:lang w:val="en-US" w:eastAsia="en-US"/>
              </w:rPr>
              <w:t>K</w:t>
            </w:r>
            <w:r>
              <w:rPr>
                <w:rFonts w:eastAsia="Times New Roman" w:cs="Arial"/>
                <w:vertAlign w:val="subscript"/>
                <w:lang w:val="en-US" w:eastAsia="en-US"/>
              </w:rPr>
              <w:t>half</w:t>
            </w:r>
            <w:r w:rsidRPr="002078CB">
              <w:rPr>
                <w:rFonts w:eastAsia="Times New Roman" w:cs="Arial"/>
                <w:lang w:val="en-US" w:eastAsia="en-US"/>
              </w:rPr>
              <w:t>, mM</w:t>
            </w:r>
            <w:r>
              <w:rPr>
                <w:rFonts w:eastAsia="Times New Roman" w:cs="Arial"/>
                <w:lang w:val="en-US" w:eastAsia="en-US"/>
              </w:rPr>
              <w:t xml:space="preserve"> </w:t>
            </w:r>
          </w:p>
        </w:tc>
        <w:tc>
          <w:tcPr>
            <w:tcW w:w="824" w:type="dxa"/>
          </w:tcPr>
          <w:p w14:paraId="7908F71F" w14:textId="5AB04E21" w:rsidR="00C87F7E" w:rsidRPr="002078CB" w:rsidRDefault="00C87F7E" w:rsidP="00E37C62">
            <w:pPr>
              <w:rPr>
                <w:rFonts w:eastAsia="Times New Roman" w:cs="Arial"/>
                <w:lang w:val="en-US" w:eastAsia="en-US"/>
              </w:rPr>
            </w:pPr>
            <w:r>
              <w:rPr>
                <w:rFonts w:eastAsia="Times New Roman" w:cs="Arial"/>
                <w:lang w:val="en-US" w:eastAsia="en-US"/>
              </w:rPr>
              <w:t>3.5 ± 0.1</w:t>
            </w:r>
          </w:p>
        </w:tc>
        <w:tc>
          <w:tcPr>
            <w:tcW w:w="987" w:type="dxa"/>
          </w:tcPr>
          <w:p w14:paraId="67FD48DA" w14:textId="30839769" w:rsidR="00C87F7E" w:rsidRPr="002078CB" w:rsidRDefault="00C87F7E" w:rsidP="00E33EE2">
            <w:pPr>
              <w:rPr>
                <w:rFonts w:eastAsia="Times New Roman" w:cs="Arial"/>
                <w:lang w:val="en-US" w:eastAsia="en-US"/>
              </w:rPr>
            </w:pPr>
            <w:r w:rsidRPr="002078CB">
              <w:rPr>
                <w:rFonts w:eastAsia="Times New Roman" w:cs="Arial"/>
                <w:lang w:val="en-US" w:eastAsia="en-US"/>
              </w:rPr>
              <w:t>0.</w:t>
            </w:r>
            <w:r>
              <w:rPr>
                <w:rFonts w:eastAsia="Times New Roman" w:cs="Arial"/>
                <w:lang w:val="en-US" w:eastAsia="en-US"/>
              </w:rPr>
              <w:t xml:space="preserve">36 </w:t>
            </w:r>
            <w:r w:rsidRPr="002078CB">
              <w:rPr>
                <w:rFonts w:eastAsia="Times New Roman" w:cs="Arial"/>
                <w:lang w:val="en-US" w:eastAsia="en-US"/>
              </w:rPr>
              <w:t>± 0.0</w:t>
            </w:r>
            <w:r>
              <w:rPr>
                <w:rFonts w:eastAsia="Times New Roman" w:cs="Arial"/>
                <w:lang w:val="en-US" w:eastAsia="en-US"/>
              </w:rPr>
              <w:t>7</w:t>
            </w:r>
          </w:p>
        </w:tc>
        <w:tc>
          <w:tcPr>
            <w:tcW w:w="1250" w:type="dxa"/>
          </w:tcPr>
          <w:p w14:paraId="7AE0B3C6" w14:textId="77777777" w:rsidR="00C87F7E" w:rsidRDefault="00C87F7E" w:rsidP="00E37C62">
            <w:pPr>
              <w:rPr>
                <w:rFonts w:eastAsia="Times New Roman" w:cs="Arial"/>
                <w:lang w:val="en-US" w:eastAsia="en-US"/>
              </w:rPr>
            </w:pPr>
            <w:r>
              <w:rPr>
                <w:rFonts w:eastAsia="Times New Roman" w:cs="Arial"/>
                <w:lang w:val="en-US" w:eastAsia="en-US"/>
              </w:rPr>
              <w:t>0.49</w:t>
            </w:r>
            <w:r w:rsidRPr="002078CB">
              <w:rPr>
                <w:rFonts w:eastAsia="Times New Roman" w:cs="Arial"/>
                <w:lang w:val="en-US" w:eastAsia="en-US"/>
              </w:rPr>
              <w:t>±</w:t>
            </w:r>
            <w:r>
              <w:rPr>
                <w:rFonts w:eastAsia="Times New Roman" w:cs="Arial"/>
                <w:lang w:val="en-US" w:eastAsia="en-US"/>
              </w:rPr>
              <w:t>0.16</w:t>
            </w:r>
          </w:p>
        </w:tc>
        <w:tc>
          <w:tcPr>
            <w:tcW w:w="1250" w:type="dxa"/>
          </w:tcPr>
          <w:p w14:paraId="195DB84E" w14:textId="77777777" w:rsidR="00C87F7E" w:rsidRDefault="00C87F7E" w:rsidP="00E37C62">
            <w:pPr>
              <w:rPr>
                <w:rFonts w:eastAsia="Times New Roman" w:cs="Arial"/>
                <w:lang w:val="en-US" w:eastAsia="en-US"/>
              </w:rPr>
            </w:pPr>
            <w:r>
              <w:rPr>
                <w:rFonts w:eastAsia="Times New Roman" w:cs="Arial"/>
                <w:lang w:val="en-US" w:eastAsia="en-US"/>
              </w:rPr>
              <w:t>0.08</w:t>
            </w:r>
            <w:r w:rsidRPr="002078CB">
              <w:rPr>
                <w:rFonts w:eastAsia="Times New Roman" w:cs="Arial"/>
                <w:lang w:val="en-US" w:eastAsia="en-US"/>
              </w:rPr>
              <w:t>±</w:t>
            </w:r>
            <w:r>
              <w:rPr>
                <w:rFonts w:eastAsia="Times New Roman" w:cs="Arial"/>
                <w:lang w:val="en-US" w:eastAsia="en-US"/>
              </w:rPr>
              <w:t>0.02</w:t>
            </w:r>
          </w:p>
        </w:tc>
        <w:tc>
          <w:tcPr>
            <w:tcW w:w="979" w:type="dxa"/>
          </w:tcPr>
          <w:p w14:paraId="3D1C68E3" w14:textId="402C9A73"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9.1±1.2</w:t>
            </w:r>
          </w:p>
        </w:tc>
        <w:tc>
          <w:tcPr>
            <w:tcW w:w="1024" w:type="dxa"/>
          </w:tcPr>
          <w:p w14:paraId="7DE3A34F" w14:textId="57718B87" w:rsidR="00C87F7E" w:rsidRPr="00C87F7E" w:rsidRDefault="00C87F7E" w:rsidP="00C87F7E">
            <w:pPr>
              <w:jc w:val="center"/>
              <w:rPr>
                <w:rFonts w:eastAsia="Times New Roman" w:cs="Arial"/>
                <w:lang w:val="en-US" w:eastAsia="en-US"/>
              </w:rPr>
            </w:pPr>
            <w:r w:rsidRPr="00C87F7E">
              <w:rPr>
                <w:rFonts w:eastAsia="Times New Roman" w:cs="Arial"/>
                <w:szCs w:val="24"/>
                <w:lang w:val="en-US" w:eastAsia="en-US"/>
              </w:rPr>
              <w:t>4.4±0.7</w:t>
            </w:r>
          </w:p>
        </w:tc>
        <w:tc>
          <w:tcPr>
            <w:tcW w:w="1080" w:type="dxa"/>
          </w:tcPr>
          <w:p w14:paraId="3B74481A" w14:textId="492725D8" w:rsidR="00C87F7E" w:rsidRDefault="00C87F7E" w:rsidP="00E37C62">
            <w:pPr>
              <w:rPr>
                <w:rFonts w:eastAsia="Times New Roman" w:cs="Arial"/>
                <w:lang w:val="en-US" w:eastAsia="en-US"/>
              </w:rPr>
            </w:pPr>
            <w:r>
              <w:rPr>
                <w:rFonts w:eastAsia="Times New Roman" w:cs="Arial"/>
                <w:lang w:val="en-US" w:eastAsia="en-US"/>
              </w:rPr>
              <w:t>102</w:t>
            </w:r>
            <w:r w:rsidRPr="002078CB">
              <w:rPr>
                <w:rFonts w:eastAsia="Times New Roman" w:cs="Arial"/>
                <w:lang w:val="en-US" w:eastAsia="en-US"/>
              </w:rPr>
              <w:t>±</w:t>
            </w:r>
            <w:r>
              <w:rPr>
                <w:rFonts w:eastAsia="Times New Roman" w:cs="Arial"/>
                <w:lang w:val="en-US" w:eastAsia="en-US"/>
              </w:rPr>
              <w:t xml:space="preserve"> 6</w:t>
            </w:r>
          </w:p>
        </w:tc>
        <w:tc>
          <w:tcPr>
            <w:tcW w:w="1080" w:type="dxa"/>
          </w:tcPr>
          <w:p w14:paraId="76FED706" w14:textId="77777777" w:rsidR="00C87F7E" w:rsidRDefault="00C87F7E" w:rsidP="00E37C62">
            <w:pPr>
              <w:rPr>
                <w:rFonts w:eastAsia="Times New Roman" w:cs="Arial"/>
                <w:lang w:val="en-US" w:eastAsia="en-US"/>
              </w:rPr>
            </w:pPr>
            <w:r>
              <w:rPr>
                <w:rFonts w:eastAsia="Times New Roman" w:cs="Arial"/>
                <w:lang w:val="en-US" w:eastAsia="en-US"/>
              </w:rPr>
              <w:t>750</w:t>
            </w:r>
            <w:r w:rsidRPr="002078CB">
              <w:rPr>
                <w:rFonts w:eastAsia="Times New Roman" w:cs="Arial"/>
                <w:lang w:val="en-US" w:eastAsia="en-US"/>
              </w:rPr>
              <w:t>±</w:t>
            </w:r>
            <w:r>
              <w:rPr>
                <w:rFonts w:eastAsia="Times New Roman" w:cs="Arial"/>
                <w:lang w:val="en-US" w:eastAsia="en-US"/>
              </w:rPr>
              <w:t xml:space="preserve"> 140</w:t>
            </w:r>
          </w:p>
        </w:tc>
      </w:tr>
    </w:tbl>
    <w:p w14:paraId="778047FD" w14:textId="77777777" w:rsidR="00E37C62" w:rsidRDefault="00E37C62" w:rsidP="00E37C62">
      <w:pPr>
        <w:spacing w:line="480" w:lineRule="auto"/>
        <w:rPr>
          <w:rFonts w:eastAsia="Times New Roman" w:cs="Times New Roman"/>
          <w:b/>
        </w:rPr>
      </w:pPr>
      <w:r w:rsidRPr="004A5DD0">
        <w:rPr>
          <w:rFonts w:eastAsia="Times New Roman" w:cs="Times New Roman"/>
          <w:b/>
        </w:rPr>
        <w:t>U</w:t>
      </w:r>
      <w:r>
        <w:rPr>
          <w:rFonts w:eastAsia="Times New Roman" w:cs="Times New Roman"/>
          <w:b/>
        </w:rPr>
        <w:t xml:space="preserve"> </w:t>
      </w:r>
      <w:r w:rsidRPr="004A5DD0">
        <w:rPr>
          <w:rFonts w:eastAsia="Times New Roman" w:cs="Times New Roman"/>
          <w:b/>
        </w:rPr>
        <w:t>=</w:t>
      </w:r>
      <w:r>
        <w:rPr>
          <w:rFonts w:eastAsia="Times New Roman" w:cs="Times New Roman"/>
          <w:b/>
        </w:rPr>
        <w:t xml:space="preserve"> </w:t>
      </w:r>
      <w:r w:rsidRPr="004A5DD0">
        <w:rPr>
          <w:rFonts w:ascii="Symbol" w:eastAsia="Times New Roman" w:hAnsi="Symbol"/>
          <w:b/>
        </w:rPr>
        <w:t></w:t>
      </w:r>
      <w:r w:rsidRPr="004A5DD0">
        <w:rPr>
          <w:rFonts w:eastAsia="Times New Roman" w:cs="Times New Roman"/>
          <w:b/>
        </w:rPr>
        <w:t>mole/min</w:t>
      </w:r>
    </w:p>
    <w:p w14:paraId="79E16F1F" w14:textId="77777777" w:rsidR="00E37C62" w:rsidRDefault="00E37C62" w:rsidP="00E37C62">
      <w:pPr>
        <w:spacing w:line="480" w:lineRule="auto"/>
        <w:rPr>
          <w:rFonts w:eastAsia="Times New Roman" w:cs="Times New Roman"/>
        </w:rPr>
      </w:pPr>
    </w:p>
    <w:p w14:paraId="127CBEAF" w14:textId="32FA5302" w:rsidR="00C5250F" w:rsidRDefault="00C5250F" w:rsidP="00C32A51">
      <w:pPr>
        <w:spacing w:line="480" w:lineRule="auto"/>
        <w:rPr>
          <w:rFonts w:eastAsia="Times New Roman" w:cs="Times New Roman"/>
        </w:rPr>
      </w:pPr>
    </w:p>
    <w:sectPr w:rsidR="00C5250F" w:rsidSect="0009536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Goodacre, Norman *" w:date="2017-03-23T11:08:00Z" w:initials="GN*">
    <w:p w14:paraId="6EC18C24" w14:textId="7A08D979" w:rsidR="00A257FF" w:rsidRDefault="00A257FF">
      <w:pPr>
        <w:pStyle w:val="CommentText"/>
      </w:pPr>
      <w:r>
        <w:rPr>
          <w:rStyle w:val="CommentReference"/>
        </w:rPr>
        <w:annotationRef/>
      </w:r>
      <w:r>
        <w:t>There is also a structure for the phosphorylated form of Hpr, 1PFH chain A, but this is a hybrid NMR / molecular dynamics simulation structure, and not clear how accurate. Also, the phosphate would have to be removed… We can always try docking this to Adk, though. It is straightforward to do.</w:t>
      </w:r>
    </w:p>
  </w:comment>
  <w:comment w:id="56" w:author="Goodacre, Norman *" w:date="2017-03-23T11:08:00Z" w:initials="GN*">
    <w:p w14:paraId="5B4CD12D" w14:textId="2F7BE74F" w:rsidR="00660C66" w:rsidRDefault="00660C66">
      <w:pPr>
        <w:pStyle w:val="CommentText"/>
      </w:pPr>
      <w:r>
        <w:rPr>
          <w:rStyle w:val="CommentReference"/>
        </w:rPr>
        <w:annotationRef/>
      </w:r>
      <w:r>
        <w:t>On Hpr?</w:t>
      </w:r>
    </w:p>
  </w:comment>
  <w:comment w:id="74" w:author="Goodacre, Norman *" w:date="2017-03-23T11:08:00Z" w:initials="GN*">
    <w:p w14:paraId="475E3F60" w14:textId="4745C2DD" w:rsidR="00660C66" w:rsidRDefault="00660C66">
      <w:pPr>
        <w:pStyle w:val="CommentText"/>
      </w:pPr>
      <w:r>
        <w:rPr>
          <w:rStyle w:val="CommentReference"/>
        </w:rPr>
        <w:annotationRef/>
      </w:r>
      <w:r>
        <w:t>I am not sure what this part means.. Hpr is lacking in E. coli? How can that 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2F664" w14:textId="77777777" w:rsidR="00E93C4F" w:rsidRDefault="00E93C4F" w:rsidP="009B62A4">
      <w:r>
        <w:separator/>
      </w:r>
    </w:p>
  </w:endnote>
  <w:endnote w:type="continuationSeparator" w:id="0">
    <w:p w14:paraId="7553A7C0" w14:textId="77777777" w:rsidR="00E93C4F" w:rsidRDefault="00E93C4F" w:rsidP="009B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8E7F6" w14:textId="77777777" w:rsidR="0042370F" w:rsidRDefault="0042370F" w:rsidP="009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A06254" w14:textId="77777777" w:rsidR="0042370F" w:rsidRDefault="00423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EBA4E" w14:textId="77777777" w:rsidR="0042370F" w:rsidRDefault="0042370F" w:rsidP="009B62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57FF">
      <w:rPr>
        <w:rStyle w:val="PageNumber"/>
        <w:noProof/>
      </w:rPr>
      <w:t>11</w:t>
    </w:r>
    <w:r>
      <w:rPr>
        <w:rStyle w:val="PageNumber"/>
      </w:rPr>
      <w:fldChar w:fldCharType="end"/>
    </w:r>
  </w:p>
  <w:p w14:paraId="32180183" w14:textId="77777777" w:rsidR="0042370F" w:rsidRDefault="00423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EAC69" w14:textId="77777777" w:rsidR="00E93C4F" w:rsidRDefault="00E93C4F" w:rsidP="009B62A4">
      <w:r>
        <w:separator/>
      </w:r>
    </w:p>
  </w:footnote>
  <w:footnote w:type="continuationSeparator" w:id="0">
    <w:p w14:paraId="7988830C" w14:textId="77777777" w:rsidR="00E93C4F" w:rsidRDefault="00E93C4F" w:rsidP="009B6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808A0"/>
    <w:multiLevelType w:val="multilevel"/>
    <w:tmpl w:val="1A50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6F6BCB"/>
    <w:multiLevelType w:val="hybridMultilevel"/>
    <w:tmpl w:val="1F4ABF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549EE"/>
    <w:multiLevelType w:val="multilevel"/>
    <w:tmpl w:val="C6FE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0fv2rvfg9ex96ea5xevrz0z9rtwfa5datde&quot;&gt;PrInterIrina2016&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41&lt;/item&gt;&lt;item&gt;42&lt;/item&gt;&lt;item&gt;43&lt;/item&gt;&lt;item&gt;44&lt;/item&gt;&lt;item&gt;45&lt;/item&gt;&lt;item&gt;46&lt;/item&gt;&lt;item&gt;47&lt;/item&gt;&lt;item&gt;48&lt;/item&gt;&lt;item&gt;66&lt;/item&gt;&lt;item&gt;70&lt;/item&gt;&lt;item&gt;71&lt;/item&gt;&lt;item&gt;75&lt;/item&gt;&lt;item&gt;76&lt;/item&gt;&lt;item&gt;77&lt;/item&gt;&lt;item&gt;78&lt;/item&gt;&lt;item&gt;79&lt;/item&gt;&lt;item&gt;80&lt;/item&gt;&lt;item&gt;81&lt;/item&gt;&lt;item&gt;83&lt;/item&gt;&lt;item&gt;84&lt;/item&gt;&lt;item&gt;85&lt;/item&gt;&lt;item&gt;86&lt;/item&gt;&lt;item&gt;88&lt;/item&gt;&lt;item&gt;89&lt;/item&gt;&lt;item&gt;90&lt;/item&gt;&lt;item&gt;91&lt;/item&gt;&lt;item&gt;92&lt;/item&gt;&lt;item&gt;93&lt;/item&gt;&lt;item&gt;94&lt;/item&gt;&lt;item&gt;95&lt;/item&gt;&lt;item&gt;96&lt;/item&gt;&lt;item&gt;97&lt;/item&gt;&lt;item&gt;99&lt;/item&gt;&lt;item&gt;100&lt;/item&gt;&lt;item&gt;101&lt;/item&gt;&lt;item&gt;102&lt;/item&gt;&lt;item&gt;103&lt;/item&gt;&lt;/record-ids&gt;&lt;/item&gt;&lt;/Libraries&gt;"/>
  </w:docVars>
  <w:rsids>
    <w:rsidRoot w:val="00C5250F"/>
    <w:rsid w:val="0000218A"/>
    <w:rsid w:val="00003924"/>
    <w:rsid w:val="00003ADD"/>
    <w:rsid w:val="00007306"/>
    <w:rsid w:val="00007343"/>
    <w:rsid w:val="0001136B"/>
    <w:rsid w:val="00011BAE"/>
    <w:rsid w:val="0001694B"/>
    <w:rsid w:val="000174DD"/>
    <w:rsid w:val="00021BD6"/>
    <w:rsid w:val="00021F4E"/>
    <w:rsid w:val="000253B9"/>
    <w:rsid w:val="00030A69"/>
    <w:rsid w:val="000314B0"/>
    <w:rsid w:val="00031732"/>
    <w:rsid w:val="00032863"/>
    <w:rsid w:val="00033BF1"/>
    <w:rsid w:val="00034E73"/>
    <w:rsid w:val="00043208"/>
    <w:rsid w:val="000440A4"/>
    <w:rsid w:val="00055841"/>
    <w:rsid w:val="00055D52"/>
    <w:rsid w:val="00055E05"/>
    <w:rsid w:val="00056228"/>
    <w:rsid w:val="0005673B"/>
    <w:rsid w:val="000567A9"/>
    <w:rsid w:val="00062942"/>
    <w:rsid w:val="00064007"/>
    <w:rsid w:val="00064E4E"/>
    <w:rsid w:val="00065E61"/>
    <w:rsid w:val="000664A7"/>
    <w:rsid w:val="0006744B"/>
    <w:rsid w:val="00067871"/>
    <w:rsid w:val="00067A26"/>
    <w:rsid w:val="0007469A"/>
    <w:rsid w:val="00074DB9"/>
    <w:rsid w:val="00075C2F"/>
    <w:rsid w:val="00075DB8"/>
    <w:rsid w:val="00077A2E"/>
    <w:rsid w:val="00080D21"/>
    <w:rsid w:val="00083C17"/>
    <w:rsid w:val="00086348"/>
    <w:rsid w:val="00094EC9"/>
    <w:rsid w:val="00095363"/>
    <w:rsid w:val="00097314"/>
    <w:rsid w:val="000A03D7"/>
    <w:rsid w:val="000A0671"/>
    <w:rsid w:val="000A32AE"/>
    <w:rsid w:val="000A3E65"/>
    <w:rsid w:val="000A723E"/>
    <w:rsid w:val="000A7FA1"/>
    <w:rsid w:val="000B2410"/>
    <w:rsid w:val="000B3AB9"/>
    <w:rsid w:val="000B4111"/>
    <w:rsid w:val="000E1439"/>
    <w:rsid w:val="000E1CC3"/>
    <w:rsid w:val="000F17B0"/>
    <w:rsid w:val="000F1EAB"/>
    <w:rsid w:val="000F707E"/>
    <w:rsid w:val="000F7C82"/>
    <w:rsid w:val="000F7D11"/>
    <w:rsid w:val="0010469A"/>
    <w:rsid w:val="00107261"/>
    <w:rsid w:val="001077F7"/>
    <w:rsid w:val="00107975"/>
    <w:rsid w:val="00110386"/>
    <w:rsid w:val="00110A67"/>
    <w:rsid w:val="00110F44"/>
    <w:rsid w:val="00116169"/>
    <w:rsid w:val="00120B54"/>
    <w:rsid w:val="001212EB"/>
    <w:rsid w:val="00121863"/>
    <w:rsid w:val="001226A1"/>
    <w:rsid w:val="001234C6"/>
    <w:rsid w:val="00123683"/>
    <w:rsid w:val="00132A98"/>
    <w:rsid w:val="0013642B"/>
    <w:rsid w:val="00136939"/>
    <w:rsid w:val="00141C47"/>
    <w:rsid w:val="00141CA8"/>
    <w:rsid w:val="001421DF"/>
    <w:rsid w:val="001473EC"/>
    <w:rsid w:val="001575EE"/>
    <w:rsid w:val="0016363B"/>
    <w:rsid w:val="001729DA"/>
    <w:rsid w:val="00174E23"/>
    <w:rsid w:val="00175064"/>
    <w:rsid w:val="00177702"/>
    <w:rsid w:val="0018037A"/>
    <w:rsid w:val="00180AFF"/>
    <w:rsid w:val="00187D2E"/>
    <w:rsid w:val="00193D55"/>
    <w:rsid w:val="00194D85"/>
    <w:rsid w:val="00195381"/>
    <w:rsid w:val="00195DD5"/>
    <w:rsid w:val="00196DB0"/>
    <w:rsid w:val="001A3B18"/>
    <w:rsid w:val="001A4AF8"/>
    <w:rsid w:val="001B45C3"/>
    <w:rsid w:val="001B5660"/>
    <w:rsid w:val="001C2151"/>
    <w:rsid w:val="001C335A"/>
    <w:rsid w:val="001C364D"/>
    <w:rsid w:val="001C4021"/>
    <w:rsid w:val="001C7CA9"/>
    <w:rsid w:val="001D3746"/>
    <w:rsid w:val="001E1CDC"/>
    <w:rsid w:val="001F081E"/>
    <w:rsid w:val="001F1849"/>
    <w:rsid w:val="001F317F"/>
    <w:rsid w:val="0020390D"/>
    <w:rsid w:val="002132F9"/>
    <w:rsid w:val="00215E47"/>
    <w:rsid w:val="00216867"/>
    <w:rsid w:val="00220E1B"/>
    <w:rsid w:val="002226BF"/>
    <w:rsid w:val="002231E9"/>
    <w:rsid w:val="00223303"/>
    <w:rsid w:val="00231B83"/>
    <w:rsid w:val="00232D67"/>
    <w:rsid w:val="00233EBB"/>
    <w:rsid w:val="00236688"/>
    <w:rsid w:val="0024002F"/>
    <w:rsid w:val="00240425"/>
    <w:rsid w:val="00243605"/>
    <w:rsid w:val="00245952"/>
    <w:rsid w:val="00245D1E"/>
    <w:rsid w:val="002472AE"/>
    <w:rsid w:val="00247A50"/>
    <w:rsid w:val="002511EA"/>
    <w:rsid w:val="00252BCB"/>
    <w:rsid w:val="00253E7E"/>
    <w:rsid w:val="002546D3"/>
    <w:rsid w:val="00270D49"/>
    <w:rsid w:val="0027349B"/>
    <w:rsid w:val="0027467E"/>
    <w:rsid w:val="002754C8"/>
    <w:rsid w:val="002762A0"/>
    <w:rsid w:val="002814A3"/>
    <w:rsid w:val="00283E9E"/>
    <w:rsid w:val="00284F91"/>
    <w:rsid w:val="00286696"/>
    <w:rsid w:val="00293458"/>
    <w:rsid w:val="002939EC"/>
    <w:rsid w:val="0029422D"/>
    <w:rsid w:val="00294F27"/>
    <w:rsid w:val="002957A7"/>
    <w:rsid w:val="002A0B26"/>
    <w:rsid w:val="002A17A1"/>
    <w:rsid w:val="002B100C"/>
    <w:rsid w:val="002B640F"/>
    <w:rsid w:val="002C2AC1"/>
    <w:rsid w:val="002C466D"/>
    <w:rsid w:val="002D18FF"/>
    <w:rsid w:val="002D1E67"/>
    <w:rsid w:val="002D71FB"/>
    <w:rsid w:val="002E1BED"/>
    <w:rsid w:val="002E2D4D"/>
    <w:rsid w:val="002E390B"/>
    <w:rsid w:val="002E7229"/>
    <w:rsid w:val="002F04E6"/>
    <w:rsid w:val="002F278A"/>
    <w:rsid w:val="003032B3"/>
    <w:rsid w:val="003041C5"/>
    <w:rsid w:val="0030768A"/>
    <w:rsid w:val="003112BF"/>
    <w:rsid w:val="00311954"/>
    <w:rsid w:val="00313ED0"/>
    <w:rsid w:val="00316678"/>
    <w:rsid w:val="0032069E"/>
    <w:rsid w:val="003212AE"/>
    <w:rsid w:val="003221C2"/>
    <w:rsid w:val="00323B08"/>
    <w:rsid w:val="00323E71"/>
    <w:rsid w:val="00327CA0"/>
    <w:rsid w:val="00330C99"/>
    <w:rsid w:val="0033231A"/>
    <w:rsid w:val="00334EC4"/>
    <w:rsid w:val="0033500F"/>
    <w:rsid w:val="00335682"/>
    <w:rsid w:val="00336872"/>
    <w:rsid w:val="003376AE"/>
    <w:rsid w:val="00340847"/>
    <w:rsid w:val="0034467F"/>
    <w:rsid w:val="00356CE1"/>
    <w:rsid w:val="0036290F"/>
    <w:rsid w:val="00362F02"/>
    <w:rsid w:val="00370720"/>
    <w:rsid w:val="00376701"/>
    <w:rsid w:val="003767DC"/>
    <w:rsid w:val="00382638"/>
    <w:rsid w:val="0038473C"/>
    <w:rsid w:val="003937EB"/>
    <w:rsid w:val="003949D6"/>
    <w:rsid w:val="0039548C"/>
    <w:rsid w:val="00396A07"/>
    <w:rsid w:val="0039787E"/>
    <w:rsid w:val="003A17F1"/>
    <w:rsid w:val="003A2411"/>
    <w:rsid w:val="003A3164"/>
    <w:rsid w:val="003A37E8"/>
    <w:rsid w:val="003A4467"/>
    <w:rsid w:val="003A5CAC"/>
    <w:rsid w:val="003A670F"/>
    <w:rsid w:val="003A746C"/>
    <w:rsid w:val="003A7F28"/>
    <w:rsid w:val="003B1C3F"/>
    <w:rsid w:val="003B237C"/>
    <w:rsid w:val="003B2C4B"/>
    <w:rsid w:val="003B560A"/>
    <w:rsid w:val="003C0E41"/>
    <w:rsid w:val="003D31DB"/>
    <w:rsid w:val="003D6622"/>
    <w:rsid w:val="003D72D8"/>
    <w:rsid w:val="003E089E"/>
    <w:rsid w:val="003E3E34"/>
    <w:rsid w:val="003E4F6D"/>
    <w:rsid w:val="003E59D9"/>
    <w:rsid w:val="003F2FA4"/>
    <w:rsid w:val="003F32BD"/>
    <w:rsid w:val="003F3BC1"/>
    <w:rsid w:val="003F5C8A"/>
    <w:rsid w:val="003F6320"/>
    <w:rsid w:val="003F6B26"/>
    <w:rsid w:val="003F6C56"/>
    <w:rsid w:val="003F7B0D"/>
    <w:rsid w:val="003F7B51"/>
    <w:rsid w:val="00401C9C"/>
    <w:rsid w:val="00410CB4"/>
    <w:rsid w:val="004115E4"/>
    <w:rsid w:val="00412048"/>
    <w:rsid w:val="004154CA"/>
    <w:rsid w:val="00423270"/>
    <w:rsid w:val="0042370F"/>
    <w:rsid w:val="004274A7"/>
    <w:rsid w:val="004307A0"/>
    <w:rsid w:val="004322BC"/>
    <w:rsid w:val="00434515"/>
    <w:rsid w:val="00435AA1"/>
    <w:rsid w:val="00437402"/>
    <w:rsid w:val="00440F79"/>
    <w:rsid w:val="0044120E"/>
    <w:rsid w:val="00444370"/>
    <w:rsid w:val="0044617F"/>
    <w:rsid w:val="00455AC9"/>
    <w:rsid w:val="004576ED"/>
    <w:rsid w:val="00460F89"/>
    <w:rsid w:val="004618FE"/>
    <w:rsid w:val="004627E4"/>
    <w:rsid w:val="00464564"/>
    <w:rsid w:val="00467F13"/>
    <w:rsid w:val="004701D0"/>
    <w:rsid w:val="00471B08"/>
    <w:rsid w:val="00472C7A"/>
    <w:rsid w:val="00475EE2"/>
    <w:rsid w:val="0047600F"/>
    <w:rsid w:val="00482769"/>
    <w:rsid w:val="0048300E"/>
    <w:rsid w:val="00483840"/>
    <w:rsid w:val="004905C8"/>
    <w:rsid w:val="004961B6"/>
    <w:rsid w:val="004A0C03"/>
    <w:rsid w:val="004A1F74"/>
    <w:rsid w:val="004A2C50"/>
    <w:rsid w:val="004A48D6"/>
    <w:rsid w:val="004A5DD0"/>
    <w:rsid w:val="004B4334"/>
    <w:rsid w:val="004B7D53"/>
    <w:rsid w:val="004C0DA3"/>
    <w:rsid w:val="004D036C"/>
    <w:rsid w:val="004D07D5"/>
    <w:rsid w:val="004D144A"/>
    <w:rsid w:val="004D1724"/>
    <w:rsid w:val="004D394D"/>
    <w:rsid w:val="004D6C83"/>
    <w:rsid w:val="004D7DDF"/>
    <w:rsid w:val="004E1794"/>
    <w:rsid w:val="004E6741"/>
    <w:rsid w:val="004E7C07"/>
    <w:rsid w:val="004F1DF2"/>
    <w:rsid w:val="004F2F33"/>
    <w:rsid w:val="00501ACE"/>
    <w:rsid w:val="00504740"/>
    <w:rsid w:val="00504C00"/>
    <w:rsid w:val="00505A5E"/>
    <w:rsid w:val="00511745"/>
    <w:rsid w:val="00516150"/>
    <w:rsid w:val="00516C31"/>
    <w:rsid w:val="00522304"/>
    <w:rsid w:val="00523549"/>
    <w:rsid w:val="00525AA9"/>
    <w:rsid w:val="00525F23"/>
    <w:rsid w:val="00527E05"/>
    <w:rsid w:val="005303DC"/>
    <w:rsid w:val="00535F25"/>
    <w:rsid w:val="005371EA"/>
    <w:rsid w:val="005372D4"/>
    <w:rsid w:val="005444AD"/>
    <w:rsid w:val="005449AE"/>
    <w:rsid w:val="00545150"/>
    <w:rsid w:val="00547A2F"/>
    <w:rsid w:val="00552741"/>
    <w:rsid w:val="00554BBF"/>
    <w:rsid w:val="00554BCF"/>
    <w:rsid w:val="005559C3"/>
    <w:rsid w:val="005568A0"/>
    <w:rsid w:val="005604F0"/>
    <w:rsid w:val="00560641"/>
    <w:rsid w:val="00562163"/>
    <w:rsid w:val="00563380"/>
    <w:rsid w:val="005639E7"/>
    <w:rsid w:val="00564D48"/>
    <w:rsid w:val="00571AD5"/>
    <w:rsid w:val="00575A6A"/>
    <w:rsid w:val="00580236"/>
    <w:rsid w:val="00582030"/>
    <w:rsid w:val="00583D9E"/>
    <w:rsid w:val="00584FFA"/>
    <w:rsid w:val="0058690B"/>
    <w:rsid w:val="00587E22"/>
    <w:rsid w:val="0059795D"/>
    <w:rsid w:val="005A3183"/>
    <w:rsid w:val="005A3C84"/>
    <w:rsid w:val="005A74EB"/>
    <w:rsid w:val="005B0013"/>
    <w:rsid w:val="005B02B9"/>
    <w:rsid w:val="005B38EB"/>
    <w:rsid w:val="005C03C7"/>
    <w:rsid w:val="005C3043"/>
    <w:rsid w:val="005C329D"/>
    <w:rsid w:val="005C5188"/>
    <w:rsid w:val="005D1057"/>
    <w:rsid w:val="005D42F9"/>
    <w:rsid w:val="005D4FF2"/>
    <w:rsid w:val="005D5873"/>
    <w:rsid w:val="005E1DD8"/>
    <w:rsid w:val="005E3FEC"/>
    <w:rsid w:val="005E5799"/>
    <w:rsid w:val="005E61B0"/>
    <w:rsid w:val="005F1CDB"/>
    <w:rsid w:val="005F227F"/>
    <w:rsid w:val="005F341B"/>
    <w:rsid w:val="005F4306"/>
    <w:rsid w:val="005F457A"/>
    <w:rsid w:val="005F4D6D"/>
    <w:rsid w:val="00601966"/>
    <w:rsid w:val="00602EEF"/>
    <w:rsid w:val="006038CD"/>
    <w:rsid w:val="00604D0F"/>
    <w:rsid w:val="00606420"/>
    <w:rsid w:val="006067B1"/>
    <w:rsid w:val="00614251"/>
    <w:rsid w:val="006219D0"/>
    <w:rsid w:val="00623010"/>
    <w:rsid w:val="00633BD2"/>
    <w:rsid w:val="006346D7"/>
    <w:rsid w:val="00641818"/>
    <w:rsid w:val="00645ECE"/>
    <w:rsid w:val="00646C88"/>
    <w:rsid w:val="00647BF0"/>
    <w:rsid w:val="0065133A"/>
    <w:rsid w:val="006514A5"/>
    <w:rsid w:val="00651F4B"/>
    <w:rsid w:val="0065668B"/>
    <w:rsid w:val="00660C66"/>
    <w:rsid w:val="00660DBC"/>
    <w:rsid w:val="0066549E"/>
    <w:rsid w:val="0067263A"/>
    <w:rsid w:val="006726B9"/>
    <w:rsid w:val="00673CF0"/>
    <w:rsid w:val="00680F76"/>
    <w:rsid w:val="00684746"/>
    <w:rsid w:val="00686459"/>
    <w:rsid w:val="00686680"/>
    <w:rsid w:val="006918F0"/>
    <w:rsid w:val="00692BA2"/>
    <w:rsid w:val="00692D16"/>
    <w:rsid w:val="00696EA3"/>
    <w:rsid w:val="00696F8A"/>
    <w:rsid w:val="006A1320"/>
    <w:rsid w:val="006A1B02"/>
    <w:rsid w:val="006A2257"/>
    <w:rsid w:val="006A3697"/>
    <w:rsid w:val="006B1D94"/>
    <w:rsid w:val="006C0083"/>
    <w:rsid w:val="006C2095"/>
    <w:rsid w:val="006C338B"/>
    <w:rsid w:val="006C4901"/>
    <w:rsid w:val="006C5504"/>
    <w:rsid w:val="006C5D74"/>
    <w:rsid w:val="006C5FD8"/>
    <w:rsid w:val="006D0AA0"/>
    <w:rsid w:val="006D5732"/>
    <w:rsid w:val="006D611C"/>
    <w:rsid w:val="006E02B0"/>
    <w:rsid w:val="006E1626"/>
    <w:rsid w:val="006E4325"/>
    <w:rsid w:val="006F3A72"/>
    <w:rsid w:val="006F4B30"/>
    <w:rsid w:val="00704872"/>
    <w:rsid w:val="00706A58"/>
    <w:rsid w:val="007119C2"/>
    <w:rsid w:val="00713B7D"/>
    <w:rsid w:val="00721E06"/>
    <w:rsid w:val="00722287"/>
    <w:rsid w:val="00724515"/>
    <w:rsid w:val="007253FD"/>
    <w:rsid w:val="00727A77"/>
    <w:rsid w:val="0073133F"/>
    <w:rsid w:val="007328DE"/>
    <w:rsid w:val="00735D10"/>
    <w:rsid w:val="007371FC"/>
    <w:rsid w:val="00742A10"/>
    <w:rsid w:val="007456F2"/>
    <w:rsid w:val="00751E95"/>
    <w:rsid w:val="00763F1A"/>
    <w:rsid w:val="00771D93"/>
    <w:rsid w:val="00776158"/>
    <w:rsid w:val="00776D8F"/>
    <w:rsid w:val="00777016"/>
    <w:rsid w:val="00777CED"/>
    <w:rsid w:val="007801E1"/>
    <w:rsid w:val="00780C9E"/>
    <w:rsid w:val="00780D93"/>
    <w:rsid w:val="00781BB4"/>
    <w:rsid w:val="00790D60"/>
    <w:rsid w:val="00793633"/>
    <w:rsid w:val="00793A46"/>
    <w:rsid w:val="00794853"/>
    <w:rsid w:val="0079705D"/>
    <w:rsid w:val="007A1536"/>
    <w:rsid w:val="007A5F6A"/>
    <w:rsid w:val="007A751D"/>
    <w:rsid w:val="007B38D1"/>
    <w:rsid w:val="007B475B"/>
    <w:rsid w:val="007C4370"/>
    <w:rsid w:val="007C43E8"/>
    <w:rsid w:val="007C59ED"/>
    <w:rsid w:val="007D2EC5"/>
    <w:rsid w:val="007D5590"/>
    <w:rsid w:val="007E0F70"/>
    <w:rsid w:val="007E56B1"/>
    <w:rsid w:val="007F567E"/>
    <w:rsid w:val="0080355B"/>
    <w:rsid w:val="00805CCE"/>
    <w:rsid w:val="0081099C"/>
    <w:rsid w:val="00812163"/>
    <w:rsid w:val="0081289C"/>
    <w:rsid w:val="008157C4"/>
    <w:rsid w:val="00821383"/>
    <w:rsid w:val="00823144"/>
    <w:rsid w:val="0082542E"/>
    <w:rsid w:val="00825B2D"/>
    <w:rsid w:val="00825CE7"/>
    <w:rsid w:val="008263D6"/>
    <w:rsid w:val="00826A82"/>
    <w:rsid w:val="00826BF3"/>
    <w:rsid w:val="00826E6B"/>
    <w:rsid w:val="00830EE8"/>
    <w:rsid w:val="008340FE"/>
    <w:rsid w:val="008348A0"/>
    <w:rsid w:val="00834F46"/>
    <w:rsid w:val="008377F1"/>
    <w:rsid w:val="00837FE0"/>
    <w:rsid w:val="00841922"/>
    <w:rsid w:val="00845772"/>
    <w:rsid w:val="00846C58"/>
    <w:rsid w:val="0085505A"/>
    <w:rsid w:val="008573A7"/>
    <w:rsid w:val="00865CDD"/>
    <w:rsid w:val="008669FE"/>
    <w:rsid w:val="00867893"/>
    <w:rsid w:val="008747C5"/>
    <w:rsid w:val="00876E20"/>
    <w:rsid w:val="00881ECE"/>
    <w:rsid w:val="008832C2"/>
    <w:rsid w:val="008923D8"/>
    <w:rsid w:val="0089264B"/>
    <w:rsid w:val="0089293A"/>
    <w:rsid w:val="0089378F"/>
    <w:rsid w:val="0089534B"/>
    <w:rsid w:val="008A28FD"/>
    <w:rsid w:val="008A4251"/>
    <w:rsid w:val="008A5B0F"/>
    <w:rsid w:val="008B2402"/>
    <w:rsid w:val="008B4597"/>
    <w:rsid w:val="008B6837"/>
    <w:rsid w:val="008D18A7"/>
    <w:rsid w:val="008E0B6B"/>
    <w:rsid w:val="008E42E4"/>
    <w:rsid w:val="008E5E02"/>
    <w:rsid w:val="008F17A1"/>
    <w:rsid w:val="008F447F"/>
    <w:rsid w:val="008F7B89"/>
    <w:rsid w:val="00900C49"/>
    <w:rsid w:val="0090423F"/>
    <w:rsid w:val="0090542E"/>
    <w:rsid w:val="00907781"/>
    <w:rsid w:val="00907CBF"/>
    <w:rsid w:val="009119F8"/>
    <w:rsid w:val="00912E76"/>
    <w:rsid w:val="009141BF"/>
    <w:rsid w:val="0091632F"/>
    <w:rsid w:val="0092116D"/>
    <w:rsid w:val="00921571"/>
    <w:rsid w:val="009218A7"/>
    <w:rsid w:val="009230B4"/>
    <w:rsid w:val="00923F83"/>
    <w:rsid w:val="00927AAA"/>
    <w:rsid w:val="009333DC"/>
    <w:rsid w:val="009379FE"/>
    <w:rsid w:val="00941410"/>
    <w:rsid w:val="00945253"/>
    <w:rsid w:val="0095051E"/>
    <w:rsid w:val="0095408E"/>
    <w:rsid w:val="00960878"/>
    <w:rsid w:val="00962691"/>
    <w:rsid w:val="00962DBA"/>
    <w:rsid w:val="00963F7A"/>
    <w:rsid w:val="009641A8"/>
    <w:rsid w:val="00967A8F"/>
    <w:rsid w:val="00973C3E"/>
    <w:rsid w:val="00973C4A"/>
    <w:rsid w:val="00980FBA"/>
    <w:rsid w:val="009832D8"/>
    <w:rsid w:val="00992165"/>
    <w:rsid w:val="009938B7"/>
    <w:rsid w:val="00993A24"/>
    <w:rsid w:val="009969CB"/>
    <w:rsid w:val="009974F6"/>
    <w:rsid w:val="009A1A6F"/>
    <w:rsid w:val="009A1F46"/>
    <w:rsid w:val="009A2060"/>
    <w:rsid w:val="009A46DF"/>
    <w:rsid w:val="009B45C9"/>
    <w:rsid w:val="009B62A4"/>
    <w:rsid w:val="009C1038"/>
    <w:rsid w:val="009C292A"/>
    <w:rsid w:val="009C7964"/>
    <w:rsid w:val="009D0B73"/>
    <w:rsid w:val="009D5B7C"/>
    <w:rsid w:val="009E2136"/>
    <w:rsid w:val="009E28AC"/>
    <w:rsid w:val="009E4E60"/>
    <w:rsid w:val="009E6CB2"/>
    <w:rsid w:val="009E6EE2"/>
    <w:rsid w:val="009F494C"/>
    <w:rsid w:val="00A0231B"/>
    <w:rsid w:val="00A024DD"/>
    <w:rsid w:val="00A125E5"/>
    <w:rsid w:val="00A12D84"/>
    <w:rsid w:val="00A149E6"/>
    <w:rsid w:val="00A20AF0"/>
    <w:rsid w:val="00A257FF"/>
    <w:rsid w:val="00A278EB"/>
    <w:rsid w:val="00A32B05"/>
    <w:rsid w:val="00A350AA"/>
    <w:rsid w:val="00A36C20"/>
    <w:rsid w:val="00A4096D"/>
    <w:rsid w:val="00A4249F"/>
    <w:rsid w:val="00A4295F"/>
    <w:rsid w:val="00A42B89"/>
    <w:rsid w:val="00A44C4D"/>
    <w:rsid w:val="00A45BF3"/>
    <w:rsid w:val="00A462EB"/>
    <w:rsid w:val="00A47BE2"/>
    <w:rsid w:val="00A50BFF"/>
    <w:rsid w:val="00A52A74"/>
    <w:rsid w:val="00A54473"/>
    <w:rsid w:val="00A545F1"/>
    <w:rsid w:val="00A547AD"/>
    <w:rsid w:val="00A72F83"/>
    <w:rsid w:val="00A760DD"/>
    <w:rsid w:val="00A82BBD"/>
    <w:rsid w:val="00A83029"/>
    <w:rsid w:val="00A84189"/>
    <w:rsid w:val="00A90C8D"/>
    <w:rsid w:val="00A968E2"/>
    <w:rsid w:val="00A97CD1"/>
    <w:rsid w:val="00AA378E"/>
    <w:rsid w:val="00AA5154"/>
    <w:rsid w:val="00AB3F9E"/>
    <w:rsid w:val="00AC2D30"/>
    <w:rsid w:val="00AC2D76"/>
    <w:rsid w:val="00AC50C5"/>
    <w:rsid w:val="00AC6BD0"/>
    <w:rsid w:val="00AC714F"/>
    <w:rsid w:val="00AC7327"/>
    <w:rsid w:val="00AD207E"/>
    <w:rsid w:val="00AD2B67"/>
    <w:rsid w:val="00AE1425"/>
    <w:rsid w:val="00AE1E5A"/>
    <w:rsid w:val="00AE6FD2"/>
    <w:rsid w:val="00AE790B"/>
    <w:rsid w:val="00AF393B"/>
    <w:rsid w:val="00B00356"/>
    <w:rsid w:val="00B011DE"/>
    <w:rsid w:val="00B03F29"/>
    <w:rsid w:val="00B051D2"/>
    <w:rsid w:val="00B059D1"/>
    <w:rsid w:val="00B05E4C"/>
    <w:rsid w:val="00B109E1"/>
    <w:rsid w:val="00B10C36"/>
    <w:rsid w:val="00B16A38"/>
    <w:rsid w:val="00B16C48"/>
    <w:rsid w:val="00B224E3"/>
    <w:rsid w:val="00B23FE9"/>
    <w:rsid w:val="00B241A1"/>
    <w:rsid w:val="00B279E5"/>
    <w:rsid w:val="00B30325"/>
    <w:rsid w:val="00B50044"/>
    <w:rsid w:val="00B50D6E"/>
    <w:rsid w:val="00B537DC"/>
    <w:rsid w:val="00B601C6"/>
    <w:rsid w:val="00B71ED5"/>
    <w:rsid w:val="00B74216"/>
    <w:rsid w:val="00B75586"/>
    <w:rsid w:val="00B77D4E"/>
    <w:rsid w:val="00B82CBA"/>
    <w:rsid w:val="00B838FE"/>
    <w:rsid w:val="00B92E96"/>
    <w:rsid w:val="00B937A5"/>
    <w:rsid w:val="00B94175"/>
    <w:rsid w:val="00B941A2"/>
    <w:rsid w:val="00B9781A"/>
    <w:rsid w:val="00BA240E"/>
    <w:rsid w:val="00BA4E45"/>
    <w:rsid w:val="00BA6080"/>
    <w:rsid w:val="00BA6F78"/>
    <w:rsid w:val="00BB0B54"/>
    <w:rsid w:val="00BB2500"/>
    <w:rsid w:val="00BB718D"/>
    <w:rsid w:val="00BB7EC6"/>
    <w:rsid w:val="00BC2686"/>
    <w:rsid w:val="00BC5E5D"/>
    <w:rsid w:val="00BC6D75"/>
    <w:rsid w:val="00BC7309"/>
    <w:rsid w:val="00BC75CE"/>
    <w:rsid w:val="00BD1C32"/>
    <w:rsid w:val="00BD365C"/>
    <w:rsid w:val="00BD3B4C"/>
    <w:rsid w:val="00BD3D36"/>
    <w:rsid w:val="00BD3D95"/>
    <w:rsid w:val="00BD77C6"/>
    <w:rsid w:val="00BE0A25"/>
    <w:rsid w:val="00BE2053"/>
    <w:rsid w:val="00BE3D36"/>
    <w:rsid w:val="00BE54B6"/>
    <w:rsid w:val="00BE598A"/>
    <w:rsid w:val="00BF3208"/>
    <w:rsid w:val="00BF41E0"/>
    <w:rsid w:val="00BF5E7D"/>
    <w:rsid w:val="00C016F5"/>
    <w:rsid w:val="00C02FFE"/>
    <w:rsid w:val="00C11BDB"/>
    <w:rsid w:val="00C1200E"/>
    <w:rsid w:val="00C14211"/>
    <w:rsid w:val="00C16820"/>
    <w:rsid w:val="00C23C00"/>
    <w:rsid w:val="00C263B2"/>
    <w:rsid w:val="00C30A78"/>
    <w:rsid w:val="00C311EF"/>
    <w:rsid w:val="00C31655"/>
    <w:rsid w:val="00C32A51"/>
    <w:rsid w:val="00C32D18"/>
    <w:rsid w:val="00C340B0"/>
    <w:rsid w:val="00C35685"/>
    <w:rsid w:val="00C35825"/>
    <w:rsid w:val="00C40BA6"/>
    <w:rsid w:val="00C4183B"/>
    <w:rsid w:val="00C4196F"/>
    <w:rsid w:val="00C440AD"/>
    <w:rsid w:val="00C44A6B"/>
    <w:rsid w:val="00C51F72"/>
    <w:rsid w:val="00C5250F"/>
    <w:rsid w:val="00C54A13"/>
    <w:rsid w:val="00C5600A"/>
    <w:rsid w:val="00C5697A"/>
    <w:rsid w:val="00C623D8"/>
    <w:rsid w:val="00C65DE3"/>
    <w:rsid w:val="00C66481"/>
    <w:rsid w:val="00C66F98"/>
    <w:rsid w:val="00C72A3F"/>
    <w:rsid w:val="00C72CBB"/>
    <w:rsid w:val="00C756EC"/>
    <w:rsid w:val="00C80624"/>
    <w:rsid w:val="00C82243"/>
    <w:rsid w:val="00C840FB"/>
    <w:rsid w:val="00C8742B"/>
    <w:rsid w:val="00C87F7E"/>
    <w:rsid w:val="00C91A3F"/>
    <w:rsid w:val="00CA214A"/>
    <w:rsid w:val="00CB4F05"/>
    <w:rsid w:val="00CB6A03"/>
    <w:rsid w:val="00CC015F"/>
    <w:rsid w:val="00CC192B"/>
    <w:rsid w:val="00CC2348"/>
    <w:rsid w:val="00CC3432"/>
    <w:rsid w:val="00CC5121"/>
    <w:rsid w:val="00CC6CB6"/>
    <w:rsid w:val="00CD259C"/>
    <w:rsid w:val="00CD3D13"/>
    <w:rsid w:val="00CD5704"/>
    <w:rsid w:val="00CD5B05"/>
    <w:rsid w:val="00CE1131"/>
    <w:rsid w:val="00CE4D89"/>
    <w:rsid w:val="00CF0DBF"/>
    <w:rsid w:val="00CF33E2"/>
    <w:rsid w:val="00CF378B"/>
    <w:rsid w:val="00D07D78"/>
    <w:rsid w:val="00D10352"/>
    <w:rsid w:val="00D11309"/>
    <w:rsid w:val="00D1159B"/>
    <w:rsid w:val="00D20BFC"/>
    <w:rsid w:val="00D225BD"/>
    <w:rsid w:val="00D27C80"/>
    <w:rsid w:val="00D30CEC"/>
    <w:rsid w:val="00D34D53"/>
    <w:rsid w:val="00D46A58"/>
    <w:rsid w:val="00D527A2"/>
    <w:rsid w:val="00D532F7"/>
    <w:rsid w:val="00D53DD5"/>
    <w:rsid w:val="00D638E7"/>
    <w:rsid w:val="00D63E28"/>
    <w:rsid w:val="00D66AF0"/>
    <w:rsid w:val="00D707F5"/>
    <w:rsid w:val="00D726CC"/>
    <w:rsid w:val="00D76176"/>
    <w:rsid w:val="00D85E3C"/>
    <w:rsid w:val="00D90027"/>
    <w:rsid w:val="00D90EBA"/>
    <w:rsid w:val="00D95564"/>
    <w:rsid w:val="00D9771C"/>
    <w:rsid w:val="00DA0390"/>
    <w:rsid w:val="00DA4725"/>
    <w:rsid w:val="00DB0042"/>
    <w:rsid w:val="00DB0DEE"/>
    <w:rsid w:val="00DB1E3A"/>
    <w:rsid w:val="00DB462C"/>
    <w:rsid w:val="00DB4C07"/>
    <w:rsid w:val="00DC2147"/>
    <w:rsid w:val="00DC65B6"/>
    <w:rsid w:val="00DD5A17"/>
    <w:rsid w:val="00DD7E65"/>
    <w:rsid w:val="00DE0DAE"/>
    <w:rsid w:val="00DE5D50"/>
    <w:rsid w:val="00DE6478"/>
    <w:rsid w:val="00DF2BFC"/>
    <w:rsid w:val="00DF3A2B"/>
    <w:rsid w:val="00DF3CC1"/>
    <w:rsid w:val="00E00BF6"/>
    <w:rsid w:val="00E03C66"/>
    <w:rsid w:val="00E11FEB"/>
    <w:rsid w:val="00E12AC0"/>
    <w:rsid w:val="00E133D2"/>
    <w:rsid w:val="00E13FAA"/>
    <w:rsid w:val="00E17661"/>
    <w:rsid w:val="00E23F2B"/>
    <w:rsid w:val="00E25720"/>
    <w:rsid w:val="00E26E00"/>
    <w:rsid w:val="00E27012"/>
    <w:rsid w:val="00E27850"/>
    <w:rsid w:val="00E31CCF"/>
    <w:rsid w:val="00E33EE2"/>
    <w:rsid w:val="00E371FF"/>
    <w:rsid w:val="00E37B1A"/>
    <w:rsid w:val="00E37C62"/>
    <w:rsid w:val="00E41D87"/>
    <w:rsid w:val="00E43188"/>
    <w:rsid w:val="00E4357A"/>
    <w:rsid w:val="00E46F17"/>
    <w:rsid w:val="00E539C8"/>
    <w:rsid w:val="00E556AB"/>
    <w:rsid w:val="00E5592F"/>
    <w:rsid w:val="00E664EC"/>
    <w:rsid w:val="00E66BF7"/>
    <w:rsid w:val="00E67C45"/>
    <w:rsid w:val="00E717AC"/>
    <w:rsid w:val="00E72189"/>
    <w:rsid w:val="00E74E90"/>
    <w:rsid w:val="00E859A0"/>
    <w:rsid w:val="00E87891"/>
    <w:rsid w:val="00E93AE8"/>
    <w:rsid w:val="00E93C4F"/>
    <w:rsid w:val="00E95999"/>
    <w:rsid w:val="00E977C5"/>
    <w:rsid w:val="00E978BB"/>
    <w:rsid w:val="00EA06CB"/>
    <w:rsid w:val="00EA1A48"/>
    <w:rsid w:val="00EA227D"/>
    <w:rsid w:val="00EA3950"/>
    <w:rsid w:val="00EA6606"/>
    <w:rsid w:val="00EB32A3"/>
    <w:rsid w:val="00EB3705"/>
    <w:rsid w:val="00EB4BC2"/>
    <w:rsid w:val="00EC0208"/>
    <w:rsid w:val="00EC183E"/>
    <w:rsid w:val="00EC1D66"/>
    <w:rsid w:val="00ED051C"/>
    <w:rsid w:val="00ED2E7B"/>
    <w:rsid w:val="00ED350C"/>
    <w:rsid w:val="00EE016A"/>
    <w:rsid w:val="00EE0467"/>
    <w:rsid w:val="00EE0EC4"/>
    <w:rsid w:val="00EE5C4F"/>
    <w:rsid w:val="00EE6FAB"/>
    <w:rsid w:val="00EF1644"/>
    <w:rsid w:val="00EF249E"/>
    <w:rsid w:val="00EF5B59"/>
    <w:rsid w:val="00EF79FA"/>
    <w:rsid w:val="00F154A1"/>
    <w:rsid w:val="00F15921"/>
    <w:rsid w:val="00F20A80"/>
    <w:rsid w:val="00F21DA8"/>
    <w:rsid w:val="00F226BE"/>
    <w:rsid w:val="00F22CDA"/>
    <w:rsid w:val="00F22D9D"/>
    <w:rsid w:val="00F3014E"/>
    <w:rsid w:val="00F35C34"/>
    <w:rsid w:val="00F37123"/>
    <w:rsid w:val="00F371CC"/>
    <w:rsid w:val="00F413C7"/>
    <w:rsid w:val="00F54702"/>
    <w:rsid w:val="00F54F81"/>
    <w:rsid w:val="00F5726F"/>
    <w:rsid w:val="00F578D7"/>
    <w:rsid w:val="00F61418"/>
    <w:rsid w:val="00F6457B"/>
    <w:rsid w:val="00F6582E"/>
    <w:rsid w:val="00F65E95"/>
    <w:rsid w:val="00F67039"/>
    <w:rsid w:val="00F71E29"/>
    <w:rsid w:val="00F742E1"/>
    <w:rsid w:val="00F8245D"/>
    <w:rsid w:val="00F8380C"/>
    <w:rsid w:val="00F8400C"/>
    <w:rsid w:val="00F8497D"/>
    <w:rsid w:val="00F87934"/>
    <w:rsid w:val="00F90A04"/>
    <w:rsid w:val="00F96585"/>
    <w:rsid w:val="00F974D4"/>
    <w:rsid w:val="00FA328F"/>
    <w:rsid w:val="00FA4C79"/>
    <w:rsid w:val="00FA688F"/>
    <w:rsid w:val="00FA73D2"/>
    <w:rsid w:val="00FB1EB5"/>
    <w:rsid w:val="00FB5A06"/>
    <w:rsid w:val="00FC2FF0"/>
    <w:rsid w:val="00FC30A8"/>
    <w:rsid w:val="00FD2376"/>
    <w:rsid w:val="00FD4E5D"/>
    <w:rsid w:val="00FD5B6F"/>
    <w:rsid w:val="00FD67AE"/>
    <w:rsid w:val="00FD6CD9"/>
    <w:rsid w:val="00FD7E07"/>
    <w:rsid w:val="00FE221D"/>
    <w:rsid w:val="00FE35F7"/>
    <w:rsid w:val="00FE3FF6"/>
    <w:rsid w:val="00FE4CB5"/>
    <w:rsid w:val="00FE74D5"/>
    <w:rsid w:val="00FF41AC"/>
    <w:rsid w:val="00FF515F"/>
    <w:rsid w:val="00FF69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A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0F"/>
    <w:rPr>
      <w:sz w:val="24"/>
      <w:lang w:val="en-GB"/>
    </w:rPr>
  </w:style>
  <w:style w:type="paragraph" w:styleId="Heading1">
    <w:name w:val="heading 1"/>
    <w:basedOn w:val="Normal"/>
    <w:next w:val="Normal"/>
    <w:link w:val="Heading1Char"/>
    <w:uiPriority w:val="9"/>
    <w:qFormat/>
    <w:rsid w:val="00095363"/>
    <w:pPr>
      <w:keepNext/>
      <w:outlineLvl w:val="0"/>
    </w:pPr>
    <w:rPr>
      <w:b/>
      <w:sz w:val="36"/>
    </w:rPr>
  </w:style>
  <w:style w:type="paragraph" w:styleId="Heading2">
    <w:name w:val="heading 2"/>
    <w:basedOn w:val="Normal"/>
    <w:next w:val="Normal"/>
    <w:qFormat/>
    <w:rsid w:val="00095363"/>
    <w:pPr>
      <w:keepNext/>
      <w:spacing w:line="360" w:lineRule="auto"/>
      <w:jc w:val="both"/>
      <w:outlineLvl w:val="1"/>
    </w:pPr>
    <w:rPr>
      <w:b/>
      <w:color w:val="000000"/>
    </w:rPr>
  </w:style>
  <w:style w:type="paragraph" w:styleId="Heading3">
    <w:name w:val="heading 3"/>
    <w:basedOn w:val="Normal"/>
    <w:next w:val="Normal"/>
    <w:qFormat/>
    <w:rsid w:val="00095363"/>
    <w:pPr>
      <w:keepNext/>
      <w:spacing w:line="360" w:lineRule="auto"/>
      <w:jc w:val="both"/>
      <w:outlineLvl w:val="2"/>
    </w:pPr>
    <w:rPr>
      <w:b/>
    </w:rPr>
  </w:style>
  <w:style w:type="paragraph" w:styleId="Heading4">
    <w:name w:val="heading 4"/>
    <w:basedOn w:val="Normal"/>
    <w:next w:val="Normal"/>
    <w:qFormat/>
    <w:rsid w:val="00095363"/>
    <w:pPr>
      <w:keepNext/>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95363"/>
  </w:style>
  <w:style w:type="paragraph" w:styleId="Subtitle">
    <w:name w:val="Subtitle"/>
    <w:basedOn w:val="Normal"/>
    <w:qFormat/>
    <w:rsid w:val="00095363"/>
    <w:pPr>
      <w:jc w:val="center"/>
    </w:pPr>
    <w:rPr>
      <w:rFonts w:eastAsia="Times New Roman"/>
      <w:b/>
      <w:sz w:val="32"/>
    </w:rPr>
  </w:style>
  <w:style w:type="paragraph" w:styleId="Title">
    <w:name w:val="Title"/>
    <w:aliases w:val="title"/>
    <w:basedOn w:val="Normal"/>
    <w:link w:val="TitleChar"/>
    <w:uiPriority w:val="10"/>
    <w:qFormat/>
    <w:rsid w:val="00095363"/>
    <w:pPr>
      <w:jc w:val="center"/>
    </w:pPr>
    <w:rPr>
      <w:rFonts w:eastAsia="Times New Roman"/>
      <w:b/>
      <w:sz w:val="32"/>
    </w:rPr>
  </w:style>
  <w:style w:type="character" w:styleId="Hyperlink">
    <w:name w:val="Hyperlink"/>
    <w:basedOn w:val="DefaultParagraphFont"/>
    <w:uiPriority w:val="99"/>
    <w:unhideWhenUsed/>
    <w:rsid w:val="00C5250F"/>
    <w:rPr>
      <w:color w:val="0000FF"/>
      <w:u w:val="single"/>
    </w:rPr>
  </w:style>
  <w:style w:type="paragraph" w:styleId="NormalWeb">
    <w:name w:val="Normal (Web)"/>
    <w:basedOn w:val="Normal"/>
    <w:uiPriority w:val="99"/>
    <w:unhideWhenUsed/>
    <w:rsid w:val="00C5250F"/>
    <w:pPr>
      <w:spacing w:before="100" w:beforeAutospacing="1" w:after="100" w:afterAutospacing="1"/>
    </w:pPr>
    <w:rPr>
      <w:rFonts w:ascii="Times" w:hAnsi="Times" w:cs="Times New Roman"/>
      <w:sz w:val="20"/>
      <w:lang w:val="en-US" w:eastAsia="en-US"/>
    </w:rPr>
  </w:style>
  <w:style w:type="character" w:customStyle="1" w:styleId="inline-l2-heading">
    <w:name w:val="inline-l2-heading"/>
    <w:basedOn w:val="DefaultParagraphFont"/>
    <w:rsid w:val="00C5250F"/>
  </w:style>
  <w:style w:type="character" w:customStyle="1" w:styleId="named-content">
    <w:name w:val="named-content"/>
    <w:basedOn w:val="DefaultParagraphFont"/>
    <w:rsid w:val="00C5250F"/>
  </w:style>
  <w:style w:type="character" w:customStyle="1" w:styleId="sc">
    <w:name w:val="sc"/>
    <w:basedOn w:val="DefaultParagraphFont"/>
    <w:rsid w:val="00C5250F"/>
  </w:style>
  <w:style w:type="table" w:styleId="TableGrid">
    <w:name w:val="Table Grid"/>
    <w:basedOn w:val="TableNormal"/>
    <w:uiPriority w:val="59"/>
    <w:rsid w:val="00C52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53B9"/>
    <w:rPr>
      <w:color w:val="800080" w:themeColor="followedHyperlink"/>
      <w:u w:val="single"/>
    </w:rPr>
  </w:style>
  <w:style w:type="character" w:styleId="Strong">
    <w:name w:val="Strong"/>
    <w:basedOn w:val="DefaultParagraphFont"/>
    <w:uiPriority w:val="22"/>
    <w:qFormat/>
    <w:rsid w:val="00780C9E"/>
    <w:rPr>
      <w:b/>
      <w:bCs/>
    </w:rPr>
  </w:style>
  <w:style w:type="character" w:customStyle="1" w:styleId="Heading1Char">
    <w:name w:val="Heading 1 Char"/>
    <w:basedOn w:val="DefaultParagraphFont"/>
    <w:link w:val="Heading1"/>
    <w:uiPriority w:val="9"/>
    <w:rsid w:val="002D71FB"/>
    <w:rPr>
      <w:b/>
      <w:sz w:val="36"/>
      <w:lang w:val="en-GB"/>
    </w:rPr>
  </w:style>
  <w:style w:type="character" w:customStyle="1" w:styleId="name">
    <w:name w:val="name"/>
    <w:basedOn w:val="DefaultParagraphFont"/>
    <w:rsid w:val="002D71FB"/>
  </w:style>
  <w:style w:type="character" w:customStyle="1" w:styleId="xref-sep">
    <w:name w:val="xref-sep"/>
    <w:basedOn w:val="DefaultParagraphFont"/>
    <w:rsid w:val="002D71FB"/>
  </w:style>
  <w:style w:type="paragraph" w:styleId="ListParagraph">
    <w:name w:val="List Paragraph"/>
    <w:basedOn w:val="Normal"/>
    <w:link w:val="ListParagraphChar"/>
    <w:uiPriority w:val="34"/>
    <w:qFormat/>
    <w:rsid w:val="00DC65B6"/>
    <w:pPr>
      <w:autoSpaceDE w:val="0"/>
      <w:autoSpaceDN w:val="0"/>
      <w:ind w:left="720"/>
      <w:contextualSpacing/>
    </w:pPr>
    <w:rPr>
      <w:rFonts w:ascii="Arial" w:eastAsia="Times New Roman" w:hAnsi="Arial" w:cs="Times New Roman"/>
      <w:sz w:val="22"/>
      <w:szCs w:val="24"/>
      <w:lang w:val="en-US" w:eastAsia="en-US"/>
    </w:rPr>
  </w:style>
  <w:style w:type="character" w:customStyle="1" w:styleId="TitleChar">
    <w:name w:val="Title Char"/>
    <w:aliases w:val="title Char"/>
    <w:link w:val="Title"/>
    <w:uiPriority w:val="10"/>
    <w:rsid w:val="00DC65B6"/>
    <w:rPr>
      <w:rFonts w:eastAsia="Times New Roman"/>
      <w:b/>
      <w:sz w:val="32"/>
      <w:lang w:val="en-GB"/>
    </w:rPr>
  </w:style>
  <w:style w:type="character" w:customStyle="1" w:styleId="jrnl">
    <w:name w:val="jrnl"/>
    <w:rsid w:val="00DC65B6"/>
  </w:style>
  <w:style w:type="character" w:customStyle="1" w:styleId="ListParagraphChar">
    <w:name w:val="List Paragraph Char"/>
    <w:basedOn w:val="DefaultParagraphFont"/>
    <w:link w:val="ListParagraph"/>
    <w:uiPriority w:val="34"/>
    <w:rsid w:val="00B23FE9"/>
    <w:rPr>
      <w:rFonts w:ascii="Arial" w:eastAsia="Times New Roman" w:hAnsi="Arial" w:cs="Times New Roman"/>
      <w:sz w:val="22"/>
      <w:szCs w:val="24"/>
      <w:lang w:eastAsia="en-US"/>
    </w:rPr>
  </w:style>
  <w:style w:type="paragraph" w:customStyle="1" w:styleId="details">
    <w:name w:val="details"/>
    <w:basedOn w:val="Normal"/>
    <w:rsid w:val="00A45BF3"/>
    <w:pPr>
      <w:spacing w:before="100" w:beforeAutospacing="1" w:after="100" w:afterAutospacing="1"/>
    </w:pPr>
    <w:rPr>
      <w:rFonts w:ascii="Times" w:hAnsi="Times"/>
      <w:sz w:val="20"/>
      <w:lang w:val="en-US" w:eastAsia="en-US"/>
    </w:rPr>
  </w:style>
  <w:style w:type="character" w:customStyle="1" w:styleId="highlight">
    <w:name w:val="highlight"/>
    <w:basedOn w:val="DefaultParagraphFont"/>
    <w:rsid w:val="00B92E96"/>
  </w:style>
  <w:style w:type="paragraph" w:customStyle="1" w:styleId="EndNoteBibliographyTitle">
    <w:name w:val="EndNote Bibliography Title"/>
    <w:basedOn w:val="Normal"/>
    <w:link w:val="EndNoteBibliographyTitleChar"/>
    <w:rsid w:val="005A3183"/>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A3183"/>
    <w:rPr>
      <w:rFonts w:ascii="Cambria" w:hAnsi="Cambria"/>
      <w:noProof/>
      <w:sz w:val="24"/>
      <w:lang w:val="en-GB"/>
    </w:rPr>
  </w:style>
  <w:style w:type="paragraph" w:customStyle="1" w:styleId="EndNoteBibliography">
    <w:name w:val="EndNote Bibliography"/>
    <w:basedOn w:val="Normal"/>
    <w:link w:val="EndNoteBibliographyChar"/>
    <w:rsid w:val="005A3183"/>
    <w:rPr>
      <w:rFonts w:ascii="Cambria" w:hAnsi="Cambria"/>
      <w:noProof/>
    </w:rPr>
  </w:style>
  <w:style w:type="character" w:customStyle="1" w:styleId="EndNoteBibliographyChar">
    <w:name w:val="EndNote Bibliography Char"/>
    <w:basedOn w:val="DefaultParagraphFont"/>
    <w:link w:val="EndNoteBibliography"/>
    <w:rsid w:val="005A3183"/>
    <w:rPr>
      <w:rFonts w:ascii="Cambria" w:hAnsi="Cambria"/>
      <w:noProof/>
      <w:sz w:val="24"/>
      <w:lang w:val="en-GB"/>
    </w:rPr>
  </w:style>
  <w:style w:type="paragraph" w:styleId="Footer">
    <w:name w:val="footer"/>
    <w:basedOn w:val="Normal"/>
    <w:link w:val="FooterChar"/>
    <w:uiPriority w:val="99"/>
    <w:unhideWhenUsed/>
    <w:rsid w:val="009B62A4"/>
    <w:pPr>
      <w:tabs>
        <w:tab w:val="center" w:pos="4320"/>
        <w:tab w:val="right" w:pos="8640"/>
      </w:tabs>
    </w:pPr>
  </w:style>
  <w:style w:type="character" w:customStyle="1" w:styleId="FooterChar">
    <w:name w:val="Footer Char"/>
    <w:basedOn w:val="DefaultParagraphFont"/>
    <w:link w:val="Footer"/>
    <w:uiPriority w:val="99"/>
    <w:rsid w:val="009B62A4"/>
    <w:rPr>
      <w:sz w:val="24"/>
      <w:lang w:val="en-GB"/>
    </w:rPr>
  </w:style>
  <w:style w:type="character" w:customStyle="1" w:styleId="ref-label">
    <w:name w:val="ref-label"/>
    <w:basedOn w:val="DefaultParagraphFont"/>
    <w:rsid w:val="00962691"/>
  </w:style>
  <w:style w:type="character" w:customStyle="1" w:styleId="cit-auth">
    <w:name w:val="cit-auth"/>
    <w:basedOn w:val="DefaultParagraphFont"/>
    <w:rsid w:val="00962691"/>
  </w:style>
  <w:style w:type="character" w:customStyle="1" w:styleId="cit-name-surname">
    <w:name w:val="cit-name-surname"/>
    <w:basedOn w:val="DefaultParagraphFont"/>
    <w:rsid w:val="00962691"/>
  </w:style>
  <w:style w:type="character" w:customStyle="1" w:styleId="cit-name-given-names">
    <w:name w:val="cit-name-given-names"/>
    <w:basedOn w:val="DefaultParagraphFont"/>
    <w:rsid w:val="00962691"/>
  </w:style>
  <w:style w:type="character" w:customStyle="1" w:styleId="cit-etal">
    <w:name w:val="cit-etal"/>
    <w:basedOn w:val="DefaultParagraphFont"/>
    <w:rsid w:val="00962691"/>
  </w:style>
  <w:style w:type="character" w:styleId="HTMLCite">
    <w:name w:val="HTML Cite"/>
    <w:basedOn w:val="DefaultParagraphFont"/>
    <w:uiPriority w:val="99"/>
    <w:semiHidden/>
    <w:unhideWhenUsed/>
    <w:rsid w:val="00962691"/>
    <w:rPr>
      <w:i/>
      <w:iCs/>
    </w:rPr>
  </w:style>
  <w:style w:type="character" w:customStyle="1" w:styleId="cit-pub-date">
    <w:name w:val="cit-pub-date"/>
    <w:basedOn w:val="DefaultParagraphFont"/>
    <w:rsid w:val="00962691"/>
  </w:style>
  <w:style w:type="character" w:customStyle="1" w:styleId="cit-article-title">
    <w:name w:val="cit-article-title"/>
    <w:basedOn w:val="DefaultParagraphFont"/>
    <w:rsid w:val="00962691"/>
  </w:style>
  <w:style w:type="character" w:customStyle="1" w:styleId="cit-vol">
    <w:name w:val="cit-vol"/>
    <w:basedOn w:val="DefaultParagraphFont"/>
    <w:rsid w:val="00962691"/>
  </w:style>
  <w:style w:type="character" w:customStyle="1" w:styleId="cit-fpage">
    <w:name w:val="cit-fpage"/>
    <w:basedOn w:val="DefaultParagraphFont"/>
    <w:rsid w:val="00962691"/>
  </w:style>
  <w:style w:type="character" w:customStyle="1" w:styleId="cit-lpage">
    <w:name w:val="cit-lpage"/>
    <w:basedOn w:val="DefaultParagraphFont"/>
    <w:rsid w:val="00962691"/>
  </w:style>
  <w:style w:type="character" w:styleId="Emphasis">
    <w:name w:val="Emphasis"/>
    <w:basedOn w:val="DefaultParagraphFont"/>
    <w:uiPriority w:val="20"/>
    <w:qFormat/>
    <w:rsid w:val="001C7CA9"/>
    <w:rPr>
      <w:i/>
      <w:iCs/>
    </w:rPr>
  </w:style>
  <w:style w:type="paragraph" w:styleId="BalloonText">
    <w:name w:val="Balloon Text"/>
    <w:basedOn w:val="Normal"/>
    <w:link w:val="BalloonTextChar"/>
    <w:uiPriority w:val="99"/>
    <w:semiHidden/>
    <w:unhideWhenUsed/>
    <w:rsid w:val="002C2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AC1"/>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42370F"/>
    <w:rPr>
      <w:sz w:val="16"/>
      <w:szCs w:val="16"/>
    </w:rPr>
  </w:style>
  <w:style w:type="paragraph" w:styleId="CommentText">
    <w:name w:val="annotation text"/>
    <w:basedOn w:val="Normal"/>
    <w:link w:val="CommentTextChar"/>
    <w:uiPriority w:val="99"/>
    <w:semiHidden/>
    <w:unhideWhenUsed/>
    <w:rsid w:val="0042370F"/>
    <w:rPr>
      <w:sz w:val="20"/>
    </w:rPr>
  </w:style>
  <w:style w:type="character" w:customStyle="1" w:styleId="CommentTextChar">
    <w:name w:val="Comment Text Char"/>
    <w:basedOn w:val="DefaultParagraphFont"/>
    <w:link w:val="CommentText"/>
    <w:uiPriority w:val="99"/>
    <w:semiHidden/>
    <w:rsid w:val="0042370F"/>
    <w:rPr>
      <w:lang w:val="en-GB"/>
    </w:rPr>
  </w:style>
  <w:style w:type="paragraph" w:styleId="CommentSubject">
    <w:name w:val="annotation subject"/>
    <w:basedOn w:val="CommentText"/>
    <w:next w:val="CommentText"/>
    <w:link w:val="CommentSubjectChar"/>
    <w:uiPriority w:val="99"/>
    <w:semiHidden/>
    <w:unhideWhenUsed/>
    <w:rsid w:val="0042370F"/>
    <w:rPr>
      <w:b/>
      <w:bCs/>
    </w:rPr>
  </w:style>
  <w:style w:type="character" w:customStyle="1" w:styleId="CommentSubjectChar">
    <w:name w:val="Comment Subject Char"/>
    <w:basedOn w:val="CommentTextChar"/>
    <w:link w:val="CommentSubject"/>
    <w:uiPriority w:val="99"/>
    <w:semiHidden/>
    <w:rsid w:val="0042370F"/>
    <w:rPr>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0F"/>
    <w:rPr>
      <w:sz w:val="24"/>
      <w:lang w:val="en-GB"/>
    </w:rPr>
  </w:style>
  <w:style w:type="paragraph" w:styleId="Heading1">
    <w:name w:val="heading 1"/>
    <w:basedOn w:val="Normal"/>
    <w:next w:val="Normal"/>
    <w:link w:val="Heading1Char"/>
    <w:uiPriority w:val="9"/>
    <w:qFormat/>
    <w:rsid w:val="00095363"/>
    <w:pPr>
      <w:keepNext/>
      <w:outlineLvl w:val="0"/>
    </w:pPr>
    <w:rPr>
      <w:b/>
      <w:sz w:val="36"/>
    </w:rPr>
  </w:style>
  <w:style w:type="paragraph" w:styleId="Heading2">
    <w:name w:val="heading 2"/>
    <w:basedOn w:val="Normal"/>
    <w:next w:val="Normal"/>
    <w:qFormat/>
    <w:rsid w:val="00095363"/>
    <w:pPr>
      <w:keepNext/>
      <w:spacing w:line="360" w:lineRule="auto"/>
      <w:jc w:val="both"/>
      <w:outlineLvl w:val="1"/>
    </w:pPr>
    <w:rPr>
      <w:b/>
      <w:color w:val="000000"/>
    </w:rPr>
  </w:style>
  <w:style w:type="paragraph" w:styleId="Heading3">
    <w:name w:val="heading 3"/>
    <w:basedOn w:val="Normal"/>
    <w:next w:val="Normal"/>
    <w:qFormat/>
    <w:rsid w:val="00095363"/>
    <w:pPr>
      <w:keepNext/>
      <w:spacing w:line="360" w:lineRule="auto"/>
      <w:jc w:val="both"/>
      <w:outlineLvl w:val="2"/>
    </w:pPr>
    <w:rPr>
      <w:b/>
    </w:rPr>
  </w:style>
  <w:style w:type="paragraph" w:styleId="Heading4">
    <w:name w:val="heading 4"/>
    <w:basedOn w:val="Normal"/>
    <w:next w:val="Normal"/>
    <w:qFormat/>
    <w:rsid w:val="00095363"/>
    <w:pPr>
      <w:keepNext/>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95363"/>
  </w:style>
  <w:style w:type="paragraph" w:styleId="Subtitle">
    <w:name w:val="Subtitle"/>
    <w:basedOn w:val="Normal"/>
    <w:qFormat/>
    <w:rsid w:val="00095363"/>
    <w:pPr>
      <w:jc w:val="center"/>
    </w:pPr>
    <w:rPr>
      <w:rFonts w:eastAsia="Times New Roman"/>
      <w:b/>
      <w:sz w:val="32"/>
    </w:rPr>
  </w:style>
  <w:style w:type="paragraph" w:styleId="Title">
    <w:name w:val="Title"/>
    <w:aliases w:val="title"/>
    <w:basedOn w:val="Normal"/>
    <w:link w:val="TitleChar"/>
    <w:uiPriority w:val="10"/>
    <w:qFormat/>
    <w:rsid w:val="00095363"/>
    <w:pPr>
      <w:jc w:val="center"/>
    </w:pPr>
    <w:rPr>
      <w:rFonts w:eastAsia="Times New Roman"/>
      <w:b/>
      <w:sz w:val="32"/>
    </w:rPr>
  </w:style>
  <w:style w:type="character" w:styleId="Hyperlink">
    <w:name w:val="Hyperlink"/>
    <w:basedOn w:val="DefaultParagraphFont"/>
    <w:uiPriority w:val="99"/>
    <w:unhideWhenUsed/>
    <w:rsid w:val="00C5250F"/>
    <w:rPr>
      <w:color w:val="0000FF"/>
      <w:u w:val="single"/>
    </w:rPr>
  </w:style>
  <w:style w:type="paragraph" w:styleId="NormalWeb">
    <w:name w:val="Normal (Web)"/>
    <w:basedOn w:val="Normal"/>
    <w:uiPriority w:val="99"/>
    <w:unhideWhenUsed/>
    <w:rsid w:val="00C5250F"/>
    <w:pPr>
      <w:spacing w:before="100" w:beforeAutospacing="1" w:after="100" w:afterAutospacing="1"/>
    </w:pPr>
    <w:rPr>
      <w:rFonts w:ascii="Times" w:hAnsi="Times" w:cs="Times New Roman"/>
      <w:sz w:val="20"/>
      <w:lang w:val="en-US" w:eastAsia="en-US"/>
    </w:rPr>
  </w:style>
  <w:style w:type="character" w:customStyle="1" w:styleId="inline-l2-heading">
    <w:name w:val="inline-l2-heading"/>
    <w:basedOn w:val="DefaultParagraphFont"/>
    <w:rsid w:val="00C5250F"/>
  </w:style>
  <w:style w:type="character" w:customStyle="1" w:styleId="named-content">
    <w:name w:val="named-content"/>
    <w:basedOn w:val="DefaultParagraphFont"/>
    <w:rsid w:val="00C5250F"/>
  </w:style>
  <w:style w:type="character" w:customStyle="1" w:styleId="sc">
    <w:name w:val="sc"/>
    <w:basedOn w:val="DefaultParagraphFont"/>
    <w:rsid w:val="00C5250F"/>
  </w:style>
  <w:style w:type="table" w:styleId="TableGrid">
    <w:name w:val="Table Grid"/>
    <w:basedOn w:val="TableNormal"/>
    <w:uiPriority w:val="59"/>
    <w:rsid w:val="00C52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53B9"/>
    <w:rPr>
      <w:color w:val="800080" w:themeColor="followedHyperlink"/>
      <w:u w:val="single"/>
    </w:rPr>
  </w:style>
  <w:style w:type="character" w:styleId="Strong">
    <w:name w:val="Strong"/>
    <w:basedOn w:val="DefaultParagraphFont"/>
    <w:uiPriority w:val="22"/>
    <w:qFormat/>
    <w:rsid w:val="00780C9E"/>
    <w:rPr>
      <w:b/>
      <w:bCs/>
    </w:rPr>
  </w:style>
  <w:style w:type="character" w:customStyle="1" w:styleId="Heading1Char">
    <w:name w:val="Heading 1 Char"/>
    <w:basedOn w:val="DefaultParagraphFont"/>
    <w:link w:val="Heading1"/>
    <w:uiPriority w:val="9"/>
    <w:rsid w:val="002D71FB"/>
    <w:rPr>
      <w:b/>
      <w:sz w:val="36"/>
      <w:lang w:val="en-GB"/>
    </w:rPr>
  </w:style>
  <w:style w:type="character" w:customStyle="1" w:styleId="name">
    <w:name w:val="name"/>
    <w:basedOn w:val="DefaultParagraphFont"/>
    <w:rsid w:val="002D71FB"/>
  </w:style>
  <w:style w:type="character" w:customStyle="1" w:styleId="xref-sep">
    <w:name w:val="xref-sep"/>
    <w:basedOn w:val="DefaultParagraphFont"/>
    <w:rsid w:val="002D71FB"/>
  </w:style>
  <w:style w:type="paragraph" w:styleId="ListParagraph">
    <w:name w:val="List Paragraph"/>
    <w:basedOn w:val="Normal"/>
    <w:link w:val="ListParagraphChar"/>
    <w:uiPriority w:val="34"/>
    <w:qFormat/>
    <w:rsid w:val="00DC65B6"/>
    <w:pPr>
      <w:autoSpaceDE w:val="0"/>
      <w:autoSpaceDN w:val="0"/>
      <w:ind w:left="720"/>
      <w:contextualSpacing/>
    </w:pPr>
    <w:rPr>
      <w:rFonts w:ascii="Arial" w:eastAsia="Times New Roman" w:hAnsi="Arial" w:cs="Times New Roman"/>
      <w:sz w:val="22"/>
      <w:szCs w:val="24"/>
      <w:lang w:val="en-US" w:eastAsia="en-US"/>
    </w:rPr>
  </w:style>
  <w:style w:type="character" w:customStyle="1" w:styleId="TitleChar">
    <w:name w:val="Title Char"/>
    <w:aliases w:val="title Char"/>
    <w:link w:val="Title"/>
    <w:uiPriority w:val="10"/>
    <w:rsid w:val="00DC65B6"/>
    <w:rPr>
      <w:rFonts w:eastAsia="Times New Roman"/>
      <w:b/>
      <w:sz w:val="32"/>
      <w:lang w:val="en-GB"/>
    </w:rPr>
  </w:style>
  <w:style w:type="character" w:customStyle="1" w:styleId="jrnl">
    <w:name w:val="jrnl"/>
    <w:rsid w:val="00DC65B6"/>
  </w:style>
  <w:style w:type="character" w:customStyle="1" w:styleId="ListParagraphChar">
    <w:name w:val="List Paragraph Char"/>
    <w:basedOn w:val="DefaultParagraphFont"/>
    <w:link w:val="ListParagraph"/>
    <w:uiPriority w:val="34"/>
    <w:rsid w:val="00B23FE9"/>
    <w:rPr>
      <w:rFonts w:ascii="Arial" w:eastAsia="Times New Roman" w:hAnsi="Arial" w:cs="Times New Roman"/>
      <w:sz w:val="22"/>
      <w:szCs w:val="24"/>
      <w:lang w:eastAsia="en-US"/>
    </w:rPr>
  </w:style>
  <w:style w:type="paragraph" w:customStyle="1" w:styleId="details">
    <w:name w:val="details"/>
    <w:basedOn w:val="Normal"/>
    <w:rsid w:val="00A45BF3"/>
    <w:pPr>
      <w:spacing w:before="100" w:beforeAutospacing="1" w:after="100" w:afterAutospacing="1"/>
    </w:pPr>
    <w:rPr>
      <w:rFonts w:ascii="Times" w:hAnsi="Times"/>
      <w:sz w:val="20"/>
      <w:lang w:val="en-US" w:eastAsia="en-US"/>
    </w:rPr>
  </w:style>
  <w:style w:type="character" w:customStyle="1" w:styleId="highlight">
    <w:name w:val="highlight"/>
    <w:basedOn w:val="DefaultParagraphFont"/>
    <w:rsid w:val="00B92E96"/>
  </w:style>
  <w:style w:type="paragraph" w:customStyle="1" w:styleId="EndNoteBibliographyTitle">
    <w:name w:val="EndNote Bibliography Title"/>
    <w:basedOn w:val="Normal"/>
    <w:link w:val="EndNoteBibliographyTitleChar"/>
    <w:rsid w:val="005A3183"/>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A3183"/>
    <w:rPr>
      <w:rFonts w:ascii="Cambria" w:hAnsi="Cambria"/>
      <w:noProof/>
      <w:sz w:val="24"/>
      <w:lang w:val="en-GB"/>
    </w:rPr>
  </w:style>
  <w:style w:type="paragraph" w:customStyle="1" w:styleId="EndNoteBibliography">
    <w:name w:val="EndNote Bibliography"/>
    <w:basedOn w:val="Normal"/>
    <w:link w:val="EndNoteBibliographyChar"/>
    <w:rsid w:val="005A3183"/>
    <w:rPr>
      <w:rFonts w:ascii="Cambria" w:hAnsi="Cambria"/>
      <w:noProof/>
    </w:rPr>
  </w:style>
  <w:style w:type="character" w:customStyle="1" w:styleId="EndNoteBibliographyChar">
    <w:name w:val="EndNote Bibliography Char"/>
    <w:basedOn w:val="DefaultParagraphFont"/>
    <w:link w:val="EndNoteBibliography"/>
    <w:rsid w:val="005A3183"/>
    <w:rPr>
      <w:rFonts w:ascii="Cambria" w:hAnsi="Cambria"/>
      <w:noProof/>
      <w:sz w:val="24"/>
      <w:lang w:val="en-GB"/>
    </w:rPr>
  </w:style>
  <w:style w:type="paragraph" w:styleId="Footer">
    <w:name w:val="footer"/>
    <w:basedOn w:val="Normal"/>
    <w:link w:val="FooterChar"/>
    <w:uiPriority w:val="99"/>
    <w:unhideWhenUsed/>
    <w:rsid w:val="009B62A4"/>
    <w:pPr>
      <w:tabs>
        <w:tab w:val="center" w:pos="4320"/>
        <w:tab w:val="right" w:pos="8640"/>
      </w:tabs>
    </w:pPr>
  </w:style>
  <w:style w:type="character" w:customStyle="1" w:styleId="FooterChar">
    <w:name w:val="Footer Char"/>
    <w:basedOn w:val="DefaultParagraphFont"/>
    <w:link w:val="Footer"/>
    <w:uiPriority w:val="99"/>
    <w:rsid w:val="009B62A4"/>
    <w:rPr>
      <w:sz w:val="24"/>
      <w:lang w:val="en-GB"/>
    </w:rPr>
  </w:style>
  <w:style w:type="character" w:customStyle="1" w:styleId="ref-label">
    <w:name w:val="ref-label"/>
    <w:basedOn w:val="DefaultParagraphFont"/>
    <w:rsid w:val="00962691"/>
  </w:style>
  <w:style w:type="character" w:customStyle="1" w:styleId="cit-auth">
    <w:name w:val="cit-auth"/>
    <w:basedOn w:val="DefaultParagraphFont"/>
    <w:rsid w:val="00962691"/>
  </w:style>
  <w:style w:type="character" w:customStyle="1" w:styleId="cit-name-surname">
    <w:name w:val="cit-name-surname"/>
    <w:basedOn w:val="DefaultParagraphFont"/>
    <w:rsid w:val="00962691"/>
  </w:style>
  <w:style w:type="character" w:customStyle="1" w:styleId="cit-name-given-names">
    <w:name w:val="cit-name-given-names"/>
    <w:basedOn w:val="DefaultParagraphFont"/>
    <w:rsid w:val="00962691"/>
  </w:style>
  <w:style w:type="character" w:customStyle="1" w:styleId="cit-etal">
    <w:name w:val="cit-etal"/>
    <w:basedOn w:val="DefaultParagraphFont"/>
    <w:rsid w:val="00962691"/>
  </w:style>
  <w:style w:type="character" w:styleId="HTMLCite">
    <w:name w:val="HTML Cite"/>
    <w:basedOn w:val="DefaultParagraphFont"/>
    <w:uiPriority w:val="99"/>
    <w:semiHidden/>
    <w:unhideWhenUsed/>
    <w:rsid w:val="00962691"/>
    <w:rPr>
      <w:i/>
      <w:iCs/>
    </w:rPr>
  </w:style>
  <w:style w:type="character" w:customStyle="1" w:styleId="cit-pub-date">
    <w:name w:val="cit-pub-date"/>
    <w:basedOn w:val="DefaultParagraphFont"/>
    <w:rsid w:val="00962691"/>
  </w:style>
  <w:style w:type="character" w:customStyle="1" w:styleId="cit-article-title">
    <w:name w:val="cit-article-title"/>
    <w:basedOn w:val="DefaultParagraphFont"/>
    <w:rsid w:val="00962691"/>
  </w:style>
  <w:style w:type="character" w:customStyle="1" w:styleId="cit-vol">
    <w:name w:val="cit-vol"/>
    <w:basedOn w:val="DefaultParagraphFont"/>
    <w:rsid w:val="00962691"/>
  </w:style>
  <w:style w:type="character" w:customStyle="1" w:styleId="cit-fpage">
    <w:name w:val="cit-fpage"/>
    <w:basedOn w:val="DefaultParagraphFont"/>
    <w:rsid w:val="00962691"/>
  </w:style>
  <w:style w:type="character" w:customStyle="1" w:styleId="cit-lpage">
    <w:name w:val="cit-lpage"/>
    <w:basedOn w:val="DefaultParagraphFont"/>
    <w:rsid w:val="00962691"/>
  </w:style>
  <w:style w:type="character" w:styleId="Emphasis">
    <w:name w:val="Emphasis"/>
    <w:basedOn w:val="DefaultParagraphFont"/>
    <w:uiPriority w:val="20"/>
    <w:qFormat/>
    <w:rsid w:val="001C7CA9"/>
    <w:rPr>
      <w:i/>
      <w:iCs/>
    </w:rPr>
  </w:style>
  <w:style w:type="paragraph" w:styleId="BalloonText">
    <w:name w:val="Balloon Text"/>
    <w:basedOn w:val="Normal"/>
    <w:link w:val="BalloonTextChar"/>
    <w:uiPriority w:val="99"/>
    <w:semiHidden/>
    <w:unhideWhenUsed/>
    <w:rsid w:val="002C2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AC1"/>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42370F"/>
    <w:rPr>
      <w:sz w:val="16"/>
      <w:szCs w:val="16"/>
    </w:rPr>
  </w:style>
  <w:style w:type="paragraph" w:styleId="CommentText">
    <w:name w:val="annotation text"/>
    <w:basedOn w:val="Normal"/>
    <w:link w:val="CommentTextChar"/>
    <w:uiPriority w:val="99"/>
    <w:semiHidden/>
    <w:unhideWhenUsed/>
    <w:rsid w:val="0042370F"/>
    <w:rPr>
      <w:sz w:val="20"/>
    </w:rPr>
  </w:style>
  <w:style w:type="character" w:customStyle="1" w:styleId="CommentTextChar">
    <w:name w:val="Comment Text Char"/>
    <w:basedOn w:val="DefaultParagraphFont"/>
    <w:link w:val="CommentText"/>
    <w:uiPriority w:val="99"/>
    <w:semiHidden/>
    <w:rsid w:val="0042370F"/>
    <w:rPr>
      <w:lang w:val="en-GB"/>
    </w:rPr>
  </w:style>
  <w:style w:type="paragraph" w:styleId="CommentSubject">
    <w:name w:val="annotation subject"/>
    <w:basedOn w:val="CommentText"/>
    <w:next w:val="CommentText"/>
    <w:link w:val="CommentSubjectChar"/>
    <w:uiPriority w:val="99"/>
    <w:semiHidden/>
    <w:unhideWhenUsed/>
    <w:rsid w:val="0042370F"/>
    <w:rPr>
      <w:b/>
      <w:bCs/>
    </w:rPr>
  </w:style>
  <w:style w:type="character" w:customStyle="1" w:styleId="CommentSubjectChar">
    <w:name w:val="Comment Subject Char"/>
    <w:basedOn w:val="CommentTextChar"/>
    <w:link w:val="CommentSubject"/>
    <w:uiPriority w:val="99"/>
    <w:semiHidden/>
    <w:rsid w:val="0042370F"/>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3967">
      <w:bodyDiv w:val="1"/>
      <w:marLeft w:val="0"/>
      <w:marRight w:val="0"/>
      <w:marTop w:val="0"/>
      <w:marBottom w:val="0"/>
      <w:divBdr>
        <w:top w:val="none" w:sz="0" w:space="0" w:color="auto"/>
        <w:left w:val="none" w:sz="0" w:space="0" w:color="auto"/>
        <w:bottom w:val="none" w:sz="0" w:space="0" w:color="auto"/>
        <w:right w:val="none" w:sz="0" w:space="0" w:color="auto"/>
      </w:divBdr>
    </w:div>
    <w:div w:id="228851942">
      <w:bodyDiv w:val="1"/>
      <w:marLeft w:val="0"/>
      <w:marRight w:val="0"/>
      <w:marTop w:val="0"/>
      <w:marBottom w:val="0"/>
      <w:divBdr>
        <w:top w:val="none" w:sz="0" w:space="0" w:color="auto"/>
        <w:left w:val="none" w:sz="0" w:space="0" w:color="auto"/>
        <w:bottom w:val="none" w:sz="0" w:space="0" w:color="auto"/>
        <w:right w:val="none" w:sz="0" w:space="0" w:color="auto"/>
      </w:divBdr>
    </w:div>
    <w:div w:id="378557564">
      <w:bodyDiv w:val="1"/>
      <w:marLeft w:val="0"/>
      <w:marRight w:val="0"/>
      <w:marTop w:val="0"/>
      <w:marBottom w:val="0"/>
      <w:divBdr>
        <w:top w:val="none" w:sz="0" w:space="0" w:color="auto"/>
        <w:left w:val="none" w:sz="0" w:space="0" w:color="auto"/>
        <w:bottom w:val="none" w:sz="0" w:space="0" w:color="auto"/>
        <w:right w:val="none" w:sz="0" w:space="0" w:color="auto"/>
      </w:divBdr>
    </w:div>
    <w:div w:id="440998113">
      <w:bodyDiv w:val="1"/>
      <w:marLeft w:val="0"/>
      <w:marRight w:val="0"/>
      <w:marTop w:val="0"/>
      <w:marBottom w:val="0"/>
      <w:divBdr>
        <w:top w:val="none" w:sz="0" w:space="0" w:color="auto"/>
        <w:left w:val="none" w:sz="0" w:space="0" w:color="auto"/>
        <w:bottom w:val="none" w:sz="0" w:space="0" w:color="auto"/>
        <w:right w:val="none" w:sz="0" w:space="0" w:color="auto"/>
      </w:divBdr>
    </w:div>
    <w:div w:id="496962229">
      <w:bodyDiv w:val="1"/>
      <w:marLeft w:val="0"/>
      <w:marRight w:val="0"/>
      <w:marTop w:val="0"/>
      <w:marBottom w:val="0"/>
      <w:divBdr>
        <w:top w:val="none" w:sz="0" w:space="0" w:color="auto"/>
        <w:left w:val="none" w:sz="0" w:space="0" w:color="auto"/>
        <w:bottom w:val="none" w:sz="0" w:space="0" w:color="auto"/>
        <w:right w:val="none" w:sz="0" w:space="0" w:color="auto"/>
      </w:divBdr>
      <w:divsChild>
        <w:div w:id="176971890">
          <w:marLeft w:val="0"/>
          <w:marRight w:val="0"/>
          <w:marTop w:val="0"/>
          <w:marBottom w:val="0"/>
          <w:divBdr>
            <w:top w:val="none" w:sz="0" w:space="0" w:color="auto"/>
            <w:left w:val="none" w:sz="0" w:space="0" w:color="auto"/>
            <w:bottom w:val="none" w:sz="0" w:space="0" w:color="auto"/>
            <w:right w:val="none" w:sz="0" w:space="0" w:color="auto"/>
          </w:divBdr>
        </w:div>
      </w:divsChild>
    </w:div>
    <w:div w:id="640616314">
      <w:bodyDiv w:val="1"/>
      <w:marLeft w:val="0"/>
      <w:marRight w:val="0"/>
      <w:marTop w:val="0"/>
      <w:marBottom w:val="0"/>
      <w:divBdr>
        <w:top w:val="none" w:sz="0" w:space="0" w:color="auto"/>
        <w:left w:val="none" w:sz="0" w:space="0" w:color="auto"/>
        <w:bottom w:val="none" w:sz="0" w:space="0" w:color="auto"/>
        <w:right w:val="none" w:sz="0" w:space="0" w:color="auto"/>
      </w:divBdr>
    </w:div>
    <w:div w:id="662854390">
      <w:bodyDiv w:val="1"/>
      <w:marLeft w:val="0"/>
      <w:marRight w:val="0"/>
      <w:marTop w:val="0"/>
      <w:marBottom w:val="0"/>
      <w:divBdr>
        <w:top w:val="none" w:sz="0" w:space="0" w:color="auto"/>
        <w:left w:val="none" w:sz="0" w:space="0" w:color="auto"/>
        <w:bottom w:val="none" w:sz="0" w:space="0" w:color="auto"/>
        <w:right w:val="none" w:sz="0" w:space="0" w:color="auto"/>
      </w:divBdr>
    </w:div>
    <w:div w:id="673610631">
      <w:bodyDiv w:val="1"/>
      <w:marLeft w:val="0"/>
      <w:marRight w:val="0"/>
      <w:marTop w:val="0"/>
      <w:marBottom w:val="0"/>
      <w:divBdr>
        <w:top w:val="none" w:sz="0" w:space="0" w:color="auto"/>
        <w:left w:val="none" w:sz="0" w:space="0" w:color="auto"/>
        <w:bottom w:val="none" w:sz="0" w:space="0" w:color="auto"/>
        <w:right w:val="none" w:sz="0" w:space="0" w:color="auto"/>
      </w:divBdr>
      <w:divsChild>
        <w:div w:id="1769306548">
          <w:marLeft w:val="0"/>
          <w:marRight w:val="0"/>
          <w:marTop w:val="0"/>
          <w:marBottom w:val="0"/>
          <w:divBdr>
            <w:top w:val="none" w:sz="0" w:space="0" w:color="auto"/>
            <w:left w:val="none" w:sz="0" w:space="0" w:color="auto"/>
            <w:bottom w:val="none" w:sz="0" w:space="0" w:color="auto"/>
            <w:right w:val="none" w:sz="0" w:space="0" w:color="auto"/>
          </w:divBdr>
        </w:div>
      </w:divsChild>
    </w:div>
    <w:div w:id="699285459">
      <w:bodyDiv w:val="1"/>
      <w:marLeft w:val="0"/>
      <w:marRight w:val="0"/>
      <w:marTop w:val="0"/>
      <w:marBottom w:val="0"/>
      <w:divBdr>
        <w:top w:val="none" w:sz="0" w:space="0" w:color="auto"/>
        <w:left w:val="none" w:sz="0" w:space="0" w:color="auto"/>
        <w:bottom w:val="none" w:sz="0" w:space="0" w:color="auto"/>
        <w:right w:val="none" w:sz="0" w:space="0" w:color="auto"/>
      </w:divBdr>
      <w:divsChild>
        <w:div w:id="2032954380">
          <w:marLeft w:val="0"/>
          <w:marRight w:val="0"/>
          <w:marTop w:val="0"/>
          <w:marBottom w:val="0"/>
          <w:divBdr>
            <w:top w:val="none" w:sz="0" w:space="0" w:color="auto"/>
            <w:left w:val="none" w:sz="0" w:space="0" w:color="auto"/>
            <w:bottom w:val="none" w:sz="0" w:space="0" w:color="auto"/>
            <w:right w:val="none" w:sz="0" w:space="0" w:color="auto"/>
          </w:divBdr>
        </w:div>
        <w:div w:id="834994747">
          <w:marLeft w:val="0"/>
          <w:marRight w:val="0"/>
          <w:marTop w:val="0"/>
          <w:marBottom w:val="0"/>
          <w:divBdr>
            <w:top w:val="none" w:sz="0" w:space="0" w:color="auto"/>
            <w:left w:val="none" w:sz="0" w:space="0" w:color="auto"/>
            <w:bottom w:val="none" w:sz="0" w:space="0" w:color="auto"/>
            <w:right w:val="none" w:sz="0" w:space="0" w:color="auto"/>
          </w:divBdr>
        </w:div>
      </w:divsChild>
    </w:div>
    <w:div w:id="980378220">
      <w:bodyDiv w:val="1"/>
      <w:marLeft w:val="0"/>
      <w:marRight w:val="0"/>
      <w:marTop w:val="0"/>
      <w:marBottom w:val="0"/>
      <w:divBdr>
        <w:top w:val="none" w:sz="0" w:space="0" w:color="auto"/>
        <w:left w:val="none" w:sz="0" w:space="0" w:color="auto"/>
        <w:bottom w:val="none" w:sz="0" w:space="0" w:color="auto"/>
        <w:right w:val="none" w:sz="0" w:space="0" w:color="auto"/>
      </w:divBdr>
    </w:div>
    <w:div w:id="1013412879">
      <w:bodyDiv w:val="1"/>
      <w:marLeft w:val="0"/>
      <w:marRight w:val="0"/>
      <w:marTop w:val="0"/>
      <w:marBottom w:val="0"/>
      <w:divBdr>
        <w:top w:val="none" w:sz="0" w:space="0" w:color="auto"/>
        <w:left w:val="none" w:sz="0" w:space="0" w:color="auto"/>
        <w:bottom w:val="none" w:sz="0" w:space="0" w:color="auto"/>
        <w:right w:val="none" w:sz="0" w:space="0" w:color="auto"/>
      </w:divBdr>
      <w:divsChild>
        <w:div w:id="2140416395">
          <w:marLeft w:val="0"/>
          <w:marRight w:val="0"/>
          <w:marTop w:val="0"/>
          <w:marBottom w:val="0"/>
          <w:divBdr>
            <w:top w:val="none" w:sz="0" w:space="0" w:color="auto"/>
            <w:left w:val="none" w:sz="0" w:space="0" w:color="auto"/>
            <w:bottom w:val="none" w:sz="0" w:space="0" w:color="auto"/>
            <w:right w:val="none" w:sz="0" w:space="0" w:color="auto"/>
          </w:divBdr>
          <w:divsChild>
            <w:div w:id="13206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702">
      <w:bodyDiv w:val="1"/>
      <w:marLeft w:val="0"/>
      <w:marRight w:val="0"/>
      <w:marTop w:val="0"/>
      <w:marBottom w:val="0"/>
      <w:divBdr>
        <w:top w:val="none" w:sz="0" w:space="0" w:color="auto"/>
        <w:left w:val="none" w:sz="0" w:space="0" w:color="auto"/>
        <w:bottom w:val="none" w:sz="0" w:space="0" w:color="auto"/>
        <w:right w:val="none" w:sz="0" w:space="0" w:color="auto"/>
      </w:divBdr>
      <w:divsChild>
        <w:div w:id="1707177487">
          <w:marLeft w:val="0"/>
          <w:marRight w:val="0"/>
          <w:marTop w:val="0"/>
          <w:marBottom w:val="0"/>
          <w:divBdr>
            <w:top w:val="none" w:sz="0" w:space="0" w:color="auto"/>
            <w:left w:val="none" w:sz="0" w:space="0" w:color="auto"/>
            <w:bottom w:val="none" w:sz="0" w:space="0" w:color="auto"/>
            <w:right w:val="none" w:sz="0" w:space="0" w:color="auto"/>
          </w:divBdr>
        </w:div>
        <w:div w:id="1359505550">
          <w:marLeft w:val="0"/>
          <w:marRight w:val="0"/>
          <w:marTop w:val="0"/>
          <w:marBottom w:val="0"/>
          <w:divBdr>
            <w:top w:val="none" w:sz="0" w:space="0" w:color="auto"/>
            <w:left w:val="none" w:sz="0" w:space="0" w:color="auto"/>
            <w:bottom w:val="none" w:sz="0" w:space="0" w:color="auto"/>
            <w:right w:val="none" w:sz="0" w:space="0" w:color="auto"/>
          </w:divBdr>
          <w:divsChild>
            <w:div w:id="1463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300">
      <w:bodyDiv w:val="1"/>
      <w:marLeft w:val="0"/>
      <w:marRight w:val="0"/>
      <w:marTop w:val="0"/>
      <w:marBottom w:val="0"/>
      <w:divBdr>
        <w:top w:val="none" w:sz="0" w:space="0" w:color="auto"/>
        <w:left w:val="none" w:sz="0" w:space="0" w:color="auto"/>
        <w:bottom w:val="none" w:sz="0" w:space="0" w:color="auto"/>
        <w:right w:val="none" w:sz="0" w:space="0" w:color="auto"/>
      </w:divBdr>
    </w:div>
    <w:div w:id="1338650644">
      <w:bodyDiv w:val="1"/>
      <w:marLeft w:val="0"/>
      <w:marRight w:val="0"/>
      <w:marTop w:val="0"/>
      <w:marBottom w:val="0"/>
      <w:divBdr>
        <w:top w:val="none" w:sz="0" w:space="0" w:color="auto"/>
        <w:left w:val="none" w:sz="0" w:space="0" w:color="auto"/>
        <w:bottom w:val="none" w:sz="0" w:space="0" w:color="auto"/>
        <w:right w:val="none" w:sz="0" w:space="0" w:color="auto"/>
      </w:divBdr>
    </w:div>
    <w:div w:id="1481727528">
      <w:bodyDiv w:val="1"/>
      <w:marLeft w:val="0"/>
      <w:marRight w:val="0"/>
      <w:marTop w:val="0"/>
      <w:marBottom w:val="0"/>
      <w:divBdr>
        <w:top w:val="none" w:sz="0" w:space="0" w:color="auto"/>
        <w:left w:val="none" w:sz="0" w:space="0" w:color="auto"/>
        <w:bottom w:val="none" w:sz="0" w:space="0" w:color="auto"/>
        <w:right w:val="none" w:sz="0" w:space="0" w:color="auto"/>
      </w:divBdr>
      <w:divsChild>
        <w:div w:id="1467816734">
          <w:marLeft w:val="0"/>
          <w:marRight w:val="0"/>
          <w:marTop w:val="0"/>
          <w:marBottom w:val="0"/>
          <w:divBdr>
            <w:top w:val="none" w:sz="0" w:space="0" w:color="auto"/>
            <w:left w:val="none" w:sz="0" w:space="0" w:color="auto"/>
            <w:bottom w:val="none" w:sz="0" w:space="0" w:color="auto"/>
            <w:right w:val="none" w:sz="0" w:space="0" w:color="auto"/>
          </w:divBdr>
        </w:div>
      </w:divsChild>
    </w:div>
    <w:div w:id="1521509346">
      <w:bodyDiv w:val="1"/>
      <w:marLeft w:val="0"/>
      <w:marRight w:val="0"/>
      <w:marTop w:val="0"/>
      <w:marBottom w:val="0"/>
      <w:divBdr>
        <w:top w:val="none" w:sz="0" w:space="0" w:color="auto"/>
        <w:left w:val="none" w:sz="0" w:space="0" w:color="auto"/>
        <w:bottom w:val="none" w:sz="0" w:space="0" w:color="auto"/>
        <w:right w:val="none" w:sz="0" w:space="0" w:color="auto"/>
      </w:divBdr>
    </w:div>
    <w:div w:id="1573153199">
      <w:bodyDiv w:val="1"/>
      <w:marLeft w:val="0"/>
      <w:marRight w:val="0"/>
      <w:marTop w:val="0"/>
      <w:marBottom w:val="0"/>
      <w:divBdr>
        <w:top w:val="none" w:sz="0" w:space="0" w:color="auto"/>
        <w:left w:val="none" w:sz="0" w:space="0" w:color="auto"/>
        <w:bottom w:val="none" w:sz="0" w:space="0" w:color="auto"/>
        <w:right w:val="none" w:sz="0" w:space="0" w:color="auto"/>
      </w:divBdr>
    </w:div>
    <w:div w:id="1621492819">
      <w:bodyDiv w:val="1"/>
      <w:marLeft w:val="0"/>
      <w:marRight w:val="0"/>
      <w:marTop w:val="0"/>
      <w:marBottom w:val="0"/>
      <w:divBdr>
        <w:top w:val="none" w:sz="0" w:space="0" w:color="auto"/>
        <w:left w:val="none" w:sz="0" w:space="0" w:color="auto"/>
        <w:bottom w:val="none" w:sz="0" w:space="0" w:color="auto"/>
        <w:right w:val="none" w:sz="0" w:space="0" w:color="auto"/>
      </w:divBdr>
    </w:div>
    <w:div w:id="1656228081">
      <w:bodyDiv w:val="1"/>
      <w:marLeft w:val="0"/>
      <w:marRight w:val="0"/>
      <w:marTop w:val="0"/>
      <w:marBottom w:val="0"/>
      <w:divBdr>
        <w:top w:val="none" w:sz="0" w:space="0" w:color="auto"/>
        <w:left w:val="none" w:sz="0" w:space="0" w:color="auto"/>
        <w:bottom w:val="none" w:sz="0" w:space="0" w:color="auto"/>
        <w:right w:val="none" w:sz="0" w:space="0" w:color="auto"/>
      </w:divBdr>
    </w:div>
    <w:div w:id="1675957659">
      <w:bodyDiv w:val="1"/>
      <w:marLeft w:val="0"/>
      <w:marRight w:val="0"/>
      <w:marTop w:val="0"/>
      <w:marBottom w:val="0"/>
      <w:divBdr>
        <w:top w:val="none" w:sz="0" w:space="0" w:color="auto"/>
        <w:left w:val="none" w:sz="0" w:space="0" w:color="auto"/>
        <w:bottom w:val="none" w:sz="0" w:space="0" w:color="auto"/>
        <w:right w:val="none" w:sz="0" w:space="0" w:color="auto"/>
      </w:divBdr>
      <w:divsChild>
        <w:div w:id="1668316168">
          <w:marLeft w:val="0"/>
          <w:marRight w:val="0"/>
          <w:marTop w:val="0"/>
          <w:marBottom w:val="0"/>
          <w:divBdr>
            <w:top w:val="none" w:sz="0" w:space="0" w:color="auto"/>
            <w:left w:val="none" w:sz="0" w:space="0" w:color="auto"/>
            <w:bottom w:val="none" w:sz="0" w:space="0" w:color="auto"/>
            <w:right w:val="none" w:sz="0" w:space="0" w:color="auto"/>
          </w:divBdr>
        </w:div>
        <w:div w:id="1683970811">
          <w:marLeft w:val="0"/>
          <w:marRight w:val="0"/>
          <w:marTop w:val="0"/>
          <w:marBottom w:val="0"/>
          <w:divBdr>
            <w:top w:val="none" w:sz="0" w:space="0" w:color="auto"/>
            <w:left w:val="none" w:sz="0" w:space="0" w:color="auto"/>
            <w:bottom w:val="none" w:sz="0" w:space="0" w:color="auto"/>
            <w:right w:val="none" w:sz="0" w:space="0" w:color="auto"/>
          </w:divBdr>
        </w:div>
        <w:div w:id="2008095655">
          <w:marLeft w:val="0"/>
          <w:marRight w:val="0"/>
          <w:marTop w:val="0"/>
          <w:marBottom w:val="0"/>
          <w:divBdr>
            <w:top w:val="none" w:sz="0" w:space="0" w:color="auto"/>
            <w:left w:val="none" w:sz="0" w:space="0" w:color="auto"/>
            <w:bottom w:val="none" w:sz="0" w:space="0" w:color="auto"/>
            <w:right w:val="none" w:sz="0" w:space="0" w:color="auto"/>
          </w:divBdr>
        </w:div>
        <w:div w:id="68430143">
          <w:marLeft w:val="0"/>
          <w:marRight w:val="0"/>
          <w:marTop w:val="0"/>
          <w:marBottom w:val="0"/>
          <w:divBdr>
            <w:top w:val="none" w:sz="0" w:space="0" w:color="auto"/>
            <w:left w:val="none" w:sz="0" w:space="0" w:color="auto"/>
            <w:bottom w:val="none" w:sz="0" w:space="0" w:color="auto"/>
            <w:right w:val="none" w:sz="0" w:space="0" w:color="auto"/>
          </w:divBdr>
          <w:divsChild>
            <w:div w:id="17855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7772">
      <w:bodyDiv w:val="1"/>
      <w:marLeft w:val="0"/>
      <w:marRight w:val="0"/>
      <w:marTop w:val="0"/>
      <w:marBottom w:val="0"/>
      <w:divBdr>
        <w:top w:val="none" w:sz="0" w:space="0" w:color="auto"/>
        <w:left w:val="none" w:sz="0" w:space="0" w:color="auto"/>
        <w:bottom w:val="none" w:sz="0" w:space="0" w:color="auto"/>
        <w:right w:val="none" w:sz="0" w:space="0" w:color="auto"/>
      </w:divBdr>
      <w:divsChild>
        <w:div w:id="842814144">
          <w:marLeft w:val="0"/>
          <w:marRight w:val="0"/>
          <w:marTop w:val="0"/>
          <w:marBottom w:val="0"/>
          <w:divBdr>
            <w:top w:val="none" w:sz="0" w:space="0" w:color="auto"/>
            <w:left w:val="none" w:sz="0" w:space="0" w:color="auto"/>
            <w:bottom w:val="none" w:sz="0" w:space="0" w:color="auto"/>
            <w:right w:val="none" w:sz="0" w:space="0" w:color="auto"/>
          </w:divBdr>
        </w:div>
        <w:div w:id="1043290800">
          <w:marLeft w:val="0"/>
          <w:marRight w:val="0"/>
          <w:marTop w:val="0"/>
          <w:marBottom w:val="0"/>
          <w:divBdr>
            <w:top w:val="none" w:sz="0" w:space="0" w:color="auto"/>
            <w:left w:val="none" w:sz="0" w:space="0" w:color="auto"/>
            <w:bottom w:val="none" w:sz="0" w:space="0" w:color="auto"/>
            <w:right w:val="none" w:sz="0" w:space="0" w:color="auto"/>
          </w:divBdr>
        </w:div>
        <w:div w:id="596599655">
          <w:marLeft w:val="0"/>
          <w:marRight w:val="0"/>
          <w:marTop w:val="0"/>
          <w:marBottom w:val="0"/>
          <w:divBdr>
            <w:top w:val="none" w:sz="0" w:space="0" w:color="auto"/>
            <w:left w:val="none" w:sz="0" w:space="0" w:color="auto"/>
            <w:bottom w:val="none" w:sz="0" w:space="0" w:color="auto"/>
            <w:right w:val="none" w:sz="0" w:space="0" w:color="auto"/>
          </w:divBdr>
        </w:div>
        <w:div w:id="2138449599">
          <w:marLeft w:val="0"/>
          <w:marRight w:val="0"/>
          <w:marTop w:val="0"/>
          <w:marBottom w:val="0"/>
          <w:divBdr>
            <w:top w:val="none" w:sz="0" w:space="0" w:color="auto"/>
            <w:left w:val="none" w:sz="0" w:space="0" w:color="auto"/>
            <w:bottom w:val="none" w:sz="0" w:space="0" w:color="auto"/>
            <w:right w:val="none" w:sz="0" w:space="0" w:color="auto"/>
          </w:divBdr>
        </w:div>
        <w:div w:id="333147911">
          <w:marLeft w:val="0"/>
          <w:marRight w:val="0"/>
          <w:marTop w:val="0"/>
          <w:marBottom w:val="0"/>
          <w:divBdr>
            <w:top w:val="none" w:sz="0" w:space="0" w:color="auto"/>
            <w:left w:val="none" w:sz="0" w:space="0" w:color="auto"/>
            <w:bottom w:val="none" w:sz="0" w:space="0" w:color="auto"/>
            <w:right w:val="none" w:sz="0" w:space="0" w:color="auto"/>
          </w:divBdr>
        </w:div>
        <w:div w:id="2085713551">
          <w:marLeft w:val="0"/>
          <w:marRight w:val="0"/>
          <w:marTop w:val="0"/>
          <w:marBottom w:val="0"/>
          <w:divBdr>
            <w:top w:val="none" w:sz="0" w:space="0" w:color="auto"/>
            <w:left w:val="none" w:sz="0" w:space="0" w:color="auto"/>
            <w:bottom w:val="none" w:sz="0" w:space="0" w:color="auto"/>
            <w:right w:val="none" w:sz="0" w:space="0" w:color="auto"/>
          </w:divBdr>
        </w:div>
      </w:divsChild>
    </w:div>
    <w:div w:id="1711610748">
      <w:bodyDiv w:val="1"/>
      <w:marLeft w:val="0"/>
      <w:marRight w:val="0"/>
      <w:marTop w:val="0"/>
      <w:marBottom w:val="0"/>
      <w:divBdr>
        <w:top w:val="none" w:sz="0" w:space="0" w:color="auto"/>
        <w:left w:val="none" w:sz="0" w:space="0" w:color="auto"/>
        <w:bottom w:val="none" w:sz="0" w:space="0" w:color="auto"/>
        <w:right w:val="none" w:sz="0" w:space="0" w:color="auto"/>
      </w:divBdr>
    </w:div>
    <w:div w:id="1965379606">
      <w:bodyDiv w:val="1"/>
      <w:marLeft w:val="0"/>
      <w:marRight w:val="0"/>
      <w:marTop w:val="0"/>
      <w:marBottom w:val="0"/>
      <w:divBdr>
        <w:top w:val="none" w:sz="0" w:space="0" w:color="auto"/>
        <w:left w:val="none" w:sz="0" w:space="0" w:color="auto"/>
        <w:bottom w:val="none" w:sz="0" w:space="0" w:color="auto"/>
        <w:right w:val="none" w:sz="0" w:space="0" w:color="auto"/>
      </w:divBdr>
    </w:div>
    <w:div w:id="1970620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irodionova@ucs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919BA-661C-4B20-8C87-00F78191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14734</Words>
  <Characters>83989</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Sanford Burnham Medical Research Institute</Company>
  <LinksUpToDate>false</LinksUpToDate>
  <CharactersWithSpaces>98526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Rodionov</dc:creator>
  <cp:lastModifiedBy>Goodacre, Norman *</cp:lastModifiedBy>
  <cp:revision>2</cp:revision>
  <cp:lastPrinted>2017-03-07T20:43:00Z</cp:lastPrinted>
  <dcterms:created xsi:type="dcterms:W3CDTF">2017-03-23T15:09:00Z</dcterms:created>
  <dcterms:modified xsi:type="dcterms:W3CDTF">2017-03-23T15:09:00Z</dcterms:modified>
</cp:coreProperties>
</file>