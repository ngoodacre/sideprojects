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6674DE" w14:textId="77777777" w:rsidR="001453EE" w:rsidRPr="00E83538" w:rsidRDefault="00E83538">
      <w:r>
        <w:rPr>
          <w:b/>
        </w:rPr>
        <w:t>Fig. 6</w:t>
      </w:r>
      <w:r w:rsidR="00896310">
        <w:rPr>
          <w:b/>
        </w:rPr>
        <w:t>B</w:t>
      </w:r>
      <w:r>
        <w:rPr>
          <w:b/>
        </w:rPr>
        <w:t xml:space="preserve">. Synergistic effects in NagB protein-protein interactions (PPIs) may be the result of simultaneous binding of protein partners. </w:t>
      </w:r>
      <w:r w:rsidR="00AD258C">
        <w:t>(A-C) Structural models of simultaneous binding are shown for NagB +</w:t>
      </w:r>
      <w:r w:rsidR="00844479">
        <w:t xml:space="preserve"> HPr </w:t>
      </w:r>
      <w:r w:rsidR="00AD258C">
        <w:t>+</w:t>
      </w:r>
      <w:r w:rsidR="00844479">
        <w:t xml:space="preserve"> </w:t>
      </w:r>
      <w:r w:rsidR="00AD258C">
        <w:t xml:space="preserve">NanE </w:t>
      </w:r>
      <w:r>
        <w:t xml:space="preserve">(A) as well as </w:t>
      </w:r>
      <w:r w:rsidR="00AD258C">
        <w:t xml:space="preserve">NagB + </w:t>
      </w:r>
      <w:r>
        <w:t xml:space="preserve">HPr </w:t>
      </w:r>
      <w:r w:rsidR="00AD258C">
        <w:t xml:space="preserve">+ U-PII (B). </w:t>
      </w:r>
      <w:r>
        <w:t xml:space="preserve">The binding of HPr to NagB does not sterically obstruct the binding of either </w:t>
      </w:r>
      <w:r w:rsidR="00AD258C">
        <w:t>NanE</w:t>
      </w:r>
      <w:r>
        <w:t xml:space="preserve"> </w:t>
      </w:r>
      <w:r w:rsidR="00AD258C">
        <w:t>(A</w:t>
      </w:r>
      <w:r w:rsidR="00844479">
        <w:t xml:space="preserve">) or </w:t>
      </w:r>
      <w:r w:rsidR="00AD258C">
        <w:t>U-PII</w:t>
      </w:r>
      <w:r w:rsidR="00844479">
        <w:t xml:space="preserve"> (</w:t>
      </w:r>
      <w:r w:rsidR="00AD258C">
        <w:t>B</w:t>
      </w:r>
      <w:r w:rsidR="00844479">
        <w:t xml:space="preserve">) </w:t>
      </w:r>
      <w:r>
        <w:t xml:space="preserve">in the model, but the binding of </w:t>
      </w:r>
      <w:r w:rsidR="00E11CE4">
        <w:t>NanE to NagB does sterically obstruct the binding of U-PII (and vice versa)</w:t>
      </w:r>
      <w:r w:rsidR="00844479">
        <w:t xml:space="preserve"> (</w:t>
      </w:r>
      <w:r w:rsidR="00AD258C">
        <w:t>C</w:t>
      </w:r>
      <w:r w:rsidR="00844479">
        <w:t>)</w:t>
      </w:r>
      <w:r w:rsidR="00E11CE4">
        <w:t xml:space="preserve">. </w:t>
      </w:r>
      <w:r w:rsidR="00E11CE4">
        <w:rPr>
          <w:i/>
        </w:rPr>
        <w:t>Inset:</w:t>
      </w:r>
      <w:r w:rsidR="00E11CE4">
        <w:t xml:space="preserve"> Binding sites for HPr, NanE, and U-PII on the surface of NagB. </w:t>
      </w:r>
      <w:del w:id="0" w:author="P Uetz" w:date="2017-08-25T22:39:00Z">
        <w:r w:rsidR="00E11CE4" w:rsidDel="00A564B8">
          <w:delText xml:space="preserve">Interacting residues are colored according to the binding partner, and shared residues between NanE and U-PII are colored in grey. </w:delText>
        </w:r>
      </w:del>
      <w:r w:rsidR="00F66767">
        <w:t xml:space="preserve">Note that the majority of the NanE and U-PII interfaces on NagB overlap with each other. </w:t>
      </w:r>
      <w:r w:rsidR="00E11CE4">
        <w:t xml:space="preserve">Residues indicated by black lines are shared among all three NagB partners. </w:t>
      </w:r>
      <w:commentRangeStart w:id="1"/>
      <w:r w:rsidR="00AD258C">
        <w:t>Functional NagB is a hexamer</w:t>
      </w:r>
      <w:r w:rsidR="006D24D6">
        <w:t xml:space="preserve"> in which the cavity (not shown) interacts with solvent</w:t>
      </w:r>
      <w:commentRangeEnd w:id="1"/>
      <w:r w:rsidR="00A564B8">
        <w:rPr>
          <w:rStyle w:val="CommentReference"/>
        </w:rPr>
        <w:commentReference w:id="1"/>
      </w:r>
      <w:r w:rsidR="00AD258C">
        <w:t xml:space="preserve">; </w:t>
      </w:r>
      <w:commentRangeStart w:id="2"/>
      <w:r w:rsidR="00AD258C">
        <w:t xml:space="preserve">the inter-subunit trimer contacts, a loop spanning residues 216-223, are indicated by a heavy dashed line, while the inter-trimeric contacts </w:t>
      </w:r>
      <w:r w:rsidR="000A26E1">
        <w:t xml:space="preserve">(residues 244-250) </w:t>
      </w:r>
      <w:r w:rsidR="00AD258C">
        <w:t xml:space="preserve">are indicated by a light dashed line. </w:t>
      </w:r>
      <w:commentRangeEnd w:id="2"/>
      <w:r w:rsidR="00A564B8">
        <w:rPr>
          <w:rStyle w:val="CommentReference"/>
        </w:rPr>
        <w:commentReference w:id="2"/>
      </w:r>
      <w:r w:rsidR="006D24D6">
        <w:t xml:space="preserve">The orientation of the NagB monomer with respect to the </w:t>
      </w:r>
      <w:r w:rsidR="000A26E1">
        <w:t>greater hexamer</w:t>
      </w:r>
      <w:r w:rsidR="006D24D6">
        <w:t xml:space="preserve"> is indicated by </w:t>
      </w:r>
      <w:commentRangeStart w:id="3"/>
      <w:r w:rsidR="00702CC1">
        <w:t>dashed arrows</w:t>
      </w:r>
      <w:commentRangeEnd w:id="3"/>
      <w:r w:rsidR="00DF43AE">
        <w:rPr>
          <w:rStyle w:val="CommentReference"/>
        </w:rPr>
        <w:commentReference w:id="3"/>
      </w:r>
      <w:r w:rsidR="006D24D6">
        <w:t xml:space="preserve">. </w:t>
      </w:r>
      <w:r w:rsidR="00E11CE4">
        <w:t xml:space="preserve">PDB </w:t>
      </w:r>
      <w:r w:rsidR="002C7743">
        <w:t>IDs and chains used for NagB, HP</w:t>
      </w:r>
      <w:r w:rsidR="00E11CE4">
        <w:t>r, and U-PII were 1FS5:A</w:t>
      </w:r>
      <w:ins w:id="4" w:author="P Uetz" w:date="2017-08-25T22:55:00Z">
        <w:r w:rsidR="00DF43AE">
          <w:t xml:space="preserve"> (R conformation)</w:t>
        </w:r>
      </w:ins>
      <w:r w:rsidR="00E11CE4">
        <w:t>, 3CCD:A, 5L9N:A</w:t>
      </w:r>
      <w:ins w:id="5" w:author="P Uetz" w:date="2017-08-25T22:56:00Z">
        <w:r w:rsidR="00DF43AE">
          <w:t xml:space="preserve"> (</w:t>
        </w:r>
        <w:r w:rsidR="00DF43AE" w:rsidRPr="00DF43AE">
          <w:t>uridylated PII</w:t>
        </w:r>
        <w:r w:rsidR="00DF43AE">
          <w:t>)</w:t>
        </w:r>
      </w:ins>
      <w:r w:rsidR="00E11CE4">
        <w:t>.</w:t>
      </w:r>
      <w:del w:id="6" w:author="P Uetz" w:date="2017-08-25T22:56:00Z">
        <w:r w:rsidR="00E11CE4" w:rsidDel="00DF43AE">
          <w:delText xml:space="preserve"> 1FS5:A is a structure of the open, “R” conformation of NagB, and 5L9N:A is a structure of </w:delText>
        </w:r>
        <w:bookmarkStart w:id="7" w:name="OLE_LINK49"/>
        <w:bookmarkStart w:id="8" w:name="OLE_LINK50"/>
        <w:r w:rsidR="00E11CE4" w:rsidDel="00DF43AE">
          <w:delText>uridylated PII</w:delText>
        </w:r>
        <w:bookmarkStart w:id="9" w:name="_GoBack"/>
        <w:bookmarkEnd w:id="7"/>
        <w:bookmarkEnd w:id="8"/>
        <w:bookmarkEnd w:id="9"/>
        <w:r w:rsidR="00E11CE4" w:rsidDel="00DF43AE">
          <w:delText>.</w:delText>
        </w:r>
      </w:del>
      <w:r w:rsidR="00E11CE4">
        <w:t xml:space="preserve"> For NanE, the </w:t>
      </w:r>
      <w:r w:rsidR="000B6782">
        <w:t xml:space="preserve">full-length </w:t>
      </w:r>
      <w:r w:rsidR="00E11CE4">
        <w:t xml:space="preserve">Swiss Model Repository </w:t>
      </w:r>
      <w:r w:rsidR="000B6782">
        <w:t xml:space="preserve">model based on the template 3IGS:A (79.7% sequence identity) was used.  </w:t>
      </w:r>
    </w:p>
    <w:sectPr w:rsidR="001453EE" w:rsidRPr="00E835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P Uetz" w:date="2017-08-25T22:42:00Z" w:initials="PU">
    <w:p w14:paraId="189E731E" w14:textId="77777777" w:rsidR="00A564B8" w:rsidRDefault="00A564B8">
      <w:pPr>
        <w:pStyle w:val="CommentText"/>
      </w:pPr>
      <w:r>
        <w:rPr>
          <w:rStyle w:val="CommentReference"/>
        </w:rPr>
        <w:annotationRef/>
      </w:r>
      <w:r>
        <w:t>This seems to be important, so why not show it? That should also clarify which interactions happen while the hexamer is intact, shouldn’t it?</w:t>
      </w:r>
    </w:p>
  </w:comment>
  <w:comment w:id="2" w:author="P Uetz" w:date="2017-08-25T22:43:00Z" w:initials="PU">
    <w:p w14:paraId="11B31327" w14:textId="77777777" w:rsidR="00A564B8" w:rsidRDefault="00A564B8">
      <w:pPr>
        <w:pStyle w:val="CommentText"/>
      </w:pPr>
      <w:r>
        <w:rPr>
          <w:rStyle w:val="CommentReference"/>
        </w:rPr>
        <w:annotationRef/>
      </w:r>
      <w:r>
        <w:t>Not clear what inter-subunit and inter-trimer means: which subunits? Which trimer?</w:t>
      </w:r>
    </w:p>
  </w:comment>
  <w:comment w:id="3" w:author="P Uetz" w:date="2017-08-25T22:55:00Z" w:initials="PU">
    <w:p w14:paraId="1DF27D10" w14:textId="77777777" w:rsidR="00DF43AE" w:rsidRDefault="00DF43AE">
      <w:pPr>
        <w:pStyle w:val="CommentText"/>
      </w:pPr>
      <w:r>
        <w:rPr>
          <w:rStyle w:val="CommentReference"/>
        </w:rPr>
        <w:annotationRef/>
      </w:r>
      <w:r>
        <w:t>I don’t see dashed arrows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8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538"/>
    <w:rsid w:val="000A26E1"/>
    <w:rsid w:val="000B6782"/>
    <w:rsid w:val="001453EE"/>
    <w:rsid w:val="002C7743"/>
    <w:rsid w:val="003E148E"/>
    <w:rsid w:val="006D24D6"/>
    <w:rsid w:val="00702CC1"/>
    <w:rsid w:val="00844479"/>
    <w:rsid w:val="00896310"/>
    <w:rsid w:val="00A564B8"/>
    <w:rsid w:val="00AD258C"/>
    <w:rsid w:val="00DF43AE"/>
    <w:rsid w:val="00E11CE4"/>
    <w:rsid w:val="00E83538"/>
    <w:rsid w:val="00F66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9E8ED0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64B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4B8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564B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564B8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564B8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64B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64B8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64B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4B8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564B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564B8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564B8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64B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64B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233</Words>
  <Characters>1331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FDA</Company>
  <LinksUpToDate>false</LinksUpToDate>
  <CharactersWithSpaces>1561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Goodacre, Norman *</dc:creator>
  <cp:lastModifiedBy>P Uetz</cp:lastModifiedBy>
  <cp:revision>7</cp:revision>
  <dcterms:created xsi:type="dcterms:W3CDTF">2017-08-25T19:13:00Z</dcterms:created>
  <dcterms:modified xsi:type="dcterms:W3CDTF">2017-08-26T02:56:00Z</dcterms:modified>
</cp:coreProperties>
</file>