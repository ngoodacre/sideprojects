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52DB1" w14:textId="001AD0F6" w:rsidR="00594788" w:rsidRPr="008F4406" w:rsidRDefault="00594788" w:rsidP="008F4406">
      <w:pPr>
        <w:spacing w:line="360" w:lineRule="auto"/>
        <w:jc w:val="both"/>
        <w:rPr>
          <w:rFonts w:ascii="Cambria" w:hAnsi="Cambria" w:cs="Arial"/>
          <w:b/>
          <w:bCs/>
          <w:iCs/>
          <w:sz w:val="22"/>
          <w:szCs w:val="22"/>
        </w:rPr>
      </w:pPr>
      <w:r w:rsidRPr="008F4406">
        <w:rPr>
          <w:rFonts w:ascii="Cambria" w:hAnsi="Cambria" w:cs="Arial"/>
          <w:b/>
          <w:bCs/>
          <w:iCs/>
          <w:sz w:val="22"/>
          <w:szCs w:val="22"/>
        </w:rPr>
        <w:t>The nitrogen regulatory PII protein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GlnB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and </w:t>
      </w:r>
      <w:r w:rsidRPr="008F4406">
        <w:rPr>
          <w:b/>
          <w:sz w:val="22"/>
          <w:szCs w:val="22"/>
        </w:rPr>
        <w:t>N-acetyl-glucosamine 6-phosphate epimerase (</w:t>
      </w:r>
      <w:proofErr w:type="spellStart"/>
      <w:r w:rsidRPr="008F4406">
        <w:rPr>
          <w:b/>
          <w:sz w:val="22"/>
          <w:szCs w:val="22"/>
        </w:rPr>
        <w:t>NanE</w:t>
      </w:r>
      <w:proofErr w:type="spellEnd"/>
      <w:r w:rsidR="000C1020" w:rsidRPr="008F4406">
        <w:rPr>
          <w:b/>
          <w:sz w:val="22"/>
          <w:szCs w:val="22"/>
        </w:rPr>
        <w:t>)</w:t>
      </w:r>
      <w:r w:rsidRPr="008F4406">
        <w:rPr>
          <w:b/>
          <w:sz w:val="22"/>
          <w:szCs w:val="22"/>
        </w:rPr>
        <w:t xml:space="preserve"> </w:t>
      </w:r>
      <w:r w:rsidR="00EC675A">
        <w:rPr>
          <w:rFonts w:ascii="Cambria" w:hAnsi="Cambria" w:cs="Arial"/>
          <w:b/>
          <w:bCs/>
          <w:iCs/>
          <w:sz w:val="22"/>
          <w:szCs w:val="22"/>
        </w:rPr>
        <w:t>allosterically activ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>ate glucosamine 6-phosphate deaminase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NagB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in </w:t>
      </w:r>
      <w:r w:rsidR="000C1020" w:rsidRPr="008F4406">
        <w:rPr>
          <w:rFonts w:ascii="Cambria" w:hAnsi="Cambria" w:cs="Arial"/>
          <w:b/>
          <w:bCs/>
          <w:i/>
          <w:iCs/>
          <w:sz w:val="22"/>
          <w:szCs w:val="22"/>
        </w:rPr>
        <w:t>Escherichia</w:t>
      </w:r>
      <w:r w:rsidRPr="008F4406">
        <w:rPr>
          <w:rFonts w:ascii="Cambria" w:hAnsi="Cambria" w:cs="Arial"/>
          <w:b/>
          <w:bCs/>
          <w:i/>
          <w:iCs/>
          <w:sz w:val="22"/>
          <w:szCs w:val="22"/>
        </w:rPr>
        <w:t xml:space="preserve"> coli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. </w:t>
      </w:r>
    </w:p>
    <w:p w14:paraId="74A6C281" w14:textId="53A7F897" w:rsidR="00594788" w:rsidRPr="008F4406" w:rsidRDefault="00594788" w:rsidP="008F4406">
      <w:pPr>
        <w:spacing w:line="360" w:lineRule="auto"/>
        <w:jc w:val="both"/>
        <w:rPr>
          <w:sz w:val="22"/>
          <w:szCs w:val="22"/>
        </w:rPr>
      </w:pPr>
      <w:r w:rsidRPr="008F4406">
        <w:rPr>
          <w:rFonts w:ascii="Cambria" w:hAnsi="Cambria" w:cs="Arial"/>
          <w:bCs/>
          <w:iCs/>
          <w:sz w:val="22"/>
          <w:szCs w:val="22"/>
        </w:rPr>
        <w:t>Irina A. Rodionova</w:t>
      </w:r>
      <w:r w:rsidR="009D737B">
        <w:rPr>
          <w:rFonts w:ascii="Cambria" w:hAnsi="Cambria" w:cs="Arial"/>
          <w:bCs/>
          <w:iCs/>
          <w:sz w:val="22"/>
          <w:szCs w:val="22"/>
        </w:rPr>
        <w:t xml:space="preserve"> </w:t>
      </w:r>
      <w:r w:rsidR="009D737B" w:rsidRPr="009D737B">
        <w:rPr>
          <w:rFonts w:ascii="Cambria" w:hAnsi="Cambria" w:cs="Arial"/>
          <w:bCs/>
          <w:iCs/>
          <w:sz w:val="22"/>
          <w:szCs w:val="22"/>
          <w:vertAlign w:val="superscript"/>
        </w:rPr>
        <w:t>1,</w:t>
      </w:r>
      <w:r w:rsidR="009D737B">
        <w:rPr>
          <w:rFonts w:ascii="Cambria" w:hAnsi="Cambria" w:cs="Arial"/>
          <w:bCs/>
          <w:iCs/>
          <w:sz w:val="22"/>
          <w:szCs w:val="22"/>
          <w:vertAlign w:val="superscript"/>
        </w:rPr>
        <w:t>*</w:t>
      </w:r>
      <w:r w:rsidR="009D737B">
        <w:rPr>
          <w:rFonts w:ascii="Cambria" w:hAnsi="Cambria" w:cs="Arial"/>
          <w:bCs/>
          <w:iCs/>
          <w:sz w:val="22"/>
          <w:szCs w:val="22"/>
        </w:rPr>
        <w:t xml:space="preserve">, </w:t>
      </w:r>
      <w:r w:rsidR="009D737B" w:rsidRPr="00D67E74">
        <w:rPr>
          <w:rFonts w:ascii="Times New Roman" w:hAnsi="Times New Roman" w:cs="Times New Roman"/>
          <w:sz w:val="22"/>
          <w:szCs w:val="22"/>
        </w:rPr>
        <w:t>Norman Goodacre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9D737B" w:rsidRPr="00D67E74">
        <w:rPr>
          <w:rFonts w:ascii="Times New Roman" w:hAnsi="Times New Roman" w:cs="Times New Roman"/>
          <w:sz w:val="22"/>
          <w:szCs w:val="22"/>
        </w:rPr>
        <w:t>, Mohan Babu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="009D737B" w:rsidRPr="00D67E74">
        <w:rPr>
          <w:rFonts w:ascii="Times New Roman" w:hAnsi="Times New Roman" w:cs="Times New Roman"/>
          <w:sz w:val="22"/>
          <w:szCs w:val="22"/>
        </w:rPr>
        <w:t>, Andrew Emili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4</w:t>
      </w:r>
      <w:r w:rsidR="009D737B" w:rsidRPr="00D67E74">
        <w:rPr>
          <w:rFonts w:ascii="Times New Roman" w:hAnsi="Times New Roman" w:cs="Times New Roman"/>
          <w:sz w:val="22"/>
          <w:szCs w:val="22"/>
        </w:rPr>
        <w:t>, Peter Uetz</w:t>
      </w:r>
      <w:r w:rsidR="009D737B" w:rsidRPr="00D67E74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9D737B" w:rsidRPr="00D67E74">
        <w:rPr>
          <w:rFonts w:ascii="Times New Roman" w:hAnsi="Times New Roman" w:cs="Times New Roman"/>
          <w:sz w:val="22"/>
          <w:szCs w:val="22"/>
        </w:rPr>
        <w:t xml:space="preserve">, </w:t>
      </w:r>
      <w:r w:rsidRPr="008F4406">
        <w:rPr>
          <w:rFonts w:ascii="Cambria" w:hAnsi="Cambria" w:cs="Arial"/>
          <w:bCs/>
          <w:iCs/>
          <w:sz w:val="22"/>
          <w:szCs w:val="22"/>
        </w:rPr>
        <w:t xml:space="preserve">and Milton H. </w:t>
      </w:r>
      <w:proofErr w:type="spellStart"/>
      <w:r w:rsidRPr="008F4406">
        <w:rPr>
          <w:rFonts w:ascii="Cambria" w:hAnsi="Cambria" w:cs="Arial"/>
          <w:bCs/>
          <w:iCs/>
          <w:sz w:val="22"/>
          <w:szCs w:val="22"/>
        </w:rPr>
        <w:t>Saier</w:t>
      </w:r>
      <w:proofErr w:type="spellEnd"/>
      <w:r w:rsidRPr="008F4406">
        <w:rPr>
          <w:rFonts w:ascii="Cambria" w:hAnsi="Cambria" w:cs="Arial"/>
          <w:bCs/>
          <w:iCs/>
          <w:sz w:val="22"/>
          <w:szCs w:val="22"/>
        </w:rPr>
        <w:t>, Jr.</w:t>
      </w:r>
      <w:r w:rsidR="009D737B" w:rsidRPr="009D737B">
        <w:rPr>
          <w:rFonts w:ascii="Cambria" w:hAnsi="Cambria" w:cs="Arial"/>
          <w:bCs/>
          <w:iCs/>
          <w:sz w:val="22"/>
          <w:szCs w:val="22"/>
          <w:vertAlign w:val="superscript"/>
        </w:rPr>
        <w:t>1,</w:t>
      </w:r>
      <w:r w:rsidRPr="009D737B">
        <w:rPr>
          <w:rFonts w:ascii="Cambria" w:hAnsi="Cambria" w:cs="Arial"/>
          <w:bCs/>
          <w:iCs/>
          <w:sz w:val="22"/>
          <w:szCs w:val="22"/>
          <w:vertAlign w:val="superscript"/>
        </w:rPr>
        <w:t>*</w:t>
      </w:r>
    </w:p>
    <w:p w14:paraId="625E105E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266EFCA0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5478C9F1" w14:textId="0B538BDA" w:rsidR="009D737B" w:rsidRPr="001B70D4" w:rsidRDefault="00594788" w:rsidP="001B70D4">
      <w:pPr>
        <w:spacing w:before="240" w:line="36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Times" w:hAnsi="Times"/>
          <w:sz w:val="20"/>
          <w:lang w:val="en-US" w:eastAsia="en-US"/>
        </w:rPr>
        <w:t xml:space="preserve"> </w:t>
      </w:r>
      <w:r w:rsidR="009D737B" w:rsidRPr="009D737B">
        <w:rPr>
          <w:rFonts w:ascii="Times" w:hAnsi="Times"/>
          <w:sz w:val="20"/>
          <w:vertAlign w:val="superscript"/>
          <w:lang w:val="en-US" w:eastAsia="en-US"/>
        </w:rPr>
        <w:t>1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>Department of Molecular Biology, Division of Biological Sciences, University of California at San Diego, La Jolla, CA 92093</w:t>
      </w:r>
      <w:r w:rsidR="000C1020">
        <w:rPr>
          <w:rFonts w:ascii="Cambria" w:hAnsi="Cambria" w:cs="Arial"/>
          <w:color w:val="000000" w:themeColor="text1"/>
          <w:sz w:val="22"/>
          <w:szCs w:val="22"/>
        </w:rPr>
        <w:t>-</w:t>
      </w:r>
      <w:r>
        <w:rPr>
          <w:rFonts w:ascii="Cambria" w:hAnsi="Cambria" w:cs="Arial"/>
          <w:color w:val="000000" w:themeColor="text1"/>
          <w:sz w:val="22"/>
          <w:szCs w:val="22"/>
        </w:rPr>
        <w:t>0116,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 xml:space="preserve"> USA</w:t>
      </w:r>
      <w:r w:rsidR="001B70D4">
        <w:rPr>
          <w:rFonts w:ascii="Cambria" w:hAnsi="Cambria" w:cs="Arial"/>
          <w:color w:val="000000" w:themeColor="text1"/>
          <w:sz w:val="22"/>
          <w:szCs w:val="22"/>
        </w:rPr>
        <w:t xml:space="preserve">; </w:t>
      </w:r>
      <w:r w:rsidR="009D737B" w:rsidRPr="009D737B">
        <w:rPr>
          <w:rFonts w:cs="Times New Roman"/>
          <w:sz w:val="22"/>
          <w:szCs w:val="22"/>
          <w:vertAlign w:val="superscript"/>
        </w:rPr>
        <w:t>2</w:t>
      </w:r>
      <w:r w:rsidR="009D737B" w:rsidRPr="009D737B">
        <w:rPr>
          <w:rFonts w:cs="Times New Roman"/>
          <w:sz w:val="22"/>
          <w:szCs w:val="22"/>
        </w:rPr>
        <w:t xml:space="preserve"> Center for the Study of Biological Complexity, Virginia Commonwealth University, Richmond, VA 23284; </w:t>
      </w:r>
      <w:r w:rsidR="009D737B" w:rsidRPr="009D737B">
        <w:rPr>
          <w:rFonts w:cs="Times New Roman"/>
          <w:sz w:val="22"/>
          <w:szCs w:val="22"/>
          <w:vertAlign w:val="superscript"/>
        </w:rPr>
        <w:t>3</w:t>
      </w:r>
      <w:r w:rsidR="009D737B" w:rsidRPr="009D737B">
        <w:rPr>
          <w:rFonts w:cs="Times New Roman"/>
          <w:sz w:val="22"/>
          <w:szCs w:val="22"/>
        </w:rPr>
        <w:t xml:space="preserve"> Department of Biochemistry, Research and Innovation Centre, University of Regina, Regina, Canada; </w:t>
      </w:r>
      <w:r w:rsidR="009D737B" w:rsidRPr="009D737B">
        <w:rPr>
          <w:rFonts w:cs="Times New Roman"/>
          <w:sz w:val="22"/>
          <w:szCs w:val="22"/>
          <w:vertAlign w:val="superscript"/>
        </w:rPr>
        <w:t>4</w:t>
      </w:r>
      <w:r w:rsidR="009D737B" w:rsidRPr="009D737B">
        <w:rPr>
          <w:rFonts w:cs="Times New Roman"/>
          <w:sz w:val="22"/>
          <w:szCs w:val="22"/>
        </w:rPr>
        <w:t xml:space="preserve"> Donnelly Centre, University of Toronto, Toronto, Ontario, Canada.</w:t>
      </w:r>
    </w:p>
    <w:p w14:paraId="49263408" w14:textId="77777777" w:rsidR="009D737B" w:rsidRPr="00E37C62" w:rsidRDefault="009D737B" w:rsidP="008F4406">
      <w:pPr>
        <w:spacing w:before="240" w:line="36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</w:p>
    <w:p w14:paraId="31A9328C" w14:textId="77777777" w:rsidR="00594788" w:rsidRPr="00E17198" w:rsidRDefault="00594788" w:rsidP="008F4406">
      <w:pPr>
        <w:spacing w:line="360" w:lineRule="auto"/>
        <w:jc w:val="both"/>
        <w:rPr>
          <w:b/>
        </w:rPr>
      </w:pPr>
    </w:p>
    <w:p w14:paraId="678AC808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7094D74E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15B710D6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64658847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75738109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4BAF7701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4A9C57E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3F5677A5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0D342E5D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F327533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323E841B" w14:textId="77777777" w:rsidR="00594788" w:rsidRPr="00F87934" w:rsidRDefault="00594788" w:rsidP="008F4406">
      <w:pPr>
        <w:spacing w:before="240" w:line="480" w:lineRule="auto"/>
        <w:jc w:val="both"/>
        <w:rPr>
          <w:rFonts w:ascii="Times New Roman" w:hAnsi="Times New Roman"/>
          <w:bCs/>
        </w:rPr>
      </w:pPr>
      <w:r w:rsidRPr="00F87934">
        <w:rPr>
          <w:rFonts w:ascii="Times New Roman" w:hAnsi="Times New Roman"/>
          <w:b/>
          <w:bCs/>
        </w:rPr>
        <w:lastRenderedPageBreak/>
        <w:t>A</w:t>
      </w:r>
      <w:r>
        <w:rPr>
          <w:rFonts w:ascii="Times New Roman" w:hAnsi="Times New Roman"/>
          <w:b/>
          <w:bCs/>
        </w:rPr>
        <w:t>BSTRACT</w:t>
      </w:r>
    </w:p>
    <w:p w14:paraId="235EC6D8" w14:textId="5CFDB4DA" w:rsidR="00594788" w:rsidRPr="00CD0913" w:rsidRDefault="00594788" w:rsidP="008F4406">
      <w:pPr>
        <w:spacing w:line="480" w:lineRule="auto"/>
        <w:jc w:val="both"/>
        <w:rPr>
          <w:rFonts w:ascii="Times" w:eastAsia="Times New Roman" w:hAnsi="Times" w:cs="Times New Roman"/>
          <w:sz w:val="20"/>
          <w:lang w:val="en-US" w:eastAsia="en-US"/>
        </w:rPr>
      </w:pPr>
      <w:r>
        <w:t xml:space="preserve">Nitrogen is important for many cellular processes, and amino sugars are good sources of ammonia, produced by </w:t>
      </w:r>
      <w:proofErr w:type="spellStart"/>
      <w:r>
        <w:t>NagB</w:t>
      </w:r>
      <w:proofErr w:type="spellEnd"/>
      <w:r>
        <w:t xml:space="preserve">, glucosamine 6-phosphate deaminase. </w:t>
      </w:r>
      <w:proofErr w:type="spellStart"/>
      <w:r>
        <w:t>NagB</w:t>
      </w:r>
      <w:proofErr w:type="spellEnd"/>
      <w:r>
        <w:t xml:space="preserve"> is known to be allosterically regulated by N-acetyl-glucosamine 6-phosphate (GlcNAc-6P) and the </w:t>
      </w:r>
      <w:proofErr w:type="spellStart"/>
      <w:r>
        <w:t>phosphocarrier</w:t>
      </w:r>
      <w:proofErr w:type="spellEnd"/>
      <w:r>
        <w:t xml:space="preserve"> protein of the bacterial phosphotransferase system, </w:t>
      </w:r>
      <w:proofErr w:type="spellStart"/>
      <w:r>
        <w:t>HPr</w:t>
      </w:r>
      <w:proofErr w:type="spellEnd"/>
      <w:r w:rsidR="000C1020">
        <w:t>,</w:t>
      </w:r>
      <w:r w:rsidRPr="006E2237">
        <w:t xml:space="preserve"> </w:t>
      </w:r>
      <w:r>
        <w:t xml:space="preserve">in </w:t>
      </w:r>
      <w:r w:rsidRPr="00E539C8">
        <w:rPr>
          <w:i/>
        </w:rPr>
        <w:t>Escherichia coli</w:t>
      </w:r>
      <w:r w:rsidR="000C1020">
        <w:t xml:space="preserve">. We provide evidence that </w:t>
      </w:r>
      <w:proofErr w:type="spellStart"/>
      <w:r w:rsidR="000C1020">
        <w:t>NanE</w:t>
      </w:r>
      <w:proofErr w:type="spellEnd"/>
      <w:r w:rsidR="000C1020">
        <w:t>,</w:t>
      </w:r>
      <w:r>
        <w:t xml:space="preserve"> GlcNAc-6P epimerase</w:t>
      </w:r>
      <w:r w:rsidR="000C1020">
        <w:t>,</w:t>
      </w:r>
      <w:r>
        <w:t xml:space="preserve"> and </w:t>
      </w:r>
      <w:proofErr w:type="spellStart"/>
      <w:r>
        <w:t>uridylylated</w:t>
      </w:r>
      <w:proofErr w:type="spellEnd"/>
      <w:r>
        <w:t xml:space="preserve"> PII protein allosterically activate </w:t>
      </w:r>
      <w:proofErr w:type="spellStart"/>
      <w:r>
        <w:t>NagB</w:t>
      </w:r>
      <w:proofErr w:type="spellEnd"/>
      <w:r>
        <w:t xml:space="preserve"> by </w:t>
      </w:r>
      <w:r w:rsidR="000C1020">
        <w:t xml:space="preserve">direct </w:t>
      </w:r>
      <w:r>
        <w:t>protein-protein interactions</w:t>
      </w:r>
      <w:r w:rsidRPr="00E539C8">
        <w:t xml:space="preserve">. </w:t>
      </w:r>
      <w:proofErr w:type="spellStart"/>
      <w:r>
        <w:t>NanE</w:t>
      </w:r>
      <w:proofErr w:type="spellEnd"/>
      <w:r>
        <w:t xml:space="preserve"> is essential for </w:t>
      </w:r>
      <w:proofErr w:type="spellStart"/>
      <w:r w:rsidR="000C1020">
        <w:t>neuraminic</w:t>
      </w:r>
      <w:proofErr w:type="spellEnd"/>
      <w:r w:rsidR="000C1020">
        <w:t xml:space="preserve"> acid (NANA) and N-</w:t>
      </w:r>
      <w:proofErr w:type="spellStart"/>
      <w:r w:rsidR="000C1020">
        <w:t>acetylmannosamine</w:t>
      </w:r>
      <w:proofErr w:type="spellEnd"/>
      <w:r w:rsidR="000C1020">
        <w:t xml:space="preserve"> (</w:t>
      </w:r>
      <w:proofErr w:type="spellStart"/>
      <w:r w:rsidR="000C1020">
        <w:t>ManNAc</w:t>
      </w:r>
      <w:proofErr w:type="spellEnd"/>
      <w:r w:rsidR="000C1020">
        <w:t>)</w:t>
      </w:r>
      <w:r>
        <w:t xml:space="preserve"> utilization, and PII is known to be a central metabolic nitrogen regulator. </w:t>
      </w:r>
      <w:r w:rsidRPr="00E539C8">
        <w:t xml:space="preserve">We demonstrate </w:t>
      </w:r>
      <w:r>
        <w:t xml:space="preserve">that </w:t>
      </w:r>
      <w:proofErr w:type="spellStart"/>
      <w:r w:rsidR="00BE2B5E">
        <w:t>uridylylated</w:t>
      </w:r>
      <w:proofErr w:type="spellEnd"/>
      <w:r w:rsidR="00BE2B5E">
        <w:t xml:space="preserve"> </w:t>
      </w:r>
      <w:r>
        <w:t xml:space="preserve">PII </w:t>
      </w:r>
      <w:r w:rsidR="00BE2B5E">
        <w:t xml:space="preserve">(but not </w:t>
      </w:r>
      <w:proofErr w:type="spellStart"/>
      <w:r w:rsidR="00BE2B5E">
        <w:t>underivatized</w:t>
      </w:r>
      <w:proofErr w:type="spellEnd"/>
      <w:r w:rsidR="00BE2B5E">
        <w:t xml:space="preserve"> PII) </w:t>
      </w:r>
      <w:r>
        <w:t xml:space="preserve">activates </w:t>
      </w:r>
      <w:proofErr w:type="spellStart"/>
      <w:r>
        <w:t>NagB</w:t>
      </w:r>
      <w:proofErr w:type="spellEnd"/>
      <w:r>
        <w:t xml:space="preserve"> more then 10 fold at low concentrations of substrate, while </w:t>
      </w:r>
      <w:proofErr w:type="spellStart"/>
      <w:r>
        <w:t>NanE</w:t>
      </w:r>
      <w:proofErr w:type="spellEnd"/>
      <w:r>
        <w:t xml:space="preserve"> increases </w:t>
      </w:r>
      <w:proofErr w:type="spellStart"/>
      <w:r>
        <w:t>NagB</w:t>
      </w:r>
      <w:proofErr w:type="spellEnd"/>
      <w:r>
        <w:t xml:space="preserve"> activity over</w:t>
      </w:r>
      <w:r w:rsidRPr="00E539C8">
        <w:t xml:space="preserve"> </w:t>
      </w:r>
      <w:r w:rsidR="00D410B5">
        <w:t>2 fold</w:t>
      </w:r>
      <w:r w:rsidR="0063403D">
        <w:t xml:space="preserve">. </w:t>
      </w:r>
      <w:proofErr w:type="spellStart"/>
      <w:r w:rsidR="00643922">
        <w:t>NanE</w:t>
      </w:r>
      <w:proofErr w:type="spellEnd"/>
      <w:r w:rsidR="00643922">
        <w:t xml:space="preserve"> activates </w:t>
      </w:r>
      <w:proofErr w:type="spellStart"/>
      <w:r w:rsidR="00643922">
        <w:t>NagB</w:t>
      </w:r>
      <w:proofErr w:type="spellEnd"/>
      <w:r w:rsidR="00643922">
        <w:t xml:space="preserve"> in absence </w:t>
      </w:r>
      <w:r w:rsidR="001D0BDC">
        <w:t>or presence of GlcNac-6P, but</w:t>
      </w:r>
      <w:r w:rsidR="00643922">
        <w:t xml:space="preserve"> </w:t>
      </w:r>
      <w:proofErr w:type="spellStart"/>
      <w:r w:rsidR="00643922">
        <w:t>HPr</w:t>
      </w:r>
      <w:proofErr w:type="spellEnd"/>
      <w:r w:rsidR="00643922">
        <w:t xml:space="preserve"> and U-PII </w:t>
      </w:r>
      <w:r w:rsidR="001D0BDC">
        <w:t>activation requires the presence of GlcNac-6P</w:t>
      </w:r>
      <w:r w:rsidR="00643922">
        <w:t xml:space="preserve">. </w:t>
      </w:r>
      <w:r w:rsidR="0063403D">
        <w:t>A</w:t>
      </w:r>
      <w:r w:rsidR="00D410B5">
        <w:t xml:space="preserve">ctivation of </w:t>
      </w:r>
      <w:proofErr w:type="spellStart"/>
      <w:r w:rsidR="00D410B5">
        <w:t>NagB</w:t>
      </w:r>
      <w:proofErr w:type="spellEnd"/>
      <w:r w:rsidR="00D410B5">
        <w:t xml:space="preserve"> </w:t>
      </w:r>
      <w:r w:rsidR="0063403D">
        <w:t xml:space="preserve">by </w:t>
      </w:r>
      <w:proofErr w:type="spellStart"/>
      <w:r w:rsidR="00714ECA" w:rsidRPr="00560CB5">
        <w:t>HPr</w:t>
      </w:r>
      <w:proofErr w:type="spellEnd"/>
      <w:r w:rsidR="00714ECA" w:rsidRPr="00560CB5">
        <w:t xml:space="preserve"> and </w:t>
      </w:r>
      <w:proofErr w:type="spellStart"/>
      <w:r w:rsidR="00714ECA" w:rsidRPr="00560CB5">
        <w:t>uridyl</w:t>
      </w:r>
      <w:r w:rsidR="0063403D" w:rsidRPr="00560CB5">
        <w:t>ylated</w:t>
      </w:r>
      <w:proofErr w:type="spellEnd"/>
      <w:r w:rsidR="00560CB5" w:rsidRPr="00560CB5">
        <w:t xml:space="preserve"> PII as well as by</w:t>
      </w:r>
      <w:r w:rsidR="0063403D" w:rsidRPr="00560CB5">
        <w:t xml:space="preserve"> </w:t>
      </w:r>
      <w:proofErr w:type="spellStart"/>
      <w:r w:rsidR="0063403D" w:rsidRPr="00560CB5">
        <w:t>NanE</w:t>
      </w:r>
      <w:proofErr w:type="spellEnd"/>
      <w:r w:rsidR="0063403D" w:rsidRPr="00560CB5">
        <w:t xml:space="preserve"> and </w:t>
      </w:r>
      <w:proofErr w:type="spellStart"/>
      <w:r w:rsidR="0063403D" w:rsidRPr="00560CB5">
        <w:t>H</w:t>
      </w:r>
      <w:r w:rsidR="007F4996" w:rsidRPr="00560CB5">
        <w:t>Pr</w:t>
      </w:r>
      <w:proofErr w:type="spellEnd"/>
      <w:r w:rsidR="007F4996" w:rsidRPr="00560CB5">
        <w:t xml:space="preserve"> (but not </w:t>
      </w:r>
      <w:r w:rsidR="001831BA">
        <w:t xml:space="preserve">by </w:t>
      </w:r>
      <w:proofErr w:type="spellStart"/>
      <w:r w:rsidR="007F4996" w:rsidRPr="00560CB5">
        <w:t>NanE</w:t>
      </w:r>
      <w:proofErr w:type="spellEnd"/>
      <w:r w:rsidR="007F4996" w:rsidRPr="00560CB5">
        <w:t xml:space="preserve"> and U-PII) is </w:t>
      </w:r>
      <w:r w:rsidR="0063403D" w:rsidRPr="00560CB5">
        <w:t>synergistic</w:t>
      </w:r>
      <w:r w:rsidR="001831BA">
        <w:t>,</w:t>
      </w:r>
      <w:r w:rsidR="003B0199">
        <w:t xml:space="preserve"> and </w:t>
      </w:r>
      <w:r w:rsidR="003B0199" w:rsidRPr="001831BA">
        <w:t>the modelling</w:t>
      </w:r>
      <w:r w:rsidR="001D0BDC">
        <w:t>, which</w:t>
      </w:r>
      <w:r w:rsidR="003B0199" w:rsidRPr="001831BA">
        <w:t xml:space="preserve"> s</w:t>
      </w:r>
      <w:r w:rsidR="001831BA">
        <w:t>uggest</w:t>
      </w:r>
      <w:r w:rsidR="003B0199" w:rsidRPr="001831BA">
        <w:t>s specific residues</w:t>
      </w:r>
      <w:r w:rsidR="001831BA">
        <w:t xml:space="preserve"> potentially</w:t>
      </w:r>
      <w:r w:rsidR="003B0199" w:rsidRPr="001831BA">
        <w:t xml:space="preserve"> involved in complex formation</w:t>
      </w:r>
      <w:r w:rsidR="001D0BDC">
        <w:t>, provides a possible explanation</w:t>
      </w:r>
      <w:r w:rsidR="0063403D" w:rsidRPr="001831BA">
        <w:t>.</w:t>
      </w:r>
      <w:r w:rsidR="00D410B5" w:rsidRPr="001831BA">
        <w:t xml:space="preserve"> </w:t>
      </w:r>
      <w:r w:rsidRPr="001831BA">
        <w:t>Sp</w:t>
      </w:r>
      <w:r w:rsidRPr="00560CB5">
        <w:t>ecific functions for th</w:t>
      </w:r>
      <w:r w:rsidR="000C1020" w:rsidRPr="00560CB5">
        <w:t xml:space="preserve">e regulation of </w:t>
      </w:r>
      <w:proofErr w:type="spellStart"/>
      <w:r w:rsidR="000C1020" w:rsidRPr="00560CB5">
        <w:t>NagB</w:t>
      </w:r>
      <w:proofErr w:type="spellEnd"/>
      <w:r w:rsidR="000C1020" w:rsidRPr="00560CB5">
        <w:t xml:space="preserve"> by its three protein</w:t>
      </w:r>
      <w:r w:rsidRPr="00560CB5">
        <w:t xml:space="preserve"> activa</w:t>
      </w:r>
      <w:r w:rsidR="000C1020" w:rsidRPr="00560CB5">
        <w:t>tors are proposed. Each regulatory agent</w:t>
      </w:r>
      <w:r w:rsidR="00270546" w:rsidRPr="00560CB5">
        <w:t xml:space="preserve"> i</w:t>
      </w:r>
      <w:r w:rsidR="000C1020" w:rsidRPr="00560CB5">
        <w:t xml:space="preserve">s </w:t>
      </w:r>
      <w:r w:rsidR="00A666DE" w:rsidRPr="00560CB5">
        <w:t>suggest</w:t>
      </w:r>
      <w:r w:rsidR="000C1020" w:rsidRPr="00560CB5">
        <w:t>ed to</w:t>
      </w:r>
      <w:r w:rsidR="00CC5888" w:rsidRPr="00560CB5">
        <w:t xml:space="preserve"> mediate</w:t>
      </w:r>
      <w:r w:rsidRPr="00560CB5">
        <w:t xml:space="preserve"> signal transduction </w:t>
      </w:r>
      <w:r w:rsidR="00270546" w:rsidRPr="00560CB5">
        <w:t xml:space="preserve">in response to </w:t>
      </w:r>
      <w:r w:rsidR="00181534" w:rsidRPr="00560CB5">
        <w:t xml:space="preserve">a </w:t>
      </w:r>
      <w:r w:rsidR="00181534">
        <w:t>different stimulus</w:t>
      </w:r>
      <w:r w:rsidR="00270546">
        <w:t>.</w:t>
      </w:r>
    </w:p>
    <w:p w14:paraId="05FF0771" w14:textId="77777777" w:rsidR="00594788" w:rsidRDefault="00594788" w:rsidP="008F4406">
      <w:pPr>
        <w:spacing w:line="480" w:lineRule="auto"/>
        <w:jc w:val="both"/>
      </w:pPr>
    </w:p>
    <w:p w14:paraId="23CD2BA8" w14:textId="77777777" w:rsidR="00594788" w:rsidRDefault="00594788" w:rsidP="008F4406">
      <w:pPr>
        <w:spacing w:line="480" w:lineRule="auto"/>
        <w:jc w:val="both"/>
      </w:pPr>
    </w:p>
    <w:p w14:paraId="5AD00CD8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3F9F59D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BAB7196" w14:textId="77777777" w:rsidR="008F4406" w:rsidRPr="00A927DA" w:rsidRDefault="008F440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A927DA">
        <w:rPr>
          <w:rFonts w:ascii="Cambria" w:eastAsia="Times New Roman" w:hAnsi="Cambria" w:cs="Times New Roman"/>
          <w:b/>
        </w:rPr>
        <w:lastRenderedPageBreak/>
        <w:t>Importance</w:t>
      </w:r>
    </w:p>
    <w:p w14:paraId="66E1CF3F" w14:textId="7F46BCE0" w:rsidR="00EE4584" w:rsidRPr="00850B47" w:rsidRDefault="00EE4584" w:rsidP="00EE4584">
      <w:pPr>
        <w:spacing w:line="480" w:lineRule="auto"/>
        <w:jc w:val="both"/>
        <w:rPr>
          <w:rFonts w:eastAsia="Times New Roman" w:cs="Times New Roman"/>
        </w:rPr>
      </w:pPr>
      <w:r w:rsidRPr="001D0BDC">
        <w:rPr>
          <w:rFonts w:eastAsia="Times New Roman" w:cs="Times New Roman"/>
          <w:lang w:val="en-US" w:eastAsia="en-US"/>
        </w:rPr>
        <w:t xml:space="preserve">The regulation of amino sugar utilization is important for </w:t>
      </w:r>
      <w:r w:rsidR="001D0BDC" w:rsidRPr="001D0BDC">
        <w:rPr>
          <w:rFonts w:eastAsia="Times New Roman" w:cs="Times New Roman"/>
          <w:lang w:val="en-US" w:eastAsia="en-US"/>
        </w:rPr>
        <w:t xml:space="preserve">the </w:t>
      </w:r>
      <w:r w:rsidRPr="001D0BDC">
        <w:rPr>
          <w:rFonts w:eastAsia="Times New Roman" w:cs="Times New Roman"/>
          <w:lang w:val="en-US" w:eastAsia="en-US"/>
        </w:rPr>
        <w:t xml:space="preserve">survival </w:t>
      </w:r>
      <w:r w:rsidR="001D0BDC" w:rsidRPr="001D0BDC">
        <w:rPr>
          <w:rFonts w:eastAsia="Times New Roman" w:cs="Times New Roman"/>
          <w:lang w:val="en-US" w:eastAsia="en-US"/>
        </w:rPr>
        <w:t xml:space="preserve">of bacteria </w:t>
      </w:r>
      <w:r w:rsidRPr="001D0BDC">
        <w:rPr>
          <w:rFonts w:eastAsia="Times New Roman" w:cs="Times New Roman"/>
          <w:lang w:val="en-US" w:eastAsia="en-US"/>
        </w:rPr>
        <w:t>in a competitive environment</w:t>
      </w:r>
      <w:r w:rsidR="001D0BDC" w:rsidRPr="001D0BDC">
        <w:rPr>
          <w:rFonts w:eastAsia="Times New Roman" w:cs="Times New Roman"/>
          <w:lang w:val="en-US" w:eastAsia="en-US"/>
        </w:rPr>
        <w:t>.</w:t>
      </w:r>
      <w:r w:rsidRPr="001D0BDC">
        <w:rPr>
          <w:rFonts w:eastAsia="Times New Roman" w:cs="Times New Roman"/>
          <w:lang w:val="en-US" w:eastAsia="en-US"/>
        </w:rPr>
        <w:t xml:space="preserve"> </w:t>
      </w:r>
      <w:proofErr w:type="spellStart"/>
      <w:r w:rsidRPr="001D0BDC">
        <w:t>NagB</w:t>
      </w:r>
      <w:proofErr w:type="spellEnd"/>
      <w:r w:rsidRPr="001D0BDC">
        <w:t>, glucosamine 6-phosphate deaminase, is essential for amino sugar utilization and allosterically regulated by N-acetyl-glucosamine 6-phosphate (GlcNAc-6P)</w:t>
      </w:r>
      <w:r w:rsidR="001D0BDC">
        <w:t xml:space="preserve"> and the histidine-</w:t>
      </w:r>
      <w:proofErr w:type="spellStart"/>
      <w:r w:rsidR="001D0BDC">
        <w:t>phosphorylatable</w:t>
      </w:r>
      <w:proofErr w:type="spellEnd"/>
      <w:r w:rsidR="001D0BDC">
        <w:t xml:space="preserve"> </w:t>
      </w:r>
      <w:proofErr w:type="spellStart"/>
      <w:r w:rsidR="001D0BDC">
        <w:t>phosphocarrier</w:t>
      </w:r>
      <w:proofErr w:type="spellEnd"/>
      <w:r w:rsidR="001D0BDC">
        <w:t xml:space="preserve"> protein </w:t>
      </w:r>
      <w:proofErr w:type="spellStart"/>
      <w:r w:rsidR="001D0BDC">
        <w:t>HPr</w:t>
      </w:r>
      <w:proofErr w:type="spellEnd"/>
      <w:r w:rsidRPr="001D0BDC">
        <w:t xml:space="preserve">. We provide evidence in </w:t>
      </w:r>
      <w:r w:rsidRPr="001D0BDC">
        <w:rPr>
          <w:i/>
        </w:rPr>
        <w:t>E. coli</w:t>
      </w:r>
      <w:r w:rsidRPr="001D0BDC">
        <w:t xml:space="preserve"> that </w:t>
      </w:r>
      <w:proofErr w:type="spellStart"/>
      <w:r w:rsidRPr="001D0BDC">
        <w:t>NanE</w:t>
      </w:r>
      <w:proofErr w:type="spellEnd"/>
      <w:r w:rsidRPr="001D0BDC">
        <w:t xml:space="preserve">, GlcNAc-6P epimerase, and the </w:t>
      </w:r>
      <w:proofErr w:type="spellStart"/>
      <w:r w:rsidRPr="001D0BDC">
        <w:t>uridylylated</w:t>
      </w:r>
      <w:proofErr w:type="spellEnd"/>
      <w:r w:rsidRPr="001D0BDC">
        <w:t xml:space="preserve"> PII protein allosterically activate </w:t>
      </w:r>
      <w:proofErr w:type="spellStart"/>
      <w:r w:rsidRPr="001D0BDC">
        <w:t>NagB</w:t>
      </w:r>
      <w:proofErr w:type="spellEnd"/>
      <w:r w:rsidRPr="001D0BDC">
        <w:t xml:space="preserve"> by direct protein-protein interactions. </w:t>
      </w:r>
      <w:proofErr w:type="spellStart"/>
      <w:r w:rsidRPr="001D0BDC">
        <w:t>NanE</w:t>
      </w:r>
      <w:proofErr w:type="spellEnd"/>
      <w:r w:rsidRPr="001D0BDC">
        <w:t xml:space="preserve"> is essential for </w:t>
      </w:r>
      <w:proofErr w:type="spellStart"/>
      <w:r w:rsidRPr="001D0BDC">
        <w:t>neuraminic</w:t>
      </w:r>
      <w:proofErr w:type="spellEnd"/>
      <w:r w:rsidRPr="001D0BDC">
        <w:t xml:space="preserve"> acid (NANA) and N-</w:t>
      </w:r>
      <w:proofErr w:type="spellStart"/>
      <w:r w:rsidRPr="001D0BDC">
        <w:t>acetylmannosamine</w:t>
      </w:r>
      <w:proofErr w:type="spellEnd"/>
      <w:r w:rsidRPr="001D0BDC">
        <w:t xml:space="preserve"> (</w:t>
      </w:r>
      <w:proofErr w:type="spellStart"/>
      <w:r w:rsidRPr="001D0BDC">
        <w:t>ManNAc</w:t>
      </w:r>
      <w:proofErr w:type="spellEnd"/>
      <w:r w:rsidRPr="001D0BDC">
        <w:t>) utilization, and the PII protein is known to be a central metabolic nitrogen regulator.</w:t>
      </w:r>
      <w:r w:rsidR="002E1884" w:rsidRPr="001D0BDC">
        <w:t xml:space="preserve"> Regulatory links between carbon and nitrogen</w:t>
      </w:r>
      <w:r w:rsidR="002E1884">
        <w:t xml:space="preserve"> metabolism are important for adaptation of metabolism to different growth conditions.</w:t>
      </w:r>
    </w:p>
    <w:p w14:paraId="77481733" w14:textId="77777777" w:rsidR="008F4406" w:rsidRDefault="008F4406" w:rsidP="00D518AC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F818C89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A9B9F8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6154B4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0BFAAC1F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497E12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2B104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79367D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395787E" w14:textId="3F405708" w:rsidR="008F440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t>Keywords</w:t>
      </w:r>
      <w:r w:rsidR="00A927DA">
        <w:rPr>
          <w:rFonts w:ascii="Cambria" w:eastAsia="Times New Roman" w:hAnsi="Cambria" w:cs="Times New Roman"/>
          <w:b/>
        </w:rPr>
        <w:t xml:space="preserve">: </w:t>
      </w:r>
      <w:r w:rsidR="00A927DA" w:rsidRPr="00A927DA">
        <w:rPr>
          <w:rFonts w:ascii="Cambria" w:eastAsia="Times New Roman" w:hAnsi="Cambria" w:cs="Times New Roman"/>
        </w:rPr>
        <w:t xml:space="preserve">glucosamine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>e deaminase/isomerase</w:t>
      </w:r>
      <w:r w:rsidR="00663E2F">
        <w:rPr>
          <w:rFonts w:ascii="Cambria" w:eastAsia="Times New Roman" w:hAnsi="Cambria" w:cs="Times New Roman"/>
        </w:rPr>
        <w:t>,</w:t>
      </w:r>
      <w:r w:rsidR="00A927DA">
        <w:rPr>
          <w:rFonts w:ascii="Cambria" w:eastAsia="Times New Roman" w:hAnsi="Cambria" w:cs="Times New Roman"/>
        </w:rPr>
        <w:t xml:space="preserve"> </w:t>
      </w:r>
      <w:proofErr w:type="spellStart"/>
      <w:r w:rsidR="00A927DA">
        <w:rPr>
          <w:rFonts w:ascii="Cambria" w:eastAsia="Times New Roman" w:hAnsi="Cambria" w:cs="Times New Roman"/>
        </w:rPr>
        <w:t>NagB</w:t>
      </w:r>
      <w:proofErr w:type="spellEnd"/>
      <w:r w:rsidR="00513167">
        <w:rPr>
          <w:rFonts w:ascii="Cambria" w:eastAsia="Times New Roman" w:hAnsi="Cambria" w:cs="Times New Roman"/>
        </w:rPr>
        <w:t>; allosteric regulation;</w:t>
      </w:r>
      <w:r w:rsidR="00A927DA" w:rsidRPr="00A927DA">
        <w:rPr>
          <w:rFonts w:ascii="Cambria" w:eastAsia="Times New Roman" w:hAnsi="Cambria" w:cs="Times New Roman"/>
        </w:rPr>
        <w:t xml:space="preserve"> protein-protein interaction</w:t>
      </w:r>
      <w:r w:rsidR="002628EF">
        <w:rPr>
          <w:rFonts w:ascii="Cambria" w:eastAsia="Times New Roman" w:hAnsi="Cambria" w:cs="Times New Roman"/>
        </w:rPr>
        <w:t>s</w:t>
      </w:r>
      <w:r w:rsidR="00513167">
        <w:rPr>
          <w:rFonts w:ascii="Cambria" w:eastAsia="Times New Roman" w:hAnsi="Cambria" w:cs="Times New Roman"/>
        </w:rPr>
        <w:t>;</w:t>
      </w:r>
      <w:r w:rsidR="00A927DA" w:rsidRPr="00A927DA">
        <w:rPr>
          <w:rFonts w:ascii="Cambria" w:eastAsia="Times New Roman" w:hAnsi="Cambria" w:cs="Times New Roman"/>
        </w:rPr>
        <w:t xml:space="preserve"> nitrogen regulator</w:t>
      </w:r>
      <w:r w:rsidR="00663E2F">
        <w:rPr>
          <w:rFonts w:ascii="Cambria" w:eastAsia="Times New Roman" w:hAnsi="Cambria" w:cs="Times New Roman"/>
        </w:rPr>
        <w:t>,</w:t>
      </w:r>
      <w:r w:rsidR="00A927DA" w:rsidRPr="00A927DA">
        <w:rPr>
          <w:rFonts w:ascii="Cambria" w:eastAsia="Times New Roman" w:hAnsi="Cambria" w:cs="Times New Roman"/>
        </w:rPr>
        <w:t xml:space="preserve"> PII</w:t>
      </w:r>
      <w:r w:rsidR="00513167">
        <w:rPr>
          <w:rFonts w:ascii="Cambria" w:eastAsia="Times New Roman" w:hAnsi="Cambria" w:cs="Times New Roman"/>
          <w:b/>
        </w:rPr>
        <w:t>;</w:t>
      </w:r>
      <w:r w:rsidR="00A927DA">
        <w:rPr>
          <w:rFonts w:ascii="Cambria" w:eastAsia="Times New Roman" w:hAnsi="Cambria" w:cs="Times New Roman"/>
          <w:b/>
        </w:rPr>
        <w:t xml:space="preserve"> </w:t>
      </w:r>
      <w:r w:rsidR="00A927DA" w:rsidRPr="00A927DA">
        <w:rPr>
          <w:rFonts w:ascii="Cambria" w:eastAsia="Times New Roman" w:hAnsi="Cambria" w:cs="Times New Roman"/>
        </w:rPr>
        <w:t>N-</w:t>
      </w:r>
      <w:proofErr w:type="spellStart"/>
      <w:r w:rsidR="00A927DA" w:rsidRPr="00A927DA">
        <w:rPr>
          <w:rFonts w:ascii="Cambria" w:eastAsia="Times New Roman" w:hAnsi="Cambria" w:cs="Times New Roman"/>
        </w:rPr>
        <w:t>acetylglucosamine</w:t>
      </w:r>
      <w:proofErr w:type="spellEnd"/>
      <w:r w:rsidR="00A927DA" w:rsidRPr="00A927DA">
        <w:rPr>
          <w:rFonts w:ascii="Cambria" w:eastAsia="Times New Roman" w:hAnsi="Cambria" w:cs="Times New Roman"/>
        </w:rPr>
        <w:t xml:space="preserve">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>e</w:t>
      </w:r>
      <w:r w:rsidR="00A927DA">
        <w:rPr>
          <w:rFonts w:ascii="Cambria" w:eastAsia="Times New Roman" w:hAnsi="Cambria" w:cs="Times New Roman"/>
        </w:rPr>
        <w:t xml:space="preserve"> epimerase</w:t>
      </w:r>
      <w:r w:rsidR="00663E2F">
        <w:rPr>
          <w:rFonts w:ascii="Cambria" w:eastAsia="Times New Roman" w:hAnsi="Cambria" w:cs="Times New Roman"/>
        </w:rPr>
        <w:t xml:space="preserve">, </w:t>
      </w:r>
      <w:proofErr w:type="spellStart"/>
      <w:r w:rsidR="00663E2F">
        <w:rPr>
          <w:rFonts w:ascii="Cambria" w:eastAsia="Times New Roman" w:hAnsi="Cambria" w:cs="Times New Roman"/>
        </w:rPr>
        <w:t>NanE</w:t>
      </w:r>
      <w:proofErr w:type="spellEnd"/>
      <w:r w:rsidR="00513167">
        <w:rPr>
          <w:rFonts w:ascii="Cambria" w:eastAsia="Times New Roman" w:hAnsi="Cambria" w:cs="Times New Roman"/>
        </w:rPr>
        <w:t>;</w:t>
      </w:r>
      <w:r w:rsidR="00EC5572">
        <w:rPr>
          <w:rFonts w:ascii="Cambria" w:eastAsia="Times New Roman" w:hAnsi="Cambria" w:cs="Times New Roman"/>
        </w:rPr>
        <w:t xml:space="preserve"> signal transduction.</w:t>
      </w:r>
    </w:p>
    <w:p w14:paraId="361813D1" w14:textId="77777777" w:rsidR="00213C2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lastRenderedPageBreak/>
        <w:t>Introduction</w:t>
      </w:r>
    </w:p>
    <w:p w14:paraId="111088F3" w14:textId="333A428E" w:rsidR="00594788" w:rsidRDefault="00594788" w:rsidP="008F4406">
      <w:pPr>
        <w:spacing w:line="480" w:lineRule="auto"/>
        <w:jc w:val="both"/>
        <w:rPr>
          <w:rFonts w:eastAsia="Times New Roman" w:cs="Times New Roman"/>
        </w:rPr>
      </w:pPr>
      <w:r>
        <w:rPr>
          <w:rFonts w:ascii="Cambria" w:eastAsia="Times New Roman" w:hAnsi="Cambria" w:cs="Times New Roman"/>
        </w:rPr>
        <w:t>N-</w:t>
      </w:r>
      <w:proofErr w:type="spellStart"/>
      <w:r>
        <w:rPr>
          <w:rFonts w:ascii="Cambria" w:eastAsia="Times New Roman" w:hAnsi="Cambria" w:cs="Times New Roman"/>
        </w:rPr>
        <w:t>acetylglucosamine</w:t>
      </w:r>
      <w:proofErr w:type="spellEnd"/>
      <w:r>
        <w:rPr>
          <w:rFonts w:ascii="Cambria" w:eastAsia="Times New Roman" w:hAnsi="Cambria" w:cs="Times New Roman"/>
        </w:rPr>
        <w:t xml:space="preserve"> (</w:t>
      </w:r>
      <w:proofErr w:type="spellStart"/>
      <w:r>
        <w:rPr>
          <w:rFonts w:ascii="Cambria" w:eastAsia="Times New Roman" w:hAnsi="Cambria" w:cs="Times New Roman"/>
        </w:rPr>
        <w:t>GlcNAc</w:t>
      </w:r>
      <w:proofErr w:type="spellEnd"/>
      <w:r>
        <w:rPr>
          <w:rFonts w:ascii="Cambria" w:eastAsia="Times New Roman" w:hAnsi="Cambria" w:cs="Times New Roman"/>
        </w:rPr>
        <w:t xml:space="preserve">) is present in </w:t>
      </w:r>
      <w:proofErr w:type="spellStart"/>
      <w:r>
        <w:rPr>
          <w:rFonts w:ascii="Cambria" w:eastAsia="Times New Roman" w:hAnsi="Cambria" w:cs="Times New Roman"/>
        </w:rPr>
        <w:t>glycans</w:t>
      </w:r>
      <w:proofErr w:type="spellEnd"/>
      <w:r>
        <w:rPr>
          <w:rFonts w:ascii="Cambria" w:eastAsia="Times New Roman" w:hAnsi="Cambria" w:cs="Times New Roman"/>
        </w:rPr>
        <w:t xml:space="preserve"> in human milk </w:t>
      </w:r>
      <w:r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&lt;EndNote&gt;&lt;Cite&gt;&lt;Author&gt;Garrido&lt;/Author&gt;&lt;Year&gt;2012&lt;/Year&gt;&lt;RecNum&gt;6&lt;/RecNum&gt;&lt;DisplayText&gt;(1)&lt;/DisplayText&gt;&lt;record&gt;&lt;rec-number&gt;6&lt;/rec-number&gt;&lt;foreign-keys&gt;&lt;key app="EN" db-id="0zaerr2a75advcewdrrx50rqzwx2zvrvea5r" timestamp="1492202072"&gt;6&lt;/key&gt;&lt;/foreign-keys&gt;&lt;ref-type name="Journal Article"&gt;17&lt;/ref-type&gt;&lt;contributors&gt;&lt;authors&gt;&lt;author&gt;Garrido, D.&lt;/author&gt;&lt;author&gt;Ruiz-Moyano, S.&lt;/author&gt;&lt;author&gt;Mills, D. A.&lt;/author&gt;&lt;/authors&gt;&lt;/contributors&gt;&lt;auth-address&gt;Department of Food Science and Technology, University of California Davis, USA.&lt;/auth-address&gt;&lt;titles&gt;&lt;title&gt;Release and utilization of N-acetyl-D-glucosamine from human milk oligosaccharides by Bifidobacterium longum subsp. infantis&lt;/title&gt;&lt;secondary-title&gt;Anaerobe&lt;/secondary-title&gt;&lt;/titles&gt;&lt;periodical&gt;&lt;full-title&gt;Anaerobe&lt;/full-title&gt;&lt;/periodical&gt;&lt;pages&gt;430-5&lt;/pages&gt;&lt;volume&gt;18&lt;/volume&gt;&lt;number&gt;4&lt;/number&gt;&lt;keywords&gt;&lt;keyword&gt;Acetylglucosamine/*metabolism&lt;/keyword&gt;&lt;keyword&gt;Bifidobacterium/*enzymology/genetics/growth &amp;amp; development&lt;/keyword&gt;&lt;keyword&gt;Chromatography, Thin Layer&lt;/keyword&gt;&lt;keyword&gt;Cloning, Molecular&lt;/keyword&gt;&lt;keyword&gt;Enzyme Activation&lt;/keyword&gt;&lt;keyword&gt;Gene Expression Regulation, Bacterial&lt;/keyword&gt;&lt;keyword&gt;Gene Expression Regulation, Enzymologic&lt;/keyword&gt;&lt;keyword&gt;Genome, Bacterial&lt;/keyword&gt;&lt;keyword&gt;Humans&lt;/keyword&gt;&lt;keyword&gt;Hydrogen-Ion Concentration&lt;/keyword&gt;&lt;keyword&gt;Milk, Human/*chemistry&lt;/keyword&gt;&lt;keyword&gt;Oligosaccharides/*metabolism&lt;/keyword&gt;&lt;keyword&gt;Substrate Specificity&lt;/keyword&gt;&lt;keyword&gt;Uridine Diphosphate N-Acetylglucosamine/metabolism&lt;/keyword&gt;&lt;keyword&gt;beta-N-Acetylhexosaminidases/genetics/metabolism&lt;/keyword&gt;&lt;/keywords&gt;&lt;dates&gt;&lt;year&gt;2012&lt;/year&gt;&lt;pub-dates&gt;&lt;date&gt;Aug&lt;/date&gt;&lt;/pub-dates&gt;&lt;/dates&gt;&lt;isbn&gt;1095-8274 (Electronic)&amp;#xD;1075-9964 (Linking)&lt;/isbn&gt;&lt;accession-num&gt;22579845&lt;/accession-num&gt;&lt;urls&gt;&lt;related-urls&gt;&lt;url&gt;https://www.ncbi.nlm.nih.gov/pubmed/22579845&lt;/url&gt;&lt;/related-urls&gt;&lt;/urls&gt;&lt;electronic-resource-num&gt;10.1016/j.anaerobe.2012.04.012&lt;/electronic-resource-num&gt;&lt;/record&gt;&lt;/Cite&gt;&lt;/EndNote&gt;</w:instrText>
      </w:r>
      <w:r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(1)</w:t>
      </w:r>
      <w:r>
        <w:rPr>
          <w:rFonts w:ascii="Cambria" w:eastAsia="Times New Roman" w:hAnsi="Cambria" w:cs="Times New Roman"/>
        </w:rPr>
        <w:fldChar w:fldCharType="end"/>
      </w:r>
      <w:r w:rsidR="00270546">
        <w:rPr>
          <w:rFonts w:ascii="Cambria" w:eastAsia="Times New Roman" w:hAnsi="Cambria" w:cs="Times New Roman"/>
        </w:rPr>
        <w:t xml:space="preserve"> and in animal cell surface</w:t>
      </w:r>
      <w:r>
        <w:rPr>
          <w:rFonts w:ascii="Cambria" w:eastAsia="Times New Roman" w:hAnsi="Cambria" w:cs="Times New Roman"/>
        </w:rPr>
        <w:t xml:space="preserve"> mucus</w:t>
      </w:r>
      <w:r w:rsidR="00270546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&lt;EndNote&gt;&lt;Cite&gt;&lt;Author&gt;Koropatkin&lt;/Author&gt;&lt;Year&gt;2012&lt;/Year&gt;&lt;RecNum&gt;15&lt;/RecNum&gt;&lt;DisplayText&gt;(2)&lt;/DisplayText&gt;&lt;record&gt;&lt;rec-number&gt;15&lt;/rec-number&gt;&lt;foreign-keys&gt;&lt;key app="EN" db-id="0zaerr2a75advcewdrrx50rqzwx2zvrvea5r" timestamp="1492633815"&gt;15&lt;/key&gt;&lt;/foreign-keys&gt;&lt;ref-type name="Journal Article"&gt;17&lt;/ref-type&gt;&lt;contributors&gt;&lt;authors&gt;&lt;author&gt;Koropatkin, N. M.&lt;/author&gt;&lt;author&gt;Cameron, E. A.&lt;/author&gt;&lt;author&gt;Martens, E. C.&lt;/author&gt;&lt;/authors&gt;&lt;/contributors&gt;&lt;auth-address&gt;Department of Microbiology and Immunology, University of Michigan Medical School, Ann Arbor, Michigan 48109, USA.&lt;/auth-address&gt;&lt;titles&gt;&lt;title&gt;How glycan metabolism shapes the human gut microbiota&lt;/title&gt;&lt;secondary-title&gt;Nat Rev Microbiol&lt;/secondary-title&gt;&lt;/titles&gt;&lt;periodical&gt;&lt;full-title&gt;Nat Rev Microbiol&lt;/full-title&gt;&lt;/periodical&gt;&lt;pages&gt;323-35&lt;/pages&gt;&lt;volume&gt;10&lt;/volume&gt;&lt;number&gt;5&lt;/number&gt;&lt;keywords&gt;&lt;keyword&gt;*Biota&lt;/keyword&gt;&lt;keyword&gt;*Diet&lt;/keyword&gt;&lt;keyword&gt;Gastrointestinal Tract/*microbiology&lt;/keyword&gt;&lt;keyword&gt;Humans&lt;/keyword&gt;&lt;keyword&gt;Metagenome/*physiology&lt;/keyword&gt;&lt;keyword&gt;Polysaccharides/*metabolism&lt;/keyword&gt;&lt;/keywords&gt;&lt;dates&gt;&lt;year&gt;2012&lt;/year&gt;&lt;pub-dates&gt;&lt;date&gt;Apr 11&lt;/date&gt;&lt;/pub-dates&gt;&lt;/dates&gt;&lt;isbn&gt;1740-1534 (Electronic)&amp;#xD;1740-1526 (Linking)&lt;/isbn&gt;&lt;accession-num&gt;22491358&lt;/accession-num&gt;&lt;urls&gt;&lt;related-urls&gt;&lt;url&gt;https://www.ncbi.nlm.nih.gov/pubmed/22491358&lt;/url&gt;&lt;/related-urls&gt;&lt;/urls&gt;&lt;custom2&gt;PMC4005082&lt;/custom2&gt;&lt;electronic-resource-num&gt;10.1038/nrmicro2746&lt;/electronic-resource-num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(2)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 xml:space="preserve">. The microbiome </w:t>
      </w:r>
      <w:r w:rsidR="00437DAC">
        <w:rPr>
          <w:rFonts w:ascii="Cambria" w:eastAsia="Times New Roman" w:hAnsi="Cambria" w:cs="Times New Roman"/>
        </w:rPr>
        <w:t xml:space="preserve">member and model for Gram-negative bacteria </w:t>
      </w:r>
      <w:r w:rsidR="001D0BDC">
        <w:rPr>
          <w:rFonts w:ascii="Cambria" w:eastAsia="Times New Roman" w:hAnsi="Cambria" w:cs="Times New Roman"/>
        </w:rPr>
        <w:t xml:space="preserve">is </w:t>
      </w:r>
      <w:r w:rsidR="00437DAC">
        <w:rPr>
          <w:rFonts w:ascii="Cambria" w:eastAsia="Times New Roman" w:hAnsi="Cambria" w:cs="Times New Roman"/>
        </w:rPr>
        <w:t xml:space="preserve">important for </w:t>
      </w:r>
      <w:r w:rsidR="00FF3F5F">
        <w:rPr>
          <w:rFonts w:ascii="Cambria" w:eastAsia="Times New Roman" w:hAnsi="Cambria" w:cs="Times New Roman"/>
        </w:rPr>
        <w:t>numerous biotechnological applications.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  <w:i/>
          <w:iCs/>
        </w:rPr>
        <w:t>E. coli</w:t>
      </w:r>
      <w:r w:rsidRPr="00F20F22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>tightly controls the utilization of amino sugars</w:t>
      </w:r>
      <w:r w:rsidR="00404655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98323A">
        <w:rPr>
          <w:rFonts w:ascii="Cambria" w:eastAsia="Times New Roman" w:hAnsi="Cambria" w:cs="Times New Roman"/>
        </w:rPr>
        <w:instrText xml:space="preserve"> ADDIN EN.CITE &lt;EndNote&gt;&lt;Cite&gt;&lt;Author&gt;Vimr&lt;/Author&gt;&lt;Year&gt;1985&lt;/Year&gt;&lt;RecNum&gt;16&lt;/RecNum&gt;&lt;DisplayText&gt;(3)&lt;/DisplayText&gt;&lt;record&gt;&lt;rec-number&gt;16&lt;/rec-number&gt;&lt;foreign-keys&gt;&lt;key app="EN" db-id="0zaerr2a75advcewdrrx50rqzwx2zvrvea5r" timestamp="1492633921"&gt;16&lt;/key&gt;&lt;/foreign-keys&gt;&lt;ref-type name="Journal Article"&gt;17&lt;/ref-type&gt;&lt;contributors&gt;&lt;authors&gt;&lt;author&gt;Vimr, E. R.&lt;/author&gt;&lt;author&gt;Troy, F. A.&lt;/author&gt;&lt;/authors&gt;&lt;/contributors&gt;&lt;titles&gt;&lt;title&gt;Identification of an inducible catabolic system for sialic acids (nan) in Escherichia coli&lt;/title&gt;&lt;secondary-title&gt;J Bacteriol&lt;/secondary-title&gt;&lt;/titles&gt;&lt;periodical&gt;&lt;full-title&gt;J Bacteriol&lt;/full-title&gt;&lt;/periodical&gt;&lt;pages&gt;845-53&lt;/pages&gt;&lt;volume&gt;164&lt;/volume&gt;&lt;number&gt;2&lt;/number&gt;&lt;keywords&gt;&lt;keyword&gt;Biological Transport&lt;/keyword&gt;&lt;keyword&gt;Chromosome Mapping&lt;/keyword&gt;&lt;keyword&gt;Chromosomes, Bacterial&lt;/keyword&gt;&lt;keyword&gt;Enzyme Induction/drug effects&lt;/keyword&gt;&lt;keyword&gt;Escherichia coli/genetics/*metabolism&lt;/keyword&gt;&lt;keyword&gt;*Genes, Bacterial&lt;/keyword&gt;&lt;keyword&gt;Glucose/pharmacology&lt;/keyword&gt;&lt;keyword&gt;Membrane Transport Proteins/biosynthesis/metabolism&lt;/keyword&gt;&lt;keyword&gt;Mutation&lt;/keyword&gt;&lt;keyword&gt;*Organic Anion Transporters&lt;/keyword&gt;&lt;keyword&gt;Oxo-Acid-Lyases/biosynthesis/metabolism&lt;/keyword&gt;&lt;keyword&gt;Sialic Acids/*metabolism/pharmacology&lt;/keyword&gt;&lt;keyword&gt;*Symporters&lt;/keyword&gt;&lt;keyword&gt;Transduction, Genetic&lt;/keyword&gt;&lt;/keywords&gt;&lt;dates&gt;&lt;year&gt;1985&lt;/year&gt;&lt;pub-dates&gt;&lt;date&gt;Nov&lt;/date&gt;&lt;/pub-dates&gt;&lt;/dates&gt;&lt;isbn&gt;0021-9193 (Print)&amp;#xD;0021-9193 (Linking)&lt;/isbn&gt;&lt;accession-num&gt;3902799&lt;/accession-num&gt;&lt;urls&gt;&lt;related-urls&gt;&lt;url&gt;https://www.ncbi.nlm.nih.gov/pubmed/3902799&lt;/url&gt;&lt;/related-urls&gt;&lt;/urls&gt;&lt;custom2&gt;PMC214328&lt;/custom2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98323A">
        <w:rPr>
          <w:rFonts w:ascii="Cambria" w:eastAsia="Times New Roman" w:hAnsi="Cambria" w:cs="Times New Roman"/>
          <w:noProof/>
        </w:rPr>
        <w:t>(3)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>,</w:t>
      </w:r>
      <w:r w:rsidR="00FF3F5F">
        <w:rPr>
          <w:rFonts w:ascii="Cambria" w:eastAsia="Times New Roman" w:hAnsi="Cambria" w:cs="Times New Roman"/>
        </w:rPr>
        <w:t xml:space="preserve"> which are excellent</w:t>
      </w:r>
      <w:r>
        <w:rPr>
          <w:rFonts w:ascii="Cambria" w:eastAsia="Times New Roman" w:hAnsi="Cambria" w:cs="Times New Roman"/>
        </w:rPr>
        <w:t xml:space="preserve"> sources of </w:t>
      </w:r>
      <w:r w:rsidR="00FF3F5F">
        <w:rPr>
          <w:rFonts w:ascii="Cambria" w:eastAsia="Times New Roman" w:hAnsi="Cambria" w:cs="Times New Roman"/>
        </w:rPr>
        <w:t xml:space="preserve">both </w:t>
      </w:r>
      <w:r>
        <w:rPr>
          <w:rFonts w:ascii="Cambria" w:eastAsia="Times New Roman" w:hAnsi="Cambria" w:cs="Times New Roman"/>
        </w:rPr>
        <w:t xml:space="preserve">carbon and ammonia. </w:t>
      </w:r>
    </w:p>
    <w:p w14:paraId="49D61E6C" w14:textId="54166600" w:rsidR="00C31419" w:rsidRDefault="00C31419" w:rsidP="008F4406">
      <w:pPr>
        <w:spacing w:line="480" w:lineRule="auto"/>
        <w:ind w:firstLine="720"/>
        <w:jc w:val="both"/>
      </w:pPr>
      <w:r>
        <w:t xml:space="preserve"> </w:t>
      </w:r>
      <w:proofErr w:type="spellStart"/>
      <w:r>
        <w:t>GlcNAc</w:t>
      </w:r>
      <w:proofErr w:type="spellEnd"/>
      <w:r w:rsidR="00594788">
        <w:t xml:space="preserve"> </w:t>
      </w:r>
      <w:r w:rsidR="006C0149">
        <w:t xml:space="preserve">is </w:t>
      </w:r>
      <w:r w:rsidR="00594788">
        <w:t>a constituent of chitin, other polysaccharides, glycolipids and glycoproteins, and N-</w:t>
      </w:r>
      <w:proofErr w:type="spellStart"/>
      <w:r w:rsidR="00594788">
        <w:t>acetylmannosamine</w:t>
      </w:r>
      <w:proofErr w:type="spellEnd"/>
      <w:r w:rsidR="00594788">
        <w:t xml:space="preserve"> (</w:t>
      </w:r>
      <w:proofErr w:type="spellStart"/>
      <w:r w:rsidR="00594788">
        <w:t>ManNAc</w:t>
      </w:r>
      <w:proofErr w:type="spellEnd"/>
      <w:r w:rsidR="00594788">
        <w:t xml:space="preserve">) and </w:t>
      </w:r>
      <w:proofErr w:type="spellStart"/>
      <w:r w:rsidR="00594788">
        <w:t>mannosamine</w:t>
      </w:r>
      <w:proofErr w:type="spellEnd"/>
      <w:r w:rsidR="00594788">
        <w:t xml:space="preserve"> (</w:t>
      </w:r>
      <w:proofErr w:type="spellStart"/>
      <w:r w:rsidR="00594788">
        <w:t>ManN</w:t>
      </w:r>
      <w:proofErr w:type="spellEnd"/>
      <w:r w:rsidR="00594788">
        <w:t>)</w:t>
      </w:r>
      <w:r>
        <w:t>,</w:t>
      </w:r>
      <w:r w:rsidR="00595939">
        <w:t xml:space="preserve"> </w:t>
      </w:r>
      <w:r w:rsidR="003C1BCF">
        <w:t>are metabolites</w:t>
      </w:r>
      <w:r w:rsidR="00594788">
        <w:t xml:space="preserve"> </w:t>
      </w:r>
      <w:r w:rsidR="0035383E">
        <w:t xml:space="preserve">of </w:t>
      </w:r>
      <w:proofErr w:type="spellStart"/>
      <w:r w:rsidR="0035383E">
        <w:t>neuraminic</w:t>
      </w:r>
      <w:proofErr w:type="spellEnd"/>
      <w:r w:rsidR="0035383E">
        <w:t xml:space="preserve"> acid</w:t>
      </w:r>
      <w:r w:rsidR="006C0149">
        <w:t xml:space="preserve"> </w:t>
      </w:r>
      <w:r w:rsidR="0035383E">
        <w:t xml:space="preserve">(NANA; </w:t>
      </w:r>
      <w:r w:rsidR="00594788">
        <w:t>sialic acid)</w:t>
      </w:r>
      <w:r w:rsidR="003C1BCF">
        <w:t xml:space="preserve"> utilization. NANA is</w:t>
      </w:r>
      <w:r w:rsidR="00594788">
        <w:t xml:space="preserve"> essential for the </w:t>
      </w:r>
      <w:r w:rsidR="006C0149">
        <w:t xml:space="preserve">synthesis of some polysaccharides and the </w:t>
      </w:r>
      <w:r w:rsidR="00594788">
        <w:t xml:space="preserve">glycosylation of certain proteins </w:t>
      </w:r>
      <w:r w:rsidR="006C0149">
        <w:t xml:space="preserve">and lipids </w:t>
      </w:r>
      <w:r w:rsidR="00594788">
        <w:t xml:space="preserve">in </w:t>
      </w:r>
      <w:r w:rsidR="00FF3F5F">
        <w:t xml:space="preserve">both </w:t>
      </w:r>
      <w:r w:rsidR="00594788">
        <w:t xml:space="preserve">eukaryotes and prokaryotes. </w:t>
      </w:r>
      <w:r w:rsidR="00C1439F">
        <w:t>Exogenous</w:t>
      </w:r>
      <w:r w:rsidR="006C0149">
        <w:t xml:space="preserve"> </w:t>
      </w:r>
      <w:r w:rsidR="00594788">
        <w:rPr>
          <w:rFonts w:eastAsia="Times New Roman" w:cs="Times New Roman"/>
        </w:rPr>
        <w:t xml:space="preserve">NANA is utilized by </w:t>
      </w:r>
      <w:r w:rsidR="00594788" w:rsidRPr="001F1A77">
        <w:rPr>
          <w:rFonts w:eastAsia="Times New Roman" w:cs="Times New Roman"/>
          <w:i/>
        </w:rPr>
        <w:t>E. coli</w:t>
      </w:r>
      <w:r w:rsidR="00594788">
        <w:rPr>
          <w:rFonts w:eastAsia="Times New Roman" w:cs="Times New Roman"/>
        </w:rPr>
        <w:t xml:space="preserve"> via the transpo</w:t>
      </w:r>
      <w:r w:rsidR="00C338C0">
        <w:rPr>
          <w:rFonts w:eastAsia="Times New Roman" w:cs="Times New Roman"/>
        </w:rPr>
        <w:t xml:space="preserve">rter, </w:t>
      </w:r>
      <w:proofErr w:type="spellStart"/>
      <w:r w:rsidR="00C338C0">
        <w:rPr>
          <w:rFonts w:eastAsia="Times New Roman" w:cs="Times New Roman"/>
        </w:rPr>
        <w:t>NanT</w:t>
      </w:r>
      <w:proofErr w:type="spellEnd"/>
      <w:r w:rsidR="00C338C0">
        <w:rPr>
          <w:rFonts w:eastAsia="Times New Roman" w:cs="Times New Roman"/>
        </w:rPr>
        <w:t xml:space="preserve">, and further </w:t>
      </w:r>
      <w:proofErr w:type="spellStart"/>
      <w:r w:rsidR="00C338C0">
        <w:rPr>
          <w:rFonts w:eastAsia="Times New Roman" w:cs="Times New Roman"/>
        </w:rPr>
        <w:t>hydrolyz</w:t>
      </w:r>
      <w:r w:rsidR="00594788">
        <w:rPr>
          <w:rFonts w:eastAsia="Times New Roman" w:cs="Times New Roman"/>
        </w:rPr>
        <w:t>ed</w:t>
      </w:r>
      <w:proofErr w:type="spellEnd"/>
      <w:r w:rsidR="00594788">
        <w:rPr>
          <w:rFonts w:eastAsia="Times New Roman" w:cs="Times New Roman"/>
        </w:rPr>
        <w:t xml:space="preserve"> by a </w:t>
      </w:r>
      <w:proofErr w:type="spellStart"/>
      <w:r w:rsidR="00594788">
        <w:rPr>
          <w:rFonts w:eastAsia="Times New Roman" w:cs="Times New Roman"/>
        </w:rPr>
        <w:t>lyase</w:t>
      </w:r>
      <w:proofErr w:type="spellEnd"/>
      <w:r w:rsidR="00594788">
        <w:rPr>
          <w:rFonts w:eastAsia="Times New Roman" w:cs="Times New Roman"/>
        </w:rPr>
        <w:t xml:space="preserve">, </w:t>
      </w:r>
      <w:proofErr w:type="spellStart"/>
      <w:r w:rsidR="00594788">
        <w:rPr>
          <w:rFonts w:eastAsia="Times New Roman" w:cs="Times New Roman"/>
        </w:rPr>
        <w:t>NanA</w:t>
      </w:r>
      <w:proofErr w:type="spellEnd"/>
      <w:r w:rsidR="00594788">
        <w:rPr>
          <w:rFonts w:eastAsia="Times New Roman" w:cs="Times New Roman"/>
        </w:rPr>
        <w:t xml:space="preserve">, to produce pyruvate and </w:t>
      </w:r>
      <w:proofErr w:type="spellStart"/>
      <w:r w:rsidR="00594788">
        <w:rPr>
          <w:rFonts w:eastAsia="Times New Roman" w:cs="Times New Roman"/>
        </w:rPr>
        <w:t>ManNAc</w:t>
      </w:r>
      <w:proofErr w:type="spellEnd"/>
      <w:r w:rsidR="00594788" w:rsidRPr="004039A2">
        <w:rPr>
          <w:rFonts w:eastAsia="Times New Roman" w:cs="Times New Roman"/>
          <w:i/>
        </w:rPr>
        <w:t>.</w:t>
      </w:r>
      <w:r w:rsidR="00594788" w:rsidRPr="004039A2">
        <w:rPr>
          <w:rFonts w:eastAsia="Times New Roman" w:cs="Times New Roman"/>
        </w:rPr>
        <w:t xml:space="preserve"> </w:t>
      </w:r>
      <w:proofErr w:type="spellStart"/>
      <w:r w:rsidR="00594788" w:rsidRPr="004039A2">
        <w:rPr>
          <w:rFonts w:eastAsia="Times New Roman" w:cs="Times New Roman"/>
        </w:rPr>
        <w:t>ManNAc</w:t>
      </w:r>
      <w:proofErr w:type="spellEnd"/>
      <w:r w:rsidR="00594788" w:rsidRPr="004039A2">
        <w:rPr>
          <w:rFonts w:eastAsia="Times New Roman" w:cs="Times New Roman"/>
        </w:rPr>
        <w:t xml:space="preserve"> and </w:t>
      </w:r>
      <w:proofErr w:type="spellStart"/>
      <w:r w:rsidR="00594788" w:rsidRPr="004039A2">
        <w:rPr>
          <w:rFonts w:eastAsia="Times New Roman" w:cs="Times New Roman"/>
        </w:rPr>
        <w:t>ManN</w:t>
      </w:r>
      <w:proofErr w:type="spellEnd"/>
      <w:r w:rsidR="00594788" w:rsidRPr="004039A2">
        <w:rPr>
          <w:rFonts w:eastAsia="Times New Roman" w:cs="Times New Roman"/>
        </w:rPr>
        <w:t xml:space="preserve"> are </w:t>
      </w:r>
      <w:r w:rsidR="00595939" w:rsidRPr="004039A2">
        <w:rPr>
          <w:rFonts w:eastAsia="Times New Roman" w:cs="Times New Roman"/>
        </w:rPr>
        <w:t xml:space="preserve">taken up </w:t>
      </w:r>
      <w:r w:rsidR="000E32D2" w:rsidRPr="004039A2">
        <w:rPr>
          <w:rFonts w:eastAsia="Times New Roman" w:cs="Times New Roman"/>
        </w:rPr>
        <w:t xml:space="preserve">from the growth </w:t>
      </w:r>
      <w:r w:rsidR="000E32D2" w:rsidRPr="007F4996">
        <w:rPr>
          <w:rFonts w:eastAsia="Times New Roman" w:cs="Times New Roman"/>
        </w:rPr>
        <w:t xml:space="preserve">medium </w:t>
      </w:r>
      <w:r w:rsidR="00594788" w:rsidRPr="007F4996">
        <w:rPr>
          <w:rFonts w:eastAsia="Times New Roman" w:cs="Times New Roman"/>
        </w:rPr>
        <w:t xml:space="preserve">by </w:t>
      </w:r>
      <w:r w:rsidRPr="007F4996">
        <w:rPr>
          <w:rFonts w:eastAsia="Times New Roman" w:cs="Times New Roman"/>
        </w:rPr>
        <w:t xml:space="preserve">the </w:t>
      </w:r>
      <w:proofErr w:type="spellStart"/>
      <w:r w:rsidR="00594788" w:rsidRPr="007F4996">
        <w:rPr>
          <w:rFonts w:eastAsia="Times New Roman" w:cs="Times New Roman"/>
        </w:rPr>
        <w:t>ManXYZ</w:t>
      </w:r>
      <w:proofErr w:type="spellEnd"/>
      <w:r w:rsidRPr="007F4996">
        <w:rPr>
          <w:rFonts w:eastAsia="Times New Roman" w:cs="Times New Roman"/>
        </w:rPr>
        <w:t xml:space="preserve"> e</w:t>
      </w:r>
      <w:r w:rsidR="00595939" w:rsidRPr="007F4996">
        <w:rPr>
          <w:rFonts w:eastAsia="Times New Roman" w:cs="Times New Roman"/>
        </w:rPr>
        <w:t>nzyme complex of the bacterial</w:t>
      </w:r>
      <w:r w:rsidR="00594788" w:rsidRPr="007F4996">
        <w:rPr>
          <w:rFonts w:eastAsia="Times New Roman" w:cs="Times New Roman"/>
        </w:rPr>
        <w:t xml:space="preserve"> </w:t>
      </w:r>
      <w:proofErr w:type="spellStart"/>
      <w:r w:rsidR="00595939" w:rsidRPr="007F4996">
        <w:t>phosphoenolpyruvate:sugar</w:t>
      </w:r>
      <w:proofErr w:type="spellEnd"/>
      <w:r w:rsidR="00595939" w:rsidRPr="007F4996">
        <w:t xml:space="preserve"> phosphotransferase system </w:t>
      </w:r>
      <w:r w:rsidR="00594788" w:rsidRPr="007F4996">
        <w:rPr>
          <w:rFonts w:eastAsia="Times New Roman" w:cs="Times New Roman"/>
        </w:rPr>
        <w:t xml:space="preserve">(PTS) </w:t>
      </w:r>
      <w:r w:rsidR="00594788" w:rsidRPr="007F4996">
        <w:t xml:space="preserve">and concomitantly phosphorylated to ManNAc-6P </w:t>
      </w:r>
      <w:r w:rsidR="00B44207" w:rsidRPr="007F4996">
        <w:t>and Man</w:t>
      </w:r>
      <w:r w:rsidR="00006701">
        <w:t>N</w:t>
      </w:r>
      <w:r w:rsidR="00B44207" w:rsidRPr="007F4996">
        <w:t>-6P</w:t>
      </w:r>
      <w:r w:rsidR="008E48D2">
        <w:t>, respectively</w:t>
      </w:r>
      <w:r w:rsidR="00B44207" w:rsidRPr="007F4996">
        <w:t xml:space="preserve"> </w:t>
      </w:r>
      <w:r w:rsidR="00594788" w:rsidRPr="007F4996">
        <w:fldChar w:fldCharType="begin"/>
      </w:r>
      <w:r w:rsidR="0098323A">
        <w:instrText xml:space="preserve"> ADDIN EN.CITE &lt;EndNote&gt;&lt;Cite&gt;&lt;Author&gt;Plumbridge&lt;/Author&gt;&lt;Year&gt;1999&lt;/Year&gt;&lt;RecNum&gt;8&lt;/RecNum&gt;&lt;DisplayText&gt;(4)&lt;/DisplayText&gt;&lt;record&gt;&lt;rec-number&gt;8&lt;/rec-number&gt;&lt;foreign-keys&gt;&lt;key app="EN" db-id="0zaerr2a75advcewdrrx50rqzwx2zvrvea5r" timestamp="1492202368"&gt;8&lt;/key&gt;&lt;/foreign-keys&gt;&lt;ref-type name="Journal Article"&gt;17&lt;/ref-type&gt;&lt;contributors&gt;&lt;authors&gt;&lt;author&gt;Plumbridge, J.&lt;/author&gt;&lt;author&gt;Vimr, E.&lt;/author&gt;&lt;/authors&gt;&lt;/contributors&gt;&lt;auth-address&gt;Institut de Biologie Physico-chimique (UPR9073), 75005 Paris, France. plumbridge@ibpc.fr&lt;/auth-address&gt;&lt;titles&gt;&lt;title&gt;Convergent pathways for utilization of the amino sugars N-acetylglucosamine, N-acetylmannosamine, and N-acetylneuraminic acid by Escherichia coli&lt;/title&gt;&lt;secondary-title&gt;J Bacteriol&lt;/secondary-title&gt;&lt;/titles&gt;&lt;periodical&gt;&lt;full-title&gt;J Bacteriol&lt;/full-title&gt;&lt;/periodical&gt;&lt;pages&gt;47-54&lt;/pages&gt;&lt;volume&gt;181&lt;/volume&gt;&lt;number&gt;1&lt;/number&gt;&lt;keywords&gt;&lt;keyword&gt;Acetylglucosamine/*metabolism&lt;/keyword&gt;&lt;keyword&gt;Aldose-Ketose Isomerases/genetics/metabolism&lt;/keyword&gt;&lt;keyword&gt;Bacterial Proteins/genetics/metabolism&lt;/keyword&gt;&lt;keyword&gt;Biological Transport, Active&lt;/keyword&gt;&lt;keyword&gt;Chromosome Mapping&lt;/keyword&gt;&lt;keyword&gt;Escherichia coli/genetics/growth &amp;amp; development/*metabolism&lt;/keyword&gt;&lt;keyword&gt;*Escherichia coli Proteins&lt;/keyword&gt;&lt;keyword&gt;Genes, Bacterial&lt;/keyword&gt;&lt;keyword&gt;Hexosamines/*metabolism&lt;/keyword&gt;&lt;keyword&gt;Membrane Proteins/genetics/metabolism&lt;/keyword&gt;&lt;keyword&gt;*Membrane Transport Proteins&lt;/keyword&gt;&lt;keyword&gt;Mutation&lt;/keyword&gt;&lt;keyword&gt;N-Acetylneuraminic Acid/*metabolism&lt;/keyword&gt;&lt;keyword&gt;Operon&lt;/keyword&gt;&lt;keyword&gt;Phosphoenolpyruvate Sugar Phosphotransferase System/genetics/metabolism&lt;/keyword&gt;&lt;keyword&gt;Phosphorylation&lt;/keyword&gt;&lt;/keywords&gt;&lt;dates&gt;&lt;year&gt;1999&lt;/year&gt;&lt;pub-dates&gt;&lt;date&gt;Jan&lt;/date&gt;&lt;/pub-dates&gt;&lt;/dates&gt;&lt;isbn&gt;0021-9193 (Print)&amp;#xD;0021-9193 (Linking)&lt;/isbn&gt;&lt;accession-num&gt;9864311&lt;/accession-num&gt;&lt;urls&gt;&lt;related-urls&gt;&lt;url&gt;https://www.ncbi.nlm.nih.gov/pubmed/9864311&lt;/url&gt;&lt;/related-urls&gt;&lt;/urls&gt;&lt;custom2&gt;PMC103530&lt;/custom2&gt;&lt;/record&gt;&lt;/Cite&gt;&lt;/EndNote&gt;</w:instrText>
      </w:r>
      <w:r w:rsidR="00594788" w:rsidRPr="007F4996">
        <w:fldChar w:fldCharType="separate"/>
      </w:r>
      <w:r w:rsidR="0098323A">
        <w:rPr>
          <w:noProof/>
        </w:rPr>
        <w:t>(4)</w:t>
      </w:r>
      <w:r w:rsidR="00594788" w:rsidRPr="007F4996">
        <w:fldChar w:fldCharType="end"/>
      </w:r>
      <w:r w:rsidR="00594788" w:rsidRPr="007F4996">
        <w:t xml:space="preserve"> (Fig.</w:t>
      </w:r>
      <w:r>
        <w:t xml:space="preserve"> </w:t>
      </w:r>
      <w:r w:rsidR="00594788">
        <w:t>1)</w:t>
      </w:r>
      <w:r w:rsidR="00594788">
        <w:rPr>
          <w:rFonts w:eastAsia="Times New Roman" w:cs="Times New Roman"/>
        </w:rPr>
        <w:t xml:space="preserve">. In contrast, </w:t>
      </w:r>
      <w:proofErr w:type="spellStart"/>
      <w:r w:rsidR="00594788">
        <w:t>ManNAc</w:t>
      </w:r>
      <w:proofErr w:type="spellEnd"/>
      <w:r w:rsidR="00594788">
        <w:t xml:space="preserve">, produced from NANA hydrolysis, is phosphorylated in the cell by an ATP-dependent </w:t>
      </w:r>
      <w:proofErr w:type="spellStart"/>
      <w:r w:rsidR="00594788">
        <w:t>ManNAc</w:t>
      </w:r>
      <w:proofErr w:type="spellEnd"/>
      <w:r w:rsidR="00594788">
        <w:t xml:space="preserve"> kinase – </w:t>
      </w:r>
      <w:proofErr w:type="spellStart"/>
      <w:r w:rsidR="00594788">
        <w:t>NanK</w:t>
      </w:r>
      <w:proofErr w:type="spellEnd"/>
      <w:r w:rsidR="00594788">
        <w:t xml:space="preserve">. </w:t>
      </w:r>
    </w:p>
    <w:p w14:paraId="42629F9B" w14:textId="7B24AA6A" w:rsidR="00594788" w:rsidRPr="008A37CC" w:rsidRDefault="00594788" w:rsidP="008F4406">
      <w:pPr>
        <w:spacing w:line="480" w:lineRule="auto"/>
        <w:ind w:firstLine="720"/>
        <w:jc w:val="both"/>
        <w:rPr>
          <w:rFonts w:ascii="Cambria" w:eastAsia="Times New Roman" w:hAnsi="Cambria" w:cs="Times New Roman"/>
        </w:rPr>
      </w:pPr>
      <w:r>
        <w:t>The pathway for N-</w:t>
      </w:r>
      <w:proofErr w:type="spellStart"/>
      <w:r>
        <w:t>acetylmannosamine</w:t>
      </w:r>
      <w:proofErr w:type="spellEnd"/>
      <w:r>
        <w:t xml:space="preserve"> utilization includes an epimerase, </w:t>
      </w:r>
      <w:proofErr w:type="spellStart"/>
      <w:r>
        <w:t>NanE</w:t>
      </w:r>
      <w:proofErr w:type="spellEnd"/>
      <w:r>
        <w:t xml:space="preserve">, which converts ManNAc-6P to GlcNAc-6P as part of the NANA and </w:t>
      </w:r>
      <w:proofErr w:type="spellStart"/>
      <w:r>
        <w:t>ManNAc</w:t>
      </w:r>
      <w:proofErr w:type="spellEnd"/>
      <w:r>
        <w:t xml:space="preserve"> utilization pathway</w:t>
      </w:r>
      <w:r w:rsidR="00C338C0">
        <w:t>s</w:t>
      </w:r>
      <w:r>
        <w:t xml:space="preserve"> (Fig.</w:t>
      </w:r>
      <w:r w:rsidR="00C31419">
        <w:t xml:space="preserve"> </w:t>
      </w:r>
      <w:r>
        <w:t xml:space="preserve">1). </w:t>
      </w:r>
      <w:proofErr w:type="spellStart"/>
      <w:r>
        <w:t>NagA</w:t>
      </w:r>
      <w:proofErr w:type="spellEnd"/>
      <w:r>
        <w:t xml:space="preserve"> further deacetylates GlcNAc-6P to glucosamine 6-phosphate (GlcN-6P). GlcNAc-6P is </w:t>
      </w:r>
      <w:r w:rsidR="00FF3F5F">
        <w:t xml:space="preserve">also </w:t>
      </w:r>
      <w:r>
        <w:t xml:space="preserve">available from extracellular </w:t>
      </w:r>
      <w:proofErr w:type="spellStart"/>
      <w:r>
        <w:t>GlcNAc</w:t>
      </w:r>
      <w:proofErr w:type="spellEnd"/>
      <w:r>
        <w:t>, transported</w:t>
      </w:r>
      <w:r w:rsidR="00595939">
        <w:t xml:space="preserve"> into the cell by the bacterial </w:t>
      </w:r>
      <w:r>
        <w:t>PTS</w:t>
      </w:r>
      <w:r w:rsidR="00595939">
        <w:t xml:space="preserve"> </w:t>
      </w:r>
      <w:r w:rsidR="00404655">
        <w:fldChar w:fldCharType="begin">
          <w:fldData xml:space="preserve">PEVuZE5vdGU+PENpdGU+PEF1dGhvcj5CYXJhYm90ZTwvQXV0aG9yPjxZZWFyPjIwMDU8L1llYXI+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</w:fldData>
        </w:fldChar>
      </w:r>
      <w:r w:rsidR="0098323A">
        <w:instrText xml:space="preserve"> ADDIN EN.CITE </w:instrText>
      </w:r>
      <w:r w:rsidR="0098323A">
        <w:fldChar w:fldCharType="begin">
          <w:fldData xml:space="preserve">PEVuZE5vdGU+PENpdGU+PEF1dGhvcj5CYXJhYm90ZTwvQXV0aG9yPjxZZWFyPjIwMDU8L1llYXI+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</w:fldData>
        </w:fldChar>
      </w:r>
      <w:r w:rsidR="0098323A">
        <w:instrText xml:space="preserve"> ADDIN EN.CITE.DATA </w:instrText>
      </w:r>
      <w:r w:rsidR="0098323A">
        <w:fldChar w:fldCharType="end"/>
      </w:r>
      <w:r w:rsidR="00404655">
        <w:fldChar w:fldCharType="separate"/>
      </w:r>
      <w:r w:rsidR="0098323A">
        <w:rPr>
          <w:noProof/>
        </w:rPr>
        <w:t>(5,6)</w:t>
      </w:r>
      <w:r w:rsidR="00404655">
        <w:fldChar w:fldCharType="end"/>
      </w:r>
      <w:r>
        <w:t>. Glucosamine</w:t>
      </w:r>
      <w:r w:rsidR="00F3585D">
        <w:t xml:space="preserve"> 6-phosphate</w:t>
      </w:r>
      <w:r>
        <w:t xml:space="preserve"> </w:t>
      </w:r>
      <w:r>
        <w:lastRenderedPageBreak/>
        <w:t xml:space="preserve">isomerase/deaminase, </w:t>
      </w:r>
      <w:proofErr w:type="spellStart"/>
      <w:r>
        <w:t>NagB</w:t>
      </w:r>
      <w:proofErr w:type="spellEnd"/>
      <w:r>
        <w:t xml:space="preserve">, provides the last step in the </w:t>
      </w:r>
      <w:r w:rsidR="00FF3F5F">
        <w:t xml:space="preserve">amino sugar-specific </w:t>
      </w:r>
      <w:r>
        <w:t>catabolic pathway</w:t>
      </w:r>
      <w:r w:rsidR="00C31419">
        <w:t>,</w:t>
      </w:r>
      <w:r>
        <w:t xml:space="preserve"> converting GlcN-6P to </w:t>
      </w:r>
      <w:r w:rsidR="008E48D2">
        <w:t>NH</w:t>
      </w:r>
      <w:r w:rsidR="008E48D2" w:rsidRPr="008E48D2">
        <w:rPr>
          <w:vertAlign w:val="subscript"/>
        </w:rPr>
        <w:t>3</w:t>
      </w:r>
      <w:r w:rsidR="008E48D2">
        <w:t xml:space="preserve"> and </w:t>
      </w:r>
      <w:r>
        <w:t xml:space="preserve">fructose 6-phosphate (Fru-6P), an intermediate of glycolysis. This enzyme is essential for the utilization of amino sugars in </w:t>
      </w:r>
      <w:r w:rsidRPr="000A6B74">
        <w:rPr>
          <w:i/>
        </w:rPr>
        <w:t>E. coli</w:t>
      </w:r>
      <w:r>
        <w:t xml:space="preserve"> and is known </w:t>
      </w:r>
      <w:r w:rsidR="003D1709">
        <w:t xml:space="preserve">to be allosterically activated </w:t>
      </w:r>
      <w:r>
        <w:t xml:space="preserve">by an intermediate of the </w:t>
      </w:r>
      <w:proofErr w:type="spellStart"/>
      <w:r w:rsidR="00C1439F">
        <w:t>GlcNA</w:t>
      </w:r>
      <w:r w:rsidR="00D75418">
        <w:t>c</w:t>
      </w:r>
      <w:proofErr w:type="spellEnd"/>
      <w:r w:rsidR="00D75418">
        <w:t xml:space="preserve"> metabolic </w:t>
      </w:r>
      <w:r>
        <w:t>pathway, GlcNAc-6P</w:t>
      </w:r>
      <w:r w:rsidR="006F2C38">
        <w:t xml:space="preserve"> </w:t>
      </w:r>
      <w:r w:rsidR="007C55E3">
        <w:fldChar w:fldCharType="begin"/>
      </w:r>
      <w:r w:rsidR="007C55E3">
        <w:instrText xml:space="preserve"> ADDIN EN.CITE &lt;EndNote&gt;&lt;Cite&gt;&lt;Author&gt;Calcagno&lt;/Author&gt;&lt;Year&gt;1984&lt;/Year&gt;&lt;RecNum&gt;38&lt;/RecNum&gt;&lt;DisplayText&gt;(7)&lt;/DisplayText&gt;&lt;record&gt;&lt;rec-number&gt;38&lt;/rec-number&gt;&lt;foreign-keys&gt;&lt;key app="EN" db-id="0zaerr2a75advcewdrrx50rqzwx2zvrvea5r" timestamp="1502412375"&gt;38&lt;/key&gt;&lt;/foreign-keys&gt;&lt;ref-type name="Journal Article"&gt;17&lt;/ref-type&gt;&lt;contributors&gt;&lt;authors&gt;&lt;author&gt;Calcagno, M.&lt;/author&gt;&lt;author&gt;Campos, P. J.&lt;/author&gt;&lt;author&gt;Mulliert, G.&lt;/author&gt;&lt;author&gt;Suastegui, J.&lt;/author&gt;&lt;/authors&gt;&lt;/contributors&gt;&lt;titles&gt;&lt;title&gt;Purification, molecular and kinetic properties of glucosamine-6-phosphate isomerase (deaminase) from Escherichia coli&lt;/title&gt;&lt;secondary-title&gt;Biochim Biophys Acta&lt;/secondary-title&gt;&lt;/titles&gt;&lt;periodical&gt;&lt;full-title&gt;Biochim Biophys Acta&lt;/full-title&gt;&lt;/periodical&gt;&lt;pages&gt;165-73&lt;/pages&gt;&lt;volume&gt;787&lt;/volume&gt;&lt;number&gt;2&lt;/number&gt;&lt;keywords&gt;&lt;keyword&gt;*Aldose-Ketose Isomerases&lt;/keyword&gt;&lt;keyword&gt;Allosteric Regulation&lt;/keyword&gt;&lt;keyword&gt;Carbohydrate Epimerases/*isolation &amp;amp; purification/metabolism&lt;/keyword&gt;&lt;keyword&gt;Escherichia coli/*enzymology&lt;/keyword&gt;&lt;keyword&gt;Hydrogen-Ion Concentration&lt;/keyword&gt;&lt;keyword&gt;Kinetics&lt;/keyword&gt;&lt;keyword&gt;Macromolecular Substances&lt;/keyword&gt;&lt;keyword&gt;Molecular Weight&lt;/keyword&gt;&lt;/keywords&gt;&lt;dates&gt;&lt;year&gt;1984&lt;/year&gt;&lt;pub-dates&gt;&lt;date&gt;Jun 14&lt;/date&gt;&lt;/pub-dates&gt;&lt;/dates&gt;&lt;isbn&gt;0006-3002 (Print)&amp;#xD;0006-3002 (Linking)&lt;/isbn&gt;&lt;accession-num&gt;6375729&lt;/accession-num&gt;&lt;urls&gt;&lt;related-urls&gt;&lt;url&gt;https://www.ncbi.nlm.nih.gov/pubmed/6375729&lt;/url&gt;&lt;/related-urls&gt;&lt;/urls&gt;&lt;/record&gt;&lt;/Cite&gt;&lt;/EndNote&gt;</w:instrText>
      </w:r>
      <w:r w:rsidR="007C55E3">
        <w:fldChar w:fldCharType="separate"/>
      </w:r>
      <w:r w:rsidR="007C55E3">
        <w:rPr>
          <w:noProof/>
        </w:rPr>
        <w:t>(7)</w:t>
      </w:r>
      <w:r w:rsidR="007C55E3">
        <w:fldChar w:fldCharType="end"/>
      </w:r>
      <w:r w:rsidR="00C31419">
        <w:t>.</w:t>
      </w:r>
      <w:r w:rsidR="00D75418">
        <w:t xml:space="preserve"> </w:t>
      </w:r>
      <w:proofErr w:type="spellStart"/>
      <w:r w:rsidR="00C31419">
        <w:t>O</w:t>
      </w:r>
      <w:r w:rsidR="003D1709">
        <w:t>rthologs</w:t>
      </w:r>
      <w:proofErr w:type="spellEnd"/>
      <w:r w:rsidR="003D1709">
        <w:t xml:space="preserve"> </w:t>
      </w:r>
      <w:r w:rsidR="00D75418">
        <w:t xml:space="preserve">of this enzyme </w:t>
      </w:r>
      <w:r w:rsidR="003D1709">
        <w:t>are present not only in bacteria, but also in mammals</w:t>
      </w:r>
      <w:r w:rsidR="00D75418">
        <w:t xml:space="preserve"> and other organisms</w:t>
      </w:r>
      <w:r w:rsidR="003D1709">
        <w:t>.</w:t>
      </w:r>
      <w:r w:rsidR="0098323A">
        <w:t xml:space="preserve"> </w:t>
      </w:r>
      <w:proofErr w:type="spellStart"/>
      <w:r w:rsidR="0098323A">
        <w:t>NagB</w:t>
      </w:r>
      <w:proofErr w:type="spellEnd"/>
      <w:r w:rsidR="0098323A">
        <w:t xml:space="preserve"> is </w:t>
      </w:r>
      <w:r w:rsidR="00FF3F5F">
        <w:t xml:space="preserve">encoded </w:t>
      </w:r>
      <w:r w:rsidR="0098323A">
        <w:t xml:space="preserve">in </w:t>
      </w:r>
      <w:r w:rsidR="00FF3F5F">
        <w:t xml:space="preserve">an </w:t>
      </w:r>
      <w:r w:rsidR="0098323A">
        <w:t xml:space="preserve">operon </w:t>
      </w:r>
      <w:r w:rsidR="006D5AA3">
        <w:t>with</w:t>
      </w:r>
      <w:r w:rsidR="00FF3F5F">
        <w:t xml:space="preserve"> the</w:t>
      </w:r>
      <w:r w:rsidR="006D5AA3">
        <w:t xml:space="preserve"> </w:t>
      </w:r>
      <w:proofErr w:type="spellStart"/>
      <w:r w:rsidR="006D5AA3" w:rsidRPr="000C73C4">
        <w:rPr>
          <w:i/>
        </w:rPr>
        <w:t>nagA</w:t>
      </w:r>
      <w:proofErr w:type="spellEnd"/>
      <w:r w:rsidR="006D5AA3">
        <w:t xml:space="preserve"> </w:t>
      </w:r>
      <w:r w:rsidR="00FF3F5F">
        <w:t xml:space="preserve">gene </w:t>
      </w:r>
      <w:r w:rsidR="006D5AA3">
        <w:t xml:space="preserve">and </w:t>
      </w:r>
      <w:r w:rsidR="000C73C4">
        <w:t xml:space="preserve">is </w:t>
      </w:r>
      <w:r w:rsidR="0098323A">
        <w:t xml:space="preserve">regulated by </w:t>
      </w:r>
      <w:proofErr w:type="spellStart"/>
      <w:r w:rsidR="0098323A">
        <w:t>NagC</w:t>
      </w:r>
      <w:proofErr w:type="spellEnd"/>
      <w:r w:rsidR="0098323A">
        <w:t xml:space="preserve"> </w:t>
      </w:r>
      <w:r w:rsidR="006D5AA3">
        <w:fldChar w:fldCharType="begin"/>
      </w:r>
      <w:r w:rsidR="007C55E3">
        <w:instrText xml:space="preserve"> ADDIN EN.CITE &lt;EndNote&gt;&lt;Cite&gt;&lt;Author&gt;Plumbridge&lt;/Author&gt;&lt;Year&gt;1991&lt;/Year&gt;&lt;RecNum&gt;36&lt;/RecNum&gt;&lt;DisplayText&gt;(8)&lt;/DisplayText&gt;&lt;record&gt;&lt;rec-number&gt;36&lt;/rec-number&gt;&lt;foreign-keys&gt;&lt;key app="EN" db-id="0zaerr2a75advcewdrrx50rqzwx2zvrvea5r" timestamp="1502411747"&gt;36&lt;/key&gt;&lt;/foreign-keys&gt;&lt;ref-type name="Journal Article"&gt;17&lt;/ref-type&gt;&lt;contributors&gt;&lt;authors&gt;&lt;author&gt;Plumbridge, J. A.&lt;/author&gt;&lt;/authors&gt;&lt;/contributors&gt;&lt;auth-address&gt;Institut de Biologie Physico-chimique, URA1139, Paris, France.&lt;/auth-address&gt;&lt;titles&gt;&lt;title&gt;Repression and induction of the nag regulon of Escherichia coli K-12: the roles of nagC and nagA in maintenance of the uninduced state&lt;/title&gt;&lt;secondary-title&gt;Mol Microbiol&lt;/secondary-title&gt;&lt;/titles&gt;&lt;periodical&gt;&lt;full-title&gt;Mol Microbiol&lt;/full-title&gt;&lt;/periodical&gt;&lt;pages&gt;2053-62&lt;/pages&gt;&lt;volume&gt;5&lt;/volume&gt;&lt;number&gt;8&lt;/number&gt;&lt;keywords&gt;&lt;keyword&gt;Acetylglucosamine/*metabolism&lt;/keyword&gt;&lt;keyword&gt;Amidohydrolases/genetics/metabolism&lt;/keyword&gt;&lt;keyword&gt;Bacterial Proteins/*genetics/metabolism&lt;/keyword&gt;&lt;keyword&gt;Drug Resistance, Microbial/genetics&lt;/keyword&gt;&lt;keyword&gt;Escherichia coli/*genetics/metabolism&lt;/keyword&gt;&lt;keyword&gt;*Escherichia coli Proteins&lt;/keyword&gt;&lt;keyword&gt;Gene Expression Regulation, Bacterial/*genetics&lt;/keyword&gt;&lt;keyword&gt;Mutagenesis, Insertional&lt;/keyword&gt;&lt;keyword&gt;Operon/*genetics&lt;/keyword&gt;&lt;keyword&gt;Plasmids/genetics&lt;/keyword&gt;&lt;keyword&gt;Recombinant Fusion Proteins/biosynthesis&lt;/keyword&gt;&lt;keyword&gt;Repressor Proteins/*genetics/metabolism&lt;/keyword&gt;&lt;keyword&gt;Transaminases/genetics/metabolism&lt;/keyword&gt;&lt;keyword&gt;*Transcription Factors&lt;/keyword&gt;&lt;keyword&gt;beta-Galactosidase/genetics/metabolism&lt;/keyword&gt;&lt;/keywords&gt;&lt;dates&gt;&lt;year&gt;1991&lt;/year&gt;&lt;pub-dates&gt;&lt;date&gt;Aug&lt;/date&gt;&lt;/pub-dates&gt;&lt;/dates&gt;&lt;isbn&gt;0950-382X (Print)&amp;#xD;0950-382X (Linking)&lt;/isbn&gt;&lt;accession-num&gt;1766379&lt;/accession-num&gt;&lt;urls&gt;&lt;related-urls&gt;&lt;url&gt;https://www.ncbi.nlm.nih.gov/pubmed/1766379&lt;/url&gt;&lt;/related-urls&gt;&lt;/urls&gt;&lt;/record&gt;&lt;/Cite&gt;&lt;/EndNote&gt;</w:instrText>
      </w:r>
      <w:r w:rsidR="006D5AA3">
        <w:fldChar w:fldCharType="separate"/>
      </w:r>
      <w:r w:rsidR="007C55E3">
        <w:rPr>
          <w:noProof/>
        </w:rPr>
        <w:t>(8)</w:t>
      </w:r>
      <w:r w:rsidR="006D5AA3">
        <w:fldChar w:fldCharType="end"/>
      </w:r>
      <w:r w:rsidR="006D5AA3">
        <w:t xml:space="preserve">, </w:t>
      </w:r>
      <w:r w:rsidR="00FF3F5F">
        <w:t xml:space="preserve">being induced when </w:t>
      </w:r>
      <w:proofErr w:type="spellStart"/>
      <w:r w:rsidR="00FF3F5F">
        <w:t>GlcN</w:t>
      </w:r>
      <w:proofErr w:type="spellEnd"/>
      <w:r w:rsidR="00FF3F5F">
        <w:t xml:space="preserve"> or</w:t>
      </w:r>
      <w:r w:rsidR="006D5AA3">
        <w:t xml:space="preserve"> </w:t>
      </w:r>
      <w:proofErr w:type="spellStart"/>
      <w:r w:rsidR="006D5AA3">
        <w:t>GlcNac</w:t>
      </w:r>
      <w:proofErr w:type="spellEnd"/>
      <w:r w:rsidR="006D5AA3">
        <w:t xml:space="preserve"> </w:t>
      </w:r>
      <w:r w:rsidR="000C73C4">
        <w:t>or other amino suga</w:t>
      </w:r>
      <w:r w:rsidR="006F2C38">
        <w:t xml:space="preserve">r is </w:t>
      </w:r>
      <w:r w:rsidR="006D5AA3">
        <w:t xml:space="preserve">available in the medium. </w:t>
      </w:r>
    </w:p>
    <w:p w14:paraId="4B8BA415" w14:textId="043EAB77" w:rsidR="00781944" w:rsidRDefault="00594788" w:rsidP="008F4406">
      <w:pPr>
        <w:spacing w:line="480" w:lineRule="auto"/>
        <w:ind w:firstLine="720"/>
        <w:jc w:val="both"/>
        <w:rPr>
          <w:rFonts w:eastAsia="Times New Roman"/>
        </w:rPr>
      </w:pPr>
      <w:r w:rsidRPr="00E25720">
        <w:rPr>
          <w:rFonts w:eastAsia="Times New Roman"/>
        </w:rPr>
        <w:t>The biosynthetic pathway producing UDP-</w:t>
      </w:r>
      <w:proofErr w:type="spellStart"/>
      <w:r w:rsidRPr="00E25720">
        <w:rPr>
          <w:rFonts w:eastAsia="Times New Roman"/>
        </w:rPr>
        <w:t>GlcNAc</w:t>
      </w:r>
      <w:proofErr w:type="spellEnd"/>
      <w:r w:rsidRPr="00E25720">
        <w:rPr>
          <w:rFonts w:eastAsia="Times New Roman"/>
        </w:rPr>
        <w:t xml:space="preserve"> for incorporation into cell wall components involves the </w:t>
      </w:r>
      <w:proofErr w:type="spellStart"/>
      <w:r w:rsidRPr="00E25720">
        <w:rPr>
          <w:rStyle w:val="Emphasis"/>
          <w:rFonts w:eastAsia="Times New Roman"/>
        </w:rPr>
        <w:t>glmS</w:t>
      </w:r>
      <w:proofErr w:type="spellEnd"/>
      <w:r w:rsidRPr="00E25720">
        <w:rPr>
          <w:rFonts w:eastAsia="Times New Roman"/>
        </w:rPr>
        <w:t xml:space="preserve">, </w:t>
      </w:r>
      <w:proofErr w:type="spellStart"/>
      <w:r w:rsidRPr="00E25720">
        <w:rPr>
          <w:rStyle w:val="Emphasis"/>
          <w:rFonts w:eastAsia="Times New Roman"/>
        </w:rPr>
        <w:t>glmM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Style w:val="Emphasis"/>
          <w:rFonts w:eastAsia="Times New Roman"/>
        </w:rPr>
        <w:t>glmU</w:t>
      </w:r>
      <w:proofErr w:type="spellEnd"/>
      <w:r w:rsidRPr="00E25720">
        <w:rPr>
          <w:rFonts w:eastAsia="Times New Roman"/>
        </w:rPr>
        <w:t xml:space="preserve"> gene products and utilizes the cytoplasmic GlcN-6P pool. </w:t>
      </w:r>
      <w:proofErr w:type="spellStart"/>
      <w:r w:rsidRPr="00E25720">
        <w:rPr>
          <w:rFonts w:eastAsia="Times New Roman"/>
        </w:rPr>
        <w:t>NagB</w:t>
      </w:r>
      <w:proofErr w:type="spellEnd"/>
      <w:r w:rsidRPr="00E25720">
        <w:rPr>
          <w:rFonts w:eastAsia="Times New Roman"/>
        </w:rPr>
        <w:t xml:space="preserve"> redirects</w:t>
      </w:r>
      <w:r w:rsidR="00C51F68">
        <w:rPr>
          <w:rFonts w:eastAsia="Times New Roman"/>
        </w:rPr>
        <w:t xml:space="preserve"> GlcN-6P</w:t>
      </w:r>
      <w:r w:rsidRPr="00E25720">
        <w:rPr>
          <w:rFonts w:eastAsia="Times New Roman"/>
        </w:rPr>
        <w:t xml:space="preserve"> to the glycolytic</w:t>
      </w:r>
      <w:r w:rsidRPr="00993A24">
        <w:rPr>
          <w:rFonts w:eastAsia="Times New Roman"/>
        </w:rPr>
        <w:t xml:space="preserve"> </w:t>
      </w:r>
      <w:r w:rsidRPr="00E25720">
        <w:rPr>
          <w:rFonts w:eastAsia="Times New Roman"/>
        </w:rPr>
        <w:t xml:space="preserve">pathway and is thus important and tightly regulated by two </w:t>
      </w:r>
      <w:r w:rsidR="00D75418">
        <w:rPr>
          <w:rFonts w:eastAsia="Times New Roman"/>
        </w:rPr>
        <w:t xml:space="preserve">previously recognized </w:t>
      </w:r>
      <w:r w:rsidRPr="00E25720">
        <w:rPr>
          <w:rFonts w:eastAsia="Times New Roman"/>
        </w:rPr>
        <w:t>factors, GlcNAc-6P</w:t>
      </w:r>
      <w:r w:rsidR="00D75418">
        <w:rPr>
          <w:rFonts w:eastAsia="Times New Roman"/>
        </w:rPr>
        <w:t xml:space="preserve"> as noted above</w:t>
      </w:r>
      <w:r w:rsidRPr="00E25720">
        <w:rPr>
          <w:rFonts w:eastAsia="Times New Roman"/>
        </w:rPr>
        <w:t xml:space="preserve">, and </w:t>
      </w:r>
      <w:r>
        <w:rPr>
          <w:rFonts w:eastAsia="Times New Roman"/>
        </w:rPr>
        <w:t>a primary</w:t>
      </w:r>
      <w:r w:rsidRPr="00E25720">
        <w:rPr>
          <w:rFonts w:eastAsia="Times New Roman"/>
        </w:rPr>
        <w:t xml:space="preserve"> </w:t>
      </w:r>
      <w:r w:rsidR="00D75418">
        <w:rPr>
          <w:rFonts w:eastAsia="Times New Roman"/>
        </w:rPr>
        <w:t>constituent</w:t>
      </w:r>
      <w:r w:rsidRPr="00E25720">
        <w:rPr>
          <w:rFonts w:eastAsia="Times New Roman"/>
        </w:rPr>
        <w:t xml:space="preserve"> of the PTS</w:t>
      </w:r>
      <w:r w:rsidR="00D75418">
        <w:rPr>
          <w:rFonts w:eastAsia="Times New Roman"/>
        </w:rPr>
        <w:t>,</w:t>
      </w:r>
      <w:r w:rsidRPr="00E25720">
        <w:rPr>
          <w:rFonts w:eastAsia="Times New Roman"/>
        </w:rPr>
        <w:t xml:space="preserve"> </w:t>
      </w:r>
      <w:proofErr w:type="spellStart"/>
      <w:r w:rsidR="00D75418" w:rsidRPr="00E25720">
        <w:rPr>
          <w:rFonts w:eastAsia="Times New Roman"/>
        </w:rPr>
        <w:t>HPr</w:t>
      </w:r>
      <w:proofErr w:type="spellEnd"/>
      <w:r w:rsidR="00D75418" w:rsidRPr="00E25720">
        <w:rPr>
          <w:rFonts w:eastAsia="Times New Roman"/>
        </w:rPr>
        <w:t>,</w:t>
      </w:r>
      <w:r w:rsidR="00C51F68">
        <w:rPr>
          <w:rFonts w:eastAsia="Times New Roman"/>
        </w:rPr>
        <w:t xml:space="preserve"> </w:t>
      </w:r>
      <w:r w:rsidR="00B44207">
        <w:rPr>
          <w:rFonts w:eastAsia="Times New Roman"/>
        </w:rPr>
        <w:t>a sensor of</w:t>
      </w:r>
      <w:r w:rsidR="00D75418">
        <w:rPr>
          <w:rFonts w:eastAsia="Times New Roman"/>
        </w:rPr>
        <w:t xml:space="preserve"> </w:t>
      </w:r>
      <w:r w:rsidR="00AA5626">
        <w:rPr>
          <w:rFonts w:eastAsia="Times New Roman"/>
        </w:rPr>
        <w:t xml:space="preserve">the availability of </w:t>
      </w:r>
      <w:r w:rsidR="00D75418">
        <w:rPr>
          <w:rFonts w:eastAsia="Times New Roman"/>
        </w:rPr>
        <w:t>extracellular PTS sugar substrates</w:t>
      </w:r>
      <w:r w:rsidRPr="00E25720">
        <w:rPr>
          <w:rFonts w:eastAsia="Times New Roman"/>
        </w:rPr>
        <w:t xml:space="preserve"> </w:t>
      </w:r>
      <w:r w:rsidR="006D5AA3">
        <w:rPr>
          <w:rFonts w:eastAsia="Times New Roman"/>
        </w:rPr>
        <w:fldChar w:fldCharType="begin"/>
      </w:r>
      <w:r w:rsidR="007C55E3">
        <w:rPr>
          <w:rFonts w:eastAsia="Times New Roman"/>
        </w:rPr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6D5AA3">
        <w:rPr>
          <w:rFonts w:eastAsia="Times New Roman"/>
        </w:rPr>
        <w:fldChar w:fldCharType="separate"/>
      </w:r>
      <w:r w:rsidR="007C55E3">
        <w:rPr>
          <w:rFonts w:eastAsia="Times New Roman"/>
          <w:noProof/>
        </w:rPr>
        <w:t>(9)</w:t>
      </w:r>
      <w:r w:rsidR="006D5AA3">
        <w:rPr>
          <w:rFonts w:eastAsia="Times New Roman"/>
        </w:rPr>
        <w:fldChar w:fldCharType="end"/>
      </w:r>
      <w:r w:rsidR="00372F61">
        <w:rPr>
          <w:rFonts w:eastAsia="Times New Roman"/>
        </w:rPr>
        <w:t xml:space="preserve"> including</w:t>
      </w:r>
      <w:r w:rsidR="00D75418">
        <w:rPr>
          <w:rFonts w:eastAsia="Times New Roman"/>
        </w:rPr>
        <w:t xml:space="preserve"> </w:t>
      </w:r>
      <w:proofErr w:type="spellStart"/>
      <w:r w:rsidR="00D75418">
        <w:rPr>
          <w:rFonts w:eastAsia="Times New Roman"/>
        </w:rPr>
        <w:t>GlcNAc</w:t>
      </w:r>
      <w:proofErr w:type="spellEnd"/>
      <w:r w:rsidR="00D75418">
        <w:rPr>
          <w:rFonts w:eastAsia="Times New Roman"/>
        </w:rPr>
        <w:t xml:space="preserve">, </w:t>
      </w:r>
      <w:proofErr w:type="spellStart"/>
      <w:r w:rsidR="00D75418">
        <w:rPr>
          <w:rFonts w:eastAsia="Times New Roman"/>
        </w:rPr>
        <w:t>ManNAc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Fonts w:eastAsia="Times New Roman"/>
        </w:rPr>
        <w:t>GlcN</w:t>
      </w:r>
      <w:proofErr w:type="spellEnd"/>
      <w:r w:rsidRPr="00E25720">
        <w:rPr>
          <w:rFonts w:eastAsia="Times New Roman"/>
        </w:rPr>
        <w:t xml:space="preserve">. </w:t>
      </w:r>
    </w:p>
    <w:p w14:paraId="5ED2C2B0" w14:textId="0CAB9AD6" w:rsidR="00594788" w:rsidRPr="00C51F68" w:rsidRDefault="00594788" w:rsidP="008F4406">
      <w:pPr>
        <w:spacing w:line="480" w:lineRule="auto"/>
        <w:ind w:firstLine="720"/>
        <w:jc w:val="both"/>
        <w:rPr>
          <w:rFonts w:eastAsia="Times New Roman" w:cs="Times New Roman"/>
          <w:color w:val="000000"/>
          <w:lang w:val="en-US" w:eastAsia="en-US"/>
        </w:rPr>
      </w:pPr>
      <w:proofErr w:type="spellStart"/>
      <w:r>
        <w:t>NagB</w:t>
      </w:r>
      <w:proofErr w:type="spellEnd"/>
      <w:r>
        <w:t xml:space="preserve"> </w:t>
      </w:r>
      <w:proofErr w:type="spellStart"/>
      <w:r>
        <w:t>interactome</w:t>
      </w:r>
      <w:proofErr w:type="spellEnd"/>
      <w:r>
        <w:t xml:space="preserve"> data </w:t>
      </w:r>
      <w:r w:rsidR="00D75418">
        <w:t>(</w:t>
      </w:r>
      <w:proofErr w:type="spellStart"/>
      <w:r w:rsidR="00C51F68">
        <w:t>Babu</w:t>
      </w:r>
      <w:proofErr w:type="spellEnd"/>
      <w:r w:rsidR="00C51F68">
        <w:t xml:space="preserve"> et al.</w:t>
      </w:r>
      <w:r w:rsidR="00B44207">
        <w:t>, manuscript submitted</w:t>
      </w:r>
      <w:r w:rsidR="00D75418">
        <w:t>)</w:t>
      </w:r>
      <w:r w:rsidR="00C51F68">
        <w:t>,</w:t>
      </w:r>
      <w:r w:rsidR="00D75418">
        <w:t xml:space="preserve"> reproduced in </w:t>
      </w:r>
      <w:r w:rsidR="003F1D96">
        <w:t xml:space="preserve">part in </w:t>
      </w:r>
      <w:r w:rsidR="00D75418">
        <w:t>Table 1,</w:t>
      </w:r>
      <w:r>
        <w:t xml:space="preserve"> suggest that </w:t>
      </w:r>
      <w:proofErr w:type="spellStart"/>
      <w:r>
        <w:t>NagB</w:t>
      </w:r>
      <w:proofErr w:type="spellEnd"/>
      <w:r>
        <w:t xml:space="preserve"> interacts with</w:t>
      </w:r>
      <w:r w:rsidR="00D75418" w:rsidRPr="00D75418">
        <w:t xml:space="preserve"> </w:t>
      </w:r>
      <w:r w:rsidR="00D75418">
        <w:t>several cellular proteins</w:t>
      </w:r>
      <w:r w:rsidR="00C51F68">
        <w:t>,</w:t>
      </w:r>
      <w:r w:rsidR="00D75418">
        <w:t xml:space="preserve"> includi</w:t>
      </w:r>
      <w:r w:rsidR="00C51F68">
        <w:t>ng</w:t>
      </w:r>
      <w:r>
        <w:t xml:space="preserve"> the nitrogen-related signal transduction PII protein, </w:t>
      </w:r>
      <w:proofErr w:type="spellStart"/>
      <w:r w:rsidR="00C51F68">
        <w:t>NanE</w:t>
      </w:r>
      <w:proofErr w:type="spellEnd"/>
      <w:r w:rsidR="00C51F68">
        <w:t>,</w:t>
      </w:r>
      <w:r w:rsidR="00C51F68" w:rsidRPr="009546DE">
        <w:t xml:space="preserve"> </w:t>
      </w:r>
      <w:r>
        <w:t>proline aminopeptidase</w:t>
      </w:r>
      <w:r w:rsidR="00D75418">
        <w:t>,</w:t>
      </w:r>
      <w:r w:rsidRPr="00C61B29">
        <w:t xml:space="preserve"> </w:t>
      </w:r>
      <w:proofErr w:type="spellStart"/>
      <w:r w:rsidR="00D75418">
        <w:t>P</w:t>
      </w:r>
      <w:r>
        <w:t>epP</w:t>
      </w:r>
      <w:proofErr w:type="spellEnd"/>
      <w:r>
        <w:t xml:space="preserve">, </w:t>
      </w:r>
      <w:r>
        <w:rPr>
          <w:rFonts w:eastAsia="Times New Roman" w:cs="Times New Roman"/>
          <w:color w:val="000000"/>
          <w:lang w:val="en-US" w:eastAsia="en-US"/>
        </w:rPr>
        <w:t xml:space="preserve">a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nitroreductase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(c</w:t>
      </w:r>
      <w:proofErr w:type="spellStart"/>
      <w:r>
        <w:rPr>
          <w:rFonts w:eastAsia="Times New Roman" w:cs="Times New Roman"/>
        </w:rPr>
        <w:t>apable</w:t>
      </w:r>
      <w:proofErr w:type="spellEnd"/>
      <w:r>
        <w:rPr>
          <w:rFonts w:eastAsia="Times New Roman" w:cs="Times New Roman"/>
        </w:rPr>
        <w:t xml:space="preserve"> of reducing </w:t>
      </w:r>
      <w:proofErr w:type="spellStart"/>
      <w:r>
        <w:rPr>
          <w:rFonts w:eastAsia="Times New Roman" w:cs="Times New Roman"/>
        </w:rPr>
        <w:t>nitrofurazone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quinones</w:t>
      </w:r>
      <w:proofErr w:type="spellEnd"/>
      <w:r>
        <w:rPr>
          <w:rFonts w:eastAsia="Times New Roman" w:cs="Times New Roman"/>
        </w:rPr>
        <w:t>)</w:t>
      </w:r>
      <w:r w:rsidR="00372F61">
        <w:rPr>
          <w:rFonts w:eastAsia="Times New Roman" w:cs="Times New Roman"/>
        </w:rPr>
        <w:t>,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proofErr w:type="spellStart"/>
      <w:r w:rsidR="00C51F68">
        <w:rPr>
          <w:rFonts w:eastAsia="Times New Roman" w:cs="Times New Roman"/>
          <w:color w:val="000000"/>
          <w:lang w:val="en-US" w:eastAsia="en-US"/>
        </w:rPr>
        <w:t>NfsB</w:t>
      </w:r>
      <w:proofErr w:type="spellEnd"/>
      <w:r w:rsidR="00372F61">
        <w:rPr>
          <w:rFonts w:eastAsia="Times New Roman" w:cs="Times New Roman"/>
          <w:color w:val="000000"/>
          <w:lang w:val="en-US" w:eastAsia="en-US"/>
        </w:rPr>
        <w:t>,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lang w:val="en-US" w:eastAsia="en-US"/>
        </w:rPr>
        <w:t>and</w:t>
      </w:r>
      <w:r w:rsidR="00D75418">
        <w:rPr>
          <w:rFonts w:eastAsia="Times New Roman" w:cs="Times New Roman"/>
          <w:color w:val="000000"/>
          <w:lang w:val="en-US" w:eastAsia="en-US"/>
        </w:rPr>
        <w:t xml:space="preserve"> even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r w:rsidR="008E48D2">
        <w:rPr>
          <w:rFonts w:eastAsia="Times New Roman" w:cs="Times New Roman"/>
          <w:color w:val="000000"/>
          <w:lang w:val="en-US" w:eastAsia="en-US"/>
        </w:rPr>
        <w:t xml:space="preserve">the </w:t>
      </w:r>
      <w:r>
        <w:rPr>
          <w:rFonts w:eastAsia="Times New Roman" w:cs="Times New Roman"/>
          <w:color w:val="000000"/>
          <w:lang w:val="en-US" w:eastAsia="en-US"/>
        </w:rPr>
        <w:t xml:space="preserve">riboflavin biosynthetic enzymes,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RibA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and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RibB</w:t>
      </w:r>
      <w:proofErr w:type="spellEnd"/>
      <w:r>
        <w:rPr>
          <w:rFonts w:eastAsia="Times New Roman" w:cs="Times New Roman"/>
          <w:color w:val="000000"/>
          <w:lang w:val="en-US" w:eastAsia="en-US"/>
        </w:rPr>
        <w:t>.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t xml:space="preserve">The work reported here shows that </w:t>
      </w:r>
      <w:proofErr w:type="spellStart"/>
      <w:r>
        <w:t>NagB</w:t>
      </w:r>
      <w:proofErr w:type="spellEnd"/>
      <w:r>
        <w:t xml:space="preserve"> is activated by </w:t>
      </w:r>
      <w:proofErr w:type="spellStart"/>
      <w:r>
        <w:t>NanE</w:t>
      </w:r>
      <w:proofErr w:type="spellEnd"/>
      <w:r>
        <w:t xml:space="preserve"> in the presence or absence of GlcNAc-6P and </w:t>
      </w:r>
      <w:r w:rsidR="003F1D96">
        <w:t xml:space="preserve">is activated in the presence of GlcNac-6P </w:t>
      </w:r>
      <w:r>
        <w:t>by the PII protein covalently modif</w:t>
      </w:r>
      <w:r w:rsidR="00C51F68">
        <w:t xml:space="preserve">ied by </w:t>
      </w:r>
      <w:proofErr w:type="spellStart"/>
      <w:r w:rsidR="00C51F68">
        <w:t>uridylylation</w:t>
      </w:r>
      <w:proofErr w:type="spellEnd"/>
      <w:r w:rsidR="00C51F68">
        <w:t xml:space="preserve">, </w:t>
      </w:r>
      <w:r w:rsidR="00BF314B">
        <w:t>an indicator of</w:t>
      </w:r>
      <w:r>
        <w:t xml:space="preserve"> nitrogen </w:t>
      </w:r>
      <w:r w:rsidR="00BF314B">
        <w:t>availability</w:t>
      </w:r>
      <w:r>
        <w:t xml:space="preserve">. </w:t>
      </w:r>
    </w:p>
    <w:p w14:paraId="56E6E9BE" w14:textId="77777777" w:rsidR="002B4609" w:rsidRDefault="00594788" w:rsidP="00A104C7">
      <w:pPr>
        <w:spacing w:line="480" w:lineRule="auto"/>
        <w:jc w:val="both"/>
        <w:rPr>
          <w:rFonts w:eastAsia="Times New Roman" w:cs="Times New Roman"/>
          <w:color w:val="333333"/>
          <w:shd w:val="clear" w:color="auto" w:fill="F7FBFE"/>
          <w:lang w:val="en-US" w:eastAsia="en-US"/>
        </w:rPr>
      </w:pPr>
      <w:r w:rsidRPr="00A104C7">
        <w:lastRenderedPageBreak/>
        <w:t xml:space="preserve">The </w:t>
      </w:r>
      <w:proofErr w:type="spellStart"/>
      <w:r w:rsidRPr="00A104C7">
        <w:t>uridylylated</w:t>
      </w:r>
      <w:proofErr w:type="spellEnd"/>
      <w:r w:rsidRPr="00A104C7">
        <w:t xml:space="preserve"> PII protein (</w:t>
      </w:r>
      <w:r w:rsidR="00BE2B5E" w:rsidRPr="00A104C7">
        <w:t>U-PII</w:t>
      </w:r>
      <w:proofErr w:type="gramStart"/>
      <w:r w:rsidR="000276E4" w:rsidRPr="00A104C7">
        <w:t>),</w:t>
      </w:r>
      <w:proofErr w:type="gramEnd"/>
      <w:r w:rsidRPr="00A104C7">
        <w:t xml:space="preserve"> </w:t>
      </w:r>
      <w:r w:rsidR="00C51F68" w:rsidRPr="00A104C7">
        <w:t>is generated</w:t>
      </w:r>
      <w:r w:rsidRPr="00A104C7">
        <w:t xml:space="preserve"> by</w:t>
      </w:r>
      <w:r w:rsidR="00301A93" w:rsidRPr="00A104C7">
        <w:t xml:space="preserve"> </w:t>
      </w:r>
      <w:r w:rsidR="0076677A" w:rsidRPr="00A104C7">
        <w:t xml:space="preserve">posttranslational modification </w:t>
      </w:r>
      <w:r w:rsidR="003F1D96" w:rsidRPr="00A104C7">
        <w:t>under</w:t>
      </w:r>
      <w:r w:rsidR="0076677A" w:rsidRPr="00A104C7">
        <w:t xml:space="preserve"> nitrogen limiting conditions</w:t>
      </w:r>
      <w:r w:rsidR="00301A93" w:rsidRPr="00A104C7">
        <w:t xml:space="preserve"> involving</w:t>
      </w:r>
      <w:r w:rsidRPr="00A104C7">
        <w:t xml:space="preserve"> the glutamine</w:t>
      </w:r>
      <w:r w:rsidR="00C51F68" w:rsidRPr="00A104C7">
        <w:t>/</w:t>
      </w:r>
      <w:r w:rsidR="00C51F68" w:rsidRPr="00A104C7">
        <w:rPr>
          <w:rFonts w:eastAsia="Times New Roman" w:cs="Times New Roman"/>
          <w:color w:val="000000"/>
          <w:lang w:val="en-US" w:eastAsia="en-US"/>
        </w:rPr>
        <w:t>-ketoglutarate</w:t>
      </w:r>
      <w:r w:rsidRPr="00A104C7">
        <w:t xml:space="preserve"> </w:t>
      </w:r>
      <w:r w:rsidR="00C51F68" w:rsidRPr="00A104C7">
        <w:t>ratio</w:t>
      </w:r>
      <w:r w:rsidR="00BF314B" w:rsidRPr="00A104C7">
        <w:t>-</w:t>
      </w:r>
      <w:r w:rsidR="00301A93" w:rsidRPr="00A104C7">
        <w:t xml:space="preserve">sensing </w:t>
      </w:r>
      <w:proofErr w:type="spellStart"/>
      <w:r w:rsidR="00301A93" w:rsidRPr="00A104C7">
        <w:t>uridylyltransferase</w:t>
      </w:r>
      <w:proofErr w:type="spellEnd"/>
      <w:r w:rsidR="00301A93" w:rsidRPr="00A104C7">
        <w:t>/</w:t>
      </w:r>
      <w:proofErr w:type="spellStart"/>
      <w:r w:rsidR="00301A93" w:rsidRPr="00A104C7">
        <w:t>uri</w:t>
      </w:r>
      <w:r w:rsidRPr="00A104C7">
        <w:t>dylyl</w:t>
      </w:r>
      <w:proofErr w:type="spellEnd"/>
      <w:r w:rsidRPr="00A104C7">
        <w:t>-removing enzyme</w:t>
      </w:r>
      <w:r w:rsidR="003F1D96" w:rsidRPr="00A104C7">
        <w:t xml:space="preserve">, </w:t>
      </w:r>
      <w:proofErr w:type="spellStart"/>
      <w:r w:rsidR="003F1D96" w:rsidRPr="00A104C7">
        <w:t>GlnD</w:t>
      </w:r>
      <w:proofErr w:type="spellEnd"/>
      <w:r w:rsidR="00C51F68" w:rsidRPr="00A104C7">
        <w:t xml:space="preserve"> </w:t>
      </w:r>
      <w:r w:rsidR="00206B87" w:rsidRPr="00A104C7">
        <w:fldChar w:fldCharType="begin">
          <w:fldData xml:space="preserve">PEVuZE5vdGU+PENpdGU+PEF1dGhvcj52YW4gSGVlc3dpams8L0F1dGhvcj48WWVhcj4yMDA5PC9Z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</w:fldData>
        </w:fldChar>
      </w:r>
      <w:r w:rsidR="005C27D7" w:rsidRPr="00A104C7">
        <w:instrText xml:space="preserve"> ADDIN EN.CITE </w:instrText>
      </w:r>
      <w:r w:rsidR="005C27D7" w:rsidRPr="00A104C7">
        <w:fldChar w:fldCharType="begin">
          <w:fldData xml:space="preserve">PEVuZE5vdGU+PENpdGU+PEF1dGhvcj52YW4gSGVlc3dpams8L0F1dGhvcj48WWVhcj4yMDA5PC9Z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</w:fldData>
        </w:fldChar>
      </w:r>
      <w:r w:rsidR="005C27D7" w:rsidRPr="00A104C7">
        <w:instrText xml:space="preserve"> ADDIN EN.CITE.DATA </w:instrText>
      </w:r>
      <w:r w:rsidR="005C27D7" w:rsidRPr="00A104C7">
        <w:fldChar w:fldCharType="end"/>
      </w:r>
      <w:r w:rsidR="00206B87" w:rsidRPr="00A104C7">
        <w:fldChar w:fldCharType="separate"/>
      </w:r>
      <w:r w:rsidR="005C27D7" w:rsidRPr="00A104C7">
        <w:rPr>
          <w:noProof/>
        </w:rPr>
        <w:t>(10,11)</w:t>
      </w:r>
      <w:r w:rsidR="00206B87" w:rsidRPr="00A104C7">
        <w:fldChar w:fldCharType="end"/>
      </w:r>
      <w:r w:rsidR="00C97D28" w:rsidRPr="00A104C7">
        <w:t xml:space="preserve">. </w:t>
      </w:r>
      <w:proofErr w:type="spellStart"/>
      <w:r w:rsidR="00B44803" w:rsidRPr="00A104C7">
        <w:t>Adenylylation</w:t>
      </w:r>
      <w:proofErr w:type="spellEnd"/>
      <w:r w:rsidR="00B44803" w:rsidRPr="00A104C7">
        <w:t xml:space="preserve"> of glutamine </w:t>
      </w:r>
      <w:proofErr w:type="spellStart"/>
      <w:r w:rsidR="00B44803" w:rsidRPr="00A104C7">
        <w:t>synthetase</w:t>
      </w:r>
      <w:proofErr w:type="spellEnd"/>
      <w:r w:rsidR="00B44803" w:rsidRPr="00A104C7">
        <w:t xml:space="preserve"> </w:t>
      </w:r>
      <w:proofErr w:type="spellStart"/>
      <w:r w:rsidR="004039A2" w:rsidRPr="00A104C7">
        <w:t>GlnA</w:t>
      </w:r>
      <w:proofErr w:type="spellEnd"/>
      <w:r w:rsidR="00F74980" w:rsidRPr="00A104C7">
        <w:t xml:space="preserve"> </w:t>
      </w:r>
      <w:r w:rsidR="00B44803" w:rsidRPr="00A104C7">
        <w:t xml:space="preserve">is stimulated by the </w:t>
      </w:r>
      <w:r w:rsidRPr="00A104C7">
        <w:t xml:space="preserve">PII </w:t>
      </w:r>
      <w:r w:rsidR="00B44803" w:rsidRPr="00A104C7">
        <w:t>protein (</w:t>
      </w:r>
      <w:proofErr w:type="spellStart"/>
      <w:r w:rsidR="00B44803" w:rsidRPr="00A104C7">
        <w:t>GlnB</w:t>
      </w:r>
      <w:proofErr w:type="spellEnd"/>
      <w:r w:rsidR="00B44803" w:rsidRPr="00A104C7">
        <w:t>)</w:t>
      </w:r>
      <w:r w:rsidR="00D8100F" w:rsidRPr="00A104C7">
        <w:t>,</w:t>
      </w:r>
      <w:r w:rsidR="00B44803" w:rsidRPr="00A104C7">
        <w:t xml:space="preserve"> and </w:t>
      </w:r>
      <w:proofErr w:type="spellStart"/>
      <w:r w:rsidR="00B44803" w:rsidRPr="00A104C7">
        <w:t>deadenylylation</w:t>
      </w:r>
      <w:proofErr w:type="spellEnd"/>
      <w:r w:rsidR="00B44803" w:rsidRPr="00A104C7">
        <w:t xml:space="preserve"> is stimulated by </w:t>
      </w:r>
      <w:r w:rsidR="00BE2B5E" w:rsidRPr="00A104C7">
        <w:t>U-PII</w:t>
      </w:r>
      <w:r w:rsidR="00D8100F" w:rsidRPr="00A104C7">
        <w:t xml:space="preserve">, thus </w:t>
      </w:r>
      <w:r w:rsidRPr="00A104C7">
        <w:t>comprising</w:t>
      </w:r>
      <w:r w:rsidR="00D8100F" w:rsidRPr="00A104C7">
        <w:t xml:space="preserve"> a dual</w:t>
      </w:r>
      <w:r w:rsidR="00B44803" w:rsidRPr="00A104C7">
        <w:t xml:space="preserve"> bicyclic cascade. </w:t>
      </w:r>
      <w:r w:rsidR="002A2EC8" w:rsidRPr="00A104C7">
        <w:t xml:space="preserve">Bacteria regulate </w:t>
      </w:r>
      <w:r w:rsidR="003F1D96" w:rsidRPr="00A104C7">
        <w:t>their metabolic activities</w:t>
      </w:r>
      <w:r w:rsidR="002A2EC8" w:rsidRPr="00A104C7">
        <w:t xml:space="preserve"> according to the avai</w:t>
      </w:r>
      <w:r w:rsidR="003D1B09" w:rsidRPr="00A104C7">
        <w:t>lability of carbon and nitrogen</w:t>
      </w:r>
      <w:r w:rsidR="002A2EC8" w:rsidRPr="00A104C7">
        <w:rPr>
          <w:rFonts w:eastAsia="Times New Roman" w:cs="Arial"/>
          <w:color w:val="575757"/>
          <w:lang w:val="en-US" w:eastAsia="en-US"/>
        </w:rPr>
        <w:t xml:space="preserve">. </w:t>
      </w:r>
      <w:r w:rsidR="008074BF" w:rsidRPr="00A104C7">
        <w:rPr>
          <w:rFonts w:eastAsia="Times New Roman" w:cs="Arial"/>
          <w:lang w:val="en-US" w:eastAsia="en-US"/>
        </w:rPr>
        <w:t>The regul</w:t>
      </w:r>
      <w:r w:rsidR="00632B67" w:rsidRPr="00A104C7">
        <w:rPr>
          <w:rFonts w:eastAsia="Times New Roman" w:cs="Arial"/>
          <w:lang w:val="en-US" w:eastAsia="en-US"/>
        </w:rPr>
        <w:t>atory interdependence between</w:t>
      </w:r>
      <w:r w:rsidR="003F1D96" w:rsidRPr="00A104C7">
        <w:rPr>
          <w:rFonts w:eastAsia="Times New Roman" w:cs="Arial"/>
          <w:lang w:val="en-US" w:eastAsia="en-US"/>
        </w:rPr>
        <w:t xml:space="preserve"> different metabolic pathways ha</w:t>
      </w:r>
      <w:r w:rsidR="007C55E3" w:rsidRPr="00A104C7">
        <w:rPr>
          <w:rFonts w:eastAsia="Times New Roman" w:cs="Arial"/>
          <w:lang w:val="en-US" w:eastAsia="en-US"/>
        </w:rPr>
        <w:t xml:space="preserve">s </w:t>
      </w:r>
      <w:r w:rsidR="003F1D96" w:rsidRPr="00A104C7">
        <w:rPr>
          <w:rFonts w:eastAsia="Times New Roman" w:cs="Arial"/>
          <w:lang w:val="en-US" w:eastAsia="en-US"/>
        </w:rPr>
        <w:t>been consider</w:t>
      </w:r>
      <w:r w:rsidR="007C55E3" w:rsidRPr="00A104C7">
        <w:rPr>
          <w:rFonts w:eastAsia="Times New Roman" w:cs="Arial"/>
          <w:lang w:val="en-US" w:eastAsia="en-US"/>
        </w:rPr>
        <w:t>ed</w:t>
      </w:r>
      <w:r w:rsidR="003F1D96" w:rsidRPr="00A104C7">
        <w:rPr>
          <w:rFonts w:eastAsia="Times New Roman" w:cs="Arial"/>
          <w:lang w:val="en-US" w:eastAsia="en-US"/>
        </w:rPr>
        <w:t xml:space="preserve"> </w:t>
      </w:r>
      <w:r w:rsidR="003D1B09" w:rsidRPr="00A104C7">
        <w:rPr>
          <w:rFonts w:eastAsia="Times New Roman" w:cs="Arial"/>
          <w:lang w:val="en-US" w:eastAsia="en-US"/>
        </w:rPr>
        <w:fldChar w:fldCharType="begin"/>
      </w:r>
      <w:r w:rsidR="005C27D7" w:rsidRPr="00A104C7">
        <w:rPr>
          <w:rFonts w:eastAsia="Times New Roman" w:cs="Arial"/>
          <w:lang w:val="en-US" w:eastAsia="en-US"/>
        </w:rPr>
        <w:instrText xml:space="preserve"> ADDIN EN.CITE &lt;EndNote&gt;&lt;Cite&gt;&lt;Author&gt;Commichau&lt;/Author&gt;&lt;Year&gt;2006&lt;/Year&gt;&lt;RecNum&gt;39&lt;/RecNum&gt;&lt;DisplayText&gt;(12)&lt;/DisplayText&gt;&lt;record&gt;&lt;rec-number&gt;39&lt;/rec-number&gt;&lt;foreign-keys&gt;&lt;key app="EN" db-id="0zaerr2a75advcewdrrx50rqzwx2zvrvea5r" timestamp="1502412775"&gt;39&lt;/key&gt;&lt;/foreign-keys&gt;&lt;ref-type name="Journal Article"&gt;17&lt;/ref-type&gt;&lt;contributors&gt;&lt;authors&gt;&lt;author&gt;Commichau, F. M.&lt;/author&gt;&lt;author&gt;Forchhammer, K.&lt;/author&gt;&lt;author&gt;Stulke, J.&lt;/author&gt;&lt;/authors&gt;&lt;/contributors&gt;&lt;auth-address&gt;Department of General Microbiology, Institute of Microbiology and Genetics, Georg-August University Gottingen, Grisebachstr. 8, D-37077 Gottingen, Germany.&lt;/auth-address&gt;&lt;titles&gt;&lt;title&gt;Regulatory links between carbon and nitrogen metabolism&lt;/title&gt;&lt;secondary-title&gt;Curr Opin Microbiol&lt;/secondary-title&gt;&lt;/titles&gt;&lt;periodical&gt;&lt;full-title&gt;Curr Opin Microbiol&lt;/full-title&gt;&lt;/periodical&gt;&lt;pages&gt;167-72&lt;/pages&gt;&lt;volume&gt;9&lt;/volume&gt;&lt;number&gt;2&lt;/number&gt;&lt;keywords&gt;&lt;keyword&gt;Antigens, Bacterial/physiology&lt;/keyword&gt;&lt;keyword&gt;Bacteria/*metabolism&lt;/keyword&gt;&lt;keyword&gt;Bacterial Physiological Phenomena&lt;/keyword&gt;&lt;keyword&gt;Bacterial Proteins/genetics/physiology&lt;/keyword&gt;&lt;keyword&gt;Carbon/*metabolism&lt;/keyword&gt;&lt;keyword&gt;Nitrogen/*metabolism&lt;/keyword&gt;&lt;keyword&gt;PII Nitrogen Regulatory Proteins/physiology&lt;/keyword&gt;&lt;keyword&gt;Phosphoenolpyruvate Sugar Phosphotransferase System/physiology&lt;/keyword&gt;&lt;keyword&gt;Phosphotransferases/physiology&lt;/keyword&gt;&lt;keyword&gt;Phosphotransferases (Nitrogenous Group Acceptor)/physiology&lt;/keyword&gt;&lt;keyword&gt;Regulon&lt;/keyword&gt;&lt;keyword&gt;Repressor Proteins/genetics/physiology&lt;/keyword&gt;&lt;keyword&gt;Signal Transduction&lt;/keyword&gt;&lt;/keywords&gt;&lt;dates&gt;&lt;year&gt;2006&lt;/year&gt;&lt;pub-dates&gt;&lt;date&gt;Apr&lt;/date&gt;&lt;/pub-dates&gt;&lt;/dates&gt;&lt;isbn&gt;1369-5274 (Print)&amp;#xD;1369-5274 (Linking)&lt;/isbn&gt;&lt;accession-num&gt;16458044&lt;/accession-num&gt;&lt;urls&gt;&lt;related-urls&gt;&lt;url&gt;https://www.ncbi.nlm.nih.gov/pubmed/16458044&lt;/url&gt;&lt;/related-urls&gt;&lt;/urls&gt;&lt;electronic-resource-num&gt;10.1016/j.mib.2006.01.001&lt;/electronic-resource-num&gt;&lt;/record&gt;&lt;/Cite&gt;&lt;/EndNote&gt;</w:instrText>
      </w:r>
      <w:r w:rsidR="003D1B09" w:rsidRPr="00A104C7">
        <w:rPr>
          <w:rFonts w:eastAsia="Times New Roman" w:cs="Arial"/>
          <w:lang w:val="en-US" w:eastAsia="en-US"/>
        </w:rPr>
        <w:fldChar w:fldCharType="separate"/>
      </w:r>
      <w:r w:rsidR="005C27D7" w:rsidRPr="00A104C7">
        <w:rPr>
          <w:rFonts w:eastAsia="Times New Roman" w:cs="Arial"/>
          <w:noProof/>
          <w:lang w:val="en-US" w:eastAsia="en-US"/>
        </w:rPr>
        <w:t>(12)</w:t>
      </w:r>
      <w:r w:rsidR="003D1B09" w:rsidRPr="00A104C7">
        <w:rPr>
          <w:rFonts w:eastAsia="Times New Roman" w:cs="Arial"/>
          <w:lang w:val="en-US" w:eastAsia="en-US"/>
        </w:rPr>
        <w:fldChar w:fldCharType="end"/>
      </w:r>
      <w:r w:rsidR="008074BF" w:rsidRPr="00A104C7">
        <w:rPr>
          <w:rFonts w:eastAsia="Times New Roman" w:cs="Arial"/>
          <w:lang w:val="en-US" w:eastAsia="en-US"/>
        </w:rPr>
        <w:t xml:space="preserve">, for example carbon metabolism </w:t>
      </w:r>
      <w:r w:rsidR="003F1D96" w:rsidRPr="00A104C7">
        <w:rPr>
          <w:rFonts w:eastAsia="Times New Roman" w:cs="Arial"/>
          <w:lang w:val="en-US" w:eastAsia="en-US"/>
        </w:rPr>
        <w:t xml:space="preserve">is </w:t>
      </w:r>
      <w:r w:rsidR="00632B67" w:rsidRPr="00A104C7">
        <w:rPr>
          <w:rFonts w:eastAsia="Times New Roman" w:cs="Arial"/>
          <w:lang w:val="en-US" w:eastAsia="en-US"/>
        </w:rPr>
        <w:t xml:space="preserve">known be </w:t>
      </w:r>
      <w:r w:rsidR="008074BF" w:rsidRPr="00A104C7">
        <w:rPr>
          <w:rFonts w:eastAsia="Times New Roman" w:cs="Arial"/>
          <w:lang w:val="en-US" w:eastAsia="en-US"/>
        </w:rPr>
        <w:t xml:space="preserve">controlled not only by carbon derived signals, but </w:t>
      </w:r>
      <w:r w:rsidR="003F1D96" w:rsidRPr="00A104C7">
        <w:rPr>
          <w:rFonts w:eastAsia="Times New Roman" w:cs="Arial"/>
          <w:lang w:val="en-US" w:eastAsia="en-US"/>
        </w:rPr>
        <w:t xml:space="preserve">also by the </w:t>
      </w:r>
      <w:r w:rsidR="008074BF" w:rsidRPr="00A104C7">
        <w:rPr>
          <w:rFonts w:eastAsia="Times New Roman" w:cs="Arial"/>
          <w:lang w:val="en-US" w:eastAsia="en-US"/>
        </w:rPr>
        <w:t>availability of nitrogen</w:t>
      </w:r>
      <w:r w:rsidR="003F1D96" w:rsidRPr="00A104C7">
        <w:rPr>
          <w:rFonts w:eastAsia="Times New Roman" w:cs="Arial"/>
          <w:lang w:val="en-US" w:eastAsia="en-US"/>
        </w:rPr>
        <w:t>, sulfur and</w:t>
      </w:r>
      <w:r w:rsidR="009B2651" w:rsidRPr="00A104C7">
        <w:rPr>
          <w:rFonts w:eastAsia="Times New Roman" w:cs="Arial"/>
          <w:lang w:val="en-US" w:eastAsia="en-US"/>
        </w:rPr>
        <w:t xml:space="preserve"> iron</w:t>
      </w:r>
      <w:r w:rsidR="00632B67" w:rsidRPr="00A104C7">
        <w:rPr>
          <w:rFonts w:eastAsia="Times New Roman" w:cs="Arial"/>
          <w:lang w:val="en-US" w:eastAsia="en-US"/>
        </w:rPr>
        <w:t xml:space="preserve"> </w:t>
      </w:r>
      <w:r w:rsidR="003D1B09" w:rsidRPr="00A104C7">
        <w:rPr>
          <w:rFonts w:eastAsia="Times New Roman" w:cs="Arial"/>
          <w:lang w:val="en-US" w:eastAsia="en-US"/>
        </w:rPr>
        <w:fldChar w:fldCharType="begin">
          <w:fldData xml:space="preserve">PEVuZE5vdGU+PENpdGU+PEF1dGhvcj5DaG9pPC9BdXRob3I+PFllYXI+MjAwNTwvWWVhcj48UmVj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</w:fldData>
        </w:fldChar>
      </w:r>
      <w:r w:rsidR="005C27D7" w:rsidRPr="00A104C7">
        <w:rPr>
          <w:rFonts w:eastAsia="Times New Roman" w:cs="Arial"/>
          <w:lang w:val="en-US" w:eastAsia="en-US"/>
        </w:rPr>
        <w:instrText xml:space="preserve"> ADDIN EN.CITE </w:instrText>
      </w:r>
      <w:r w:rsidR="005C27D7" w:rsidRPr="00A104C7">
        <w:rPr>
          <w:rFonts w:eastAsia="Times New Roman" w:cs="Arial"/>
          <w:lang w:val="en-US" w:eastAsia="en-US"/>
        </w:rPr>
        <w:fldChar w:fldCharType="begin">
          <w:fldData xml:space="preserve">PEVuZE5vdGU+PENpdGU+PEF1dGhvcj5DaG9pPC9BdXRob3I+PFllYXI+MjAwNTwvWWVhcj48UmVj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</w:fldData>
        </w:fldChar>
      </w:r>
      <w:r w:rsidR="005C27D7" w:rsidRPr="00A104C7">
        <w:rPr>
          <w:rFonts w:eastAsia="Times New Roman" w:cs="Arial"/>
          <w:lang w:val="en-US" w:eastAsia="en-US"/>
        </w:rPr>
        <w:instrText xml:space="preserve"> ADDIN EN.CITE.DATA </w:instrText>
      </w:r>
      <w:r w:rsidR="005C27D7" w:rsidRPr="00A104C7">
        <w:rPr>
          <w:rFonts w:eastAsia="Times New Roman" w:cs="Arial"/>
          <w:lang w:val="en-US" w:eastAsia="en-US"/>
        </w:rPr>
      </w:r>
      <w:r w:rsidR="005C27D7" w:rsidRPr="00A104C7">
        <w:rPr>
          <w:rFonts w:eastAsia="Times New Roman" w:cs="Arial"/>
          <w:lang w:val="en-US" w:eastAsia="en-US"/>
        </w:rPr>
        <w:fldChar w:fldCharType="end"/>
      </w:r>
      <w:r w:rsidR="003D1B09" w:rsidRPr="00A104C7">
        <w:rPr>
          <w:rFonts w:eastAsia="Times New Roman" w:cs="Arial"/>
          <w:lang w:val="en-US" w:eastAsia="en-US"/>
        </w:rPr>
      </w:r>
      <w:r w:rsidR="003D1B09" w:rsidRPr="00A104C7">
        <w:rPr>
          <w:rFonts w:eastAsia="Times New Roman" w:cs="Arial"/>
          <w:lang w:val="en-US" w:eastAsia="en-US"/>
        </w:rPr>
        <w:fldChar w:fldCharType="separate"/>
      </w:r>
      <w:r w:rsidR="005C27D7" w:rsidRPr="00A104C7">
        <w:rPr>
          <w:rFonts w:eastAsia="Times New Roman" w:cs="Arial"/>
          <w:noProof/>
          <w:lang w:val="en-US" w:eastAsia="en-US"/>
        </w:rPr>
        <w:t>(13-15)</w:t>
      </w:r>
      <w:r w:rsidR="003D1B09" w:rsidRPr="00A104C7">
        <w:rPr>
          <w:rFonts w:eastAsia="Times New Roman" w:cs="Arial"/>
          <w:lang w:val="en-US" w:eastAsia="en-US"/>
        </w:rPr>
        <w:fldChar w:fldCharType="end"/>
      </w:r>
      <w:r w:rsidR="008074BF" w:rsidRPr="00A104C7">
        <w:rPr>
          <w:rFonts w:eastAsia="Times New Roman" w:cs="Arial"/>
          <w:lang w:val="en-US" w:eastAsia="en-US"/>
        </w:rPr>
        <w:t xml:space="preserve">. </w:t>
      </w:r>
      <w:r w:rsidR="003F1D96" w:rsidRPr="00A104C7">
        <w:rPr>
          <w:rFonts w:eastAsia="Times New Roman" w:cs="Arial"/>
          <w:lang w:val="en-US" w:eastAsia="en-US"/>
        </w:rPr>
        <w:t>C</w:t>
      </w:r>
      <w:r w:rsidR="005C27D7" w:rsidRPr="00A104C7">
        <w:rPr>
          <w:rFonts w:eastAsia="Times New Roman" w:cs="Arial"/>
          <w:lang w:val="en-US" w:eastAsia="en-US"/>
        </w:rPr>
        <w:t xml:space="preserve">omponents of </w:t>
      </w:r>
      <w:r w:rsidR="003F1D96" w:rsidRPr="00A104C7">
        <w:rPr>
          <w:rFonts w:eastAsia="Times New Roman" w:cs="Arial"/>
          <w:lang w:val="en-US" w:eastAsia="en-US"/>
        </w:rPr>
        <w:t xml:space="preserve">the </w:t>
      </w:r>
      <w:r w:rsidR="005C27D7" w:rsidRPr="00A104C7">
        <w:t>phosphotransferase system (</w:t>
      </w:r>
      <w:r w:rsidR="005C27D7" w:rsidRPr="00A104C7">
        <w:rPr>
          <w:rFonts w:eastAsia="Times New Roman" w:cs="Arial"/>
          <w:lang w:val="en-US" w:eastAsia="en-US"/>
        </w:rPr>
        <w:t xml:space="preserve">PTS) participate in </w:t>
      </w:r>
      <w:r w:rsidR="003F1D96" w:rsidRPr="00A104C7">
        <w:rPr>
          <w:rFonts w:eastAsia="Times New Roman" w:cs="Arial"/>
          <w:lang w:val="en-US" w:eastAsia="en-US"/>
        </w:rPr>
        <w:t xml:space="preserve">regulatory </w:t>
      </w:r>
      <w:r w:rsidR="005C27D7" w:rsidRPr="00A104C7">
        <w:rPr>
          <w:rFonts w:eastAsia="Times New Roman" w:cs="Arial"/>
          <w:lang w:val="en-US" w:eastAsia="en-US"/>
        </w:rPr>
        <w:t>interactions</w:t>
      </w:r>
      <w:r w:rsidR="003F1D96" w:rsidRPr="00A104C7">
        <w:rPr>
          <w:rFonts w:eastAsia="Times New Roman" w:cs="Arial"/>
          <w:lang w:val="en-US" w:eastAsia="en-US"/>
        </w:rPr>
        <w:t xml:space="preserve"> (</w:t>
      </w:r>
      <w:proofErr w:type="spellStart"/>
      <w:r w:rsidR="003F1D96" w:rsidRPr="00A104C7">
        <w:rPr>
          <w:rFonts w:eastAsia="Times New Roman" w:cs="Arial"/>
          <w:lang w:val="en-US" w:eastAsia="en-US"/>
        </w:rPr>
        <w:t>Saier</w:t>
      </w:r>
      <w:proofErr w:type="spellEnd"/>
      <w:r w:rsidR="00720D33" w:rsidRPr="00A104C7">
        <w:rPr>
          <w:rFonts w:eastAsia="Times New Roman" w:cs="Arial"/>
          <w:color w:val="575757"/>
          <w:sz w:val="17"/>
          <w:szCs w:val="17"/>
        </w:rPr>
        <w:t xml:space="preserve"> </w:t>
      </w:r>
      <w:r w:rsidR="00720D33" w:rsidRPr="00A104C7">
        <w:rPr>
          <w:rFonts w:eastAsia="Times New Roman" w:cs="Arial"/>
          <w:color w:val="575757"/>
          <w:sz w:val="17"/>
          <w:szCs w:val="17"/>
          <w:lang w:val="en-US" w:eastAsia="en-US"/>
        </w:rPr>
        <w:t>PMID: 8432744</w:t>
      </w:r>
      <w:r w:rsidR="003F1D96" w:rsidRPr="00A104C7">
        <w:rPr>
          <w:rFonts w:eastAsia="Times New Roman" w:cs="Arial"/>
          <w:lang w:val="en-US" w:eastAsia="en-US"/>
        </w:rPr>
        <w:t>)</w:t>
      </w:r>
      <w:r w:rsidR="005C27D7" w:rsidRPr="00A104C7">
        <w:rPr>
          <w:rFonts w:eastAsia="Times New Roman" w:cs="Arial"/>
          <w:lang w:val="en-US" w:eastAsia="en-US"/>
        </w:rPr>
        <w:t xml:space="preserve">, resulting in </w:t>
      </w:r>
      <w:r w:rsidR="00720D33" w:rsidRPr="00A104C7">
        <w:rPr>
          <w:rFonts w:eastAsia="Times New Roman" w:cs="Arial"/>
          <w:lang w:val="en-US" w:eastAsia="en-US"/>
        </w:rPr>
        <w:t>the control</w:t>
      </w:r>
      <w:r w:rsidR="005C27D7" w:rsidRPr="00A104C7">
        <w:rPr>
          <w:rFonts w:eastAsia="Times New Roman" w:cs="Arial"/>
          <w:lang w:val="en-US" w:eastAsia="en-US"/>
        </w:rPr>
        <w:t xml:space="preserve"> of </w:t>
      </w:r>
      <w:r w:rsidR="00720D33" w:rsidRPr="00A104C7">
        <w:rPr>
          <w:rFonts w:eastAsia="Times New Roman" w:cs="Arial"/>
          <w:lang w:val="en-US" w:eastAsia="en-US"/>
        </w:rPr>
        <w:t xml:space="preserve">carbon and nitrogen metabolism (Refs </w:t>
      </w:r>
      <w:r w:rsidR="00720D33" w:rsidRPr="00A104C7">
        <w:rPr>
          <w:rFonts w:eastAsia="Times New Roman" w:cs="Arial"/>
          <w:color w:val="575757"/>
          <w:sz w:val="17"/>
          <w:szCs w:val="17"/>
          <w:lang w:val="en-US" w:eastAsia="en-US"/>
        </w:rPr>
        <w:t>PMID:20202847</w:t>
      </w:r>
      <w:r w:rsidR="00A104C7" w:rsidRPr="00A104C7">
        <w:rPr>
          <w:rFonts w:eastAsia="Times New Roman" w:cs="Arial"/>
          <w:lang w:val="en-US" w:eastAsia="en-US"/>
        </w:rPr>
        <w:t xml:space="preserve">, </w:t>
      </w:r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Van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Heeswijk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WC,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Westerhoff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HV,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Boogerd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FC (2013) Nitrogen assimilation in </w:t>
      </w:r>
      <w:r w:rsidR="00A104C7" w:rsidRPr="00A104C7">
        <w:rPr>
          <w:rFonts w:eastAsia="Times New Roman" w:cs="Times New Roman"/>
          <w:i/>
          <w:iCs/>
          <w:color w:val="333333"/>
          <w:shd w:val="clear" w:color="auto" w:fill="F7FBFE"/>
          <w:lang w:val="en-US" w:eastAsia="en-US"/>
        </w:rPr>
        <w:t>Escherichia coli</w:t>
      </w:r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: putting molecular data into a systems perspective.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Microbiol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Mol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</w:t>
      </w:r>
      <w:proofErr w:type="spellStart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>Biol</w:t>
      </w:r>
      <w:proofErr w:type="spellEnd"/>
      <w:r w:rsidR="00A104C7" w:rsidRPr="00A104C7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 Rev 77(4):628–695</w:t>
      </w:r>
      <w:r w:rsidR="002B4609">
        <w:rPr>
          <w:rFonts w:eastAsia="Times New Roman" w:cs="Times New Roman"/>
          <w:color w:val="333333"/>
          <w:shd w:val="clear" w:color="auto" w:fill="F7FBFE"/>
          <w:lang w:val="en-US" w:eastAsia="en-US"/>
        </w:rPr>
        <w:t xml:space="preserve">, </w:t>
      </w:r>
    </w:p>
    <w:p w14:paraId="30012C39" w14:textId="77777777" w:rsidR="002B4609" w:rsidRPr="002B4609" w:rsidRDefault="002B4609" w:rsidP="002B4609">
      <w:pPr>
        <w:rPr>
          <w:rFonts w:ascii="Times" w:eastAsia="Times New Roman" w:hAnsi="Times" w:cs="Times New Roman"/>
          <w:sz w:val="20"/>
          <w:szCs w:val="20"/>
          <w:lang w:val="en-US" w:eastAsia="en-US"/>
        </w:rPr>
      </w:pPr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Ninfa AJ, Jiang P, Atkinson MR, </w:t>
      </w:r>
      <w:proofErr w:type="spellStart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>Peliska</w:t>
      </w:r>
      <w:proofErr w:type="spellEnd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 JA (2000) Integration of antagonistic signals in the regulation of nitrogen assimilation in </w:t>
      </w:r>
      <w:r w:rsidRPr="002B4609">
        <w:rPr>
          <w:rFonts w:ascii="Georgia" w:eastAsia="Times New Roman" w:hAnsi="Georgia" w:cs="Times New Roman"/>
          <w:i/>
          <w:iCs/>
          <w:color w:val="333333"/>
          <w:shd w:val="clear" w:color="auto" w:fill="F7FBFE"/>
          <w:lang w:val="en-US" w:eastAsia="en-US"/>
        </w:rPr>
        <w:t>Escherichia coli</w:t>
      </w:r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. </w:t>
      </w:r>
      <w:proofErr w:type="spellStart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>Curr</w:t>
      </w:r>
      <w:proofErr w:type="spellEnd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 xml:space="preserve"> Topics Cell </w:t>
      </w:r>
      <w:proofErr w:type="spellStart"/>
      <w:r w:rsidRPr="002B4609">
        <w:rPr>
          <w:rFonts w:ascii="Georgia" w:eastAsia="Times New Roman" w:hAnsi="Georgia" w:cs="Times New Roman"/>
          <w:color w:val="333333"/>
          <w:shd w:val="clear" w:color="auto" w:fill="F7FBFE"/>
          <w:lang w:val="en-US" w:eastAsia="en-US"/>
        </w:rPr>
        <w:t>Regul</w:t>
      </w:r>
      <w:proofErr w:type="spellEnd"/>
    </w:p>
    <w:p w14:paraId="58C05796" w14:textId="77777777" w:rsidR="002B4609" w:rsidRDefault="002B4609" w:rsidP="00A104C7">
      <w:pPr>
        <w:spacing w:line="480" w:lineRule="auto"/>
        <w:jc w:val="both"/>
        <w:rPr>
          <w:rFonts w:eastAsia="Times New Roman" w:cs="Times New Roman"/>
          <w:color w:val="333333"/>
          <w:shd w:val="clear" w:color="auto" w:fill="F7FBFE"/>
          <w:lang w:val="en-US" w:eastAsia="en-US"/>
        </w:rPr>
      </w:pPr>
    </w:p>
    <w:p w14:paraId="14489E44" w14:textId="73A1F7DC" w:rsidR="00796932" w:rsidRPr="00A104C7" w:rsidRDefault="00720D33" w:rsidP="00A104C7">
      <w:pPr>
        <w:spacing w:line="480" w:lineRule="auto"/>
        <w:jc w:val="both"/>
        <w:rPr>
          <w:rFonts w:eastAsia="Times New Roman" w:cs="Times New Roman"/>
          <w:sz w:val="20"/>
          <w:szCs w:val="20"/>
          <w:lang w:val="en-US" w:eastAsia="en-US"/>
        </w:rPr>
      </w:pPr>
      <w:r w:rsidRPr="00A104C7">
        <w:rPr>
          <w:rFonts w:eastAsia="Times New Roman" w:cs="Arial"/>
          <w:lang w:val="en-US" w:eastAsia="en-US"/>
        </w:rPr>
        <w:t>) and</w:t>
      </w:r>
      <w:r w:rsidR="005C27D7" w:rsidRPr="00A104C7">
        <w:rPr>
          <w:rFonts w:eastAsia="Times New Roman" w:cs="Arial"/>
          <w:lang w:val="en-US" w:eastAsia="en-US"/>
        </w:rPr>
        <w:t xml:space="preserve"> recently</w:t>
      </w:r>
      <w:r w:rsidRPr="00A104C7">
        <w:rPr>
          <w:rFonts w:eastAsia="Times New Roman" w:cs="Arial"/>
          <w:lang w:val="en-US" w:eastAsia="en-US"/>
        </w:rPr>
        <w:t>,</w:t>
      </w:r>
      <w:r w:rsidR="007C55E3" w:rsidRPr="00A104C7">
        <w:rPr>
          <w:rFonts w:eastAsia="Times New Roman" w:cs="Arial"/>
          <w:lang w:val="en-US" w:eastAsia="en-US"/>
        </w:rPr>
        <w:t xml:space="preserve"> </w:t>
      </w:r>
      <w:r w:rsidR="007C55E3" w:rsidRPr="00A104C7">
        <w:rPr>
          <w:rFonts w:cs="Times New Roman"/>
        </w:rPr>
        <w:t>t</w:t>
      </w:r>
      <w:r w:rsidR="00796932" w:rsidRPr="00A104C7">
        <w:rPr>
          <w:rFonts w:cs="Times New Roman"/>
        </w:rPr>
        <w:t>he histidine-</w:t>
      </w:r>
      <w:proofErr w:type="spellStart"/>
      <w:r w:rsidR="00796932" w:rsidRPr="00A104C7">
        <w:rPr>
          <w:rFonts w:cs="Times New Roman"/>
        </w:rPr>
        <w:t>phosphorylatable</w:t>
      </w:r>
      <w:proofErr w:type="spellEnd"/>
      <w:r w:rsidR="00796932" w:rsidRPr="00A104C7">
        <w:rPr>
          <w:rFonts w:cs="Times New Roman"/>
        </w:rPr>
        <w:t xml:space="preserve"> </w:t>
      </w:r>
      <w:proofErr w:type="spellStart"/>
      <w:r w:rsidR="00796932" w:rsidRPr="00A104C7">
        <w:rPr>
          <w:rFonts w:eastAsia="MS Mincho" w:cs="Times New Roman"/>
          <w:iCs/>
        </w:rPr>
        <w:t>phosphocarrier</w:t>
      </w:r>
      <w:proofErr w:type="spellEnd"/>
      <w:r w:rsidR="00796932" w:rsidRPr="00A104C7">
        <w:rPr>
          <w:rFonts w:eastAsia="MS Mincho" w:cs="Times New Roman"/>
          <w:iCs/>
        </w:rPr>
        <w:t xml:space="preserve"> protein</w:t>
      </w:r>
      <w:r w:rsidRPr="00A104C7">
        <w:rPr>
          <w:rFonts w:eastAsia="MS Mincho" w:cs="Times New Roman"/>
          <w:iCs/>
        </w:rPr>
        <w:t>,</w:t>
      </w:r>
      <w:r w:rsidR="00796932" w:rsidRPr="00A104C7">
        <w:rPr>
          <w:rFonts w:eastAsia="MS Mincho" w:cs="Times New Roman"/>
          <w:iCs/>
        </w:rPr>
        <w:t xml:space="preserve"> </w:t>
      </w:r>
      <w:proofErr w:type="spellStart"/>
      <w:r w:rsidR="00796932" w:rsidRPr="00A104C7">
        <w:rPr>
          <w:rFonts w:eastAsia="MS Mincho" w:cs="Times New Roman"/>
          <w:iCs/>
        </w:rPr>
        <w:t>HPr</w:t>
      </w:r>
      <w:proofErr w:type="spellEnd"/>
      <w:r w:rsidR="002A2EC8" w:rsidRPr="00A104C7">
        <w:t xml:space="preserve"> was show</w:t>
      </w:r>
      <w:r w:rsidRPr="00A104C7">
        <w:t>n</w:t>
      </w:r>
      <w:r w:rsidR="002A2EC8" w:rsidRPr="00A104C7">
        <w:t xml:space="preserve"> to control the activity of </w:t>
      </w:r>
      <w:r w:rsidR="001325C0" w:rsidRPr="00A104C7">
        <w:t xml:space="preserve">glycolytic enzymes, energy balance and </w:t>
      </w:r>
      <w:proofErr w:type="spellStart"/>
      <w:r w:rsidR="002A2EC8" w:rsidRPr="00A104C7">
        <w:t>NagB</w:t>
      </w:r>
      <w:proofErr w:type="spellEnd"/>
      <w:r w:rsidR="002A2EC8" w:rsidRPr="00A104C7">
        <w:t xml:space="preserve"> by dire</w:t>
      </w:r>
      <w:r w:rsidR="00DE3062" w:rsidRPr="00A104C7">
        <w:t xml:space="preserve">ct protein-protein interaction </w:t>
      </w:r>
      <w:r w:rsidR="00DE3062" w:rsidRPr="00A104C7">
        <w:fldChar w:fldCharType="begin"/>
      </w:r>
      <w:r w:rsidR="00DE3062" w:rsidRPr="00A104C7"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DE3062" w:rsidRPr="00A104C7">
        <w:fldChar w:fldCharType="separate"/>
      </w:r>
      <w:r w:rsidR="00DE3062" w:rsidRPr="00A104C7">
        <w:rPr>
          <w:noProof/>
        </w:rPr>
        <w:t>(9)</w:t>
      </w:r>
      <w:r w:rsidR="00DE3062" w:rsidRPr="00A104C7">
        <w:fldChar w:fldCharType="end"/>
      </w:r>
      <w:r w:rsidR="002A2EC8" w:rsidRPr="00A104C7">
        <w:t xml:space="preserve">. </w:t>
      </w:r>
    </w:p>
    <w:p w14:paraId="04993E77" w14:textId="0886936D" w:rsidR="00C97D28" w:rsidRDefault="00C97D28" w:rsidP="00720D33">
      <w:pPr>
        <w:spacing w:line="480" w:lineRule="auto"/>
        <w:jc w:val="both"/>
      </w:pPr>
      <w:r w:rsidRPr="00720D33">
        <w:t>We show</w:t>
      </w:r>
      <w:r w:rsidR="00D8100F" w:rsidRPr="00720D33">
        <w:t xml:space="preserve"> that</w:t>
      </w:r>
      <w:r w:rsidRPr="00720D33">
        <w:t xml:space="preserve"> activation of </w:t>
      </w:r>
      <w:proofErr w:type="spellStart"/>
      <w:r w:rsidRPr="00720D33">
        <w:t>NagB</w:t>
      </w:r>
      <w:proofErr w:type="spellEnd"/>
      <w:r w:rsidR="00DE3062" w:rsidRPr="00720D33">
        <w:t>,</w:t>
      </w:r>
      <w:r w:rsidRPr="00720D33">
        <w:t xml:space="preserve"> by </w:t>
      </w:r>
      <w:r w:rsidR="00BE2B5E" w:rsidRPr="00720D33">
        <w:t>U-PII</w:t>
      </w:r>
      <w:r w:rsidRPr="00720D33">
        <w:t xml:space="preserve"> in </w:t>
      </w:r>
      <w:r w:rsidR="00594788" w:rsidRPr="00720D33">
        <w:t xml:space="preserve">the </w:t>
      </w:r>
      <w:r w:rsidR="002E5310" w:rsidRPr="00720D33">
        <w:t>presence of</w:t>
      </w:r>
      <w:r w:rsidR="00594788" w:rsidRPr="00720D33">
        <w:t xml:space="preserve"> </w:t>
      </w:r>
      <w:r w:rsidRPr="00720D33">
        <w:t>low concentration</w:t>
      </w:r>
      <w:r w:rsidR="002E5310" w:rsidRPr="00720D33">
        <w:t>s</w:t>
      </w:r>
      <w:r w:rsidRPr="00720D33">
        <w:t xml:space="preserve"> of</w:t>
      </w:r>
      <w:r>
        <w:t xml:space="preserve"> GlcNAc-6P</w:t>
      </w:r>
      <w:r w:rsidR="00D8100F">
        <w:t xml:space="preserve"> lead</w:t>
      </w:r>
      <w:r w:rsidR="002E5310">
        <w:t>s to an</w:t>
      </w:r>
      <w:r w:rsidR="00D8100F">
        <w:t xml:space="preserve"> increase in activity </w:t>
      </w:r>
      <w:r w:rsidR="00594788">
        <w:t>of more</w:t>
      </w:r>
      <w:r w:rsidR="00720D33">
        <w:t xml:space="preserve"> then 10-</w:t>
      </w:r>
      <w:r w:rsidR="00594788">
        <w:t>fold</w:t>
      </w:r>
      <w:r w:rsidR="00D8100F">
        <w:t>.</w:t>
      </w:r>
      <w:r w:rsidR="00594788">
        <w:t xml:space="preserve"> </w:t>
      </w:r>
      <w:r w:rsidR="004039A2" w:rsidRPr="00006701">
        <w:t>Synergistic effect</w:t>
      </w:r>
      <w:r w:rsidR="005D047C" w:rsidRPr="00006701">
        <w:t>s</w:t>
      </w:r>
      <w:r w:rsidR="004039A2" w:rsidRPr="00006701">
        <w:t xml:space="preserve"> of </w:t>
      </w:r>
      <w:proofErr w:type="spellStart"/>
      <w:r w:rsidR="00EA0543" w:rsidRPr="00006701">
        <w:t>HPr</w:t>
      </w:r>
      <w:proofErr w:type="spellEnd"/>
      <w:r w:rsidR="00EA0543" w:rsidRPr="00006701">
        <w:t xml:space="preserve">/U-PII and </w:t>
      </w:r>
      <w:proofErr w:type="spellStart"/>
      <w:r w:rsidR="00EA0543" w:rsidRPr="00006701">
        <w:t>HPr</w:t>
      </w:r>
      <w:proofErr w:type="spellEnd"/>
      <w:r w:rsidR="00EA0543" w:rsidRPr="00006701">
        <w:t>/</w:t>
      </w:r>
      <w:proofErr w:type="spellStart"/>
      <w:r w:rsidR="00EA0543" w:rsidRPr="00006701">
        <w:t>NanE</w:t>
      </w:r>
      <w:proofErr w:type="spellEnd"/>
      <w:r w:rsidR="00EA0543" w:rsidRPr="00006701">
        <w:t xml:space="preserve"> on </w:t>
      </w:r>
      <w:proofErr w:type="spellStart"/>
      <w:r w:rsidR="004039A2" w:rsidRPr="00006701">
        <w:t>NagB</w:t>
      </w:r>
      <w:proofErr w:type="spellEnd"/>
      <w:r w:rsidR="004039A2" w:rsidRPr="00006701">
        <w:t xml:space="preserve"> activation</w:t>
      </w:r>
      <w:r w:rsidR="00301A93">
        <w:t xml:space="preserve"> have</w:t>
      </w:r>
      <w:r w:rsidR="004039A2" w:rsidRPr="00006701">
        <w:t xml:space="preserve"> been detected</w:t>
      </w:r>
      <w:r w:rsidR="00B85168">
        <w:t>.</w:t>
      </w:r>
      <w:r w:rsidR="00770C66">
        <w:t xml:space="preserve"> </w:t>
      </w:r>
      <w:r w:rsidR="00B85168">
        <w:t xml:space="preserve">The </w:t>
      </w:r>
      <w:r w:rsidR="00770C66">
        <w:t xml:space="preserve">modelling of </w:t>
      </w:r>
      <w:proofErr w:type="spellStart"/>
      <w:r w:rsidR="00B85168" w:rsidRPr="00006701">
        <w:t>HPr</w:t>
      </w:r>
      <w:proofErr w:type="spellEnd"/>
      <w:r w:rsidR="00B85168" w:rsidRPr="00006701">
        <w:t>/U-PII</w:t>
      </w:r>
      <w:r w:rsidR="00B85168">
        <w:t>/</w:t>
      </w:r>
      <w:proofErr w:type="spellStart"/>
      <w:r w:rsidR="00B85168">
        <w:t>NagB</w:t>
      </w:r>
      <w:proofErr w:type="spellEnd"/>
      <w:r w:rsidR="00B85168" w:rsidRPr="00006701">
        <w:t xml:space="preserve"> and </w:t>
      </w:r>
      <w:proofErr w:type="spellStart"/>
      <w:r w:rsidR="00B85168" w:rsidRPr="00006701">
        <w:t>HPr</w:t>
      </w:r>
      <w:proofErr w:type="spellEnd"/>
      <w:r w:rsidR="00B85168" w:rsidRPr="00006701">
        <w:t>/</w:t>
      </w:r>
      <w:proofErr w:type="spellStart"/>
      <w:r w:rsidR="00B85168" w:rsidRPr="00006701">
        <w:t>NanE</w:t>
      </w:r>
      <w:proofErr w:type="spellEnd"/>
      <w:r w:rsidR="00B85168">
        <w:t>/</w:t>
      </w:r>
      <w:proofErr w:type="spellStart"/>
      <w:r w:rsidR="00B85168">
        <w:t>NagB</w:t>
      </w:r>
      <w:proofErr w:type="spellEnd"/>
      <w:r w:rsidR="00B85168">
        <w:t xml:space="preserve"> </w:t>
      </w:r>
      <w:r w:rsidR="00770C66">
        <w:t xml:space="preserve">complex formation </w:t>
      </w:r>
      <w:r w:rsidR="00B85168">
        <w:t xml:space="preserve">confirmed </w:t>
      </w:r>
      <w:r w:rsidR="00301A93">
        <w:t xml:space="preserve">the </w:t>
      </w:r>
      <w:r w:rsidR="00B85168">
        <w:t>possibility</w:t>
      </w:r>
      <w:r w:rsidR="00301A93">
        <w:t xml:space="preserve"> </w:t>
      </w:r>
      <w:r w:rsidR="00301A93">
        <w:lastRenderedPageBreak/>
        <w:t>that</w:t>
      </w:r>
      <w:r w:rsidR="00B85168">
        <w:t xml:space="preserve"> the t</w:t>
      </w:r>
      <w:r w:rsidR="00A631C7">
        <w:t>wo</w:t>
      </w:r>
      <w:r w:rsidR="00B85168">
        <w:t xml:space="preserve"> proteins </w:t>
      </w:r>
      <w:r w:rsidR="00A631C7">
        <w:t>(</w:t>
      </w:r>
      <w:proofErr w:type="spellStart"/>
      <w:r w:rsidR="00A631C7" w:rsidRPr="00006701">
        <w:t>HPr</w:t>
      </w:r>
      <w:proofErr w:type="spellEnd"/>
      <w:r w:rsidR="00A631C7" w:rsidRPr="00006701">
        <w:t>/U-PII</w:t>
      </w:r>
      <w:r w:rsidR="00A631C7">
        <w:t xml:space="preserve"> or </w:t>
      </w:r>
      <w:proofErr w:type="spellStart"/>
      <w:r w:rsidR="00A631C7" w:rsidRPr="00006701">
        <w:t>HPr</w:t>
      </w:r>
      <w:proofErr w:type="spellEnd"/>
      <w:r w:rsidR="00A631C7" w:rsidRPr="00006701">
        <w:t>/</w:t>
      </w:r>
      <w:proofErr w:type="spellStart"/>
      <w:r w:rsidR="00A631C7" w:rsidRPr="00006701">
        <w:t>NanE</w:t>
      </w:r>
      <w:proofErr w:type="spellEnd"/>
      <w:r w:rsidR="00A631C7">
        <w:t xml:space="preserve">) </w:t>
      </w:r>
      <w:r w:rsidR="00301A93">
        <w:t xml:space="preserve">can </w:t>
      </w:r>
      <w:r w:rsidR="00A631C7">
        <w:t xml:space="preserve">simultaneous </w:t>
      </w:r>
      <w:r w:rsidR="00301A93">
        <w:t>interact</w:t>
      </w:r>
      <w:r w:rsidR="00A631C7">
        <w:t xml:space="preserve"> with </w:t>
      </w:r>
      <w:proofErr w:type="spellStart"/>
      <w:r w:rsidR="00A631C7">
        <w:t>NagB</w:t>
      </w:r>
      <w:proofErr w:type="spellEnd"/>
      <w:r w:rsidR="00A631C7">
        <w:t xml:space="preserve">, </w:t>
      </w:r>
      <w:r w:rsidR="00301A93">
        <w:t>although</w:t>
      </w:r>
      <w:r w:rsidR="00720D33">
        <w:t xml:space="preserve"> U-PII and</w:t>
      </w:r>
      <w:r w:rsidR="00A631C7">
        <w:t xml:space="preserve"> </w:t>
      </w:r>
      <w:proofErr w:type="spellStart"/>
      <w:r w:rsidR="00A631C7">
        <w:t>NanE</w:t>
      </w:r>
      <w:proofErr w:type="spellEnd"/>
      <w:r w:rsidR="00301A93">
        <w:t xml:space="preserve"> cannot</w:t>
      </w:r>
      <w:r w:rsidR="004039A2" w:rsidRPr="00006701">
        <w:t>.</w:t>
      </w:r>
      <w:r w:rsidR="004039A2">
        <w:t xml:space="preserve"> </w:t>
      </w:r>
      <w:r w:rsidR="002E5310">
        <w:t>These observations are rationalized.</w:t>
      </w:r>
    </w:p>
    <w:p w14:paraId="3741E1D2" w14:textId="6E5AF4CF" w:rsidR="009D5546" w:rsidRPr="009546DE" w:rsidRDefault="009D5546" w:rsidP="008F4406">
      <w:pPr>
        <w:spacing w:line="480" w:lineRule="auto"/>
        <w:jc w:val="both"/>
        <w:rPr>
          <w:rFonts w:eastAsia="Times New Roman" w:cs="Times New Roman"/>
          <w:color w:val="000000"/>
          <w:lang w:val="en-US" w:eastAsia="en-US"/>
        </w:rPr>
      </w:pPr>
    </w:p>
    <w:p w14:paraId="548987FC" w14:textId="75F58013" w:rsidR="008F3EF5" w:rsidRPr="000A5D6A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  <w:r w:rsidRPr="000A5D6A">
        <w:rPr>
          <w:rFonts w:eastAsia="Times New Roman" w:cs="Times New Roman"/>
          <w:b/>
          <w:bCs/>
          <w:color w:val="000000"/>
          <w:lang w:val="en-US" w:eastAsia="en-US"/>
        </w:rPr>
        <w:t>Results</w:t>
      </w:r>
      <w:r w:rsidR="003C17DF" w:rsidRPr="000A5D6A">
        <w:rPr>
          <w:rFonts w:eastAsia="Times New Roman" w:cs="Times New Roman"/>
          <w:b/>
          <w:bCs/>
          <w:color w:val="000000"/>
          <w:lang w:val="en-US" w:eastAsia="en-US"/>
        </w:rPr>
        <w:t xml:space="preserve"> </w:t>
      </w:r>
    </w:p>
    <w:p w14:paraId="2A81ADEB" w14:textId="77777777" w:rsidR="000A5D6A" w:rsidRPr="00F83280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</w:p>
    <w:p w14:paraId="14F1E3FC" w14:textId="77057860" w:rsidR="001537A5" w:rsidRPr="00491965" w:rsidRDefault="00DB7016" w:rsidP="008F4406">
      <w:pPr>
        <w:spacing w:line="480" w:lineRule="auto"/>
        <w:jc w:val="both"/>
        <w:rPr>
          <w:rFonts w:eastAsia="Times New Roman" w:cs="Times New Roman"/>
          <w:i/>
        </w:rPr>
      </w:pPr>
      <w:r w:rsidRPr="00491965">
        <w:rPr>
          <w:rFonts w:eastAsia="Times New Roman" w:cs="Times New Roman"/>
          <w:b/>
        </w:rPr>
        <w:t xml:space="preserve">The </w:t>
      </w:r>
      <w:r w:rsidR="007A1629" w:rsidRPr="00491965">
        <w:rPr>
          <w:rFonts w:eastAsia="Times New Roman" w:cs="Times New Roman"/>
          <w:b/>
        </w:rPr>
        <w:t>e</w:t>
      </w:r>
      <w:r w:rsidR="008F3EF5" w:rsidRPr="00491965">
        <w:rPr>
          <w:rFonts w:eastAsia="Times New Roman" w:cs="Times New Roman"/>
          <w:b/>
        </w:rPr>
        <w:t>ffect</w:t>
      </w:r>
      <w:r w:rsidR="00160129" w:rsidRPr="00491965">
        <w:rPr>
          <w:rFonts w:eastAsia="Times New Roman" w:cs="Times New Roman"/>
          <w:b/>
        </w:rPr>
        <w:t>s</w:t>
      </w:r>
      <w:r w:rsidR="008F3EF5" w:rsidRPr="00491965">
        <w:rPr>
          <w:rFonts w:eastAsia="Times New Roman" w:cs="Times New Roman"/>
          <w:b/>
        </w:rPr>
        <w:t xml:space="preserve"> of PII</w:t>
      </w:r>
      <w:r w:rsidRPr="00491965">
        <w:rPr>
          <w:rFonts w:eastAsia="Times New Roman" w:cs="Times New Roman"/>
          <w:b/>
        </w:rPr>
        <w:t xml:space="preserve"> and </w:t>
      </w:r>
      <w:proofErr w:type="spellStart"/>
      <w:r w:rsidRPr="00491965">
        <w:rPr>
          <w:rFonts w:eastAsia="Times New Roman" w:cs="Times New Roman"/>
          <w:b/>
        </w:rPr>
        <w:t>NanE</w:t>
      </w:r>
      <w:proofErr w:type="spellEnd"/>
      <w:r w:rsidRPr="00491965">
        <w:rPr>
          <w:rFonts w:eastAsia="Times New Roman" w:cs="Times New Roman"/>
          <w:b/>
        </w:rPr>
        <w:t xml:space="preserve"> </w:t>
      </w:r>
      <w:r w:rsidR="00AD14C7" w:rsidRPr="00491965">
        <w:rPr>
          <w:rFonts w:eastAsia="Times New Roman" w:cs="Times New Roman"/>
          <w:b/>
        </w:rPr>
        <w:t xml:space="preserve">on </w:t>
      </w:r>
      <w:proofErr w:type="spellStart"/>
      <w:r w:rsidR="00AD14C7" w:rsidRPr="00491965">
        <w:rPr>
          <w:rFonts w:eastAsia="Times New Roman" w:cs="Times New Roman"/>
          <w:b/>
        </w:rPr>
        <w:t>NagB</w:t>
      </w:r>
      <w:proofErr w:type="spellEnd"/>
      <w:r w:rsidR="00AD14C7" w:rsidRPr="00491965">
        <w:rPr>
          <w:rFonts w:eastAsia="Times New Roman" w:cs="Times New Roman"/>
          <w:b/>
        </w:rPr>
        <w:t xml:space="preserve"> activity </w:t>
      </w:r>
      <w:r w:rsidR="007A1629" w:rsidRPr="00491965">
        <w:rPr>
          <w:rFonts w:eastAsia="Times New Roman" w:cs="Times New Roman"/>
          <w:b/>
        </w:rPr>
        <w:t>m</w:t>
      </w:r>
      <w:r w:rsidRPr="00491965">
        <w:rPr>
          <w:rFonts w:eastAsia="Times New Roman" w:cs="Times New Roman"/>
          <w:b/>
        </w:rPr>
        <w:t xml:space="preserve">easured </w:t>
      </w:r>
      <w:r w:rsidR="007A1629" w:rsidRPr="00491965">
        <w:rPr>
          <w:rFonts w:eastAsia="Times New Roman" w:cs="Times New Roman"/>
          <w:b/>
        </w:rPr>
        <w:t>a</w:t>
      </w:r>
      <w:r w:rsidR="00006701">
        <w:rPr>
          <w:rFonts w:eastAsia="Times New Roman" w:cs="Times New Roman"/>
          <w:b/>
        </w:rPr>
        <w:t>t</w:t>
      </w:r>
      <w:r w:rsidR="007A1629" w:rsidRPr="00491965">
        <w:rPr>
          <w:rFonts w:eastAsia="Times New Roman" w:cs="Times New Roman"/>
          <w:b/>
        </w:rPr>
        <w:t xml:space="preserve"> </w:t>
      </w:r>
      <w:r w:rsidR="00160129" w:rsidRPr="00491965">
        <w:rPr>
          <w:rFonts w:eastAsia="Times New Roman" w:cs="Times New Roman"/>
          <w:b/>
        </w:rPr>
        <w:t>fixed concentration</w:t>
      </w:r>
      <w:r w:rsidR="00006701">
        <w:rPr>
          <w:rFonts w:eastAsia="Times New Roman" w:cs="Times New Roman"/>
          <w:b/>
        </w:rPr>
        <w:t>s</w:t>
      </w:r>
      <w:r w:rsidRPr="00491965">
        <w:rPr>
          <w:rFonts w:eastAsia="Times New Roman" w:cs="Times New Roman"/>
          <w:b/>
        </w:rPr>
        <w:t xml:space="preserve"> of </w:t>
      </w:r>
      <w:r w:rsidR="007A1629" w:rsidRPr="00491965">
        <w:rPr>
          <w:rFonts w:eastAsia="Times New Roman" w:cs="Times New Roman"/>
          <w:b/>
        </w:rPr>
        <w:t xml:space="preserve">both </w:t>
      </w:r>
      <w:r w:rsidRPr="00491965">
        <w:rPr>
          <w:rFonts w:eastAsia="Times New Roman" w:cs="Times New Roman"/>
          <w:b/>
        </w:rPr>
        <w:t>GlcNAc-6P</w:t>
      </w:r>
      <w:r w:rsidR="00AF7368" w:rsidRPr="00491965">
        <w:rPr>
          <w:rFonts w:eastAsia="Times New Roman" w:cs="Times New Roman"/>
          <w:b/>
        </w:rPr>
        <w:t xml:space="preserve"> and GlcN-6P</w:t>
      </w:r>
      <w:r w:rsidRPr="00491965">
        <w:rPr>
          <w:rFonts w:eastAsia="Times New Roman" w:cs="Times New Roman"/>
          <w:b/>
        </w:rPr>
        <w:t>.</w:t>
      </w:r>
      <w:r w:rsidRPr="000A5D6A">
        <w:rPr>
          <w:rFonts w:eastAsia="Times New Roman" w:cs="Times New Roman"/>
          <w:i/>
        </w:rPr>
        <w:t xml:space="preserve"> </w:t>
      </w:r>
      <w:r w:rsidR="003D1709">
        <w:rPr>
          <w:rFonts w:eastAsia="Times New Roman" w:cs="Times New Roman"/>
        </w:rPr>
        <w:t xml:space="preserve">Allosteric regulation </w:t>
      </w:r>
      <w:r w:rsidR="009322A5">
        <w:rPr>
          <w:rFonts w:eastAsia="Times New Roman" w:cs="Times New Roman"/>
        </w:rPr>
        <w:t>by GlcNAc</w:t>
      </w:r>
      <w:r w:rsidR="006E14DE">
        <w:rPr>
          <w:rFonts w:eastAsia="Times New Roman" w:cs="Times New Roman"/>
        </w:rPr>
        <w:t>-6P</w:t>
      </w:r>
      <w:r w:rsidR="009322A5">
        <w:rPr>
          <w:rFonts w:eastAsia="Times New Roman" w:cs="Times New Roman"/>
        </w:rPr>
        <w:t xml:space="preserve"> </w:t>
      </w:r>
      <w:r w:rsidR="003D1709">
        <w:rPr>
          <w:rFonts w:eastAsia="Times New Roman" w:cs="Times New Roman"/>
        </w:rPr>
        <w:t>is known</w:t>
      </w:r>
      <w:r w:rsidR="00AD14C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for</w:t>
      </w:r>
      <w:r w:rsidR="00A104C7">
        <w:rPr>
          <w:rFonts w:eastAsia="Times New Roman" w:cs="Times New Roman"/>
        </w:rPr>
        <w:t xml:space="preserve"> both the</w:t>
      </w:r>
      <w:r w:rsidR="00AD14C7">
        <w:rPr>
          <w:rFonts w:eastAsia="Times New Roman" w:cs="Times New Roman"/>
        </w:rPr>
        <w:t xml:space="preserve"> </w:t>
      </w:r>
      <w:r w:rsidR="006E14DE" w:rsidRPr="000953A3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BA3B9F">
        <w:rPr>
          <w:rFonts w:eastAsia="Times New Roman" w:cs="Times New Roman"/>
        </w:rPr>
        <w:t>NagB</w:t>
      </w:r>
      <w:proofErr w:type="spellEnd"/>
      <w:r w:rsidR="00BA3B9F">
        <w:rPr>
          <w:rFonts w:eastAsia="Times New Roman" w:cs="Times New Roman"/>
        </w:rPr>
        <w:t xml:space="preserve"> </w:t>
      </w:r>
      <w:r w:rsidR="000953A3">
        <w:rPr>
          <w:rFonts w:eastAsia="Times New Roman" w:cs="Times New Roman"/>
        </w:rPr>
        <w:t>and the</w:t>
      </w:r>
      <w:r w:rsidR="003D1709">
        <w:rPr>
          <w:rFonts w:eastAsia="Times New Roman" w:cs="Times New Roman"/>
        </w:rPr>
        <w:t xml:space="preserve"> non-orthologous deaminase/isomerase</w:t>
      </w:r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</w:t>
      </w:r>
      <w:proofErr w:type="spellStart"/>
      <w:r w:rsidR="003D1709">
        <w:rPr>
          <w:rFonts w:eastAsia="Times New Roman" w:cs="Times New Roman"/>
        </w:rPr>
        <w:t>NagB</w:t>
      </w:r>
      <w:proofErr w:type="spellEnd"/>
      <w:r w:rsidR="003D1709">
        <w:rPr>
          <w:rFonts w:eastAsia="Times New Roman" w:cs="Times New Roman"/>
        </w:rPr>
        <w:t>-II</w:t>
      </w:r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from</w:t>
      </w:r>
      <w:r w:rsidR="003D1709" w:rsidRPr="000953A3">
        <w:rPr>
          <w:rFonts w:eastAsia="Times New Roman" w:cs="Times New Roman"/>
          <w:i/>
        </w:rPr>
        <w:t xml:space="preserve"> </w:t>
      </w:r>
      <w:proofErr w:type="spellStart"/>
      <w:r w:rsidR="003D1709" w:rsidRPr="000953A3">
        <w:rPr>
          <w:rFonts w:eastAsia="Times New Roman" w:cs="Times New Roman"/>
          <w:i/>
        </w:rPr>
        <w:t>Shewanella</w:t>
      </w:r>
      <w:proofErr w:type="spellEnd"/>
      <w:r w:rsidR="003D1709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6E14DE">
        <w:rPr>
          <w:rFonts w:eastAsia="Times New Roman" w:cs="Times New Roman"/>
        </w:rPr>
        <w:t xml:space="preserve">which </w:t>
      </w:r>
      <w:r w:rsidR="009322A5">
        <w:rPr>
          <w:rFonts w:eastAsia="Times New Roman" w:cs="Times New Roman"/>
        </w:rPr>
        <w:t xml:space="preserve">belongs to the sugar isomerase protein family </w:t>
      </w:r>
      <w:r w:rsidR="003D1709">
        <w:rPr>
          <w:rFonts w:eastAsia="Times New Roman" w:cs="Times New Roman"/>
        </w:rPr>
        <w:fldChar w:fldCharType="begin"/>
      </w:r>
      <w:r w:rsidR="005C27D7">
        <w:rPr>
          <w:rFonts w:eastAsia="Times New Roman" w:cs="Times New Roman"/>
        </w:rPr>
        <w:instrText xml:space="preserve"> ADDIN EN.CITE &lt;EndNote&gt;&lt;Cite&gt;&lt;Author&gt;Yang&lt;/Author&gt;&lt;Year&gt;2006&lt;/Year&gt;&lt;RecNum&gt;13&lt;/RecNum&gt;&lt;DisplayText&gt;(16)&lt;/DisplayText&gt;&lt;record&gt;&lt;rec-number&gt;13&lt;/rec-number&gt;&lt;foreign-keys&gt;&lt;key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 w:rsidR="003D1709">
        <w:rPr>
          <w:rFonts w:eastAsia="Times New Roman" w:cs="Times New Roman"/>
        </w:rPr>
        <w:fldChar w:fldCharType="separate"/>
      </w:r>
      <w:r w:rsidR="005C27D7">
        <w:rPr>
          <w:rFonts w:eastAsia="Times New Roman" w:cs="Times New Roman"/>
          <w:noProof/>
        </w:rPr>
        <w:t>(16)</w:t>
      </w:r>
      <w:r w:rsidR="003D1709">
        <w:rPr>
          <w:rFonts w:eastAsia="Times New Roman" w:cs="Times New Roman"/>
        </w:rPr>
        <w:fldChar w:fldCharType="end"/>
      </w:r>
      <w:r w:rsidR="003D1709">
        <w:rPr>
          <w:rFonts w:eastAsia="Times New Roman" w:cs="Times New Roman"/>
        </w:rPr>
        <w:t xml:space="preserve">. </w:t>
      </w:r>
      <w:r w:rsidR="00AD14C7">
        <w:rPr>
          <w:rFonts w:eastAsia="Times New Roman" w:cs="Times New Roman"/>
        </w:rPr>
        <w:t>To demonstr</w:t>
      </w:r>
      <w:r w:rsidR="00DF46E1">
        <w:rPr>
          <w:rFonts w:eastAsia="Times New Roman" w:cs="Times New Roman"/>
        </w:rPr>
        <w:t>ate regulation of</w:t>
      </w:r>
      <w:r w:rsidR="000953A3">
        <w:rPr>
          <w:rFonts w:eastAsia="Times New Roman" w:cs="Times New Roman"/>
        </w:rPr>
        <w:t xml:space="preserve"> </w:t>
      </w:r>
      <w:r w:rsidR="000953A3" w:rsidRPr="00396E68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9322A5">
        <w:rPr>
          <w:rFonts w:eastAsia="Times New Roman" w:cs="Times New Roman"/>
        </w:rPr>
        <w:t>NagB</w:t>
      </w:r>
      <w:proofErr w:type="spellEnd"/>
      <w:r w:rsidR="00DF46E1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 xml:space="preserve">suggested </w:t>
      </w:r>
      <w:r w:rsidR="005D2670">
        <w:rPr>
          <w:rFonts w:eastAsia="Times New Roman" w:cs="Times New Roman"/>
        </w:rPr>
        <w:t xml:space="preserve">by </w:t>
      </w:r>
      <w:r w:rsidR="000953A3">
        <w:rPr>
          <w:rFonts w:eastAsia="Times New Roman" w:cs="Times New Roman"/>
        </w:rPr>
        <w:t xml:space="preserve">the </w:t>
      </w:r>
      <w:r w:rsidR="005D2670" w:rsidRPr="009546DE">
        <w:rPr>
          <w:rFonts w:eastAsia="Times New Roman" w:cs="Times New Roman"/>
        </w:rPr>
        <w:t>protein</w:t>
      </w:r>
      <w:r w:rsidR="005D2670">
        <w:rPr>
          <w:rFonts w:eastAsia="Times New Roman" w:cs="Times New Roman"/>
        </w:rPr>
        <w:t>-protein</w:t>
      </w:r>
      <w:r w:rsidR="005D2670" w:rsidRPr="009546DE">
        <w:rPr>
          <w:rFonts w:eastAsia="Times New Roman" w:cs="Times New Roman"/>
        </w:rPr>
        <w:t xml:space="preserve"> </w:t>
      </w:r>
      <w:proofErr w:type="spellStart"/>
      <w:r w:rsidR="005D2670" w:rsidRPr="009546DE">
        <w:rPr>
          <w:rFonts w:eastAsia="Times New Roman" w:cs="Times New Roman"/>
        </w:rPr>
        <w:t>inter</w:t>
      </w:r>
      <w:r w:rsidR="00AD14C7">
        <w:rPr>
          <w:rFonts w:eastAsia="Times New Roman" w:cs="Times New Roman"/>
        </w:rPr>
        <w:t>actome</w:t>
      </w:r>
      <w:proofErr w:type="spellEnd"/>
      <w:r w:rsidR="00AD14C7">
        <w:rPr>
          <w:rFonts w:eastAsia="Times New Roman" w:cs="Times New Roman"/>
        </w:rPr>
        <w:t xml:space="preserve"> data (Table 1)</w:t>
      </w:r>
      <w:r w:rsidR="003E4C78">
        <w:rPr>
          <w:rFonts w:eastAsia="Times New Roman" w:cs="Times New Roman"/>
        </w:rPr>
        <w:t xml:space="preserve">, we </w:t>
      </w:r>
      <w:r w:rsidR="00160129">
        <w:rPr>
          <w:rFonts w:eastAsia="Times New Roman" w:cs="Times New Roman"/>
        </w:rPr>
        <w:t>examined the effect</w:t>
      </w:r>
      <w:r w:rsidR="00DF46E1">
        <w:rPr>
          <w:rFonts w:eastAsia="Times New Roman" w:cs="Times New Roman"/>
        </w:rPr>
        <w:t>s</w:t>
      </w:r>
      <w:r w:rsidR="00160129">
        <w:rPr>
          <w:rFonts w:eastAsia="Times New Roman" w:cs="Times New Roman"/>
        </w:rPr>
        <w:t xml:space="preserve"> of </w:t>
      </w:r>
      <w:r w:rsidR="00BA3B9F">
        <w:rPr>
          <w:rFonts w:eastAsia="Times New Roman" w:cs="Times New Roman"/>
        </w:rPr>
        <w:t xml:space="preserve">purified </w:t>
      </w:r>
      <w:proofErr w:type="spellStart"/>
      <w:r w:rsidR="00083D78" w:rsidRPr="009546DE">
        <w:rPr>
          <w:rFonts w:eastAsia="Times New Roman" w:cs="Times New Roman"/>
        </w:rPr>
        <w:t>NanE</w:t>
      </w:r>
      <w:proofErr w:type="spellEnd"/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0.7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>)</w:t>
      </w:r>
      <w:r w:rsidR="00083D78" w:rsidRPr="009546DE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>PII (</w:t>
      </w:r>
      <w:proofErr w:type="spellStart"/>
      <w:r w:rsidR="00083D78" w:rsidRPr="009546DE">
        <w:rPr>
          <w:rFonts w:eastAsia="Times New Roman" w:cs="Times New Roman"/>
        </w:rPr>
        <w:t>GlnB</w:t>
      </w:r>
      <w:proofErr w:type="spellEnd"/>
      <w:r w:rsidR="00083D78">
        <w:rPr>
          <w:rFonts w:eastAsia="Times New Roman" w:cs="Times New Roman"/>
        </w:rPr>
        <w:t>)</w:t>
      </w:r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1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 xml:space="preserve">), </w:t>
      </w:r>
      <w:r w:rsidR="00AD6937" w:rsidRPr="00AD6937">
        <w:rPr>
          <w:rFonts w:ascii="Symbol" w:eastAsia="Times New Roman" w:hAnsi="Symbol" w:cs="Times New Roman"/>
        </w:rPr>
        <w:t></w:t>
      </w:r>
      <w:r w:rsidR="00AD6937">
        <w:rPr>
          <w:rFonts w:eastAsia="Times New Roman" w:cs="Times New Roman"/>
        </w:rPr>
        <w:t>-</w:t>
      </w:r>
      <w:proofErr w:type="spellStart"/>
      <w:r w:rsidR="00AD6937">
        <w:rPr>
          <w:rFonts w:eastAsia="Times New Roman" w:cs="Times New Roman"/>
        </w:rPr>
        <w:t>phospho</w:t>
      </w:r>
      <w:proofErr w:type="spellEnd"/>
      <w:r w:rsidR="00AD6937">
        <w:rPr>
          <w:rFonts w:eastAsia="Times New Roman" w:cs="Times New Roman"/>
        </w:rPr>
        <w:t>-glucosidase (</w:t>
      </w:r>
      <w:proofErr w:type="spellStart"/>
      <w:r w:rsidR="00AD6937">
        <w:rPr>
          <w:rFonts w:eastAsia="Times New Roman" w:cs="Times New Roman"/>
        </w:rPr>
        <w:t>BglB</w:t>
      </w:r>
      <w:proofErr w:type="spellEnd"/>
      <w:r w:rsidR="00AD6937">
        <w:rPr>
          <w:rFonts w:eastAsia="Times New Roman" w:cs="Times New Roman"/>
        </w:rPr>
        <w:t>)</w:t>
      </w:r>
      <w:r w:rsidR="00396E68">
        <w:rPr>
          <w:rFonts w:eastAsia="Times New Roman" w:cs="Times New Roman"/>
        </w:rPr>
        <w:t xml:space="preserve"> (0.2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2C1F6F">
        <w:rPr>
          <w:rFonts w:eastAsia="Times New Roman" w:cs="Times New Roman"/>
        </w:rPr>
        <w:t xml:space="preserve"> and t</w:t>
      </w:r>
      <w:r w:rsidR="00AD14C7">
        <w:rPr>
          <w:rFonts w:eastAsia="Times New Roman" w:cs="Times New Roman"/>
        </w:rPr>
        <w:t>he</w:t>
      </w:r>
      <w:r w:rsidR="00083D78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t</w:t>
      </w:r>
      <w:r w:rsidR="00033CB5">
        <w:rPr>
          <w:rFonts w:eastAsia="Times New Roman" w:cs="Times New Roman"/>
        </w:rPr>
        <w:t>ranslation elongation factor (</w:t>
      </w:r>
      <w:proofErr w:type="spellStart"/>
      <w:r w:rsidR="00033CB5">
        <w:rPr>
          <w:rFonts w:eastAsia="Times New Roman" w:cs="Times New Roman"/>
        </w:rPr>
        <w:t>Tsf</w:t>
      </w:r>
      <w:proofErr w:type="spellEnd"/>
      <w:r w:rsidR="00033CB5">
        <w:rPr>
          <w:rFonts w:eastAsia="Times New Roman" w:cs="Times New Roman"/>
        </w:rPr>
        <w:t>)</w:t>
      </w:r>
      <w:r w:rsidR="00663E2F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>(2</w:t>
      </w:r>
      <w:r w:rsidR="00DF46E1">
        <w:rPr>
          <w:rFonts w:eastAsia="Times New Roman" w:cs="Times New Roman"/>
        </w:rPr>
        <w:t xml:space="preserve">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0953A3">
        <w:rPr>
          <w:rFonts w:eastAsia="Times New Roman" w:cs="Times New Roman"/>
        </w:rPr>
        <w:t>.</w:t>
      </w:r>
      <w:r w:rsidR="00033CB5">
        <w:rPr>
          <w:rFonts w:eastAsia="Times New Roman" w:cs="Times New Roman"/>
        </w:rPr>
        <w:t xml:space="preserve"> </w:t>
      </w:r>
      <w:r w:rsidR="00A104C7">
        <w:rPr>
          <w:rFonts w:eastAsia="Times New Roman" w:cs="Times New Roman"/>
        </w:rPr>
        <w:t xml:space="preserve">All of these proteins are involved in carbon and nitrogen metabolism. </w:t>
      </w:r>
      <w:r w:rsidR="000953A3">
        <w:rPr>
          <w:rFonts w:eastAsia="Times New Roman" w:cs="Times New Roman"/>
        </w:rPr>
        <w:t>The la</w:t>
      </w:r>
      <w:r w:rsidR="00C338C0">
        <w:rPr>
          <w:rFonts w:eastAsia="Times New Roman" w:cs="Times New Roman"/>
        </w:rPr>
        <w:t>t</w:t>
      </w:r>
      <w:r w:rsidR="000953A3">
        <w:rPr>
          <w:rFonts w:eastAsia="Times New Roman" w:cs="Times New Roman"/>
        </w:rPr>
        <w:t>ter two proteins were</w:t>
      </w:r>
      <w:r w:rsidR="00160129">
        <w:rPr>
          <w:rFonts w:eastAsia="Times New Roman" w:cs="Times New Roman"/>
        </w:rPr>
        <w:t xml:space="preserve"> used </w:t>
      </w:r>
      <w:r w:rsidR="000953A3">
        <w:rPr>
          <w:rFonts w:eastAsia="Times New Roman" w:cs="Times New Roman"/>
        </w:rPr>
        <w:t>as</w:t>
      </w:r>
      <w:r w:rsidR="00160129">
        <w:rPr>
          <w:rFonts w:eastAsia="Times New Roman" w:cs="Times New Roman"/>
        </w:rPr>
        <w:t xml:space="preserve"> </w:t>
      </w:r>
      <w:r w:rsidR="00033CB5">
        <w:rPr>
          <w:rFonts w:eastAsia="Times New Roman" w:cs="Times New Roman"/>
        </w:rPr>
        <w:t>negative control</w:t>
      </w:r>
      <w:r w:rsidR="00AD14C7">
        <w:rPr>
          <w:rFonts w:eastAsia="Times New Roman" w:cs="Times New Roman"/>
        </w:rPr>
        <w:t>s</w:t>
      </w:r>
      <w:r w:rsidR="00033CB5">
        <w:rPr>
          <w:rFonts w:eastAsia="Times New Roman" w:cs="Times New Roman"/>
        </w:rPr>
        <w:t xml:space="preserve"> for the activation of </w:t>
      </w:r>
      <w:proofErr w:type="spellStart"/>
      <w:r w:rsidR="00033CB5">
        <w:rPr>
          <w:rFonts w:eastAsia="Times New Roman" w:cs="Times New Roman"/>
        </w:rPr>
        <w:t>NagB</w:t>
      </w:r>
      <w:proofErr w:type="spellEnd"/>
      <w:r w:rsidR="00033CB5">
        <w:rPr>
          <w:rFonts w:eastAsia="Times New Roman" w:cs="Times New Roman"/>
        </w:rPr>
        <w:t xml:space="preserve">. </w:t>
      </w:r>
      <w:r w:rsidR="002B26B9">
        <w:rPr>
          <w:rFonts w:eastAsia="Times New Roman" w:cs="Times New Roman"/>
        </w:rPr>
        <w:t xml:space="preserve">Based on activity measurements </w:t>
      </w:r>
      <w:r w:rsidR="00160129">
        <w:rPr>
          <w:rFonts w:eastAsia="Times New Roman" w:cs="Times New Roman"/>
        </w:rPr>
        <w:t>for</w:t>
      </w:r>
      <w:r w:rsidR="002B26B9">
        <w:rPr>
          <w:rFonts w:eastAsia="Times New Roman" w:cs="Times New Roman"/>
        </w:rPr>
        <w:t xml:space="preserve"> </w:t>
      </w:r>
      <w:proofErr w:type="spellStart"/>
      <w:r w:rsidR="0094485C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>,</w:t>
      </w:r>
      <w:r w:rsidR="008F3EF5" w:rsidRP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with</w:t>
      </w:r>
      <w:r w:rsidR="00FA5FEB">
        <w:rPr>
          <w:rFonts w:eastAsia="Times New Roman" w:cs="Times New Roman"/>
        </w:rPr>
        <w:t xml:space="preserve"> </w:t>
      </w:r>
      <w:r w:rsidR="001537A5">
        <w:rPr>
          <w:rFonts w:eastAsia="Times New Roman" w:cs="Times New Roman"/>
        </w:rPr>
        <w:t>0.4</w:t>
      </w:r>
      <w:r w:rsidR="001537A5" w:rsidRPr="009546DE">
        <w:rPr>
          <w:rFonts w:eastAsia="Times New Roman" w:cs="Times New Roman"/>
        </w:rPr>
        <w:t xml:space="preserve"> </w:t>
      </w:r>
      <w:proofErr w:type="spellStart"/>
      <w:r w:rsidR="001537A5" w:rsidRPr="009546DE">
        <w:rPr>
          <w:rFonts w:eastAsia="Times New Roman" w:cs="Times New Roman"/>
        </w:rPr>
        <w:t>mM</w:t>
      </w:r>
      <w:proofErr w:type="spellEnd"/>
      <w:r w:rsidR="001537A5">
        <w:rPr>
          <w:rFonts w:eastAsia="Times New Roman" w:cs="Times New Roman"/>
        </w:rPr>
        <w:t xml:space="preserve"> of </w:t>
      </w:r>
      <w:r w:rsidR="00160129">
        <w:rPr>
          <w:rFonts w:eastAsia="Times New Roman" w:cs="Times New Roman"/>
        </w:rPr>
        <w:t xml:space="preserve">the </w:t>
      </w:r>
      <w:r w:rsidR="00FA5FEB">
        <w:rPr>
          <w:rFonts w:eastAsia="Times New Roman" w:cs="Times New Roman"/>
        </w:rPr>
        <w:t>a</w:t>
      </w:r>
      <w:r w:rsidR="00E17198" w:rsidRPr="009546DE">
        <w:rPr>
          <w:rFonts w:eastAsia="Times New Roman" w:cs="Times New Roman"/>
        </w:rPr>
        <w:t>llosteric effector</w:t>
      </w:r>
      <w:r w:rsidR="00160129">
        <w:rPr>
          <w:rFonts w:eastAsia="Times New Roman" w:cs="Times New Roman"/>
        </w:rPr>
        <w:t>,</w:t>
      </w:r>
      <w:r w:rsidR="00CE3321">
        <w:rPr>
          <w:rFonts w:eastAsia="Times New Roman" w:cs="Times New Roman"/>
        </w:rPr>
        <w:t xml:space="preserve"> GlcNA</w:t>
      </w:r>
      <w:r w:rsidR="00CD0913" w:rsidRPr="009546DE">
        <w:rPr>
          <w:rFonts w:eastAsia="Times New Roman" w:cs="Times New Roman"/>
        </w:rPr>
        <w:t>c-6P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r w:rsidR="00AD6937">
        <w:rPr>
          <w:rFonts w:eastAsia="Times New Roman" w:cs="Times New Roman"/>
        </w:rPr>
        <w:t xml:space="preserve">and </w:t>
      </w:r>
      <w:r w:rsidR="00A113B0">
        <w:rPr>
          <w:rFonts w:eastAsia="Times New Roman" w:cs="Times New Roman"/>
        </w:rPr>
        <w:t>5</w:t>
      </w:r>
      <w:r w:rsidR="00AD6937">
        <w:rPr>
          <w:rFonts w:eastAsia="Times New Roman" w:cs="Times New Roman"/>
        </w:rPr>
        <w:t xml:space="preserve"> </w:t>
      </w:r>
      <w:proofErr w:type="spellStart"/>
      <w:r w:rsidR="00AD6937">
        <w:rPr>
          <w:rFonts w:eastAsia="Times New Roman" w:cs="Times New Roman"/>
        </w:rPr>
        <w:t>mM</w:t>
      </w:r>
      <w:proofErr w:type="spellEnd"/>
      <w:r w:rsidR="00AD693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 xml:space="preserve">of </w:t>
      </w:r>
      <w:r w:rsidR="00CE3321">
        <w:rPr>
          <w:rFonts w:eastAsia="Times New Roman" w:cs="Times New Roman"/>
        </w:rPr>
        <w:t xml:space="preserve">the </w:t>
      </w:r>
      <w:r w:rsidR="001537A5">
        <w:rPr>
          <w:rFonts w:eastAsia="Times New Roman" w:cs="Times New Roman"/>
        </w:rPr>
        <w:t>substrate</w:t>
      </w:r>
      <w:r w:rsidR="00160129">
        <w:rPr>
          <w:rFonts w:eastAsia="Times New Roman" w:cs="Times New Roman"/>
        </w:rPr>
        <w:t>,</w:t>
      </w:r>
      <w:r w:rsidR="001537A5">
        <w:rPr>
          <w:rFonts w:eastAsia="Times New Roman" w:cs="Times New Roman"/>
        </w:rPr>
        <w:t xml:space="preserve"> </w:t>
      </w:r>
      <w:r w:rsidR="00CD0913" w:rsidRPr="009546DE">
        <w:rPr>
          <w:rFonts w:eastAsia="Times New Roman" w:cs="Times New Roman"/>
        </w:rPr>
        <w:t>GlcN-6P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2B26B9">
        <w:rPr>
          <w:rFonts w:eastAsia="Times New Roman" w:cs="Times New Roman"/>
        </w:rPr>
        <w:t>NanE</w:t>
      </w:r>
      <w:proofErr w:type="spellEnd"/>
      <w:r w:rsidR="002B26B9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activated </w:t>
      </w:r>
      <w:proofErr w:type="spellStart"/>
      <w:r w:rsidR="00160129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 xml:space="preserve">, </w:t>
      </w:r>
      <w:r w:rsidR="000953A3">
        <w:rPr>
          <w:rFonts w:eastAsia="Times New Roman" w:cs="Times New Roman"/>
        </w:rPr>
        <w:t>as</w:t>
      </w:r>
      <w:r w:rsidR="00FA5FEB">
        <w:rPr>
          <w:rFonts w:eastAsia="Times New Roman" w:cs="Times New Roman"/>
        </w:rPr>
        <w:t xml:space="preserve"> shown</w:t>
      </w:r>
      <w:r w:rsidR="003123DA">
        <w:rPr>
          <w:rFonts w:eastAsia="Times New Roman" w:cs="Times New Roman"/>
        </w:rPr>
        <w:t xml:space="preserve"> in 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A113B0">
        <w:rPr>
          <w:rFonts w:eastAsia="Times New Roman" w:cs="Times New Roman"/>
        </w:rPr>
        <w:t>A</w:t>
      </w:r>
      <w:r w:rsidR="00FA5FEB">
        <w:rPr>
          <w:rFonts w:eastAsia="Times New Roman" w:cs="Times New Roman"/>
        </w:rPr>
        <w:t xml:space="preserve">. </w:t>
      </w:r>
      <w:r w:rsidR="001537A5">
        <w:rPr>
          <w:rFonts w:eastAsia="Times New Roman" w:cs="Times New Roman"/>
        </w:rPr>
        <w:t>T</w:t>
      </w:r>
      <w:r w:rsidR="00CD0913" w:rsidRPr="009546DE">
        <w:rPr>
          <w:rFonts w:eastAsia="Times New Roman" w:cs="Times New Roman"/>
        </w:rPr>
        <w:t>he</w:t>
      </w:r>
      <w:r w:rsidR="00160129">
        <w:rPr>
          <w:rFonts w:eastAsia="Times New Roman" w:cs="Times New Roman"/>
        </w:rPr>
        <w:t>re was</w:t>
      </w:r>
      <w:r w:rsidR="00CD0913" w:rsidRPr="009546DE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>no</w:t>
      </w:r>
      <w:r w:rsidR="00CE3321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 xml:space="preserve">effect </w:t>
      </w:r>
      <w:r w:rsidR="00160129">
        <w:rPr>
          <w:rFonts w:eastAsia="Times New Roman" w:cs="Times New Roman"/>
        </w:rPr>
        <w:t>when either purified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160129">
        <w:rPr>
          <w:rFonts w:eastAsia="Times New Roman" w:cs="Times New Roman"/>
        </w:rPr>
        <w:t>Tsf</w:t>
      </w:r>
      <w:proofErr w:type="spellEnd"/>
      <w:r w:rsidR="00160129">
        <w:rPr>
          <w:rFonts w:eastAsia="Times New Roman" w:cs="Times New Roman"/>
        </w:rPr>
        <w:t xml:space="preserve"> or</w:t>
      </w:r>
      <w:r w:rsidR="001537A5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 xml:space="preserve">purified </w:t>
      </w:r>
      <w:proofErr w:type="spellStart"/>
      <w:r w:rsidR="001537A5">
        <w:rPr>
          <w:rFonts w:eastAsia="Times New Roman" w:cs="Times New Roman"/>
        </w:rPr>
        <w:t>BglB</w:t>
      </w:r>
      <w:proofErr w:type="spellEnd"/>
      <w:r w:rsidR="004F291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was added </w:t>
      </w:r>
      <w:r w:rsidR="003123DA">
        <w:rPr>
          <w:rFonts w:eastAsia="Times New Roman" w:cs="Times New Roman"/>
        </w:rPr>
        <w:t>(Fig.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CD0913" w:rsidRPr="009546DE">
        <w:rPr>
          <w:rFonts w:eastAsia="Times New Roman" w:cs="Times New Roman"/>
        </w:rPr>
        <w:t xml:space="preserve">). The activation </w:t>
      </w:r>
      <w:r w:rsidR="00160129" w:rsidRPr="009546DE">
        <w:rPr>
          <w:rFonts w:eastAsia="Times New Roman" w:cs="Times New Roman"/>
        </w:rPr>
        <w:t xml:space="preserve">effect </w:t>
      </w:r>
      <w:r w:rsidR="00CD0913" w:rsidRPr="009546DE">
        <w:rPr>
          <w:rFonts w:eastAsia="Times New Roman" w:cs="Times New Roman"/>
        </w:rPr>
        <w:t xml:space="preserve">of </w:t>
      </w:r>
      <w:proofErr w:type="spellStart"/>
      <w:r w:rsidR="00CD0913" w:rsidRPr="009546DE">
        <w:rPr>
          <w:rFonts w:eastAsia="Times New Roman" w:cs="Times New Roman"/>
        </w:rPr>
        <w:t>NanE</w:t>
      </w:r>
      <w:proofErr w:type="spellEnd"/>
      <w:r w:rsidR="00CD0913" w:rsidRPr="009546D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on </w:t>
      </w:r>
      <w:proofErr w:type="spellStart"/>
      <w:r w:rsidR="00160129" w:rsidRPr="009546DE">
        <w:rPr>
          <w:rFonts w:eastAsia="Times New Roman" w:cs="Times New Roman"/>
        </w:rPr>
        <w:t>NagB</w:t>
      </w:r>
      <w:proofErr w:type="spellEnd"/>
      <w:r w:rsidR="00160129" w:rsidRPr="009546DE">
        <w:rPr>
          <w:rFonts w:eastAsia="Times New Roman" w:cs="Times New Roman"/>
        </w:rPr>
        <w:t xml:space="preserve"> activity </w:t>
      </w:r>
      <w:r w:rsidR="003123DA">
        <w:rPr>
          <w:rFonts w:eastAsia="Times New Roman" w:cs="Times New Roman"/>
        </w:rPr>
        <w:t>was</w:t>
      </w:r>
      <w:r w:rsidR="00376A4D">
        <w:rPr>
          <w:rFonts w:eastAsia="Times New Roman" w:cs="Times New Roman"/>
        </w:rPr>
        <w:t xml:space="preserve"> </w:t>
      </w:r>
      <w:r w:rsidR="00396E68">
        <w:rPr>
          <w:rFonts w:ascii="Cambria" w:eastAsia="Times New Roman" w:hAnsi="Cambria" w:cs="Times New Roman"/>
        </w:rPr>
        <w:t>≈</w:t>
      </w:r>
      <w:r w:rsidR="00CD0913" w:rsidRPr="009546DE">
        <w:rPr>
          <w:rFonts w:eastAsia="Times New Roman" w:cs="Times New Roman"/>
        </w:rPr>
        <w:t xml:space="preserve">2 </w:t>
      </w:r>
      <w:r w:rsidR="00160129">
        <w:rPr>
          <w:rFonts w:eastAsia="Times New Roman" w:cs="Times New Roman"/>
        </w:rPr>
        <w:t>fold.</w:t>
      </w:r>
      <w:r w:rsid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However, a</w:t>
      </w:r>
      <w:r w:rsidR="008F3EF5">
        <w:rPr>
          <w:rFonts w:eastAsia="Times New Roman" w:cs="Times New Roman"/>
        </w:rPr>
        <w:t xml:space="preserve"> </w:t>
      </w:r>
      <w:r w:rsidR="0022462B">
        <w:rPr>
          <w:rFonts w:eastAsia="Times New Roman" w:cs="Times New Roman"/>
        </w:rPr>
        <w:t xml:space="preserve">much </w:t>
      </w:r>
      <w:r w:rsidR="00160129">
        <w:rPr>
          <w:rFonts w:eastAsia="Times New Roman" w:cs="Times New Roman"/>
        </w:rPr>
        <w:t>great</w:t>
      </w:r>
      <w:r w:rsidR="0022462B">
        <w:rPr>
          <w:rFonts w:eastAsia="Times New Roman" w:cs="Times New Roman"/>
        </w:rPr>
        <w:t xml:space="preserve">er effect </w:t>
      </w:r>
      <w:r w:rsidR="003123DA">
        <w:rPr>
          <w:rFonts w:eastAsia="Times New Roman" w:cs="Times New Roman"/>
        </w:rPr>
        <w:t>was observed with</w:t>
      </w:r>
      <w:r w:rsidR="008F3EF5">
        <w:rPr>
          <w:rFonts w:eastAsia="Times New Roman" w:cs="Times New Roman"/>
        </w:rPr>
        <w:t xml:space="preserve"> purified </w:t>
      </w:r>
      <w:proofErr w:type="spellStart"/>
      <w:r w:rsidR="00663E2F">
        <w:rPr>
          <w:rFonts w:eastAsia="Times New Roman" w:cs="Times New Roman"/>
        </w:rPr>
        <w:t>uridylylated</w:t>
      </w:r>
      <w:proofErr w:type="spellEnd"/>
      <w:r w:rsidR="00663E2F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 xml:space="preserve">PII. </w:t>
      </w:r>
      <w:r w:rsidR="00AD14C7">
        <w:rPr>
          <w:rFonts w:eastAsia="Times New Roman" w:cs="Times New Roman"/>
        </w:rPr>
        <w:t>In this experiment, t</w:t>
      </w:r>
      <w:r w:rsidR="008F3EF5">
        <w:rPr>
          <w:rFonts w:eastAsia="Times New Roman" w:cs="Times New Roman"/>
        </w:rPr>
        <w:t xml:space="preserve">he </w:t>
      </w:r>
      <w:r w:rsidR="00040082">
        <w:rPr>
          <w:rFonts w:eastAsia="Times New Roman" w:cs="Times New Roman"/>
        </w:rPr>
        <w:t>increase</w:t>
      </w:r>
      <w:r w:rsidR="008F3EF5">
        <w:rPr>
          <w:rFonts w:eastAsia="Times New Roman" w:cs="Times New Roman"/>
        </w:rPr>
        <w:t xml:space="preserve"> of</w:t>
      </w:r>
      <w:r w:rsidR="0022462B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NagB</w:t>
      </w:r>
      <w:proofErr w:type="spellEnd"/>
      <w:r w:rsidR="008F3EF5">
        <w:rPr>
          <w:rFonts w:eastAsia="Times New Roman" w:cs="Times New Roman"/>
        </w:rPr>
        <w:t xml:space="preserve"> activity </w:t>
      </w:r>
      <w:r w:rsidR="00376A4D">
        <w:rPr>
          <w:rFonts w:eastAsia="Times New Roman" w:cs="Times New Roman"/>
        </w:rPr>
        <w:t xml:space="preserve">in </w:t>
      </w:r>
      <w:r w:rsidR="00040082">
        <w:rPr>
          <w:rFonts w:eastAsia="Times New Roman" w:cs="Times New Roman"/>
        </w:rPr>
        <w:t xml:space="preserve">the </w:t>
      </w:r>
      <w:r w:rsidR="00376A4D">
        <w:rPr>
          <w:rFonts w:eastAsia="Times New Roman" w:cs="Times New Roman"/>
        </w:rPr>
        <w:t xml:space="preserve">presence of freshly purified PII </w:t>
      </w:r>
      <w:r w:rsidR="008F3EF5">
        <w:rPr>
          <w:rFonts w:eastAsia="Times New Roman" w:cs="Times New Roman"/>
        </w:rPr>
        <w:t>was</w:t>
      </w:r>
      <w:r w:rsidR="008F3EF5" w:rsidRPr="009546DE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7-</w:t>
      </w:r>
      <w:r w:rsidR="00040082">
        <w:rPr>
          <w:rFonts w:eastAsia="Times New Roman" w:cs="Times New Roman"/>
        </w:rPr>
        <w:t>fold</w:t>
      </w:r>
      <w:r w:rsidR="00CE3321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>compare</w:t>
      </w:r>
      <w:r w:rsidR="00040082">
        <w:rPr>
          <w:rFonts w:eastAsia="Times New Roman" w:cs="Times New Roman"/>
        </w:rPr>
        <w:t>d</w:t>
      </w:r>
      <w:r w:rsidR="008F3EF5">
        <w:rPr>
          <w:rFonts w:eastAsia="Times New Roman" w:cs="Times New Roman"/>
        </w:rPr>
        <w:t xml:space="preserve"> to </w:t>
      </w:r>
      <w:r w:rsidR="00040082">
        <w:rPr>
          <w:rFonts w:eastAsia="Times New Roman" w:cs="Times New Roman"/>
        </w:rPr>
        <w:t xml:space="preserve">the </w:t>
      </w:r>
      <w:r w:rsidR="00AD14C7">
        <w:rPr>
          <w:rFonts w:eastAsia="Times New Roman" w:cs="Times New Roman"/>
        </w:rPr>
        <w:t>negative control</w:t>
      </w:r>
      <w:r w:rsidR="00663E2F">
        <w:rPr>
          <w:rFonts w:eastAsia="Times New Roman" w:cs="Times New Roman"/>
        </w:rPr>
        <w:t>s</w:t>
      </w:r>
      <w:r w:rsidR="008F3EF5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when no protein,</w:t>
      </w:r>
      <w:r w:rsidR="008F3EF5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Tsf</w:t>
      </w:r>
      <w:proofErr w:type="spellEnd"/>
      <w:r w:rsidR="005F0F23">
        <w:rPr>
          <w:rFonts w:eastAsia="Times New Roman" w:cs="Times New Roman"/>
        </w:rPr>
        <w:t xml:space="preserve"> or </w:t>
      </w:r>
      <w:proofErr w:type="spellStart"/>
      <w:r w:rsidR="005F0F23">
        <w:rPr>
          <w:rFonts w:eastAsia="Times New Roman" w:cs="Times New Roman"/>
        </w:rPr>
        <w:t>BglB</w:t>
      </w:r>
      <w:proofErr w:type="spellEnd"/>
      <w:r w:rsidR="00663E2F">
        <w:rPr>
          <w:rFonts w:eastAsia="Times New Roman" w:cs="Times New Roman"/>
        </w:rPr>
        <w:t xml:space="preserve"> was added</w:t>
      </w:r>
      <w:r w:rsidR="008F3EF5">
        <w:rPr>
          <w:rFonts w:eastAsia="Times New Roman" w:cs="Times New Roman"/>
        </w:rPr>
        <w:t>.</w:t>
      </w:r>
      <w:r w:rsidR="0022462B">
        <w:rPr>
          <w:rFonts w:eastAsia="Times New Roman" w:cs="Times New Roman"/>
        </w:rPr>
        <w:t xml:space="preserve"> </w:t>
      </w:r>
      <w:r w:rsidR="00A113B0">
        <w:rPr>
          <w:rFonts w:eastAsia="Times New Roman" w:cs="Times New Roman"/>
        </w:rPr>
        <w:t xml:space="preserve">The synergistic effect for the </w:t>
      </w:r>
      <w:proofErr w:type="spellStart"/>
      <w:r w:rsidR="00A113B0">
        <w:rPr>
          <w:rFonts w:eastAsia="Times New Roman" w:cs="Times New Roman"/>
        </w:rPr>
        <w:t>HPr</w:t>
      </w:r>
      <w:proofErr w:type="spellEnd"/>
      <w:r w:rsidR="00A113B0">
        <w:rPr>
          <w:rFonts w:eastAsia="Times New Roman" w:cs="Times New Roman"/>
        </w:rPr>
        <w:t xml:space="preserve"> and U-PII </w:t>
      </w:r>
      <w:r w:rsidR="000027EA">
        <w:rPr>
          <w:rFonts w:eastAsia="Times New Roman" w:cs="Times New Roman"/>
        </w:rPr>
        <w:t xml:space="preserve">activation of </w:t>
      </w:r>
      <w:proofErr w:type="spellStart"/>
      <w:r w:rsidR="000027EA">
        <w:rPr>
          <w:rFonts w:eastAsia="Times New Roman" w:cs="Times New Roman"/>
        </w:rPr>
        <w:t>NagB</w:t>
      </w:r>
      <w:proofErr w:type="spellEnd"/>
      <w:r w:rsidR="000027EA">
        <w:rPr>
          <w:rFonts w:eastAsia="Times New Roman" w:cs="Times New Roman"/>
        </w:rPr>
        <w:t xml:space="preserve"> </w:t>
      </w:r>
      <w:r w:rsidR="00A113B0">
        <w:rPr>
          <w:rFonts w:eastAsia="Times New Roman" w:cs="Times New Roman"/>
        </w:rPr>
        <w:t xml:space="preserve">was measured at </w:t>
      </w:r>
      <w:r w:rsidR="00A104C7">
        <w:rPr>
          <w:rFonts w:eastAsia="Times New Roman" w:cs="Times New Roman"/>
        </w:rPr>
        <w:t xml:space="preserve">a 2mM </w:t>
      </w:r>
      <w:r w:rsidR="00A113B0">
        <w:rPr>
          <w:rFonts w:eastAsia="Times New Roman" w:cs="Times New Roman"/>
        </w:rPr>
        <w:t xml:space="preserve">concentration of substrate </w:t>
      </w:r>
      <w:r w:rsidR="000027EA">
        <w:rPr>
          <w:rFonts w:eastAsia="Times New Roman" w:cs="Times New Roman"/>
        </w:rPr>
        <w:t xml:space="preserve">at 0.05 </w:t>
      </w:r>
      <w:r w:rsidR="000027EA" w:rsidRPr="00160129">
        <w:rPr>
          <w:rFonts w:ascii="Symbol" w:eastAsia="Times New Roman" w:hAnsi="Symbol" w:cs="Times New Roman"/>
        </w:rPr>
        <w:t></w:t>
      </w:r>
      <w:r w:rsidR="000027EA">
        <w:rPr>
          <w:rFonts w:eastAsia="Times New Roman" w:cs="Times New Roman"/>
        </w:rPr>
        <w:t xml:space="preserve">M U-PII </w:t>
      </w:r>
      <w:r w:rsidR="00A113B0">
        <w:rPr>
          <w:rFonts w:eastAsia="Times New Roman" w:cs="Times New Roman"/>
        </w:rPr>
        <w:t xml:space="preserve">(Fig 2B). </w:t>
      </w:r>
    </w:p>
    <w:p w14:paraId="30D9F11D" w14:textId="77777777" w:rsidR="000A5D6A" w:rsidRPr="00BA3B9F" w:rsidRDefault="000A5D6A" w:rsidP="008F4406">
      <w:pPr>
        <w:spacing w:line="480" w:lineRule="auto"/>
        <w:jc w:val="both"/>
        <w:rPr>
          <w:rFonts w:eastAsia="Times New Roman" w:cs="Times New Roman"/>
          <w:b/>
        </w:rPr>
      </w:pPr>
    </w:p>
    <w:p w14:paraId="145AF935" w14:textId="4D472C7C" w:rsidR="00B80644" w:rsidRPr="00FD5BCE" w:rsidRDefault="003123DA" w:rsidP="00B80644">
      <w:pPr>
        <w:spacing w:line="480" w:lineRule="auto"/>
        <w:jc w:val="both"/>
      </w:pPr>
      <w:r w:rsidRPr="00BA3B9F">
        <w:rPr>
          <w:rFonts w:eastAsia="Times New Roman" w:cs="Times New Roman"/>
          <w:b/>
        </w:rPr>
        <w:t>PII (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AD14C7" w:rsidRPr="00BA3B9F">
        <w:rPr>
          <w:rFonts w:eastAsia="Times New Roman" w:cs="Times New Roman"/>
          <w:b/>
        </w:rPr>
        <w:t>)-</w:t>
      </w:r>
      <w:r w:rsidRPr="00BA3B9F">
        <w:rPr>
          <w:rFonts w:eastAsia="Times New Roman" w:cs="Times New Roman"/>
          <w:b/>
        </w:rPr>
        <w:t>dependent</w:t>
      </w:r>
      <w:r w:rsidR="00040082" w:rsidRPr="00BA3B9F">
        <w:rPr>
          <w:rFonts w:eastAsia="Times New Roman" w:cs="Times New Roman"/>
          <w:b/>
        </w:rPr>
        <w:t xml:space="preserve"> a</w:t>
      </w:r>
      <w:r w:rsidR="00C47E4B" w:rsidRPr="00BA3B9F">
        <w:rPr>
          <w:rFonts w:eastAsia="Times New Roman" w:cs="Times New Roman"/>
          <w:b/>
        </w:rPr>
        <w:t xml:space="preserve">ctivation of </w:t>
      </w:r>
      <w:proofErr w:type="spellStart"/>
      <w:r w:rsidR="00C47E4B" w:rsidRPr="00BA3B9F">
        <w:rPr>
          <w:rFonts w:eastAsia="Times New Roman" w:cs="Times New Roman"/>
          <w:b/>
        </w:rPr>
        <w:t>NagB</w:t>
      </w:r>
      <w:proofErr w:type="spellEnd"/>
      <w:r w:rsidR="00C47E4B" w:rsidRPr="00BA3B9F">
        <w:rPr>
          <w:rFonts w:eastAsia="Times New Roman" w:cs="Times New Roman"/>
          <w:b/>
        </w:rPr>
        <w:t xml:space="preserve"> </w:t>
      </w:r>
      <w:r w:rsidR="00040082" w:rsidRPr="00BA3B9F">
        <w:rPr>
          <w:rFonts w:eastAsia="Times New Roman" w:cs="Times New Roman"/>
          <w:b/>
        </w:rPr>
        <w:t xml:space="preserve">depends on the </w:t>
      </w:r>
      <w:proofErr w:type="spellStart"/>
      <w:r w:rsidR="00040082" w:rsidRPr="00BA3B9F">
        <w:rPr>
          <w:rFonts w:eastAsia="Times New Roman" w:cs="Times New Roman"/>
          <w:b/>
        </w:rPr>
        <w:t>uridylylation</w:t>
      </w:r>
      <w:proofErr w:type="spellEnd"/>
      <w:r w:rsidR="00040082" w:rsidRPr="00BA3B9F">
        <w:rPr>
          <w:rFonts w:eastAsia="Times New Roman" w:cs="Times New Roman"/>
          <w:b/>
        </w:rPr>
        <w:t xml:space="preserve"> s</w:t>
      </w:r>
      <w:r w:rsidR="00C47E4B" w:rsidRPr="00BA3B9F">
        <w:rPr>
          <w:rFonts w:eastAsia="Times New Roman" w:cs="Times New Roman"/>
          <w:b/>
        </w:rPr>
        <w:t xml:space="preserve">tate of 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C47E4B" w:rsidRPr="00BA3B9F">
        <w:rPr>
          <w:rFonts w:eastAsia="Times New Roman" w:cs="Times New Roman"/>
          <w:b/>
        </w:rPr>
        <w:t>.</w:t>
      </w:r>
      <w:r w:rsidRPr="000A5D6A">
        <w:rPr>
          <w:i/>
        </w:rPr>
        <w:t xml:space="preserve"> </w:t>
      </w:r>
      <w:r w:rsidR="00C47E4B">
        <w:rPr>
          <w:rFonts w:eastAsia="Times New Roman" w:cs="Times New Roman"/>
        </w:rPr>
        <w:t xml:space="preserve">The </w:t>
      </w:r>
      <w:r w:rsidR="00073D01">
        <w:rPr>
          <w:rFonts w:eastAsia="Times New Roman" w:cs="Times New Roman"/>
        </w:rPr>
        <w:t>kinetics for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NagB</w:t>
      </w:r>
      <w:proofErr w:type="spellEnd"/>
      <w:r w:rsidR="00C47E4B">
        <w:rPr>
          <w:rFonts w:eastAsia="Times New Roman" w:cs="Times New Roman"/>
        </w:rPr>
        <w:t xml:space="preserve"> </w:t>
      </w:r>
      <w:r w:rsidR="00073D01">
        <w:rPr>
          <w:rFonts w:eastAsia="Times New Roman" w:cs="Times New Roman"/>
        </w:rPr>
        <w:t>in</w:t>
      </w:r>
      <w:r w:rsidR="00040082">
        <w:rPr>
          <w:rFonts w:eastAsia="Times New Roman" w:cs="Times New Roman"/>
        </w:rPr>
        <w:t xml:space="preserve"> the</w:t>
      </w:r>
      <w:r w:rsidR="00073D01">
        <w:rPr>
          <w:rFonts w:eastAsia="Times New Roman" w:cs="Times New Roman"/>
        </w:rPr>
        <w:t xml:space="preserve"> presence of</w:t>
      </w:r>
      <w:r w:rsidR="00C47E4B">
        <w:rPr>
          <w:rFonts w:eastAsia="Times New Roman" w:cs="Times New Roman"/>
        </w:rPr>
        <w:t xml:space="preserve"> PII </w:t>
      </w:r>
      <w:r w:rsidR="003D0227">
        <w:rPr>
          <w:rFonts w:eastAsia="Times New Roman" w:cs="Times New Roman"/>
        </w:rPr>
        <w:t xml:space="preserve">at different stages of PII </w:t>
      </w:r>
      <w:r w:rsidR="00FB365F">
        <w:rPr>
          <w:rFonts w:eastAsia="Times New Roman" w:cs="Times New Roman"/>
        </w:rPr>
        <w:t xml:space="preserve">modification </w:t>
      </w:r>
      <w:r w:rsidR="00040082">
        <w:rPr>
          <w:rFonts w:eastAsia="Times New Roman" w:cs="Times New Roman"/>
        </w:rPr>
        <w:t>involving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uridylylation</w:t>
      </w:r>
      <w:proofErr w:type="spellEnd"/>
      <w:r w:rsidR="00C47E4B">
        <w:rPr>
          <w:rFonts w:eastAsia="Times New Roman" w:cs="Times New Roman"/>
        </w:rPr>
        <w:t xml:space="preserve"> by </w:t>
      </w:r>
      <w:proofErr w:type="spellStart"/>
      <w:r w:rsidR="00C47E4B">
        <w:rPr>
          <w:rFonts w:eastAsia="Times New Roman" w:cs="Times New Roman"/>
        </w:rPr>
        <w:t>Gl</w:t>
      </w:r>
      <w:r>
        <w:rPr>
          <w:rFonts w:eastAsia="Times New Roman" w:cs="Times New Roman"/>
        </w:rPr>
        <w:t>nD</w:t>
      </w:r>
      <w:proofErr w:type="spellEnd"/>
      <w:r>
        <w:rPr>
          <w:rFonts w:eastAsia="Times New Roman" w:cs="Times New Roman"/>
        </w:rPr>
        <w:t xml:space="preserve"> were measured (Fig. 3</w:t>
      </w:r>
      <w:r w:rsidR="00444C9D">
        <w:rPr>
          <w:rFonts w:eastAsia="Times New Roman" w:cs="Times New Roman"/>
        </w:rPr>
        <w:t>A</w:t>
      </w:r>
      <w:r w:rsidR="00C47E4B">
        <w:rPr>
          <w:rFonts w:eastAsia="Times New Roman" w:cs="Times New Roman"/>
        </w:rPr>
        <w:t xml:space="preserve">). </w:t>
      </w:r>
      <w:r w:rsidR="00FB365F">
        <w:rPr>
          <w:rFonts w:eastAsia="Times New Roman" w:cs="Times New Roman"/>
        </w:rPr>
        <w:t>The reaction</w:t>
      </w:r>
      <w:r w:rsidR="005F0F23">
        <w:rPr>
          <w:rFonts w:eastAsia="Times New Roman" w:cs="Times New Roman"/>
        </w:rPr>
        <w:t xml:space="preserve"> mixture</w:t>
      </w:r>
      <w:r w:rsidR="00FB365F">
        <w:rPr>
          <w:rFonts w:eastAsia="Times New Roman" w:cs="Times New Roman"/>
        </w:rPr>
        <w:t xml:space="preserve"> for the covalent modification of PII included: 0.2 M </w:t>
      </w:r>
      <w:proofErr w:type="spellStart"/>
      <w:r w:rsidR="00FB365F">
        <w:rPr>
          <w:rFonts w:eastAsia="Times New Roman" w:cs="Times New Roman"/>
        </w:rPr>
        <w:t>Tris</w:t>
      </w:r>
      <w:proofErr w:type="spellEnd"/>
      <w:r w:rsidR="00FB365F">
        <w:rPr>
          <w:rFonts w:eastAsia="Times New Roman" w:cs="Times New Roman"/>
        </w:rPr>
        <w:t xml:space="preserve">, </w:t>
      </w:r>
      <w:r w:rsidR="00B80644">
        <w:rPr>
          <w:rFonts w:eastAsia="Times New Roman" w:cs="Times New Roman"/>
        </w:rPr>
        <w:t xml:space="preserve">pH 8, </w:t>
      </w:r>
      <w:r w:rsidR="00DC7D5C">
        <w:rPr>
          <w:rFonts w:eastAsia="Times New Roman" w:cs="Times New Roman"/>
        </w:rPr>
        <w:t xml:space="preserve">0.3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ATP, 3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UTP, 1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DTT, 200 </w:t>
      </w:r>
      <w:proofErr w:type="spellStart"/>
      <w:r w:rsidR="00FB365F">
        <w:rPr>
          <w:rFonts w:eastAsia="Times New Roman" w:cs="Times New Roman"/>
        </w:rPr>
        <w:t>nM</w:t>
      </w:r>
      <w:proofErr w:type="spellEnd"/>
      <w:r w:rsidR="00FB365F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GlnD</w:t>
      </w:r>
      <w:proofErr w:type="spellEnd"/>
      <w:r w:rsidR="00FB365F">
        <w:rPr>
          <w:rFonts w:eastAsia="Times New Roman" w:cs="Times New Roman"/>
        </w:rPr>
        <w:t xml:space="preserve">, </w:t>
      </w:r>
      <w:r w:rsidR="001F44E8">
        <w:rPr>
          <w:rFonts w:eastAsia="Times New Roman" w:cs="Times New Roman"/>
        </w:rPr>
        <w:t>50</w:t>
      </w:r>
      <w:r w:rsidR="00506D8B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mM</w:t>
      </w:r>
      <w:proofErr w:type="spellEnd"/>
      <w:r w:rsidR="001F44E8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KCl</w:t>
      </w:r>
      <w:proofErr w:type="spellEnd"/>
      <w:r w:rsidR="001F44E8">
        <w:rPr>
          <w:rFonts w:eastAsia="Times New Roman" w:cs="Times New Roman"/>
        </w:rPr>
        <w:t xml:space="preserve">, </w:t>
      </w:r>
      <w:r w:rsidR="006E6F2D">
        <w:rPr>
          <w:rFonts w:eastAsia="Times New Roman" w:cs="Times New Roman"/>
        </w:rPr>
        <w:t>1</w:t>
      </w:r>
      <w:r w:rsidR="00506D8B">
        <w:rPr>
          <w:rFonts w:eastAsia="Times New Roman" w:cs="Times New Roman"/>
        </w:rPr>
        <w:t xml:space="preserve"> </w:t>
      </w:r>
      <w:proofErr w:type="spellStart"/>
      <w:r w:rsidR="006E6F2D">
        <w:rPr>
          <w:rFonts w:eastAsia="Times New Roman" w:cs="Times New Roman"/>
        </w:rPr>
        <w:t>mM</w:t>
      </w:r>
      <w:proofErr w:type="spellEnd"/>
      <w:r w:rsidR="006E6F2D">
        <w:rPr>
          <w:rFonts w:eastAsia="Times New Roman" w:cs="Times New Roman"/>
        </w:rPr>
        <w:t xml:space="preserve"> </w:t>
      </w:r>
      <w:r w:rsidR="005F0F23" w:rsidRPr="00506D8B">
        <w:rPr>
          <w:rFonts w:ascii="Symbol" w:eastAsia="Times New Roman" w:hAnsi="Symbol" w:cs="Times New Roman"/>
        </w:rPr>
        <w:t></w:t>
      </w:r>
      <w:r w:rsidR="005F0F23">
        <w:rPr>
          <w:rFonts w:eastAsia="Times New Roman" w:cs="Times New Roman"/>
        </w:rPr>
        <w:t>-ketoglutarate (</w:t>
      </w:r>
      <w:r w:rsidR="00506D8B" w:rsidRPr="00506D8B">
        <w:rPr>
          <w:rFonts w:ascii="Symbol" w:eastAsia="Times New Roman" w:hAnsi="Symbol" w:cs="Times New Roman"/>
        </w:rPr>
        <w:t></w:t>
      </w:r>
      <w:r w:rsidR="00506D8B">
        <w:rPr>
          <w:rFonts w:eastAsia="Times New Roman" w:cs="Times New Roman"/>
        </w:rPr>
        <w:t>-</w:t>
      </w:r>
      <w:r w:rsidR="006E6F2D">
        <w:rPr>
          <w:rFonts w:eastAsia="Times New Roman" w:cs="Times New Roman"/>
        </w:rPr>
        <w:t>KG</w:t>
      </w:r>
      <w:r w:rsidR="005F0F23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</w:t>
      </w:r>
      <w:r w:rsidR="00176103">
        <w:rPr>
          <w:rFonts w:eastAsia="Times New Roman" w:cs="Times New Roman"/>
        </w:rPr>
        <w:t xml:space="preserve"> 25 </w:t>
      </w:r>
      <w:proofErr w:type="spellStart"/>
      <w:r w:rsidR="00176103">
        <w:rPr>
          <w:rFonts w:eastAsia="Times New Roman" w:cs="Times New Roman"/>
        </w:rPr>
        <w:t>mM</w:t>
      </w:r>
      <w:proofErr w:type="spellEnd"/>
      <w:r w:rsidR="00176103">
        <w:rPr>
          <w:rFonts w:eastAsia="Times New Roman" w:cs="Times New Roman"/>
        </w:rPr>
        <w:t xml:space="preserve"> MgSO</w:t>
      </w:r>
      <w:r w:rsidR="00176103" w:rsidRPr="00176103">
        <w:rPr>
          <w:rFonts w:eastAsia="Times New Roman" w:cs="Times New Roman"/>
          <w:vertAlign w:val="subscript"/>
        </w:rPr>
        <w:t>4</w:t>
      </w:r>
      <w:r w:rsidR="006E6F2D">
        <w:rPr>
          <w:rFonts w:eastAsia="Times New Roman" w:cs="Times New Roman"/>
        </w:rPr>
        <w:t>.</w:t>
      </w:r>
      <w:r w:rsidR="00FB365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After incubating</w:t>
      </w:r>
      <w:r w:rsidR="0004247E">
        <w:rPr>
          <w:rFonts w:eastAsia="Times New Roman" w:cs="Times New Roman"/>
        </w:rPr>
        <w:t xml:space="preserve"> </w:t>
      </w:r>
      <w:r w:rsidR="00506D8B">
        <w:rPr>
          <w:rFonts w:eastAsia="Times New Roman" w:cs="Times New Roman"/>
        </w:rPr>
        <w:t xml:space="preserve">this </w:t>
      </w:r>
      <w:r w:rsidR="00F23382">
        <w:rPr>
          <w:rFonts w:eastAsia="Times New Roman" w:cs="Times New Roman"/>
        </w:rPr>
        <w:t>reaction mixture</w:t>
      </w:r>
      <w:r w:rsidR="0004247E">
        <w:rPr>
          <w:rFonts w:eastAsia="Times New Roman" w:cs="Times New Roman"/>
        </w:rPr>
        <w:t xml:space="preserve"> for </w:t>
      </w:r>
      <w:r w:rsidR="003D0227">
        <w:rPr>
          <w:rFonts w:eastAsia="Times New Roman" w:cs="Times New Roman"/>
        </w:rPr>
        <w:t>2</w:t>
      </w:r>
      <w:r w:rsidR="005F0F23">
        <w:rPr>
          <w:rFonts w:eastAsia="Times New Roman" w:cs="Times New Roman"/>
        </w:rPr>
        <w:t>0 min</w:t>
      </w:r>
      <w:r w:rsidR="00BA3B9F">
        <w:rPr>
          <w:rFonts w:eastAsia="Times New Roman" w:cs="Times New Roman"/>
        </w:rPr>
        <w:t>,</w:t>
      </w:r>
      <w:r w:rsidR="00176103">
        <w:rPr>
          <w:rFonts w:eastAsia="Times New Roman" w:cs="Times New Roman"/>
        </w:rPr>
        <w:t xml:space="preserve"> </w:t>
      </w:r>
      <w:r w:rsidR="00BA3B9F">
        <w:rPr>
          <w:rFonts w:eastAsia="Times New Roman" w:cs="Times New Roman"/>
        </w:rPr>
        <w:t>the</w:t>
      </w:r>
      <w:r w:rsidR="005C657E">
        <w:rPr>
          <w:rFonts w:eastAsia="Times New Roman" w:cs="Times New Roman"/>
        </w:rPr>
        <w:t xml:space="preserve"> partially </w:t>
      </w:r>
      <w:proofErr w:type="spellStart"/>
      <w:r w:rsidR="005C657E">
        <w:rPr>
          <w:rFonts w:eastAsia="Times New Roman" w:cs="Times New Roman"/>
        </w:rPr>
        <w:t>uridylylated</w:t>
      </w:r>
      <w:proofErr w:type="spellEnd"/>
      <w:r w:rsidR="005C657E">
        <w:rPr>
          <w:rFonts w:eastAsia="Times New Roman" w:cs="Times New Roman"/>
        </w:rPr>
        <w:t xml:space="preserve"> PII </w:t>
      </w:r>
      <w:r w:rsidR="00BA3B9F">
        <w:rPr>
          <w:rFonts w:eastAsia="Times New Roman" w:cs="Times New Roman"/>
        </w:rPr>
        <w:t>was collected, and after</w:t>
      </w:r>
      <w:r w:rsidR="003D0227">
        <w:rPr>
          <w:rFonts w:eastAsia="Times New Roman" w:cs="Times New Roman"/>
        </w:rPr>
        <w:t xml:space="preserve"> 4 hours at 25 </w:t>
      </w:r>
      <w:proofErr w:type="spellStart"/>
      <w:r w:rsidR="00CB577F" w:rsidRPr="00CB577F">
        <w:rPr>
          <w:rFonts w:eastAsia="Times New Roman" w:cs="Times New Roman"/>
          <w:vertAlign w:val="superscript"/>
        </w:rPr>
        <w:t>o</w:t>
      </w:r>
      <w:r w:rsidR="003D0227">
        <w:rPr>
          <w:rFonts w:eastAsia="Times New Roman" w:cs="Times New Roman"/>
        </w:rPr>
        <w:t>C</w:t>
      </w:r>
      <w:proofErr w:type="spellEnd"/>
      <w:r w:rsidR="003D0227">
        <w:rPr>
          <w:rFonts w:eastAsia="Times New Roman" w:cs="Times New Roman"/>
        </w:rPr>
        <w:t xml:space="preserve">, </w:t>
      </w:r>
      <w:proofErr w:type="spellStart"/>
      <w:r w:rsidR="00BA3B9F">
        <w:rPr>
          <w:rFonts w:eastAsia="Times New Roman" w:cs="Times New Roman"/>
        </w:rPr>
        <w:t>GlnD</w:t>
      </w:r>
      <w:proofErr w:type="spellEnd"/>
      <w:r w:rsidR="00BA3B9F">
        <w:rPr>
          <w:rFonts w:eastAsia="Times New Roman" w:cs="Times New Roman"/>
        </w:rPr>
        <w:t xml:space="preserve"> generated</w:t>
      </w:r>
      <w:r w:rsidR="003D0227">
        <w:rPr>
          <w:rFonts w:eastAsia="Times New Roman" w:cs="Times New Roman"/>
        </w:rPr>
        <w:t xml:space="preserve"> fully </w:t>
      </w:r>
      <w:proofErr w:type="spellStart"/>
      <w:r w:rsidR="003D0227">
        <w:t>uridylylated</w:t>
      </w:r>
      <w:proofErr w:type="spellEnd"/>
      <w:r w:rsidR="005F0F23">
        <w:rPr>
          <w:rFonts w:eastAsia="Times New Roman" w:cs="Times New Roman"/>
        </w:rPr>
        <w:t xml:space="preserve"> </w:t>
      </w:r>
      <w:r w:rsidR="00E11628">
        <w:rPr>
          <w:rFonts w:eastAsia="Times New Roman" w:cs="Times New Roman"/>
        </w:rPr>
        <w:t xml:space="preserve">PII </w:t>
      </w:r>
      <w:r w:rsidR="003D0227">
        <w:rPr>
          <w:rFonts w:eastAsia="Times New Roman" w:cs="Times New Roman"/>
        </w:rPr>
        <w:t>(U-</w:t>
      </w:r>
      <w:r w:rsidR="005F0F23">
        <w:rPr>
          <w:rFonts w:eastAsia="Times New Roman" w:cs="Times New Roman"/>
        </w:rPr>
        <w:t>PII</w:t>
      </w:r>
      <w:r w:rsidR="003D0227">
        <w:rPr>
          <w:rFonts w:eastAsia="Times New Roman" w:cs="Times New Roman"/>
        </w:rPr>
        <w:t>)</w:t>
      </w:r>
      <w:r w:rsidR="00BA3B9F">
        <w:rPr>
          <w:rFonts w:eastAsia="Times New Roman" w:cs="Times New Roman"/>
        </w:rPr>
        <w:t>. For both PII forms,</w:t>
      </w:r>
      <w:r w:rsidR="00176103">
        <w:rPr>
          <w:rFonts w:eastAsia="Times New Roman" w:cs="Times New Roman"/>
        </w:rPr>
        <w:t xml:space="preserve"> </w:t>
      </w:r>
      <w:r w:rsidR="0004247E">
        <w:rPr>
          <w:rFonts w:eastAsia="Times New Roman" w:cs="Times New Roman"/>
        </w:rPr>
        <w:t>the</w:t>
      </w:r>
      <w:r w:rsidR="00C47E4B">
        <w:rPr>
          <w:rFonts w:eastAsia="Times New Roman" w:cs="Times New Roman"/>
        </w:rPr>
        <w:t xml:space="preserve"> </w:t>
      </w:r>
      <w:r w:rsidR="00C47E4B">
        <w:t>k</w:t>
      </w:r>
      <w:r w:rsidR="00C47E4B" w:rsidRPr="002078CB">
        <w:t xml:space="preserve">inetics </w:t>
      </w:r>
      <w:r w:rsidR="0004247E">
        <w:t xml:space="preserve">for </w:t>
      </w:r>
      <w:proofErr w:type="spellStart"/>
      <w:r w:rsidR="0004247E">
        <w:t>NagB</w:t>
      </w:r>
      <w:proofErr w:type="spellEnd"/>
      <w:r w:rsidR="0004247E">
        <w:t xml:space="preserve"> </w:t>
      </w:r>
      <w:r w:rsidR="00161B4C">
        <w:t xml:space="preserve">activation </w:t>
      </w:r>
      <w:proofErr w:type="gramStart"/>
      <w:r w:rsidR="00161B4C">
        <w:t>were</w:t>
      </w:r>
      <w:proofErr w:type="gramEnd"/>
      <w:r w:rsidR="00C47E4B" w:rsidRPr="002078CB">
        <w:t xml:space="preserve"> measured </w:t>
      </w:r>
      <w:r w:rsidR="00C47E4B">
        <w:t xml:space="preserve">using 0.4 </w:t>
      </w:r>
      <w:proofErr w:type="spellStart"/>
      <w:r w:rsidR="00C47E4B">
        <w:t>mM</w:t>
      </w:r>
      <w:proofErr w:type="spellEnd"/>
      <w:r w:rsidR="00C47E4B">
        <w:t xml:space="preserve"> GlcNAc-6P</w:t>
      </w:r>
      <w:r w:rsidR="00506D8B">
        <w:t>.</w:t>
      </w:r>
      <w:r w:rsidR="00C47E4B">
        <w:t xml:space="preserve"> </w:t>
      </w:r>
      <w:r w:rsidR="00FD5BCE">
        <w:t xml:space="preserve">The proteins U-PII, PII, </w:t>
      </w:r>
      <w:proofErr w:type="spellStart"/>
      <w:r w:rsidR="00FD5BCE">
        <w:t>HPr</w:t>
      </w:r>
      <w:proofErr w:type="spellEnd"/>
      <w:r w:rsidR="00FD5BCE">
        <w:t xml:space="preserve"> have no activation effect on </w:t>
      </w:r>
      <w:proofErr w:type="spellStart"/>
      <w:r w:rsidR="00FD5BCE">
        <w:t>NagB</w:t>
      </w:r>
      <w:proofErr w:type="spellEnd"/>
      <w:r w:rsidR="00FD5BCE">
        <w:t xml:space="preserve"> in absence of </w:t>
      </w:r>
      <w:proofErr w:type="spellStart"/>
      <w:r w:rsidR="00FD5BCE">
        <w:t>GlcNAc</w:t>
      </w:r>
      <w:proofErr w:type="spellEnd"/>
      <w:r w:rsidR="00FD5BCE">
        <w:t xml:space="preserve">- 6P. </w:t>
      </w:r>
      <w:r w:rsidR="00506D8B">
        <w:t>T</w:t>
      </w:r>
      <w:r>
        <w:t xml:space="preserve">he </w:t>
      </w:r>
      <w:r w:rsidR="00BA3B9F">
        <w:t xml:space="preserve">assay </w:t>
      </w:r>
      <w:r>
        <w:t xml:space="preserve">mixture included 0.5 </w:t>
      </w:r>
      <w:proofErr w:type="spellStart"/>
      <w:r>
        <w:t>mM</w:t>
      </w:r>
      <w:proofErr w:type="spellEnd"/>
      <w:r>
        <w:t xml:space="preserve"> ATP and</w:t>
      </w:r>
      <w:r w:rsidR="00176103">
        <w:t xml:space="preserve"> 1</w:t>
      </w:r>
      <w:r w:rsidR="00506D8B">
        <w:t xml:space="preserve"> </w:t>
      </w:r>
      <w:proofErr w:type="spellStart"/>
      <w:r w:rsidR="00444C9D">
        <w:t>mM</w:t>
      </w:r>
      <w:proofErr w:type="spellEnd"/>
      <w:r w:rsidR="00444C9D">
        <w:t xml:space="preserve"> UTP</w:t>
      </w:r>
      <w:r w:rsidR="00176103">
        <w:t xml:space="preserve"> in addition to the</w:t>
      </w:r>
      <w:r w:rsidR="005C657E">
        <w:t xml:space="preserve"> usual</w:t>
      </w:r>
      <w:r w:rsidR="00176103">
        <w:t xml:space="preserve"> </w:t>
      </w:r>
      <w:proofErr w:type="spellStart"/>
      <w:r w:rsidR="00176103">
        <w:t>NagB</w:t>
      </w:r>
      <w:proofErr w:type="spellEnd"/>
      <w:r w:rsidR="00176103">
        <w:t xml:space="preserve"> assay mixture.</w:t>
      </w:r>
      <w:r w:rsidR="00C47E4B" w:rsidRPr="002078CB">
        <w:t xml:space="preserve"> </w:t>
      </w:r>
      <w:r w:rsidR="00176103">
        <w:t>T</w:t>
      </w:r>
      <w:r w:rsidR="00C47E4B">
        <w:t xml:space="preserve">he </w:t>
      </w:r>
      <w:r w:rsidR="00176103">
        <w:t xml:space="preserve">kinetics </w:t>
      </w:r>
      <w:r w:rsidR="00506D8B">
        <w:t xml:space="preserve">revealed </w:t>
      </w:r>
      <w:r w:rsidR="00444C9D">
        <w:t>increased</w:t>
      </w:r>
      <w:r w:rsidR="00045502">
        <w:t xml:space="preserve"> activity in </w:t>
      </w:r>
      <w:r w:rsidR="00506D8B">
        <w:t xml:space="preserve">the </w:t>
      </w:r>
      <w:r w:rsidR="003D0227">
        <w:t xml:space="preserve">presence of </w:t>
      </w:r>
      <w:r w:rsidR="00B80644">
        <w:t xml:space="preserve">fully </w:t>
      </w:r>
      <w:proofErr w:type="spellStart"/>
      <w:r w:rsidR="003D0227">
        <w:t>uridylylated</w:t>
      </w:r>
      <w:proofErr w:type="spellEnd"/>
      <w:r w:rsidR="003D0227">
        <w:t xml:space="preserve"> 0.4</w:t>
      </w:r>
      <w:r w:rsidR="00506D8B">
        <w:t xml:space="preserve"> </w:t>
      </w:r>
      <w:r w:rsidR="00045502" w:rsidRPr="001D3746">
        <w:rPr>
          <w:rFonts w:ascii="Symbol" w:hAnsi="Symbol"/>
        </w:rPr>
        <w:t></w:t>
      </w:r>
      <w:r w:rsidR="00045502" w:rsidRPr="002078CB">
        <w:t>M</w:t>
      </w:r>
      <w:r w:rsidR="00045502">
        <w:t xml:space="preserve"> U-PII (</w:t>
      </w:r>
      <w:r w:rsidR="00444C9D">
        <w:t>Fig</w:t>
      </w:r>
      <w:r w:rsidR="00CB577F">
        <w:t>.</w:t>
      </w:r>
      <w:r w:rsidR="00444C9D">
        <w:t xml:space="preserve"> 3B</w:t>
      </w:r>
      <w:r w:rsidR="00045502">
        <w:t>)</w:t>
      </w:r>
      <w:r w:rsidR="00963D5B">
        <w:t xml:space="preserve"> at pH 8</w:t>
      </w:r>
      <w:r w:rsidR="00045502">
        <w:t>.</w:t>
      </w:r>
      <w:r w:rsidR="00176103">
        <w:t xml:space="preserve"> </w:t>
      </w:r>
    </w:p>
    <w:p w14:paraId="798202CD" w14:textId="2A2172AF" w:rsidR="00C504D9" w:rsidRDefault="00BA3B9F" w:rsidP="00FD5BCE">
      <w:pPr>
        <w:spacing w:line="480" w:lineRule="auto"/>
        <w:jc w:val="both"/>
      </w:pPr>
      <w:r w:rsidRPr="00C504D9">
        <w:t xml:space="preserve">The effect was greater at pH 7.5 than at pH 8, due to the allosteric behaviour of </w:t>
      </w:r>
      <w:proofErr w:type="spellStart"/>
      <w:r w:rsidRPr="00C504D9">
        <w:t>NagB</w:t>
      </w:r>
      <w:proofErr w:type="spellEnd"/>
      <w:r w:rsidRPr="00C504D9">
        <w:t xml:space="preserve">, resulting from an increased Hill coefficient </w:t>
      </w:r>
      <w:r w:rsidRPr="00C504D9">
        <w:fldChar w:fldCharType="begin">
          <w:fldData xml:space="preserve">PEVuZE5vdGU+PENpdGU+PEF1dGhvcj5Nb250ZXJvLU1vcmFuPC9BdXRob3I+PFllYXI+MjAwMTwv
WWVhcj48UmVjTnVtPjE0PC9SZWNOdW0+PERpc3BsYXlUZXh0PigxNyk8L0Rpc3BsYXlUZXh0Pjxy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 w:rsidR="005C27D7" w:rsidRPr="00C504D9">
        <w:instrText xml:space="preserve"> ADDIN EN.CITE </w:instrText>
      </w:r>
      <w:r w:rsidR="005C27D7" w:rsidRPr="00C504D9">
        <w:fldChar w:fldCharType="begin">
          <w:fldData xml:space="preserve">PEVuZE5vdGU+PENpdGU+PEF1dGhvcj5Nb250ZXJvLU1vcmFuPC9BdXRob3I+PFllYXI+MjAwMTwv
WWVhcj48UmVjTnVtPjE0PC9SZWNOdW0+PERpc3BsYXlUZXh0PigxNyk8L0Rpc3BsYXlUZXh0Pjxy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 w:rsidR="005C27D7" w:rsidRPr="00C504D9">
        <w:instrText xml:space="preserve"> ADDIN EN.CITE.DATA </w:instrText>
      </w:r>
      <w:r w:rsidR="005C27D7" w:rsidRPr="00C504D9">
        <w:fldChar w:fldCharType="end"/>
      </w:r>
      <w:r w:rsidRPr="00C504D9">
        <w:fldChar w:fldCharType="separate"/>
      </w:r>
      <w:r w:rsidR="005C27D7" w:rsidRPr="00C504D9">
        <w:rPr>
          <w:noProof/>
        </w:rPr>
        <w:t>(17)</w:t>
      </w:r>
      <w:r w:rsidRPr="00C504D9">
        <w:fldChar w:fldCharType="end"/>
      </w:r>
      <w:r w:rsidRPr="00C504D9">
        <w:t xml:space="preserve">. Accordingly, </w:t>
      </w:r>
      <w:r w:rsidR="0004247E" w:rsidRPr="00C504D9">
        <w:t>U-PII at</w:t>
      </w:r>
      <w:r w:rsidR="00C47E4B" w:rsidRPr="00C504D9">
        <w:t xml:space="preserve"> 0.2</w:t>
      </w:r>
      <w:r w:rsidR="00671EB4" w:rsidRPr="00C504D9">
        <w:t xml:space="preserve"> </w:t>
      </w:r>
      <w:r w:rsidR="00C47E4B" w:rsidRPr="00C504D9">
        <w:t></w:t>
      </w:r>
      <w:r w:rsidR="00444C9D" w:rsidRPr="00C504D9">
        <w:t>M</w:t>
      </w:r>
      <w:r w:rsidR="00CB577F" w:rsidRPr="00C504D9">
        <w:t xml:space="preserve"> </w:t>
      </w:r>
      <w:r w:rsidRPr="00C504D9">
        <w:t xml:space="preserve">substantially </w:t>
      </w:r>
      <w:r w:rsidR="00CB577F" w:rsidRPr="00C504D9">
        <w:t>decreased</w:t>
      </w:r>
      <w:r w:rsidR="009225A6" w:rsidRPr="00C504D9">
        <w:t xml:space="preserve"> </w:t>
      </w:r>
      <w:r w:rsidR="00B80644" w:rsidRPr="00C504D9">
        <w:t xml:space="preserve">the </w:t>
      </w:r>
      <w:proofErr w:type="spellStart"/>
      <w:r w:rsidR="00F23382" w:rsidRPr="00C504D9">
        <w:t>NagB</w:t>
      </w:r>
      <w:proofErr w:type="spellEnd"/>
      <w:r w:rsidR="00F23382" w:rsidRPr="00C504D9">
        <w:t xml:space="preserve"> </w:t>
      </w:r>
      <w:proofErr w:type="spellStart"/>
      <w:r w:rsidR="009225A6" w:rsidRPr="00C504D9">
        <w:t>K</w:t>
      </w:r>
      <w:r w:rsidR="009225A6" w:rsidRPr="00C504D9">
        <w:rPr>
          <w:vertAlign w:val="subscript"/>
        </w:rPr>
        <w:t>half</w:t>
      </w:r>
      <w:proofErr w:type="spellEnd"/>
      <w:r w:rsidR="00F23382" w:rsidRPr="00C504D9">
        <w:t xml:space="preserve"> for </w:t>
      </w:r>
      <w:r w:rsidR="009225A6" w:rsidRPr="00C504D9">
        <w:t>GlcN-6P</w:t>
      </w:r>
      <w:r w:rsidRPr="00C504D9">
        <w:t>,</w:t>
      </w:r>
      <w:r w:rsidR="00F23382" w:rsidRPr="00C504D9">
        <w:t xml:space="preserve"> </w:t>
      </w:r>
      <w:r w:rsidR="00671EB4" w:rsidRPr="00C504D9">
        <w:t>when the</w:t>
      </w:r>
      <w:r w:rsidR="0004247E" w:rsidRPr="00C504D9">
        <w:t xml:space="preserve"> kinetics </w:t>
      </w:r>
      <w:proofErr w:type="gramStart"/>
      <w:r w:rsidR="00671EB4" w:rsidRPr="00C504D9">
        <w:t>were</w:t>
      </w:r>
      <w:proofErr w:type="gramEnd"/>
      <w:r w:rsidR="00671EB4" w:rsidRPr="00C504D9">
        <w:t xml:space="preserve"> </w:t>
      </w:r>
      <w:r w:rsidR="0004247E" w:rsidRPr="00C504D9">
        <w:t>measure</w:t>
      </w:r>
      <w:r w:rsidR="00671EB4" w:rsidRPr="00C504D9">
        <w:t>d</w:t>
      </w:r>
      <w:r w:rsidR="0004247E" w:rsidRPr="00C504D9">
        <w:t xml:space="preserve"> </w:t>
      </w:r>
      <w:r w:rsidR="00B64ABC" w:rsidRPr="00C504D9">
        <w:t>at pH 7.5</w:t>
      </w:r>
      <w:r w:rsidR="00671EB4" w:rsidRPr="00C504D9">
        <w:t>.</w:t>
      </w:r>
      <w:r w:rsidRPr="00C504D9">
        <w:t xml:space="preserve"> The</w:t>
      </w:r>
      <w:r w:rsidR="00C47E4B" w:rsidRPr="00C504D9">
        <w:t xml:space="preserve"> increase in </w:t>
      </w:r>
      <w:proofErr w:type="spellStart"/>
      <w:r w:rsidRPr="00C504D9">
        <w:t>NagB</w:t>
      </w:r>
      <w:proofErr w:type="spellEnd"/>
      <w:r w:rsidRPr="00C504D9">
        <w:t xml:space="preserve"> </w:t>
      </w:r>
      <w:r w:rsidR="00C47E4B" w:rsidRPr="00C504D9">
        <w:t>activity</w:t>
      </w:r>
      <w:r w:rsidR="00B64ABC" w:rsidRPr="00C504D9">
        <w:t xml:space="preserve"> </w:t>
      </w:r>
      <w:r w:rsidR="00671EB4" w:rsidRPr="00C504D9">
        <w:t xml:space="preserve">was </w:t>
      </w:r>
      <w:r w:rsidR="005F689E" w:rsidRPr="00C504D9">
        <w:t>more tha</w:t>
      </w:r>
      <w:r w:rsidR="00B80644" w:rsidRPr="00C504D9">
        <w:t>n 10-</w:t>
      </w:r>
      <w:r w:rsidR="00671EB4" w:rsidRPr="00C504D9">
        <w:t>fold</w:t>
      </w:r>
      <w:r w:rsidR="005A1961" w:rsidRPr="00C504D9">
        <w:t xml:space="preserve"> </w:t>
      </w:r>
      <w:r w:rsidR="00B64ABC" w:rsidRPr="00C504D9">
        <w:t xml:space="preserve">in </w:t>
      </w:r>
      <w:r w:rsidR="00671EB4" w:rsidRPr="00C504D9">
        <w:t xml:space="preserve">the </w:t>
      </w:r>
      <w:r w:rsidR="00B64ABC" w:rsidRPr="00C504D9">
        <w:t>presence of U-PII</w:t>
      </w:r>
      <w:r w:rsidR="00C47E4B" w:rsidRPr="00C504D9">
        <w:t xml:space="preserve"> at low concentrations of</w:t>
      </w:r>
      <w:r w:rsidR="00C107EC" w:rsidRPr="00C504D9">
        <w:t xml:space="preserve"> the substrate</w:t>
      </w:r>
      <w:r w:rsidR="005F689E" w:rsidRPr="00C504D9">
        <w:t>,</w:t>
      </w:r>
      <w:r w:rsidR="00C107EC" w:rsidRPr="00C504D9">
        <w:t xml:space="preserve"> GlcN-6P</w:t>
      </w:r>
      <w:r w:rsidR="00C47E4B" w:rsidRPr="00C504D9">
        <w:t>.</w:t>
      </w:r>
      <w:r w:rsidR="00C504D9" w:rsidRPr="00C504D9">
        <w:t xml:space="preserve"> The activation of </w:t>
      </w:r>
      <w:proofErr w:type="spellStart"/>
      <w:r w:rsidR="00C504D9" w:rsidRPr="00C504D9">
        <w:t>NagB</w:t>
      </w:r>
      <w:proofErr w:type="spellEnd"/>
      <w:r w:rsidR="00C504D9" w:rsidRPr="00C504D9">
        <w:t xml:space="preserve"> by </w:t>
      </w:r>
      <w:proofErr w:type="spellStart"/>
      <w:r w:rsidR="00C504D9" w:rsidRPr="00C504D9">
        <w:t>GlnD</w:t>
      </w:r>
      <w:proofErr w:type="spellEnd"/>
      <w:r w:rsidR="00C504D9" w:rsidRPr="00C504D9">
        <w:t xml:space="preserve"> was tested with different effectors, and no activation or inhibition effect at the conditions described for the </w:t>
      </w:r>
      <w:proofErr w:type="spellStart"/>
      <w:r w:rsidR="00C504D9" w:rsidRPr="00C504D9">
        <w:t>NagB</w:t>
      </w:r>
      <w:proofErr w:type="spellEnd"/>
      <w:r w:rsidR="00C504D9" w:rsidRPr="00C504D9">
        <w:t xml:space="preserve"> assay was detected. </w:t>
      </w:r>
      <w:proofErr w:type="spellStart"/>
      <w:r w:rsidR="00C504D9" w:rsidRPr="00C504D9">
        <w:t>GlnD</w:t>
      </w:r>
      <w:proofErr w:type="spellEnd"/>
      <w:r w:rsidR="00C504D9" w:rsidRPr="00C504D9">
        <w:t xml:space="preserve"> was not purified from reaction </w:t>
      </w:r>
      <w:proofErr w:type="gramStart"/>
      <w:r w:rsidR="00C504D9" w:rsidRPr="00C504D9">
        <w:t>mixture,</w:t>
      </w:r>
      <w:proofErr w:type="gramEnd"/>
      <w:r w:rsidR="00C504D9" w:rsidRPr="00C504D9">
        <w:t xml:space="preserve"> </w:t>
      </w:r>
      <w:r w:rsidR="00C504D9">
        <w:t>no</w:t>
      </w:r>
      <w:r w:rsidR="00C504D9" w:rsidRPr="00C504D9">
        <w:t xml:space="preserve"> effect of the </w:t>
      </w:r>
      <w:proofErr w:type="spellStart"/>
      <w:r w:rsidR="00C504D9" w:rsidRPr="00C504D9">
        <w:t>GlnD</w:t>
      </w:r>
      <w:proofErr w:type="spellEnd"/>
      <w:r w:rsidR="00C504D9" w:rsidRPr="00C504D9">
        <w:t xml:space="preserve"> </w:t>
      </w:r>
      <w:proofErr w:type="spellStart"/>
      <w:r w:rsidR="00C504D9" w:rsidRPr="00C504D9">
        <w:t>uridylylation</w:t>
      </w:r>
      <w:proofErr w:type="spellEnd"/>
      <w:r w:rsidR="00C504D9" w:rsidRPr="00C504D9">
        <w:t xml:space="preserve"> reaction mi</w:t>
      </w:r>
      <w:r w:rsidR="00C504D9">
        <w:t xml:space="preserve">xture for the </w:t>
      </w:r>
      <w:proofErr w:type="spellStart"/>
      <w:r w:rsidR="00C504D9">
        <w:t>NagB</w:t>
      </w:r>
      <w:proofErr w:type="spellEnd"/>
      <w:r w:rsidR="00C504D9">
        <w:t xml:space="preserve"> activity was noticed</w:t>
      </w:r>
      <w:r w:rsidR="00C504D9" w:rsidRPr="00C504D9">
        <w:t xml:space="preserve">. </w:t>
      </w:r>
    </w:p>
    <w:p w14:paraId="3D22B4C1" w14:textId="77777777" w:rsidR="00C47E4B" w:rsidRPr="00716247" w:rsidRDefault="00C47E4B" w:rsidP="00C504D9">
      <w:pPr>
        <w:spacing w:line="480" w:lineRule="auto"/>
        <w:jc w:val="both"/>
        <w:rPr>
          <w:rFonts w:eastAsia="Times New Roman" w:cs="Times New Roman"/>
          <w:b/>
        </w:rPr>
      </w:pPr>
    </w:p>
    <w:p w14:paraId="311394AD" w14:textId="27213781" w:rsidR="00CD0913" w:rsidRPr="00716247" w:rsidRDefault="001537A5" w:rsidP="008F4406">
      <w:pPr>
        <w:spacing w:line="480" w:lineRule="auto"/>
        <w:jc w:val="both"/>
        <w:rPr>
          <w:rFonts w:eastAsia="Times New Roman" w:cs="Times New Roman"/>
          <w:i/>
        </w:rPr>
      </w:pPr>
      <w:proofErr w:type="spellStart"/>
      <w:r w:rsidRPr="00716247">
        <w:rPr>
          <w:rFonts w:eastAsia="Times New Roman" w:cs="Times New Roman"/>
          <w:b/>
        </w:rPr>
        <w:lastRenderedPageBreak/>
        <w:t>Nan</w:t>
      </w:r>
      <w:r w:rsidR="0033742B" w:rsidRPr="00716247">
        <w:rPr>
          <w:rFonts w:eastAsia="Times New Roman" w:cs="Times New Roman"/>
          <w:b/>
        </w:rPr>
        <w:t>E</w:t>
      </w:r>
      <w:proofErr w:type="spellEnd"/>
      <w:r w:rsidR="0033742B" w:rsidRPr="00716247">
        <w:rPr>
          <w:rFonts w:eastAsia="Times New Roman" w:cs="Times New Roman"/>
          <w:b/>
        </w:rPr>
        <w:t>-d</w:t>
      </w:r>
      <w:r w:rsidR="00677862" w:rsidRPr="00716247">
        <w:rPr>
          <w:rFonts w:eastAsia="Times New Roman" w:cs="Times New Roman"/>
          <w:b/>
        </w:rPr>
        <w:t>ependent</w:t>
      </w:r>
      <w:r w:rsidR="0033742B" w:rsidRPr="00716247">
        <w:rPr>
          <w:rFonts w:eastAsia="Times New Roman" w:cs="Times New Roman"/>
          <w:b/>
        </w:rPr>
        <w:t xml:space="preserve"> activation of </w:t>
      </w:r>
      <w:proofErr w:type="spellStart"/>
      <w:r w:rsidR="0033742B" w:rsidRPr="00716247">
        <w:rPr>
          <w:rFonts w:eastAsia="Times New Roman" w:cs="Times New Roman"/>
          <w:b/>
        </w:rPr>
        <w:t>NagB</w:t>
      </w:r>
      <w:proofErr w:type="spellEnd"/>
      <w:r w:rsidR="0033742B" w:rsidRPr="00716247">
        <w:rPr>
          <w:rFonts w:eastAsia="Times New Roman" w:cs="Times New Roman"/>
          <w:b/>
        </w:rPr>
        <w:t xml:space="preserve"> is not dependent on</w:t>
      </w:r>
      <w:r w:rsidR="000A5D6A" w:rsidRPr="00716247">
        <w:rPr>
          <w:rFonts w:eastAsia="Times New Roman" w:cs="Times New Roman"/>
          <w:b/>
        </w:rPr>
        <w:t xml:space="preserve"> GlcNAc-6P</w:t>
      </w:r>
      <w:r w:rsidR="00716247" w:rsidRPr="00716247">
        <w:rPr>
          <w:rFonts w:eastAsia="Times New Roman" w:cs="Times New Roman"/>
          <w:b/>
        </w:rPr>
        <w:t>.</w:t>
      </w:r>
      <w:r w:rsidR="00716247">
        <w:rPr>
          <w:rFonts w:eastAsia="Times New Roman" w:cs="Times New Roman"/>
          <w:i/>
        </w:rPr>
        <w:t xml:space="preserve"> </w:t>
      </w:r>
      <w:proofErr w:type="spellStart"/>
      <w:r w:rsidR="00AF7368">
        <w:rPr>
          <w:rFonts w:eastAsia="Times New Roman" w:cs="Times New Roman"/>
        </w:rPr>
        <w:t>NanE</w:t>
      </w:r>
      <w:proofErr w:type="spellEnd"/>
      <w:r w:rsidR="00AF7368">
        <w:rPr>
          <w:rFonts w:eastAsia="Times New Roman" w:cs="Times New Roman"/>
        </w:rPr>
        <w:t xml:space="preserve"> activation </w:t>
      </w:r>
      <w:r w:rsidR="0033742B">
        <w:rPr>
          <w:rFonts w:eastAsia="Times New Roman" w:cs="Times New Roman"/>
        </w:rPr>
        <w:t xml:space="preserve">of </w:t>
      </w:r>
      <w:proofErr w:type="spellStart"/>
      <w:r w:rsidR="00AF7368">
        <w:rPr>
          <w:rFonts w:eastAsia="Times New Roman" w:cs="Times New Roman"/>
        </w:rPr>
        <w:t>NagB</w:t>
      </w:r>
      <w:proofErr w:type="spellEnd"/>
      <w:r w:rsidR="00AF7368">
        <w:rPr>
          <w:rFonts w:eastAsia="Times New Roman" w:cs="Times New Roman"/>
        </w:rPr>
        <w:t xml:space="preserve"> was measured in </w:t>
      </w:r>
      <w:r w:rsidR="0033742B">
        <w:rPr>
          <w:rFonts w:eastAsia="Times New Roman" w:cs="Times New Roman"/>
        </w:rPr>
        <w:t xml:space="preserve">the </w:t>
      </w:r>
      <w:r w:rsidR="00AF7368">
        <w:rPr>
          <w:rFonts w:eastAsia="Times New Roman" w:cs="Times New Roman"/>
        </w:rPr>
        <w:t>presence and</w:t>
      </w:r>
      <w:r w:rsidR="00493AB8">
        <w:rPr>
          <w:rFonts w:eastAsia="Times New Roman" w:cs="Times New Roman"/>
        </w:rPr>
        <w:t xml:space="preserve"> absence of GlcNAc-6P</w:t>
      </w:r>
      <w:r w:rsidR="00AF7368">
        <w:rPr>
          <w:rFonts w:eastAsia="Times New Roman" w:cs="Times New Roman"/>
        </w:rPr>
        <w:t xml:space="preserve">. </w:t>
      </w:r>
      <w:r w:rsidR="00543169">
        <w:rPr>
          <w:rFonts w:eastAsia="Times New Roman" w:cs="Times New Roman"/>
        </w:rPr>
        <w:t>The activity measurements with respect to GlcN-6</w:t>
      </w:r>
      <w:r w:rsidR="002B26B9">
        <w:rPr>
          <w:rFonts w:eastAsia="Times New Roman" w:cs="Times New Roman"/>
        </w:rPr>
        <w:t xml:space="preserve">P </w:t>
      </w:r>
      <w:r w:rsidR="005F0F23">
        <w:rPr>
          <w:rFonts w:eastAsia="Times New Roman" w:cs="Times New Roman"/>
        </w:rPr>
        <w:t xml:space="preserve">concentration </w:t>
      </w:r>
      <w:r w:rsidR="002B26B9">
        <w:rPr>
          <w:rFonts w:eastAsia="Times New Roman" w:cs="Times New Roman"/>
        </w:rPr>
        <w:t xml:space="preserve">are </w:t>
      </w:r>
      <w:r w:rsidR="00B84090">
        <w:rPr>
          <w:rFonts w:eastAsia="Times New Roman" w:cs="Times New Roman"/>
        </w:rPr>
        <w:t>shown in Fig. 4</w:t>
      </w:r>
      <w:r w:rsidR="00543169">
        <w:rPr>
          <w:rFonts w:eastAsia="Times New Roman" w:cs="Times New Roman"/>
        </w:rPr>
        <w:t xml:space="preserve">. </w:t>
      </w:r>
      <w:r w:rsidR="002D05E0">
        <w:rPr>
          <w:rFonts w:eastAsia="Times New Roman" w:cs="Times New Roman"/>
        </w:rPr>
        <w:t xml:space="preserve">The effect of </w:t>
      </w:r>
      <w:r w:rsidR="00B80644">
        <w:rPr>
          <w:rFonts w:eastAsia="Times New Roman" w:cs="Times New Roman"/>
        </w:rPr>
        <w:t xml:space="preserve">0.7 </w:t>
      </w:r>
      <w:r w:rsidR="00B80644" w:rsidRPr="00B80644">
        <w:rPr>
          <w:rFonts w:ascii="Symbol" w:eastAsia="Times New Roman" w:hAnsi="Symbol" w:cs="Times New Roman"/>
        </w:rPr>
        <w:t></w:t>
      </w:r>
      <w:r w:rsidR="00B80644">
        <w:rPr>
          <w:rFonts w:eastAsia="Times New Roman" w:cs="Times New Roman"/>
        </w:rPr>
        <w:t xml:space="preserve">M </w:t>
      </w:r>
      <w:proofErr w:type="spellStart"/>
      <w:r w:rsidR="002D05E0">
        <w:rPr>
          <w:rFonts w:eastAsia="Times New Roman" w:cs="Times New Roman"/>
        </w:rPr>
        <w:t>NanE</w:t>
      </w:r>
      <w:proofErr w:type="spellEnd"/>
      <w:r w:rsidR="00B84090">
        <w:rPr>
          <w:rFonts w:eastAsia="Times New Roman" w:cs="Times New Roman"/>
        </w:rPr>
        <w:t xml:space="preserve"> </w:t>
      </w:r>
      <w:r w:rsidR="00B80644">
        <w:t>at pH 7.8</w:t>
      </w:r>
      <w:r w:rsidR="00B80644" w:rsidRPr="001537A5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is shown in Fig.</w:t>
      </w:r>
      <w:r w:rsidR="00E11628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4</w:t>
      </w:r>
      <w:r w:rsidR="00493AB8">
        <w:rPr>
          <w:rFonts w:eastAsia="Times New Roman" w:cs="Times New Roman"/>
        </w:rPr>
        <w:t xml:space="preserve">A without </w:t>
      </w:r>
      <w:r w:rsidR="003F7183">
        <w:rPr>
          <w:rFonts w:eastAsia="Times New Roman" w:cs="Times New Roman"/>
        </w:rPr>
        <w:t>the</w:t>
      </w:r>
      <w:r w:rsidR="0033742B">
        <w:rPr>
          <w:rFonts w:eastAsia="Times New Roman" w:cs="Times New Roman"/>
        </w:rPr>
        <w:t xml:space="preserve"> </w:t>
      </w:r>
      <w:r w:rsidR="00493AB8">
        <w:rPr>
          <w:rFonts w:eastAsia="Times New Roman" w:cs="Times New Roman"/>
        </w:rPr>
        <w:t>effector</w:t>
      </w:r>
      <w:r w:rsidR="0033742B">
        <w:rPr>
          <w:rFonts w:eastAsia="Times New Roman" w:cs="Times New Roman"/>
        </w:rPr>
        <w:t>,</w:t>
      </w:r>
      <w:r w:rsidR="00493AB8">
        <w:rPr>
          <w:rFonts w:eastAsia="Times New Roman" w:cs="Times New Roman"/>
        </w:rPr>
        <w:t xml:space="preserve"> GlcNAc-6P</w:t>
      </w:r>
      <w:r w:rsidR="0033742B">
        <w:rPr>
          <w:rFonts w:eastAsia="Times New Roman" w:cs="Times New Roman"/>
        </w:rPr>
        <w:t>.</w:t>
      </w:r>
      <w:r w:rsidR="002B26B9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Under </w:t>
      </w:r>
      <w:r w:rsidR="00B73885">
        <w:rPr>
          <w:rFonts w:eastAsia="Times New Roman" w:cs="Times New Roman"/>
        </w:rPr>
        <w:t>these conditions</w:t>
      </w:r>
      <w:r w:rsidR="003F7183">
        <w:rPr>
          <w:rFonts w:eastAsia="Times New Roman" w:cs="Times New Roman"/>
        </w:rPr>
        <w:t>,</w:t>
      </w:r>
      <w:r w:rsidR="00B84090">
        <w:rPr>
          <w:rFonts w:eastAsia="Times New Roman" w:cs="Times New Roman"/>
        </w:rPr>
        <w:t xml:space="preserve"> </w:t>
      </w:r>
      <w:proofErr w:type="spellStart"/>
      <w:r w:rsidR="003F7183">
        <w:rPr>
          <w:rFonts w:eastAsia="Times New Roman" w:cs="Times New Roman"/>
        </w:rPr>
        <w:t>NagB</w:t>
      </w:r>
      <w:proofErr w:type="spellEnd"/>
      <w:r w:rsidR="0033742B">
        <w:rPr>
          <w:rFonts w:eastAsia="Times New Roman" w:cs="Times New Roman"/>
        </w:rPr>
        <w:t xml:space="preserve"> should be</w:t>
      </w:r>
      <w:r w:rsidR="005F0F23">
        <w:rPr>
          <w:rFonts w:eastAsia="Times New Roman" w:cs="Times New Roman"/>
        </w:rPr>
        <w:t xml:space="preserve"> largely</w:t>
      </w:r>
      <w:r w:rsidR="0033742B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in the </w:t>
      </w:r>
      <w:r w:rsidR="0033742B">
        <w:rPr>
          <w:rFonts w:eastAsia="Times New Roman" w:cs="Times New Roman"/>
        </w:rPr>
        <w:t xml:space="preserve">poorly </w:t>
      </w:r>
      <w:r w:rsidR="002B26B9">
        <w:rPr>
          <w:rFonts w:eastAsia="Times New Roman" w:cs="Times New Roman"/>
        </w:rPr>
        <w:t>active T-state</w:t>
      </w:r>
      <w:r w:rsidR="0033742B">
        <w:rPr>
          <w:rFonts w:eastAsia="Times New Roman" w:cs="Times New Roman"/>
        </w:rPr>
        <w:t>. I</w:t>
      </w:r>
      <w:r w:rsidR="00B84090">
        <w:rPr>
          <w:rFonts w:eastAsia="Times New Roman" w:cs="Times New Roman"/>
        </w:rPr>
        <w:t>ncreased</w:t>
      </w:r>
      <w:r>
        <w:rPr>
          <w:rFonts w:eastAsia="Times New Roman" w:cs="Times New Roman"/>
        </w:rPr>
        <w:t xml:space="preserve"> activity</w:t>
      </w:r>
      <w:r w:rsidRPr="001537A5">
        <w:rPr>
          <w:rFonts w:eastAsia="Times New Roman" w:cs="Times New Roman"/>
        </w:rPr>
        <w:t xml:space="preserve"> </w:t>
      </w:r>
      <w:r w:rsidR="0033742B">
        <w:rPr>
          <w:rFonts w:eastAsia="Times New Roman" w:cs="Times New Roman"/>
        </w:rPr>
        <w:t xml:space="preserve">of </w:t>
      </w:r>
      <w:r w:rsidR="00DA21D5">
        <w:rPr>
          <w:rFonts w:eastAsia="Times New Roman" w:cs="Times New Roman"/>
        </w:rPr>
        <w:t>more then 2</w:t>
      </w:r>
      <w:r w:rsidR="003B3CB1">
        <w:rPr>
          <w:rFonts w:eastAsia="Times New Roman" w:cs="Times New Roman"/>
        </w:rPr>
        <w:t>-fold</w:t>
      </w:r>
      <w:r w:rsidR="0033742B">
        <w:rPr>
          <w:rFonts w:eastAsia="Times New Roman" w:cs="Times New Roman"/>
        </w:rPr>
        <w:t xml:space="preserve"> was observed,</w:t>
      </w:r>
      <w:r w:rsidR="00493AB8" w:rsidRPr="00493AB8">
        <w:t xml:space="preserve"> </w:t>
      </w:r>
      <w:r w:rsidR="00493AB8" w:rsidRPr="00FF1E6A">
        <w:t>particularly at low concentrations of</w:t>
      </w:r>
      <w:r w:rsidR="00493AB8">
        <w:t xml:space="preserve"> the substrate</w:t>
      </w:r>
      <w:r w:rsidR="0033742B">
        <w:t>,</w:t>
      </w:r>
      <w:r w:rsidR="00493AB8">
        <w:t xml:space="preserve"> GlcN-6P</w:t>
      </w:r>
      <w:r w:rsidR="00B80644">
        <w:t>.</w:t>
      </w:r>
      <w:r w:rsidR="00493AB8">
        <w:t xml:space="preserve"> </w:t>
      </w:r>
      <w:r w:rsidR="00493AB8">
        <w:rPr>
          <w:rFonts w:eastAsia="Times New Roman" w:cs="Times New Roman"/>
        </w:rPr>
        <w:t>The</w:t>
      </w:r>
      <w:r w:rsidR="00543169">
        <w:rPr>
          <w:rFonts w:eastAsia="Times New Roman" w:cs="Times New Roman"/>
        </w:rPr>
        <w:t xml:space="preserve"> </w:t>
      </w:r>
      <w:r w:rsidR="00543169">
        <w:t>k</w:t>
      </w:r>
      <w:r w:rsidR="00543169" w:rsidRPr="002078CB">
        <w:t xml:space="preserve">inetics </w:t>
      </w:r>
      <w:r w:rsidR="00493AB8">
        <w:t xml:space="preserve">with 0.2 </w:t>
      </w:r>
      <w:proofErr w:type="spellStart"/>
      <w:r w:rsidR="00493AB8">
        <w:t>mM</w:t>
      </w:r>
      <w:proofErr w:type="spellEnd"/>
      <w:r w:rsidR="00493AB8">
        <w:t xml:space="preserve"> GlcNAc-6P </w:t>
      </w:r>
      <w:r w:rsidR="00B92394">
        <w:t>(</w:t>
      </w:r>
      <w:r w:rsidR="0033742B">
        <w:t xml:space="preserve">the </w:t>
      </w:r>
      <w:r w:rsidR="00B92394">
        <w:t xml:space="preserve">partially activated state of </w:t>
      </w:r>
      <w:proofErr w:type="spellStart"/>
      <w:r w:rsidR="00B92394">
        <w:t>NagB</w:t>
      </w:r>
      <w:proofErr w:type="spellEnd"/>
      <w:r w:rsidR="00B92394">
        <w:t>)</w:t>
      </w:r>
      <w:r w:rsidR="00CB577F">
        <w:t>,</w:t>
      </w:r>
      <w:r w:rsidR="00B92394">
        <w:t xml:space="preserve"> </w:t>
      </w:r>
      <w:r w:rsidR="00493AB8" w:rsidRPr="002078CB">
        <w:t>measured</w:t>
      </w:r>
      <w:r w:rsidR="002B26B9">
        <w:t xml:space="preserve"> at pH 6.8</w:t>
      </w:r>
      <w:r w:rsidR="00493AB8">
        <w:t xml:space="preserve"> </w:t>
      </w:r>
      <w:r w:rsidR="00A54B69">
        <w:t xml:space="preserve">in </w:t>
      </w:r>
      <w:r w:rsidR="00543169">
        <w:t>the presence and absence of 0.7</w:t>
      </w:r>
      <w:r w:rsidR="003B3CB1">
        <w:t xml:space="preserve"> </w:t>
      </w:r>
      <w:r w:rsidR="00543169" w:rsidRPr="001D3746">
        <w:rPr>
          <w:rFonts w:ascii="Symbol" w:hAnsi="Symbol"/>
        </w:rPr>
        <w:t></w:t>
      </w:r>
      <w:r w:rsidR="00543169" w:rsidRPr="002078CB">
        <w:t xml:space="preserve">M </w:t>
      </w:r>
      <w:proofErr w:type="spellStart"/>
      <w:r w:rsidR="00543169">
        <w:t>NanE</w:t>
      </w:r>
      <w:proofErr w:type="spellEnd"/>
      <w:r w:rsidR="00CB577F">
        <w:t>,</w:t>
      </w:r>
      <w:r w:rsidR="00543169">
        <w:t xml:space="preserve"> </w:t>
      </w:r>
      <w:r w:rsidR="0033742B">
        <w:t>are presented in</w:t>
      </w:r>
      <w:r w:rsidR="00B84090">
        <w:t xml:space="preserve"> Fig 4</w:t>
      </w:r>
      <w:r w:rsidR="00A54B69">
        <w:t>B</w:t>
      </w:r>
      <w:r w:rsidR="00543169">
        <w:t xml:space="preserve">. </w:t>
      </w:r>
      <w:r w:rsidR="00543169" w:rsidRPr="00FF1E6A">
        <w:t xml:space="preserve">A </w:t>
      </w:r>
      <w:r w:rsidR="003B3CB1">
        <w:t>somewhat larger</w:t>
      </w:r>
      <w:r w:rsidR="00543169" w:rsidRPr="00FF1E6A">
        <w:t xml:space="preserve"> incre</w:t>
      </w:r>
      <w:r w:rsidR="00A54B69">
        <w:t>ase in activity</w:t>
      </w:r>
      <w:r w:rsidR="003B3CB1">
        <w:t xml:space="preserve"> due to </w:t>
      </w:r>
      <w:proofErr w:type="spellStart"/>
      <w:r w:rsidR="003B3CB1">
        <w:t>NanE</w:t>
      </w:r>
      <w:proofErr w:type="spellEnd"/>
      <w:r w:rsidR="00A54B69">
        <w:t xml:space="preserve"> was observed </w:t>
      </w:r>
      <w:r w:rsidR="00543169" w:rsidRPr="00FF1E6A">
        <w:t xml:space="preserve">at </w:t>
      </w:r>
      <w:r w:rsidR="003866BF">
        <w:t>concentrations of GlcN-6P</w:t>
      </w:r>
      <w:r w:rsidR="00A54B69">
        <w:t xml:space="preserve"> </w:t>
      </w:r>
      <w:r w:rsidR="00B84090">
        <w:t xml:space="preserve">of </w:t>
      </w:r>
      <w:r w:rsidR="00A54B69">
        <w:t xml:space="preserve">more </w:t>
      </w:r>
      <w:proofErr w:type="spellStart"/>
      <w:r w:rsidR="00A54B69">
        <w:t>then</w:t>
      </w:r>
      <w:proofErr w:type="spellEnd"/>
      <w:r w:rsidR="00A54B69">
        <w:t xml:space="preserve"> </w:t>
      </w:r>
      <w:r w:rsidR="001B1283">
        <w:t xml:space="preserve">2 </w:t>
      </w:r>
      <w:proofErr w:type="spellStart"/>
      <w:r w:rsidR="00A54B69">
        <w:t>mM</w:t>
      </w:r>
      <w:proofErr w:type="spellEnd"/>
      <w:r w:rsidR="003B3CB1">
        <w:t>, although the activation appeared to be less at low GlcN-6P concentrations</w:t>
      </w:r>
      <w:r w:rsidR="003D1A04">
        <w:t xml:space="preserve"> (data not shown)</w:t>
      </w:r>
      <w:r w:rsidR="003B3CB1">
        <w:t>.</w:t>
      </w:r>
    </w:p>
    <w:p w14:paraId="5142E51E" w14:textId="77777777" w:rsidR="00DC43BB" w:rsidRPr="00B84090" w:rsidRDefault="00DC43BB" w:rsidP="008F4406">
      <w:pPr>
        <w:spacing w:line="480" w:lineRule="auto"/>
        <w:jc w:val="both"/>
        <w:rPr>
          <w:rFonts w:eastAsia="Times New Roman" w:cs="Times New Roman"/>
          <w:b/>
          <w:i/>
        </w:rPr>
      </w:pPr>
    </w:p>
    <w:p w14:paraId="7F345875" w14:textId="21191F9E" w:rsidR="00D93648" w:rsidRDefault="00B71DDA" w:rsidP="00DC43BB">
      <w:pPr>
        <w:spacing w:line="480" w:lineRule="auto"/>
        <w:jc w:val="both"/>
        <w:rPr>
          <w:rFonts w:eastAsia="Times New Roman" w:cs="Times New Roman"/>
        </w:rPr>
      </w:pPr>
      <w:r w:rsidRPr="009D0946">
        <w:rPr>
          <w:rFonts w:eastAsia="Times New Roman" w:cs="Times New Roman"/>
          <w:b/>
        </w:rPr>
        <w:t>Synergistic</w:t>
      </w:r>
      <w:r w:rsidR="00DC43BB" w:rsidRPr="009D0946">
        <w:rPr>
          <w:rFonts w:eastAsia="Times New Roman" w:cs="Times New Roman"/>
          <w:b/>
        </w:rPr>
        <w:t xml:space="preserve"> effect</w:t>
      </w:r>
      <w:r w:rsidR="009F50C0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</w:t>
      </w:r>
      <w:proofErr w:type="spellStart"/>
      <w:r w:rsidR="00DC43BB" w:rsidRPr="009D0946">
        <w:rPr>
          <w:rFonts w:eastAsia="Times New Roman" w:cs="Times New Roman"/>
          <w:b/>
        </w:rPr>
        <w:t>HPr</w:t>
      </w:r>
      <w:proofErr w:type="spellEnd"/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 and U-PII</w:t>
      </w:r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dependent </w:t>
      </w:r>
      <w:r w:rsidR="009F50C0" w:rsidRPr="009D0946">
        <w:rPr>
          <w:rFonts w:eastAsia="Times New Roman" w:cs="Times New Roman"/>
          <w:b/>
        </w:rPr>
        <w:t xml:space="preserve">and of </w:t>
      </w:r>
      <w:proofErr w:type="spellStart"/>
      <w:r w:rsidR="009F50C0" w:rsidRPr="009D0946">
        <w:rPr>
          <w:rFonts w:eastAsia="Times New Roman" w:cs="Times New Roman"/>
          <w:b/>
        </w:rPr>
        <w:t>HPr</w:t>
      </w:r>
      <w:proofErr w:type="spellEnd"/>
      <w:r w:rsidR="009F50C0" w:rsidRPr="009D0946">
        <w:rPr>
          <w:rFonts w:eastAsia="Times New Roman" w:cs="Times New Roman"/>
          <w:b/>
        </w:rPr>
        <w:t xml:space="preserve">- and </w:t>
      </w:r>
      <w:proofErr w:type="spellStart"/>
      <w:r w:rsidR="009F50C0" w:rsidRPr="009D0946">
        <w:rPr>
          <w:rFonts w:eastAsia="Times New Roman" w:cs="Times New Roman"/>
          <w:b/>
        </w:rPr>
        <w:t>NanE</w:t>
      </w:r>
      <w:proofErr w:type="spellEnd"/>
      <w:r w:rsidR="009F50C0" w:rsidRPr="009D0946">
        <w:rPr>
          <w:rFonts w:eastAsia="Times New Roman" w:cs="Times New Roman"/>
          <w:b/>
        </w:rPr>
        <w:t xml:space="preserve">-dependent </w:t>
      </w:r>
      <w:r w:rsidR="004942AF" w:rsidRPr="009D0946">
        <w:rPr>
          <w:rFonts w:eastAsia="Times New Roman" w:cs="Times New Roman"/>
          <w:b/>
        </w:rPr>
        <w:t xml:space="preserve">activation of </w:t>
      </w:r>
      <w:proofErr w:type="spellStart"/>
      <w:r w:rsidR="004942AF" w:rsidRPr="009D0946">
        <w:rPr>
          <w:rFonts w:eastAsia="Times New Roman" w:cs="Times New Roman"/>
          <w:b/>
        </w:rPr>
        <w:t>NagB</w:t>
      </w:r>
      <w:proofErr w:type="spellEnd"/>
      <w:r w:rsidR="004942AF" w:rsidRPr="009D0946">
        <w:rPr>
          <w:rFonts w:eastAsia="Times New Roman" w:cs="Times New Roman"/>
          <w:b/>
        </w:rPr>
        <w:t xml:space="preserve"> measured at</w:t>
      </w:r>
      <w:r w:rsidR="00DC43BB" w:rsidRPr="009D0946">
        <w:rPr>
          <w:rFonts w:eastAsia="Times New Roman" w:cs="Times New Roman"/>
          <w:b/>
        </w:rPr>
        <w:t xml:space="preserve"> fixed concentration</w:t>
      </w:r>
      <w:r w:rsidR="004942AF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both GlcNAc-6P and GlcN-6P</w:t>
      </w:r>
      <w:r w:rsidR="009D0946">
        <w:rPr>
          <w:rFonts w:eastAsia="Times New Roman" w:cs="Times New Roman"/>
          <w:b/>
        </w:rPr>
        <w:t>.</w:t>
      </w:r>
      <w:r w:rsidR="00DC43BB" w:rsidRPr="009D0946">
        <w:rPr>
          <w:rFonts w:eastAsia="Times New Roman" w:cs="Times New Roman"/>
          <w:b/>
        </w:rPr>
        <w:t xml:space="preserve"> </w:t>
      </w:r>
      <w:proofErr w:type="spellStart"/>
      <w:r w:rsidR="00194BF2">
        <w:rPr>
          <w:rFonts w:eastAsia="Times New Roman" w:cs="Times New Roman"/>
        </w:rPr>
        <w:t>H</w:t>
      </w:r>
      <w:r w:rsidR="0007268D">
        <w:rPr>
          <w:rFonts w:eastAsia="Times New Roman" w:cs="Times New Roman"/>
        </w:rPr>
        <w:t>Pr</w:t>
      </w:r>
      <w:proofErr w:type="spellEnd"/>
      <w:r w:rsidR="0007268D">
        <w:rPr>
          <w:rFonts w:eastAsia="Times New Roman" w:cs="Times New Roman"/>
        </w:rPr>
        <w:t xml:space="preserve"> has</w:t>
      </w:r>
      <w:r w:rsidR="00194BF2">
        <w:rPr>
          <w:rFonts w:eastAsia="Times New Roman" w:cs="Times New Roman"/>
        </w:rPr>
        <w:t xml:space="preserve"> previously</w:t>
      </w:r>
      <w:r w:rsidR="0007268D">
        <w:rPr>
          <w:rFonts w:eastAsia="Times New Roman" w:cs="Times New Roman"/>
        </w:rPr>
        <w:t xml:space="preserve"> been</w:t>
      </w:r>
      <w:r w:rsidR="00194BF2">
        <w:rPr>
          <w:rFonts w:eastAsia="Times New Roman" w:cs="Times New Roman"/>
        </w:rPr>
        <w:t xml:space="preserve"> shown to activate </w:t>
      </w:r>
      <w:proofErr w:type="spellStart"/>
      <w:r w:rsidR="00194BF2">
        <w:rPr>
          <w:rFonts w:eastAsia="Times New Roman" w:cs="Times New Roman"/>
        </w:rPr>
        <w:t>NagB</w:t>
      </w:r>
      <w:proofErr w:type="spellEnd"/>
      <w:r w:rsidR="009D0946">
        <w:rPr>
          <w:rFonts w:eastAsia="Times New Roman" w:cs="Times New Roman"/>
        </w:rPr>
        <w:t xml:space="preserve"> I. Rodionova</w:t>
      </w:r>
      <w:r w:rsidR="005C657E">
        <w:rPr>
          <w:rFonts w:eastAsia="Times New Roman" w:cs="Times New Roman"/>
        </w:rPr>
        <w:t xml:space="preserve"> et al.</w:t>
      </w:r>
      <w:r w:rsidR="009D0946">
        <w:rPr>
          <w:rFonts w:eastAsia="Times New Roman" w:cs="Times New Roman"/>
        </w:rPr>
        <w:t>, in press, 2017)</w:t>
      </w:r>
      <w:r w:rsidR="00194BF2">
        <w:rPr>
          <w:rFonts w:eastAsia="Times New Roman" w:cs="Times New Roman"/>
        </w:rPr>
        <w:t xml:space="preserve">. </w:t>
      </w:r>
      <w:r w:rsidR="0007268D">
        <w:rPr>
          <w:rFonts w:eastAsia="Times New Roman" w:cs="Times New Roman"/>
        </w:rPr>
        <w:t>T</w:t>
      </w:r>
      <w:r w:rsidR="00DC43BB" w:rsidRPr="002C1F6F">
        <w:rPr>
          <w:rFonts w:eastAsia="Times New Roman" w:cs="Times New Roman"/>
        </w:rPr>
        <w:t xml:space="preserve">he </w:t>
      </w:r>
      <w:r w:rsidR="00DC43BB">
        <w:rPr>
          <w:rFonts w:eastAsia="Times New Roman" w:cs="Times New Roman"/>
        </w:rPr>
        <w:t>synergistic</w:t>
      </w:r>
      <w:r w:rsidR="00DC43BB" w:rsidRPr="002C1F6F">
        <w:rPr>
          <w:rFonts w:eastAsia="Times New Roman" w:cs="Times New Roman"/>
        </w:rPr>
        <w:t xml:space="preserve"> effect</w:t>
      </w:r>
      <w:r w:rsidR="00DC43BB">
        <w:rPr>
          <w:rFonts w:eastAsia="Times New Roman" w:cs="Times New Roman"/>
        </w:rPr>
        <w:t>s</w:t>
      </w:r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of </w:t>
      </w:r>
      <w:proofErr w:type="spellStart"/>
      <w:r w:rsidR="00DC43BB" w:rsidRPr="002C1F6F">
        <w:rPr>
          <w:rFonts w:eastAsia="Times New Roman" w:cs="Times New Roman"/>
        </w:rPr>
        <w:t>HPr</w:t>
      </w:r>
      <w:proofErr w:type="spellEnd"/>
      <w:r w:rsidR="00DC43BB" w:rsidRPr="002C1F6F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>and U-PII</w:t>
      </w:r>
      <w:r w:rsidR="00DC43BB">
        <w:rPr>
          <w:rFonts w:eastAsia="Times New Roman" w:cs="Times New Roman"/>
        </w:rPr>
        <w:t xml:space="preserve"> </w:t>
      </w:r>
      <w:r w:rsidR="00DC43BB" w:rsidRPr="002C1F6F">
        <w:rPr>
          <w:rFonts w:eastAsia="Times New Roman" w:cs="Times New Roman"/>
        </w:rPr>
        <w:t>at non-saturating concentrations</w:t>
      </w:r>
      <w:r w:rsidR="0007268D">
        <w:rPr>
          <w:rFonts w:eastAsia="Times New Roman" w:cs="Times New Roman"/>
        </w:rPr>
        <w:t xml:space="preserve"> o</w:t>
      </w:r>
      <w:r w:rsidR="0007268D" w:rsidRPr="002C1F6F">
        <w:rPr>
          <w:rFonts w:eastAsia="Times New Roman" w:cs="Times New Roman"/>
        </w:rPr>
        <w:t xml:space="preserve">n </w:t>
      </w:r>
      <w:proofErr w:type="spellStart"/>
      <w:r w:rsidR="0007268D">
        <w:rPr>
          <w:rFonts w:eastAsia="Times New Roman" w:cs="Times New Roman"/>
        </w:rPr>
        <w:t>NagB</w:t>
      </w:r>
      <w:proofErr w:type="spellEnd"/>
      <w:r w:rsidR="0007268D">
        <w:rPr>
          <w:rFonts w:eastAsia="Times New Roman" w:cs="Times New Roman"/>
        </w:rPr>
        <w:t xml:space="preserve"> </w:t>
      </w:r>
      <w:r w:rsidR="0007268D" w:rsidRPr="002C1F6F">
        <w:rPr>
          <w:rFonts w:eastAsia="Times New Roman" w:cs="Times New Roman"/>
        </w:rPr>
        <w:t>act</w:t>
      </w:r>
      <w:r w:rsidR="0007268D">
        <w:rPr>
          <w:rFonts w:eastAsia="Times New Roman" w:cs="Times New Roman"/>
        </w:rPr>
        <w:t>ivity</w:t>
      </w:r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were measured</w:t>
      </w:r>
      <w:r w:rsidR="00DC43BB" w:rsidRPr="008F3EF5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with 0.4</w:t>
      </w:r>
      <w:r w:rsidR="00DC43BB" w:rsidRPr="009546DE">
        <w:rPr>
          <w:rFonts w:eastAsia="Times New Roman" w:cs="Times New Roman"/>
        </w:rPr>
        <w:t xml:space="preserve"> </w:t>
      </w:r>
      <w:proofErr w:type="spellStart"/>
      <w:r w:rsidR="00DC43BB" w:rsidRPr="009546DE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of the a</w:t>
      </w:r>
      <w:r w:rsidR="00DC43BB" w:rsidRPr="009546DE">
        <w:rPr>
          <w:rFonts w:eastAsia="Times New Roman" w:cs="Times New Roman"/>
        </w:rPr>
        <w:t>llosteric effector</w:t>
      </w:r>
      <w:r w:rsidR="00DC43BB">
        <w:rPr>
          <w:rFonts w:eastAsia="Times New Roman" w:cs="Times New Roman"/>
        </w:rPr>
        <w:t>, GlcNA</w:t>
      </w:r>
      <w:r w:rsidR="00DC43BB" w:rsidRPr="009546DE">
        <w:rPr>
          <w:rFonts w:eastAsia="Times New Roman" w:cs="Times New Roman"/>
        </w:rPr>
        <w:t>c-6P</w:t>
      </w:r>
      <w:r w:rsidR="00DC43BB">
        <w:rPr>
          <w:rFonts w:eastAsia="Times New Roman" w:cs="Times New Roman"/>
        </w:rPr>
        <w:t>,</w:t>
      </w:r>
      <w:r w:rsidR="00DC43BB" w:rsidRPr="009546DE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and </w:t>
      </w:r>
      <w:r w:rsidR="000027EA">
        <w:rPr>
          <w:rFonts w:eastAsia="Times New Roman" w:cs="Times New Roman"/>
        </w:rPr>
        <w:t>2</w:t>
      </w:r>
      <w:r w:rsidR="00DC43BB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substrate, </w:t>
      </w:r>
      <w:r w:rsidR="00DC43BB" w:rsidRPr="009546DE">
        <w:rPr>
          <w:rFonts w:eastAsia="Times New Roman" w:cs="Times New Roman"/>
        </w:rPr>
        <w:t>GlcN-6P</w:t>
      </w:r>
      <w:r w:rsidR="00DC43BB">
        <w:rPr>
          <w:rFonts w:eastAsia="Times New Roman" w:cs="Times New Roman"/>
        </w:rPr>
        <w:t xml:space="preserve"> (Fig. 2B). The 0.1 ml of assay mixture contained 0.2 M </w:t>
      </w:r>
      <w:proofErr w:type="spellStart"/>
      <w:r w:rsidR="00DC43BB">
        <w:rPr>
          <w:rFonts w:eastAsia="Times New Roman" w:cs="Times New Roman"/>
        </w:rPr>
        <w:t>Tris</w:t>
      </w:r>
      <w:proofErr w:type="spellEnd"/>
      <w:r w:rsidR="00DC43BB">
        <w:rPr>
          <w:rFonts w:eastAsia="Times New Roman" w:cs="Times New Roman"/>
        </w:rPr>
        <w:t xml:space="preserve">, pH 7.5,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ATP,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DTT, 2</w:t>
      </w:r>
      <w:r w:rsidR="00194BF2">
        <w:rPr>
          <w:rFonts w:eastAsia="Times New Roman" w:cs="Times New Roman"/>
        </w:rPr>
        <w:t xml:space="preserve"> </w:t>
      </w:r>
      <w:proofErr w:type="spellStart"/>
      <w:r w:rsidR="0007268D">
        <w:rPr>
          <w:rFonts w:eastAsia="Times New Roman" w:cs="Times New Roman"/>
        </w:rPr>
        <w:t>mM</w:t>
      </w:r>
      <w:proofErr w:type="spellEnd"/>
      <w:r w:rsidR="0007268D">
        <w:rPr>
          <w:rFonts w:eastAsia="Times New Roman" w:cs="Times New Roman"/>
        </w:rPr>
        <w:t xml:space="preserve"> p</w:t>
      </w:r>
      <w:r w:rsidR="00DC43BB">
        <w:rPr>
          <w:rFonts w:eastAsia="Times New Roman" w:cs="Times New Roman"/>
        </w:rPr>
        <w:t>hosphate, 20</w:t>
      </w:r>
      <w:r w:rsidR="00194BF2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KCl</w:t>
      </w:r>
      <w:proofErr w:type="spellEnd"/>
      <w:r w:rsidR="00DC43BB">
        <w:rPr>
          <w:rFonts w:eastAsia="Times New Roman" w:cs="Times New Roman"/>
        </w:rPr>
        <w:t xml:space="preserve">, 10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MgSO</w:t>
      </w:r>
      <w:r w:rsidR="00DC43BB" w:rsidRPr="001078AC">
        <w:rPr>
          <w:rFonts w:eastAsia="Times New Roman" w:cs="Times New Roman"/>
          <w:vertAlign w:val="subscript"/>
        </w:rPr>
        <w:t>4</w:t>
      </w:r>
      <w:r w:rsidR="00DC43BB" w:rsidRPr="00DC43BB">
        <w:rPr>
          <w:rFonts w:eastAsia="Times New Roman" w:cs="Times New Roman"/>
        </w:rPr>
        <w:t>,</w:t>
      </w:r>
      <w:r w:rsidR="00DC43BB">
        <w:rPr>
          <w:rFonts w:eastAsia="Times New Roman" w:cs="Times New Roman"/>
          <w:vertAlign w:val="subscript"/>
        </w:rPr>
        <w:t xml:space="preserve"> </w:t>
      </w:r>
      <w:r w:rsidR="000F245C" w:rsidRPr="00781944">
        <w:rPr>
          <w:rFonts w:eastAsia="Times New Roman" w:cs="Times New Roman"/>
        </w:rPr>
        <w:t xml:space="preserve">2 </w:t>
      </w:r>
      <w:proofErr w:type="spellStart"/>
      <w:r w:rsidR="000F245C" w:rsidRPr="00781944">
        <w:rPr>
          <w:rFonts w:eastAsia="Times New Roman" w:cs="Times New Roman"/>
        </w:rPr>
        <w:t>mM</w:t>
      </w:r>
      <w:proofErr w:type="spellEnd"/>
      <w:r w:rsidR="000F245C" w:rsidRPr="00781944">
        <w:rPr>
          <w:rFonts w:eastAsia="Times New Roman" w:cs="Times New Roman"/>
        </w:rPr>
        <w:t xml:space="preserve"> NADP, 1.2 U </w:t>
      </w:r>
      <w:proofErr w:type="spellStart"/>
      <w:r w:rsidR="000F245C" w:rsidRPr="00781944">
        <w:rPr>
          <w:rFonts w:eastAsia="Times New Roman" w:cs="Times New Roman"/>
        </w:rPr>
        <w:t>Pgi</w:t>
      </w:r>
      <w:proofErr w:type="spellEnd"/>
      <w:r w:rsidR="000F245C" w:rsidRPr="00781944">
        <w:rPr>
          <w:rFonts w:eastAsia="Times New Roman" w:cs="Times New Roman"/>
        </w:rPr>
        <w:t xml:space="preserve"> and</w:t>
      </w:r>
      <w:r w:rsidR="00DC43BB" w:rsidRPr="00781944">
        <w:rPr>
          <w:rFonts w:eastAsia="Times New Roman" w:cs="Times New Roman"/>
        </w:rPr>
        <w:t xml:space="preserve"> 1.2 U </w:t>
      </w:r>
      <w:proofErr w:type="spellStart"/>
      <w:r w:rsidR="00DC43BB" w:rsidRPr="00781944">
        <w:rPr>
          <w:rFonts w:eastAsia="Times New Roman" w:cs="Times New Roman"/>
        </w:rPr>
        <w:t>Zwf</w:t>
      </w:r>
      <w:proofErr w:type="spellEnd"/>
      <w:r w:rsidR="00DC43BB" w:rsidRPr="00781944">
        <w:rPr>
          <w:rFonts w:eastAsia="Times New Roman" w:cs="Times New Roman"/>
        </w:rPr>
        <w:t>. The activation effect for U-P</w:t>
      </w:r>
      <w:r w:rsidR="005C657E">
        <w:rPr>
          <w:rFonts w:eastAsia="Times New Roman" w:cs="Times New Roman"/>
        </w:rPr>
        <w:t xml:space="preserve">II </w:t>
      </w:r>
      <w:r w:rsidR="000027EA">
        <w:rPr>
          <w:rFonts w:eastAsia="Times New Roman" w:cs="Times New Roman"/>
        </w:rPr>
        <w:t xml:space="preserve">(at 0.05 </w:t>
      </w:r>
      <w:r w:rsidR="000027EA" w:rsidRPr="00160129">
        <w:rPr>
          <w:rFonts w:ascii="Symbol" w:eastAsia="Times New Roman" w:hAnsi="Symbol" w:cs="Times New Roman"/>
        </w:rPr>
        <w:t></w:t>
      </w:r>
      <w:r w:rsidR="000027EA">
        <w:rPr>
          <w:rFonts w:eastAsia="Times New Roman" w:cs="Times New Roman"/>
        </w:rPr>
        <w:t xml:space="preserve">M) </w:t>
      </w:r>
      <w:r w:rsidR="005C657E">
        <w:rPr>
          <w:rFonts w:eastAsia="Times New Roman" w:cs="Times New Roman"/>
        </w:rPr>
        <w:t xml:space="preserve">was 2-fold and for </w:t>
      </w:r>
      <w:proofErr w:type="spellStart"/>
      <w:r w:rsidR="005C657E">
        <w:rPr>
          <w:rFonts w:eastAsia="Times New Roman" w:cs="Times New Roman"/>
        </w:rPr>
        <w:t>HPr</w:t>
      </w:r>
      <w:proofErr w:type="spellEnd"/>
      <w:r w:rsidR="005C657E">
        <w:rPr>
          <w:rFonts w:eastAsia="Times New Roman" w:cs="Times New Roman"/>
        </w:rPr>
        <w:t xml:space="preserve"> was 4-</w:t>
      </w:r>
      <w:r w:rsidR="00DC43BB" w:rsidRPr="00781944">
        <w:rPr>
          <w:rFonts w:eastAsia="Times New Roman" w:cs="Times New Roman"/>
        </w:rPr>
        <w:t xml:space="preserve">fold. The cumulative </w:t>
      </w:r>
      <w:r w:rsidR="000F245C" w:rsidRPr="00781944">
        <w:rPr>
          <w:rFonts w:eastAsia="Times New Roman" w:cs="Times New Roman"/>
        </w:rPr>
        <w:t xml:space="preserve">synergistic </w:t>
      </w:r>
      <w:r w:rsidR="00DC43BB" w:rsidRPr="00781944">
        <w:rPr>
          <w:rFonts w:eastAsia="Times New Roman" w:cs="Times New Roman"/>
        </w:rPr>
        <w:t>effect when both U-PI</w:t>
      </w:r>
      <w:r w:rsidR="00194BF2" w:rsidRPr="00781944">
        <w:rPr>
          <w:rFonts w:eastAsia="Times New Roman" w:cs="Times New Roman"/>
        </w:rPr>
        <w:t xml:space="preserve">I and </w:t>
      </w:r>
      <w:proofErr w:type="spellStart"/>
      <w:r w:rsidR="00194BF2" w:rsidRPr="00781944">
        <w:rPr>
          <w:rFonts w:eastAsia="Times New Roman" w:cs="Times New Roman"/>
        </w:rPr>
        <w:t>HPr</w:t>
      </w:r>
      <w:proofErr w:type="spellEnd"/>
      <w:r w:rsidR="00194BF2" w:rsidRPr="00781944">
        <w:rPr>
          <w:rFonts w:eastAsia="Times New Roman" w:cs="Times New Roman"/>
        </w:rPr>
        <w:t xml:space="preserve"> were added together</w:t>
      </w:r>
      <w:r w:rsidR="005548EB">
        <w:rPr>
          <w:rFonts w:eastAsia="Times New Roman" w:cs="Times New Roman"/>
        </w:rPr>
        <w:t xml:space="preserve"> was 10-</w:t>
      </w:r>
      <w:r w:rsidR="00194BF2">
        <w:rPr>
          <w:rFonts w:eastAsia="Times New Roman" w:cs="Times New Roman"/>
        </w:rPr>
        <w:t>fold when</w:t>
      </w:r>
      <w:r w:rsidR="00DC43BB">
        <w:rPr>
          <w:rFonts w:eastAsia="Times New Roman" w:cs="Times New Roman"/>
        </w:rPr>
        <w:t xml:space="preserve"> the same concentrations of </w:t>
      </w:r>
      <w:r w:rsidR="0038099D">
        <w:rPr>
          <w:rFonts w:eastAsia="Times New Roman" w:cs="Times New Roman"/>
        </w:rPr>
        <w:t>those proteins</w:t>
      </w:r>
      <w:r w:rsidR="00DC43BB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 xml:space="preserve">were present </w:t>
      </w:r>
      <w:r w:rsidR="009D0946">
        <w:rPr>
          <w:rFonts w:eastAsia="Times New Roman" w:cs="Times New Roman"/>
        </w:rPr>
        <w:t>(0.</w:t>
      </w:r>
      <w:r w:rsidR="005D047C">
        <w:rPr>
          <w:rFonts w:eastAsia="Times New Roman" w:cs="Times New Roman"/>
        </w:rPr>
        <w:t>0</w:t>
      </w:r>
      <w:r w:rsidR="00DC43BB">
        <w:rPr>
          <w:rFonts w:eastAsia="Times New Roman" w:cs="Times New Roman"/>
        </w:rPr>
        <w:t xml:space="preserve">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 xml:space="preserve">M and 0.5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>M</w:t>
      </w:r>
      <w:r w:rsidR="005C657E">
        <w:rPr>
          <w:rFonts w:eastAsia="Times New Roman" w:cs="Times New Roman"/>
        </w:rPr>
        <w:t>,</w:t>
      </w:r>
      <w:r w:rsidR="00DC43BB">
        <w:rPr>
          <w:rFonts w:eastAsia="Times New Roman" w:cs="Times New Roman"/>
        </w:rPr>
        <w:t xml:space="preserve"> respectively)</w:t>
      </w:r>
      <w:r w:rsidR="00F17AD6">
        <w:rPr>
          <w:rFonts w:eastAsia="Times New Roman" w:cs="Times New Roman"/>
        </w:rPr>
        <w:t>.</w:t>
      </w:r>
      <w:r w:rsidR="00632BB8">
        <w:rPr>
          <w:rFonts w:eastAsia="Times New Roman" w:cs="Times New Roman"/>
        </w:rPr>
        <w:t xml:space="preserve"> </w:t>
      </w:r>
    </w:p>
    <w:p w14:paraId="16125AEE" w14:textId="16328368" w:rsidR="00DC43BB" w:rsidRDefault="00632BB8" w:rsidP="00DC43BB">
      <w:pPr>
        <w:spacing w:line="48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When </w:t>
      </w:r>
      <w:proofErr w:type="spellStart"/>
      <w:r>
        <w:rPr>
          <w:rFonts w:eastAsia="Times New Roman" w:cs="Times New Roman"/>
        </w:rPr>
        <w:t>NanE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were added</w:t>
      </w:r>
      <w:r w:rsidR="009F50C0" w:rsidRPr="009F50C0">
        <w:rPr>
          <w:rFonts w:eastAsia="Times New Roman" w:cs="Times New Roman"/>
        </w:rPr>
        <w:t xml:space="preserve"> </w:t>
      </w:r>
      <w:r w:rsidR="009F50C0">
        <w:rPr>
          <w:rFonts w:eastAsia="Times New Roman" w:cs="Times New Roman"/>
        </w:rPr>
        <w:t xml:space="preserve">together </w:t>
      </w:r>
      <w:r w:rsidR="008223B9" w:rsidRPr="00781944">
        <w:rPr>
          <w:rFonts w:eastAsia="Times New Roman" w:cs="Times New Roman"/>
        </w:rPr>
        <w:t>in</w:t>
      </w:r>
      <w:r w:rsidR="0023369F" w:rsidRPr="00781944">
        <w:rPr>
          <w:rFonts w:eastAsia="Times New Roman" w:cs="Times New Roman"/>
        </w:rPr>
        <w:t xml:space="preserve"> the same assay mixture</w:t>
      </w:r>
      <w:r w:rsidR="00B5542B" w:rsidRPr="00781944">
        <w:rPr>
          <w:rFonts w:eastAsia="Times New Roman" w:cs="Times New Roman"/>
        </w:rPr>
        <w:t>,</w:t>
      </w:r>
      <w:r w:rsidR="0023369F" w:rsidRPr="00781944">
        <w:rPr>
          <w:rFonts w:eastAsia="Times New Roman" w:cs="Times New Roman"/>
        </w:rPr>
        <w:t xml:space="preserve"> </w:t>
      </w:r>
      <w:r w:rsidR="00F17AD6" w:rsidRPr="00781944">
        <w:rPr>
          <w:rFonts w:eastAsia="Times New Roman" w:cs="Times New Roman"/>
        </w:rPr>
        <w:t xml:space="preserve">but </w:t>
      </w:r>
      <w:r w:rsidR="00C754CC" w:rsidRPr="00781944">
        <w:rPr>
          <w:rFonts w:eastAsia="Times New Roman" w:cs="Times New Roman"/>
        </w:rPr>
        <w:t>with 0.3</w:t>
      </w:r>
      <w:r w:rsidR="008223B9" w:rsidRPr="00781944">
        <w:rPr>
          <w:rFonts w:eastAsia="Times New Roman" w:cs="Times New Roman"/>
        </w:rPr>
        <w:t xml:space="preserve">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of the allosteric effector, GlcNAc-6P, and 3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substrate, GlcN-6P (Fig. 5)</w:t>
      </w:r>
      <w:r w:rsidR="008223B9" w:rsidRPr="00781944">
        <w:rPr>
          <w:rFonts w:eastAsia="Times New Roman" w:cs="Times New Roman"/>
        </w:rPr>
        <w:t>,</w:t>
      </w:r>
      <w:r w:rsidR="00C754CC" w:rsidRPr="00781944">
        <w:rPr>
          <w:rFonts w:eastAsia="Times New Roman" w:cs="Times New Roman"/>
        </w:rPr>
        <w:t xml:space="preserve"> </w:t>
      </w:r>
      <w:r w:rsidR="008223B9" w:rsidRPr="00781944">
        <w:rPr>
          <w:rFonts w:eastAsia="Times New Roman" w:cs="Times New Roman"/>
        </w:rPr>
        <w:t>there was substantial synergism</w:t>
      </w:r>
      <w:r w:rsidR="009D0946">
        <w:rPr>
          <w:rFonts w:eastAsia="Times New Roman" w:cs="Times New Roman"/>
        </w:rPr>
        <w:t xml:space="preserve"> at</w:t>
      </w:r>
      <w:r w:rsidR="009F50C0" w:rsidRPr="00781944">
        <w:rPr>
          <w:rFonts w:eastAsia="Times New Roman" w:cs="Times New Roman"/>
        </w:rPr>
        <w:t xml:space="preserve"> concentrations of </w:t>
      </w:r>
      <w:proofErr w:type="spellStart"/>
      <w:r w:rsidR="009F50C0" w:rsidRPr="00781944">
        <w:rPr>
          <w:rFonts w:eastAsia="Times New Roman" w:cs="Times New Roman"/>
        </w:rPr>
        <w:t>HPr</w:t>
      </w:r>
      <w:proofErr w:type="spellEnd"/>
      <w:r w:rsidR="009F50C0" w:rsidRPr="00781944">
        <w:rPr>
          <w:rFonts w:eastAsia="Times New Roman" w:cs="Times New Roman"/>
        </w:rPr>
        <w:t xml:space="preserve"> higher </w:t>
      </w:r>
      <w:proofErr w:type="spellStart"/>
      <w:r w:rsidR="009F50C0" w:rsidRPr="00781944">
        <w:rPr>
          <w:rFonts w:eastAsia="Times New Roman" w:cs="Times New Roman"/>
        </w:rPr>
        <w:t>then</w:t>
      </w:r>
      <w:proofErr w:type="spellEnd"/>
      <w:r w:rsidR="009F50C0" w:rsidRPr="00781944">
        <w:rPr>
          <w:rFonts w:eastAsia="Times New Roman" w:cs="Times New Roman"/>
        </w:rPr>
        <w:t xml:space="preserve"> 0.8</w:t>
      </w:r>
      <w:r w:rsidR="00B5542B" w:rsidRPr="00781944">
        <w:rPr>
          <w:rFonts w:eastAsia="Times New Roman" w:cs="Times New Roman"/>
        </w:rPr>
        <w:t xml:space="preserve"> </w:t>
      </w:r>
      <w:r w:rsidR="00B5542B" w:rsidRPr="00781944">
        <w:rPr>
          <w:rFonts w:ascii="Symbol" w:eastAsia="Times New Roman" w:hAnsi="Symbol" w:cs="Times New Roman"/>
        </w:rPr>
        <w:t></w:t>
      </w:r>
      <w:r w:rsidR="009F50C0" w:rsidRPr="00781944">
        <w:rPr>
          <w:rFonts w:eastAsia="Times New Roman" w:cs="Times New Roman"/>
        </w:rPr>
        <w:t>M (Fig. 5).</w:t>
      </w:r>
      <w:r w:rsidR="00A25C98" w:rsidRPr="00781944">
        <w:rPr>
          <w:rFonts w:eastAsia="Times New Roman" w:cs="Times New Roman"/>
        </w:rPr>
        <w:t xml:space="preserve"> </w:t>
      </w:r>
      <w:r w:rsidR="009D0946">
        <w:rPr>
          <w:rFonts w:eastAsia="Times New Roman" w:cs="Times New Roman"/>
        </w:rPr>
        <w:t>T</w:t>
      </w:r>
      <w:r w:rsidR="00A25C98" w:rsidRPr="00781944">
        <w:rPr>
          <w:rFonts w:eastAsia="Times New Roman" w:cs="Times New Roman"/>
        </w:rPr>
        <w:t xml:space="preserve">itration </w:t>
      </w:r>
      <w:r w:rsidR="009D0946">
        <w:rPr>
          <w:rFonts w:eastAsia="Times New Roman" w:cs="Times New Roman"/>
        </w:rPr>
        <w:t>with non-phosphorylated</w:t>
      </w:r>
      <w:r w:rsidR="00A25C98" w:rsidRPr="00781944">
        <w:rPr>
          <w:rFonts w:eastAsia="Times New Roman" w:cs="Times New Roman"/>
        </w:rPr>
        <w:t xml:space="preserve"> </w:t>
      </w:r>
      <w:proofErr w:type="spellStart"/>
      <w:r w:rsidR="00A25C98" w:rsidRPr="00781944">
        <w:rPr>
          <w:rFonts w:eastAsia="Times New Roman" w:cs="Times New Roman"/>
        </w:rPr>
        <w:t>HPr</w:t>
      </w:r>
      <w:proofErr w:type="spellEnd"/>
      <w:r w:rsidR="00A25C98" w:rsidRPr="00781944">
        <w:rPr>
          <w:rFonts w:eastAsia="Times New Roman" w:cs="Times New Roman"/>
        </w:rPr>
        <w:t xml:space="preserve"> showed sigmoidal kinetics in </w:t>
      </w:r>
      <w:r w:rsidR="008223B9" w:rsidRPr="00781944">
        <w:rPr>
          <w:rFonts w:eastAsia="Times New Roman" w:cs="Times New Roman"/>
        </w:rPr>
        <w:t xml:space="preserve">the </w:t>
      </w:r>
      <w:r w:rsidR="00A25C98" w:rsidRPr="00781944">
        <w:rPr>
          <w:rFonts w:eastAsia="Times New Roman" w:cs="Times New Roman"/>
        </w:rPr>
        <w:t>presence of 0.3</w:t>
      </w:r>
      <w:r w:rsidR="00A25C98" w:rsidRPr="00781944">
        <w:rPr>
          <w:rFonts w:ascii="Symbol" w:eastAsia="Times New Roman" w:hAnsi="Symbol" w:cs="Times New Roman"/>
        </w:rPr>
        <w:t></w:t>
      </w:r>
      <w:r w:rsidR="00A25C98" w:rsidRPr="00781944">
        <w:rPr>
          <w:rFonts w:eastAsia="Times New Roman" w:cs="Times New Roman"/>
        </w:rPr>
        <w:t xml:space="preserve">M </w:t>
      </w:r>
      <w:proofErr w:type="spellStart"/>
      <w:r w:rsidR="00A25C98" w:rsidRPr="00781944">
        <w:rPr>
          <w:rFonts w:eastAsia="Times New Roman" w:cs="Times New Roman"/>
        </w:rPr>
        <w:t>NanE</w:t>
      </w:r>
      <w:proofErr w:type="spellEnd"/>
      <w:r w:rsidR="00A25C98" w:rsidRPr="00781944">
        <w:rPr>
          <w:rFonts w:eastAsia="Times New Roman" w:cs="Times New Roman"/>
        </w:rPr>
        <w:t>.</w:t>
      </w:r>
      <w:r w:rsidR="00A25C98">
        <w:rPr>
          <w:rFonts w:eastAsia="Times New Roman" w:cs="Times New Roman"/>
        </w:rPr>
        <w:t xml:space="preserve"> </w:t>
      </w:r>
    </w:p>
    <w:p w14:paraId="39394BC1" w14:textId="77777777" w:rsidR="00C14491" w:rsidRDefault="00C14491" w:rsidP="00DC43BB">
      <w:pPr>
        <w:spacing w:line="480" w:lineRule="auto"/>
        <w:jc w:val="both"/>
        <w:rPr>
          <w:rFonts w:eastAsia="Times New Roman" w:cs="Times New Roman"/>
        </w:rPr>
      </w:pPr>
    </w:p>
    <w:p w14:paraId="3CD556A5" w14:textId="2F379873" w:rsidR="00407357" w:rsidRDefault="008050E9" w:rsidP="0040735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Helvetica"/>
          <w:lang w:val="en-US"/>
        </w:rPr>
      </w:pPr>
      <w:proofErr w:type="spellStart"/>
      <w:r>
        <w:rPr>
          <w:rFonts w:eastAsia="Times New Roman" w:cs="Times New Roman"/>
          <w:b/>
        </w:rPr>
        <w:t>Modeling</w:t>
      </w:r>
      <w:proofErr w:type="spellEnd"/>
      <w:r>
        <w:rPr>
          <w:rFonts w:eastAsia="Times New Roman" w:cs="Times New Roman"/>
          <w:b/>
        </w:rPr>
        <w:t xml:space="preserve"> </w:t>
      </w:r>
      <w:r w:rsidRPr="009D0946">
        <w:rPr>
          <w:rFonts w:eastAsia="Times New Roman" w:cs="Times New Roman"/>
          <w:b/>
        </w:rPr>
        <w:t xml:space="preserve">of </w:t>
      </w:r>
      <w:proofErr w:type="spellStart"/>
      <w:r w:rsidRPr="009D0946">
        <w:rPr>
          <w:rFonts w:eastAsia="Times New Roman" w:cs="Times New Roman"/>
          <w:b/>
        </w:rPr>
        <w:t>HPr</w:t>
      </w:r>
      <w:proofErr w:type="spellEnd"/>
      <w:r>
        <w:rPr>
          <w:rFonts w:eastAsia="Times New Roman" w:cs="Times New Roman"/>
          <w:b/>
        </w:rPr>
        <w:t>/</w:t>
      </w:r>
      <w:r w:rsidRPr="009D0946">
        <w:rPr>
          <w:rFonts w:eastAsia="Times New Roman" w:cs="Times New Roman"/>
          <w:b/>
        </w:rPr>
        <w:t>U-PII</w:t>
      </w:r>
      <w:r>
        <w:rPr>
          <w:rFonts w:eastAsia="Times New Roman" w:cs="Times New Roman"/>
          <w:b/>
        </w:rPr>
        <w:t xml:space="preserve"> and of </w:t>
      </w:r>
      <w:proofErr w:type="spellStart"/>
      <w:r>
        <w:rPr>
          <w:rFonts w:eastAsia="Times New Roman" w:cs="Times New Roman"/>
          <w:b/>
        </w:rPr>
        <w:t>HPr</w:t>
      </w:r>
      <w:proofErr w:type="spellEnd"/>
      <w:r>
        <w:rPr>
          <w:rFonts w:eastAsia="Times New Roman" w:cs="Times New Roman"/>
          <w:b/>
        </w:rPr>
        <w:t>/</w:t>
      </w:r>
      <w:proofErr w:type="spellStart"/>
      <w:r w:rsidR="001937B3">
        <w:rPr>
          <w:rFonts w:eastAsia="Times New Roman" w:cs="Times New Roman"/>
          <w:b/>
        </w:rPr>
        <w:t>NanE</w:t>
      </w:r>
      <w:proofErr w:type="spellEnd"/>
      <w:r w:rsidR="001937B3">
        <w:rPr>
          <w:rFonts w:eastAsia="Times New Roman" w:cs="Times New Roman"/>
          <w:b/>
        </w:rPr>
        <w:t xml:space="preserve"> binding to</w:t>
      </w:r>
      <w:r w:rsidRPr="009D0946">
        <w:rPr>
          <w:rFonts w:eastAsia="Times New Roman" w:cs="Times New Roman"/>
          <w:b/>
        </w:rPr>
        <w:t xml:space="preserve"> </w:t>
      </w:r>
      <w:proofErr w:type="spellStart"/>
      <w:r w:rsidRPr="009D0946">
        <w:rPr>
          <w:rFonts w:eastAsia="Times New Roman" w:cs="Times New Roman"/>
          <w:b/>
        </w:rPr>
        <w:t>NagB</w:t>
      </w:r>
      <w:proofErr w:type="spellEnd"/>
      <w:r w:rsidR="001937B3">
        <w:rPr>
          <w:rFonts w:eastAsia="Times New Roman" w:cs="Times New Roman"/>
          <w:b/>
        </w:rPr>
        <w:t xml:space="preserve">. </w:t>
      </w:r>
      <w:r w:rsidR="00407357" w:rsidRPr="00186B04">
        <w:rPr>
          <w:rFonts w:cs="Helvetica"/>
          <w:lang w:val="en-US"/>
        </w:rPr>
        <w:t>There is structural evidence that U-PII (5L9N</w:t>
      </w:r>
      <w:proofErr w:type="gramStart"/>
      <w:r w:rsidR="00407357" w:rsidRPr="00186B04">
        <w:rPr>
          <w:rFonts w:cs="Helvetica"/>
          <w:lang w:val="en-US"/>
        </w:rPr>
        <w:t>:A</w:t>
      </w:r>
      <w:proofErr w:type="gramEnd"/>
      <w:r w:rsidR="00407357" w:rsidRPr="00186B04">
        <w:rPr>
          <w:rFonts w:cs="Helvetica"/>
          <w:lang w:val="en-US"/>
        </w:rPr>
        <w:t xml:space="preserve">) and activated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 (3CCD:A), as well as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 xml:space="preserve"> (SMR model, </w:t>
      </w:r>
      <w:proofErr w:type="spellStart"/>
      <w:r w:rsidR="00407357" w:rsidRPr="00186B04">
        <w:rPr>
          <w:rFonts w:cs="Helvetica"/>
          <w:lang w:val="en-US"/>
        </w:rPr>
        <w:t>NanE_Ecoli:A</w:t>
      </w:r>
      <w:proofErr w:type="spellEnd"/>
      <w:r w:rsidR="00407357" w:rsidRPr="00186B04">
        <w:rPr>
          <w:rFonts w:cs="Helvetica"/>
          <w:lang w:val="en-US"/>
        </w:rPr>
        <w:t xml:space="preserve">) and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, exert their synergistic effects on </w:t>
      </w:r>
      <w:proofErr w:type="spellStart"/>
      <w:r w:rsidR="00407357" w:rsidRPr="00186B04">
        <w:rPr>
          <w:rFonts w:cs="Helvetica"/>
          <w:lang w:val="en-US"/>
        </w:rPr>
        <w:t>NagB</w:t>
      </w:r>
      <w:proofErr w:type="spellEnd"/>
      <w:ins w:id="0" w:author="Goodacre, Norman *" w:date="2017-08-17T16:13:00Z">
        <w:r w:rsidR="00825FC6">
          <w:rPr>
            <w:rFonts w:cs="Helvetica"/>
            <w:lang w:val="en-US"/>
          </w:rPr>
          <w:t xml:space="preserve"> (1FS5:A)</w:t>
        </w:r>
      </w:ins>
      <w:r w:rsidR="00407357" w:rsidRPr="00186B04">
        <w:rPr>
          <w:rFonts w:cs="Helvetica"/>
          <w:lang w:val="en-US"/>
        </w:rPr>
        <w:t xml:space="preserve"> through simultaneous binding. </w:t>
      </w:r>
      <w:ins w:id="1" w:author="Goodacre, Norman *" w:date="2017-08-17T16:13:00Z">
        <w:r w:rsidR="00825FC6">
          <w:rPr>
            <w:rFonts w:cs="Helvetica"/>
            <w:lang w:val="en-US"/>
          </w:rPr>
          <w:t xml:space="preserve">It is important to note that the structure used for </w:t>
        </w:r>
        <w:proofErr w:type="spellStart"/>
        <w:r w:rsidR="00825FC6">
          <w:rPr>
            <w:rFonts w:cs="Helvetica"/>
            <w:lang w:val="en-US"/>
          </w:rPr>
          <w:t>NagB</w:t>
        </w:r>
        <w:proofErr w:type="spellEnd"/>
        <w:r w:rsidR="00825FC6">
          <w:rPr>
            <w:rFonts w:cs="Helvetica"/>
            <w:lang w:val="en-US"/>
          </w:rPr>
          <w:t xml:space="preserve"> (1FS5</w:t>
        </w:r>
        <w:proofErr w:type="gramStart"/>
        <w:r w:rsidR="00825FC6">
          <w:rPr>
            <w:rFonts w:cs="Helvetica"/>
            <w:lang w:val="en-US"/>
          </w:rPr>
          <w:t>:A</w:t>
        </w:r>
        <w:proofErr w:type="gramEnd"/>
        <w:r w:rsidR="00825FC6">
          <w:rPr>
            <w:rFonts w:cs="Helvetica"/>
            <w:lang w:val="en-US"/>
          </w:rPr>
          <w:t>) was the ligand-bo</w:t>
        </w:r>
      </w:ins>
      <w:ins w:id="2" w:author="Goodacre, Norman *" w:date="2017-08-17T16:14:00Z">
        <w:r w:rsidR="00825FC6">
          <w:rPr>
            <w:rFonts w:cs="Helvetica"/>
            <w:lang w:val="en-US"/>
          </w:rPr>
          <w:t xml:space="preserve">und, free active-site </w:t>
        </w:r>
      </w:ins>
      <w:ins w:id="3" w:author="Goodacre, Norman *" w:date="2017-08-17T16:15:00Z">
        <w:r w:rsidR="00825FC6">
          <w:rPr>
            <w:rFonts w:cs="Helvetica"/>
            <w:lang w:val="en-US"/>
          </w:rPr>
          <w:t>R conformer, rather than the T conformer.</w:t>
        </w:r>
      </w:ins>
      <w:ins w:id="4" w:author="Goodacre, Norman *" w:date="2017-08-17T16:13:00Z">
        <w:r w:rsidR="00825FC6">
          <w:rPr>
            <w:rFonts w:cs="Helvetica"/>
            <w:lang w:val="en-US"/>
          </w:rPr>
          <w:t xml:space="preserve"> </w:t>
        </w:r>
      </w:ins>
      <w:r w:rsidR="00407357" w:rsidRPr="00186B04">
        <w:rPr>
          <w:rFonts w:cs="Helvetica"/>
          <w:lang w:val="en-US"/>
        </w:rPr>
        <w:t>Fro</w:t>
      </w:r>
      <w:bookmarkStart w:id="5" w:name="_GoBack"/>
      <w:bookmarkEnd w:id="5"/>
      <w:r w:rsidR="00407357" w:rsidRPr="00186B04">
        <w:rPr>
          <w:rFonts w:cs="Helvetica"/>
          <w:lang w:val="en-US"/>
        </w:rPr>
        <w:t>m HADDOCK protein-protein docking, it was possible to find energetically favorable conformations for the binary complexes of</w:t>
      </w:r>
      <w:r w:rsidR="00ED5218" w:rsidRPr="00186B04">
        <w:rPr>
          <w:rFonts w:cs="Helvetica"/>
          <w:lang w:val="en-US"/>
        </w:rPr>
        <w:t xml:space="preserve"> </w:t>
      </w:r>
      <w:proofErr w:type="spellStart"/>
      <w:r w:rsidR="00ED5218" w:rsidRPr="00186B04">
        <w:rPr>
          <w:rFonts w:cs="Helvetica"/>
          <w:lang w:val="en-US"/>
        </w:rPr>
        <w:t>HPr</w:t>
      </w:r>
      <w:proofErr w:type="spellEnd"/>
      <w:r w:rsidR="00ED5218" w:rsidRPr="00186B04">
        <w:rPr>
          <w:rFonts w:cs="Helvetica"/>
          <w:lang w:val="en-US"/>
        </w:rPr>
        <w:t>/</w:t>
      </w:r>
      <w:proofErr w:type="spellStart"/>
      <w:r w:rsidR="00ED5218" w:rsidRPr="00186B04">
        <w:rPr>
          <w:rFonts w:cs="Helvetica"/>
          <w:lang w:val="en-US"/>
        </w:rPr>
        <w:t>NagB</w:t>
      </w:r>
      <w:proofErr w:type="spellEnd"/>
      <w:r w:rsidR="00ED5218" w:rsidRPr="00186B04">
        <w:rPr>
          <w:rFonts w:cs="Helvetica"/>
          <w:lang w:val="en-US"/>
        </w:rPr>
        <w:t>, U-PII/</w:t>
      </w:r>
      <w:proofErr w:type="spellStart"/>
      <w:r w:rsidR="00ED5218" w:rsidRPr="00186B04">
        <w:rPr>
          <w:rFonts w:cs="Helvetica"/>
          <w:lang w:val="en-US"/>
        </w:rPr>
        <w:t>NagB</w:t>
      </w:r>
      <w:proofErr w:type="spellEnd"/>
      <w:r w:rsidR="00ED5218" w:rsidRPr="00186B04">
        <w:rPr>
          <w:rFonts w:cs="Helvetica"/>
          <w:lang w:val="en-US"/>
        </w:rPr>
        <w:t xml:space="preserve">, and </w:t>
      </w:r>
      <w:proofErr w:type="spellStart"/>
      <w:r w:rsidR="00ED5218" w:rsidRPr="00186B04">
        <w:rPr>
          <w:rFonts w:cs="Helvetica"/>
          <w:lang w:val="en-US"/>
        </w:rPr>
        <w:t>NanE</w:t>
      </w:r>
      <w:proofErr w:type="spellEnd"/>
      <w:r w:rsidR="00ED5218" w:rsidRPr="00186B04">
        <w:rPr>
          <w:rFonts w:cs="Helvetica"/>
          <w:lang w:val="en-US"/>
        </w:rPr>
        <w:t>/</w:t>
      </w:r>
      <w:proofErr w:type="spellStart"/>
      <w:r w:rsidR="00407357" w:rsidRPr="00186B04">
        <w:rPr>
          <w:rFonts w:cs="Helvetica"/>
          <w:lang w:val="en-US"/>
        </w:rPr>
        <w:t>NagB</w:t>
      </w:r>
      <w:proofErr w:type="spellEnd"/>
      <w:r w:rsidR="00407357" w:rsidRPr="00186B04">
        <w:rPr>
          <w:rFonts w:cs="Helvetica"/>
          <w:lang w:val="en-US"/>
        </w:rPr>
        <w:t xml:space="preserve"> where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 would not sterically occlude either U-PII or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 xml:space="preserve">, but U-PII and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 xml:space="preserve"> would sterica</w:t>
      </w:r>
      <w:r w:rsidR="00186B04" w:rsidRPr="00186B04">
        <w:rPr>
          <w:rFonts w:cs="Helvetica"/>
          <w:lang w:val="en-US"/>
        </w:rPr>
        <w:t>lly ex</w:t>
      </w:r>
      <w:r w:rsidR="00407357" w:rsidRPr="00186B04">
        <w:rPr>
          <w:rFonts w:cs="Helvetica"/>
          <w:lang w:val="en-US"/>
        </w:rPr>
        <w:t xml:space="preserve">clude each other. This was revealed by aligning the three separate binary complexes </w:t>
      </w:r>
      <w:r w:rsidR="008B2457">
        <w:rPr>
          <w:rFonts w:cs="Helvetica"/>
          <w:lang w:val="en-US"/>
        </w:rPr>
        <w:t>involving</w:t>
      </w:r>
      <w:r w:rsidR="00407357" w:rsidRPr="00186B04">
        <w:rPr>
          <w:rFonts w:cs="Helvetica"/>
          <w:lang w:val="en-US"/>
        </w:rPr>
        <w:t xml:space="preserve"> </w:t>
      </w:r>
      <w:proofErr w:type="spellStart"/>
      <w:r w:rsidR="00407357" w:rsidRPr="00186B04">
        <w:rPr>
          <w:rFonts w:cs="Helvetica"/>
          <w:lang w:val="en-US"/>
        </w:rPr>
        <w:t>NagB</w:t>
      </w:r>
      <w:proofErr w:type="spellEnd"/>
      <w:r w:rsidR="00407357" w:rsidRPr="00186B04">
        <w:rPr>
          <w:rFonts w:cs="Helvetica"/>
          <w:lang w:val="en-US"/>
        </w:rPr>
        <w:t xml:space="preserve"> and observing the positions of </w:t>
      </w:r>
      <w:proofErr w:type="spellStart"/>
      <w:r w:rsidR="00407357" w:rsidRPr="00186B04">
        <w:rPr>
          <w:rFonts w:cs="Helvetica"/>
          <w:lang w:val="en-US"/>
        </w:rPr>
        <w:t>HPr</w:t>
      </w:r>
      <w:proofErr w:type="spellEnd"/>
      <w:r w:rsidR="00407357" w:rsidRPr="00186B04">
        <w:rPr>
          <w:rFonts w:cs="Helvetica"/>
          <w:lang w:val="en-US"/>
        </w:rPr>
        <w:t xml:space="preserve">, U-PII, and </w:t>
      </w:r>
      <w:proofErr w:type="spellStart"/>
      <w:r w:rsidR="00407357" w:rsidRPr="00186B04">
        <w:rPr>
          <w:rFonts w:cs="Helvetica"/>
          <w:lang w:val="en-US"/>
        </w:rPr>
        <w:t>NanE</w:t>
      </w:r>
      <w:proofErr w:type="spellEnd"/>
      <w:r w:rsidR="00407357" w:rsidRPr="00186B04">
        <w:rPr>
          <w:rFonts w:cs="Helvetica"/>
          <w:lang w:val="en-US"/>
        </w:rPr>
        <w:t>. All three binary complexes had s</w:t>
      </w:r>
      <w:r w:rsidR="008B2457">
        <w:rPr>
          <w:rFonts w:cs="Helvetica"/>
          <w:lang w:val="en-US"/>
        </w:rPr>
        <w:t>ignificant HADDOCK and z-scores</w:t>
      </w:r>
      <w:r w:rsidR="00407357" w:rsidRPr="00186B04">
        <w:rPr>
          <w:rFonts w:cs="Helvetica"/>
          <w:lang w:val="en-US"/>
        </w:rPr>
        <w:t xml:space="preserve"> and were in the top 4 clusters of docked results. </w:t>
      </w:r>
      <w:r w:rsidR="008B2457">
        <w:rPr>
          <w:rFonts w:cs="Helvetica"/>
          <w:lang w:val="en-US"/>
        </w:rPr>
        <w:t xml:space="preserve"> All three binary complexes</w:t>
      </w:r>
      <w:r w:rsidR="00407357" w:rsidRPr="00186B04">
        <w:rPr>
          <w:rFonts w:cs="Helvetica"/>
          <w:lang w:val="en-US"/>
        </w:rPr>
        <w:t xml:space="preserve"> were either the largest or second-largest cluster in their respective docking outputs. </w:t>
      </w:r>
    </w:p>
    <w:p w14:paraId="4082DFCE" w14:textId="65759707" w:rsidR="00127B1A" w:rsidRDefault="00127B1A" w:rsidP="005F5B82">
      <w:pPr>
        <w:spacing w:line="480" w:lineRule="auto"/>
        <w:jc w:val="both"/>
        <w:rPr>
          <w:rFonts w:cs="Arial"/>
          <w:bCs/>
        </w:rPr>
      </w:pPr>
      <w:r w:rsidRPr="00A926C2">
        <w:rPr>
          <w:rFonts w:cs="Arial"/>
          <w:bCs/>
        </w:rPr>
        <w:t>The grey balls in Fig.6 A are labe</w:t>
      </w:r>
      <w:r>
        <w:rPr>
          <w:rFonts w:cs="Arial"/>
          <w:bCs/>
        </w:rPr>
        <w:t>lled with “N” and “C”, indicating</w:t>
      </w:r>
      <w:r w:rsidRPr="00A926C2">
        <w:rPr>
          <w:rFonts w:cs="Arial"/>
          <w:bCs/>
        </w:rPr>
        <w:t xml:space="preserve"> that they represent the N- and C</w:t>
      </w:r>
      <w:r>
        <w:rPr>
          <w:rFonts w:cs="Arial"/>
          <w:bCs/>
        </w:rPr>
        <w:t xml:space="preserve"> </w:t>
      </w:r>
      <w:r w:rsidRPr="00A926C2">
        <w:rPr>
          <w:rFonts w:cs="Arial"/>
          <w:bCs/>
        </w:rPr>
        <w:t xml:space="preserve">- termini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. </w:t>
      </w:r>
      <w:r>
        <w:rPr>
          <w:rFonts w:cs="Arial"/>
          <w:bCs/>
        </w:rPr>
        <w:t xml:space="preserve">We have modified the figure and legend so it is clearer now. We have also made it clearer that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has been </w:t>
      </w:r>
      <w:r>
        <w:rPr>
          <w:rFonts w:cs="Arial"/>
          <w:bCs/>
        </w:rPr>
        <w:t>rotated</w:t>
      </w:r>
      <w:r w:rsidRPr="00A926C2">
        <w:rPr>
          <w:rFonts w:cs="Arial"/>
          <w:bCs/>
        </w:rPr>
        <w:t xml:space="preserve"> </w:t>
      </w:r>
      <w:r>
        <w:rPr>
          <w:rFonts w:cs="Arial"/>
          <w:bCs/>
        </w:rPr>
        <w:t>in the inset</w:t>
      </w:r>
      <w:r w:rsidRPr="00A926C2">
        <w:rPr>
          <w:rFonts w:cs="Arial"/>
          <w:bCs/>
        </w:rPr>
        <w:t xml:space="preserve">, to </w:t>
      </w:r>
      <w:r w:rsidRPr="00A926C2">
        <w:rPr>
          <w:rFonts w:cs="Arial"/>
          <w:bCs/>
        </w:rPr>
        <w:lastRenderedPageBreak/>
        <w:t xml:space="preserve">show the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interaction interface. Note that the N- and C-termini are in different orientations in the inset than in Fig. 6 A.</w:t>
      </w:r>
      <w:r>
        <w:rPr>
          <w:rFonts w:cs="Arial"/>
          <w:bCs/>
        </w:rPr>
        <w:t xml:space="preserve"> In the revision, we have also highlighted the </w:t>
      </w:r>
      <w:proofErr w:type="spellStart"/>
      <w:r w:rsidRPr="00FD148E">
        <w:rPr>
          <w:rFonts w:cs="Arial"/>
          <w:bCs/>
        </w:rPr>
        <w:t>intersubunit</w:t>
      </w:r>
      <w:proofErr w:type="spellEnd"/>
      <w:r w:rsidRPr="00FD148E">
        <w:rPr>
          <w:rFonts w:cs="Arial"/>
          <w:bCs/>
        </w:rPr>
        <w:t xml:space="preserve"> residues</w:t>
      </w:r>
      <w:r>
        <w:rPr>
          <w:rFonts w:cs="Arial"/>
          <w:bCs/>
        </w:rPr>
        <w:t xml:space="preserve"> more explicitly, as this reviewer suggested.</w:t>
      </w:r>
    </w:p>
    <w:p w14:paraId="77D0BFF1" w14:textId="5C4AB85C" w:rsidR="00127B1A" w:rsidRPr="00A926C2" w:rsidRDefault="00127B1A" w:rsidP="005F5B82">
      <w:pPr>
        <w:spacing w:line="480" w:lineRule="auto"/>
        <w:jc w:val="both"/>
        <w:rPr>
          <w:rFonts w:cs="Arial"/>
          <w:bCs/>
        </w:rPr>
      </w:pPr>
      <w:r w:rsidRPr="00A926C2">
        <w:rPr>
          <w:rFonts w:cs="Arial"/>
          <w:bCs/>
        </w:rPr>
        <w:t xml:space="preserve">The structure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used was </w:t>
      </w:r>
      <w:proofErr w:type="spellStart"/>
      <w:r w:rsidRPr="00A926C2">
        <w:rPr>
          <w:rFonts w:cs="Arial"/>
          <w:bCs/>
        </w:rPr>
        <w:t>pdb</w:t>
      </w:r>
      <w:proofErr w:type="spellEnd"/>
      <w:r w:rsidRPr="00A926C2">
        <w:rPr>
          <w:rFonts w:cs="Arial"/>
          <w:bCs/>
        </w:rPr>
        <w:t xml:space="preserve"> id and chain 1FS5</w:t>
      </w:r>
      <w:proofErr w:type="gramStart"/>
      <w:r w:rsidRPr="00A926C2">
        <w:rPr>
          <w:rFonts w:cs="Arial"/>
          <w:bCs/>
        </w:rPr>
        <w:t>:B</w:t>
      </w:r>
      <w:proofErr w:type="gramEnd"/>
      <w:r w:rsidRPr="00A926C2">
        <w:rPr>
          <w:rFonts w:cs="Arial"/>
          <w:bCs/>
        </w:rPr>
        <w:t xml:space="preserve">, which is the free active-site, ligand-bound, R conformer of a monomer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. The R form seemed more appropriate than the unbound T form, since the structural </w:t>
      </w:r>
      <w:proofErr w:type="spellStart"/>
      <w:r w:rsidRPr="00A926C2">
        <w:rPr>
          <w:rFonts w:cs="Arial"/>
          <w:bCs/>
        </w:rPr>
        <w:t>modeling</w:t>
      </w:r>
      <w:proofErr w:type="spellEnd"/>
      <w:r w:rsidRPr="00A926C2">
        <w:rPr>
          <w:rFonts w:cs="Arial"/>
          <w:bCs/>
        </w:rPr>
        <w:t xml:space="preserve"> being performed was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binding several protein p</w:t>
      </w:r>
      <w:r>
        <w:rPr>
          <w:rFonts w:cs="Arial"/>
          <w:bCs/>
        </w:rPr>
        <w:t>artners, which were found in this</w:t>
      </w:r>
      <w:r w:rsidRPr="00A926C2">
        <w:rPr>
          <w:rFonts w:cs="Arial"/>
          <w:bCs/>
        </w:rPr>
        <w:t xml:space="preserve"> study to </w:t>
      </w:r>
      <w:r>
        <w:rPr>
          <w:rFonts w:cs="Arial"/>
          <w:bCs/>
        </w:rPr>
        <w:t>promote</w:t>
      </w:r>
      <w:r w:rsidRPr="00A926C2">
        <w:rPr>
          <w:rFonts w:cs="Arial"/>
          <w:bCs/>
        </w:rPr>
        <w:t xml:space="preserve"> activation of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. We do take </w:t>
      </w:r>
      <w:r w:rsidR="009E21FE">
        <w:rPr>
          <w:rFonts w:cs="Arial"/>
          <w:bCs/>
        </w:rPr>
        <w:t xml:space="preserve">into account </w:t>
      </w:r>
      <w:r w:rsidRPr="00A926C2">
        <w:rPr>
          <w:rFonts w:cs="Arial"/>
          <w:bCs/>
        </w:rPr>
        <w:t xml:space="preserve">the </w:t>
      </w:r>
      <w:r w:rsidR="009E21FE">
        <w:rPr>
          <w:rFonts w:cs="Arial"/>
          <w:bCs/>
        </w:rPr>
        <w:t>fact</w:t>
      </w:r>
      <w:r w:rsidRPr="00A926C2">
        <w:rPr>
          <w:rFonts w:cs="Arial"/>
          <w:bCs/>
        </w:rPr>
        <w:t xml:space="preserve"> th</w:t>
      </w:r>
      <w:r w:rsidR="009E21FE">
        <w:rPr>
          <w:rFonts w:cs="Arial"/>
          <w:bCs/>
        </w:rPr>
        <w:t xml:space="preserve">at functional </w:t>
      </w:r>
      <w:proofErr w:type="spellStart"/>
      <w:r w:rsidR="009E21FE">
        <w:rPr>
          <w:rFonts w:cs="Arial"/>
          <w:bCs/>
        </w:rPr>
        <w:t>NagB</w:t>
      </w:r>
      <w:proofErr w:type="spellEnd"/>
      <w:r w:rsidR="009E21FE">
        <w:rPr>
          <w:rFonts w:cs="Arial"/>
          <w:bCs/>
        </w:rPr>
        <w:t xml:space="preserve"> is a hexamer;</w:t>
      </w:r>
      <w:r w:rsidRPr="00A926C2">
        <w:rPr>
          <w:rFonts w:cs="Arial"/>
          <w:bCs/>
        </w:rPr>
        <w:t xml:space="preserve"> it is a limitatio</w:t>
      </w:r>
      <w:r w:rsidR="009E21FE">
        <w:rPr>
          <w:rFonts w:cs="Arial"/>
          <w:bCs/>
        </w:rPr>
        <w:t xml:space="preserve">n of the </w:t>
      </w:r>
      <w:proofErr w:type="spellStart"/>
      <w:r w:rsidR="009E21FE">
        <w:rPr>
          <w:rFonts w:cs="Arial"/>
          <w:bCs/>
        </w:rPr>
        <w:t>modeling</w:t>
      </w:r>
      <w:proofErr w:type="spellEnd"/>
      <w:r w:rsidR="009E21FE">
        <w:rPr>
          <w:rFonts w:cs="Arial"/>
          <w:bCs/>
        </w:rPr>
        <w:t xml:space="preserve"> that we used the</w:t>
      </w:r>
      <w:r w:rsidRPr="00A926C2">
        <w:rPr>
          <w:rFonts w:cs="Arial"/>
          <w:bCs/>
        </w:rPr>
        <w:t xml:space="preserve"> monomer. We attempted to generate a structure of the </w:t>
      </w:r>
      <w:proofErr w:type="spellStart"/>
      <w:r w:rsidRPr="00A926C2">
        <w:rPr>
          <w:rFonts w:cs="Arial"/>
          <w:bCs/>
        </w:rPr>
        <w:t>NagB</w:t>
      </w:r>
      <w:proofErr w:type="spellEnd"/>
      <w:r w:rsidRPr="00A926C2">
        <w:rPr>
          <w:rFonts w:cs="Arial"/>
          <w:bCs/>
        </w:rPr>
        <w:t xml:space="preserve"> hexamer using multi-body do</w:t>
      </w:r>
      <w:r w:rsidR="005F5B82">
        <w:rPr>
          <w:rFonts w:cs="Arial"/>
          <w:bCs/>
        </w:rPr>
        <w:t>cking of six monomers of 1FS5:B;</w:t>
      </w:r>
      <w:r w:rsidRPr="00A926C2">
        <w:rPr>
          <w:rFonts w:cs="Arial"/>
          <w:bCs/>
        </w:rPr>
        <w:t xml:space="preserve"> however, the output did not converge into distinct clusters and </w:t>
      </w:r>
      <w:r>
        <w:rPr>
          <w:rFonts w:cs="Arial"/>
          <w:bCs/>
        </w:rPr>
        <w:t>hence</w:t>
      </w:r>
      <w:r w:rsidR="005F5B82">
        <w:rPr>
          <w:rFonts w:cs="Arial"/>
          <w:bCs/>
        </w:rPr>
        <w:t>,</w:t>
      </w:r>
      <w:r>
        <w:rPr>
          <w:rFonts w:cs="Arial"/>
          <w:bCs/>
        </w:rPr>
        <w:t xml:space="preserve"> the results were not conclusive</w:t>
      </w:r>
      <w:r w:rsidRPr="00A926C2">
        <w:rPr>
          <w:rFonts w:cs="Arial"/>
          <w:bCs/>
        </w:rPr>
        <w:t xml:space="preserve">. </w:t>
      </w:r>
      <w:r>
        <w:rPr>
          <w:rFonts w:cs="Arial"/>
          <w:bCs/>
        </w:rPr>
        <w:t xml:space="preserve">We have now discussed this in more detail in the discussion, including the possibility that the </w:t>
      </w:r>
      <w:proofErr w:type="spellStart"/>
      <w:r>
        <w:rPr>
          <w:rFonts w:cs="Arial"/>
          <w:bCs/>
        </w:rPr>
        <w:t>NagB</w:t>
      </w:r>
      <w:proofErr w:type="spellEnd"/>
      <w:r>
        <w:rPr>
          <w:rFonts w:cs="Arial"/>
          <w:bCs/>
        </w:rPr>
        <w:t xml:space="preserve"> hexamer forms an extended interface in which the inter-subunit cleft (as reviewer #2 indicates) assists in binding of </w:t>
      </w:r>
      <w:r w:rsidR="005F5B82">
        <w:rPr>
          <w:rFonts w:cs="Arial"/>
          <w:bCs/>
        </w:rPr>
        <w:t xml:space="preserve">the </w:t>
      </w:r>
      <w:proofErr w:type="spellStart"/>
      <w:r>
        <w:rPr>
          <w:rFonts w:cs="Arial"/>
          <w:bCs/>
        </w:rPr>
        <w:t>NagB</w:t>
      </w:r>
      <w:proofErr w:type="spellEnd"/>
      <w:r>
        <w:rPr>
          <w:rFonts w:cs="Arial"/>
          <w:bCs/>
        </w:rPr>
        <w:t xml:space="preserve"> partners.</w:t>
      </w:r>
    </w:p>
    <w:p w14:paraId="47C50CE4" w14:textId="4B0147AF" w:rsidR="008050E9" w:rsidRPr="005F5B82" w:rsidRDefault="00127B1A" w:rsidP="001937B3">
      <w:pPr>
        <w:spacing w:line="480" w:lineRule="auto"/>
        <w:jc w:val="both"/>
        <w:rPr>
          <w:rFonts w:cs="Arial"/>
          <w:bCs/>
        </w:rPr>
      </w:pPr>
      <w:r>
        <w:rPr>
          <w:rFonts w:cs="Arial"/>
          <w:bCs/>
        </w:rPr>
        <w:t>With respect to whether complete information about known interacting residues was used, please note that t</w:t>
      </w:r>
      <w:r w:rsidRPr="00D843AB">
        <w:rPr>
          <w:rFonts w:cs="Arial"/>
          <w:bCs/>
        </w:rPr>
        <w:t xml:space="preserve">he docking program used, HADDOCK, is a </w:t>
      </w:r>
      <w:r>
        <w:rPr>
          <w:rFonts w:cs="Arial"/>
          <w:bCs/>
        </w:rPr>
        <w:t xml:space="preserve">local </w:t>
      </w:r>
      <w:r w:rsidRPr="00D843AB">
        <w:rPr>
          <w:rFonts w:cs="Arial"/>
          <w:bCs/>
        </w:rPr>
        <w:t xml:space="preserve">refinement docking program and is optimized for finding the most biologically accurate conformation, </w:t>
      </w:r>
      <w:r>
        <w:rPr>
          <w:rFonts w:cs="Arial"/>
          <w:bCs/>
        </w:rPr>
        <w:t xml:space="preserve">but </w:t>
      </w:r>
      <w:r w:rsidR="005F5B82">
        <w:rPr>
          <w:rFonts w:cs="Arial"/>
          <w:bCs/>
        </w:rPr>
        <w:t xml:space="preserve">it </w:t>
      </w:r>
      <w:r>
        <w:rPr>
          <w:rFonts w:cs="Arial"/>
          <w:bCs/>
        </w:rPr>
        <w:t>requires</w:t>
      </w:r>
      <w:r w:rsidRPr="00D843AB">
        <w:rPr>
          <w:rFonts w:cs="Arial"/>
          <w:bCs/>
        </w:rPr>
        <w:t xml:space="preserve"> an approximation of the interface as a guide. </w:t>
      </w:r>
      <w:ins w:id="6" w:author="Goodacre, Norman *" w:date="2017-08-17T16:03:00Z">
        <w:r w:rsidR="00825FC6">
          <w:rPr>
            <w:rFonts w:cs="Arial"/>
            <w:bCs/>
          </w:rPr>
          <w:t xml:space="preserve">CPORT, a </w:t>
        </w:r>
      </w:ins>
      <w:ins w:id="7" w:author="Goodacre, Norman *" w:date="2017-08-17T16:09:00Z">
        <w:r w:rsidR="00825FC6">
          <w:rPr>
            <w:rFonts w:cs="Arial"/>
            <w:bCs/>
          </w:rPr>
          <w:t xml:space="preserve">highly-sensitive </w:t>
        </w:r>
      </w:ins>
      <w:ins w:id="8" w:author="Goodacre, Norman *" w:date="2017-08-17T16:03:00Z">
        <w:r w:rsidR="00825FC6">
          <w:rPr>
            <w:rFonts w:cs="Arial"/>
            <w:bCs/>
          </w:rPr>
          <w:t xml:space="preserve">consensus prediction server combining predictions from </w:t>
        </w:r>
      </w:ins>
      <w:ins w:id="9" w:author="Goodacre, Norman *" w:date="2017-08-17T16:07:00Z">
        <w:r w:rsidR="00825FC6">
          <w:rPr>
            <w:rFonts w:cs="Arial"/>
            <w:bCs/>
          </w:rPr>
          <w:t>several distinct</w:t>
        </w:r>
      </w:ins>
      <w:ins w:id="10" w:author="Goodacre, Norman *" w:date="2017-08-17T16:05:00Z">
        <w:r w:rsidR="00825FC6">
          <w:rPr>
            <w:rFonts w:cs="Arial"/>
            <w:bCs/>
          </w:rPr>
          <w:t xml:space="preserve"> inter</w:t>
        </w:r>
      </w:ins>
      <w:ins w:id="11" w:author="Goodacre, Norman *" w:date="2017-08-17T16:06:00Z">
        <w:r w:rsidR="00825FC6">
          <w:rPr>
            <w:rFonts w:cs="Arial"/>
            <w:bCs/>
          </w:rPr>
          <w:t>face prediction servers</w:t>
        </w:r>
      </w:ins>
      <w:ins w:id="12" w:author="Goodacre, Norman *" w:date="2017-08-17T16:07:00Z">
        <w:r w:rsidR="00825FC6">
          <w:rPr>
            <w:rFonts w:cs="Arial"/>
            <w:bCs/>
          </w:rPr>
          <w:t xml:space="preserve">, </w:t>
        </w:r>
      </w:ins>
      <w:ins w:id="13" w:author="Goodacre, Norman *" w:date="2017-08-17T16:06:00Z">
        <w:r w:rsidR="00825FC6">
          <w:rPr>
            <w:rFonts w:cs="Arial"/>
            <w:bCs/>
          </w:rPr>
          <w:t>was used</w:t>
        </w:r>
      </w:ins>
      <w:ins w:id="14" w:author="Goodacre, Norman *" w:date="2017-08-17T16:09:00Z">
        <w:r w:rsidR="00825FC6">
          <w:rPr>
            <w:rFonts w:cs="Arial"/>
            <w:bCs/>
          </w:rPr>
          <w:t xml:space="preserve"> to generate this approximation</w:t>
        </w:r>
      </w:ins>
      <w:ins w:id="15" w:author="Goodacre, Norman *" w:date="2017-08-17T16:06:00Z">
        <w:r w:rsidR="00825FC6">
          <w:rPr>
            <w:rFonts w:cs="Arial"/>
            <w:bCs/>
          </w:rPr>
          <w:t>.</w:t>
        </w:r>
      </w:ins>
      <w:ins w:id="16" w:author="Goodacre, Norman *" w:date="2017-08-17T16:08:00Z">
        <w:r w:rsidR="00825FC6">
          <w:rPr>
            <w:rFonts w:cs="Arial"/>
            <w:bCs/>
          </w:rPr>
          <w:t xml:space="preserve"> </w:t>
        </w:r>
      </w:ins>
      <w:del w:id="17" w:author="Goodacre, Norman *" w:date="2017-08-17T16:10:00Z">
        <w:r w:rsidDel="00825FC6">
          <w:rPr>
            <w:rFonts w:cs="Arial"/>
            <w:bCs/>
          </w:rPr>
          <w:delText>T</w:delText>
        </w:r>
        <w:r w:rsidRPr="000759CA" w:rsidDel="00825FC6">
          <w:rPr>
            <w:rFonts w:cs="Arial"/>
            <w:bCs/>
          </w:rPr>
          <w:delText>he highly-sensitive CPORT prediction server was used</w:delText>
        </w:r>
        <w:r w:rsidDel="00825FC6">
          <w:rPr>
            <w:rFonts w:cs="Arial"/>
            <w:bCs/>
          </w:rPr>
          <w:delText xml:space="preserve"> to make initial predictions prior to docking</w:delText>
        </w:r>
        <w:r w:rsidR="005F5B82" w:rsidDel="00825FC6">
          <w:rPr>
            <w:rFonts w:cs="Arial"/>
            <w:bCs/>
          </w:rPr>
          <w:delText>,</w:delText>
        </w:r>
        <w:r w:rsidDel="00825FC6">
          <w:rPr>
            <w:rFonts w:cs="Arial"/>
            <w:bCs/>
          </w:rPr>
          <w:delText xml:space="preserve"> and hence</w:delText>
        </w:r>
        <w:r w:rsidR="005F5B82" w:rsidDel="00825FC6">
          <w:rPr>
            <w:rFonts w:cs="Arial"/>
            <w:bCs/>
          </w:rPr>
          <w:delText>,</w:delText>
        </w:r>
        <w:r w:rsidDel="00825FC6">
          <w:rPr>
            <w:rFonts w:cs="Arial"/>
            <w:bCs/>
          </w:rPr>
          <w:delText xml:space="preserve"> we</w:delText>
        </w:r>
      </w:del>
      <w:ins w:id="18" w:author="Goodacre, Norman *" w:date="2017-08-17T16:10:00Z">
        <w:r w:rsidR="00825FC6">
          <w:rPr>
            <w:rFonts w:cs="Arial"/>
            <w:bCs/>
          </w:rPr>
          <w:t>It is</w:t>
        </w:r>
      </w:ins>
      <w:r>
        <w:rPr>
          <w:rFonts w:cs="Arial"/>
          <w:bCs/>
        </w:rPr>
        <w:t xml:space="preserve"> likely </w:t>
      </w:r>
      <w:ins w:id="19" w:author="Goodacre, Norman *" w:date="2017-08-17T16:10:00Z">
        <w:r w:rsidR="00825FC6">
          <w:rPr>
            <w:rFonts w:cs="Arial"/>
            <w:bCs/>
          </w:rPr>
          <w:t xml:space="preserve">that CPORT </w:t>
        </w:r>
      </w:ins>
      <w:r>
        <w:rPr>
          <w:rFonts w:cs="Arial"/>
          <w:bCs/>
        </w:rPr>
        <w:t xml:space="preserve">captured all </w:t>
      </w:r>
      <w:r>
        <w:rPr>
          <w:rFonts w:cs="Arial"/>
          <w:bCs/>
        </w:rPr>
        <w:lastRenderedPageBreak/>
        <w:t xml:space="preserve">known interacting residues, including </w:t>
      </w:r>
      <w:r w:rsidR="005F5B82">
        <w:rPr>
          <w:rFonts w:cs="Arial"/>
          <w:bCs/>
        </w:rPr>
        <w:t xml:space="preserve">these in the </w:t>
      </w:r>
      <w:r>
        <w:rPr>
          <w:rFonts w:cs="Arial"/>
          <w:bCs/>
        </w:rPr>
        <w:t>enzyme active sites. This may also be why it captured subunit interface residues. This is now discussed in much more detail in the Methods as well as the Discussion.</w:t>
      </w:r>
    </w:p>
    <w:p w14:paraId="4D791ABC" w14:textId="42B19B7A" w:rsidR="00CD0913" w:rsidRPr="009546DE" w:rsidRDefault="00B84090" w:rsidP="008F4406">
      <w:pPr>
        <w:spacing w:line="480" w:lineRule="auto"/>
        <w:jc w:val="both"/>
        <w:rPr>
          <w:rFonts w:eastAsia="Times New Roman" w:cs="Times New Roman"/>
          <w:b/>
          <w:lang w:val="en-US" w:eastAsia="en-US"/>
        </w:rPr>
      </w:pPr>
      <w:r w:rsidRPr="009546DE">
        <w:rPr>
          <w:rFonts w:eastAsia="Times New Roman" w:cs="Times New Roman"/>
          <w:b/>
          <w:lang w:val="en-US" w:eastAsia="en-US"/>
        </w:rPr>
        <w:t>D</w:t>
      </w:r>
      <w:r w:rsidR="000A5D6A" w:rsidRPr="009546DE">
        <w:rPr>
          <w:rFonts w:eastAsia="Times New Roman" w:cs="Times New Roman"/>
          <w:b/>
          <w:lang w:val="en-US" w:eastAsia="en-US"/>
        </w:rPr>
        <w:t>iscussion</w:t>
      </w:r>
    </w:p>
    <w:p w14:paraId="58049741" w14:textId="62A2C20A" w:rsidR="0090721F" w:rsidRDefault="005565C4" w:rsidP="008F4406">
      <w:pPr>
        <w:spacing w:line="480" w:lineRule="auto"/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The </w:t>
      </w:r>
      <w:r w:rsidR="001A628D">
        <w:rPr>
          <w:rFonts w:cs="Helvetica"/>
          <w:lang w:val="en-US"/>
        </w:rPr>
        <w:t xml:space="preserve">PII protein is known to be </w:t>
      </w:r>
      <w:r>
        <w:rPr>
          <w:rFonts w:cs="Helvetica"/>
          <w:lang w:val="en-US"/>
        </w:rPr>
        <w:t>a</w:t>
      </w:r>
      <w:r w:rsidR="00DD0B97">
        <w:rPr>
          <w:rFonts w:cs="Helvetica"/>
          <w:lang w:val="en-US"/>
        </w:rPr>
        <w:t xml:space="preserve"> regulator of</w:t>
      </w:r>
      <w:r w:rsidR="001A628D">
        <w:rPr>
          <w:rFonts w:cs="Helvetica"/>
          <w:lang w:val="en-US"/>
        </w:rPr>
        <w:t xml:space="preserve"> </w:t>
      </w:r>
      <w:r w:rsidR="001B7E82">
        <w:rPr>
          <w:rFonts w:cs="Helvetica"/>
          <w:lang w:val="en-US"/>
        </w:rPr>
        <w:t xml:space="preserve">both </w:t>
      </w:r>
      <w:r w:rsidR="001A628D">
        <w:rPr>
          <w:rFonts w:cs="Helvetica"/>
          <w:lang w:val="en-US"/>
        </w:rPr>
        <w:t xml:space="preserve">the activity and </w:t>
      </w:r>
      <w:r w:rsidR="003D1A04">
        <w:rPr>
          <w:rFonts w:cs="Helvetica"/>
          <w:lang w:val="en-US"/>
        </w:rPr>
        <w:t xml:space="preserve">the </w:t>
      </w:r>
      <w:r w:rsidR="003B3CB1">
        <w:rPr>
          <w:rFonts w:cs="Helvetica"/>
          <w:lang w:val="en-US"/>
        </w:rPr>
        <w:t>synthesis</w:t>
      </w:r>
      <w:r w:rsidR="001A628D">
        <w:rPr>
          <w:rFonts w:cs="Helvetica"/>
          <w:lang w:val="en-US"/>
        </w:rPr>
        <w:t xml:space="preserve"> of </w:t>
      </w:r>
      <w:r>
        <w:rPr>
          <w:rFonts w:cs="Helvetica"/>
          <w:lang w:val="en-US"/>
        </w:rPr>
        <w:t xml:space="preserve">glutamine </w:t>
      </w:r>
      <w:proofErr w:type="spellStart"/>
      <w:r>
        <w:rPr>
          <w:rFonts w:cs="Helvetica"/>
          <w:lang w:val="en-US"/>
        </w:rPr>
        <w:t>synthetase</w:t>
      </w:r>
      <w:proofErr w:type="spellEnd"/>
      <w:r>
        <w:rPr>
          <w:rFonts w:cs="Helvetica"/>
          <w:lang w:val="en-US"/>
        </w:rPr>
        <w:t xml:space="preserve"> (</w:t>
      </w:r>
      <w:r w:rsidR="001A628D">
        <w:rPr>
          <w:rFonts w:cs="Helvetica"/>
          <w:lang w:val="en-US"/>
        </w:rPr>
        <w:t>GS</w:t>
      </w:r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</w:t>
      </w:r>
      <w:r w:rsidR="00B307DC">
        <w:rPr>
          <w:rFonts w:cs="Helvetica"/>
          <w:lang w:val="en-US"/>
        </w:rPr>
        <w:t>A</w:t>
      </w:r>
      <w:proofErr w:type="spellEnd"/>
      <w:r>
        <w:rPr>
          <w:rFonts w:cs="Helvetica"/>
          <w:lang w:val="en-US"/>
        </w:rPr>
        <w:t>)</w:t>
      </w:r>
      <w:r w:rsidR="001A628D">
        <w:rPr>
          <w:rFonts w:cs="Helvetica"/>
          <w:lang w:val="en-US"/>
        </w:rPr>
        <w:t xml:space="preserve"> in enteric bacteria</w:t>
      </w:r>
      <w:r w:rsidR="009F2096">
        <w:rPr>
          <w:rFonts w:cs="Helvetica"/>
          <w:lang w:val="en-US"/>
        </w:rPr>
        <w:t xml:space="preserve"> and of nitrogen metabolism in many other bacteria, archaea and eukaryotes</w:t>
      </w:r>
      <w:r w:rsidR="001A628D">
        <w:rPr>
          <w:rFonts w:cs="Helvetica"/>
          <w:lang w:val="en-US"/>
        </w:rPr>
        <w:t xml:space="preserve"> in response to the availability </w:t>
      </w:r>
      <w:r w:rsidR="001B7E82">
        <w:rPr>
          <w:rFonts w:cs="Helvetica"/>
          <w:lang w:val="en-US"/>
        </w:rPr>
        <w:t xml:space="preserve">of a </w:t>
      </w:r>
      <w:r w:rsidR="001A628D">
        <w:rPr>
          <w:rFonts w:cs="Helvetica"/>
          <w:lang w:val="en-US"/>
        </w:rPr>
        <w:t>nitrogen source</w:t>
      </w:r>
      <w:r w:rsidR="00DD0B97">
        <w:rPr>
          <w:rFonts w:cs="Helvetica"/>
          <w:lang w:val="en-US"/>
        </w:rPr>
        <w:t xml:space="preserve"> (Fig. 1)</w:t>
      </w:r>
      <w:r w:rsidR="00C52C5B">
        <w:rPr>
          <w:rFonts w:cs="Helvetica"/>
          <w:lang w:val="en-US"/>
        </w:rPr>
        <w:t xml:space="preserve"> </w:t>
      </w:r>
      <w:r w:rsidR="00C52C5B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Y051bT4zMzwvUmVjTnVtPjxEaXNwbGF5VGV4dD4oMTgtMjIpPC9EaXNwbGF5VGV4dD48cmVjb3Jk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5C27D7">
        <w:rPr>
          <w:rFonts w:cs="Helvetica"/>
          <w:lang w:val="en-US"/>
        </w:rPr>
        <w:instrText xml:space="preserve"> ADDIN EN.CITE </w:instrText>
      </w:r>
      <w:r w:rsidR="005C27D7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Y051bT4zMzwvUmVjTnVtPjxEaXNwbGF5VGV4dD4oMTgtMjIpPC9EaXNwbGF5VGV4dD48cmVjb3Jk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5C27D7">
        <w:rPr>
          <w:rFonts w:cs="Helvetica"/>
          <w:lang w:val="en-US"/>
        </w:rPr>
        <w:instrText xml:space="preserve"> ADDIN EN.CITE.DATA </w:instrText>
      </w:r>
      <w:r w:rsidR="005C27D7">
        <w:rPr>
          <w:rFonts w:cs="Helvetica"/>
          <w:lang w:val="en-US"/>
        </w:rPr>
      </w:r>
      <w:r w:rsidR="005C27D7">
        <w:rPr>
          <w:rFonts w:cs="Helvetica"/>
          <w:lang w:val="en-US"/>
        </w:rPr>
        <w:fldChar w:fldCharType="end"/>
      </w:r>
      <w:r w:rsidR="00C52C5B">
        <w:rPr>
          <w:rFonts w:cs="Helvetica"/>
          <w:lang w:val="en-US"/>
        </w:rPr>
      </w:r>
      <w:r w:rsidR="00C52C5B">
        <w:rPr>
          <w:rFonts w:cs="Helvetica"/>
          <w:lang w:val="en-US"/>
        </w:rPr>
        <w:fldChar w:fldCharType="separate"/>
      </w:r>
      <w:r w:rsidR="005C27D7">
        <w:rPr>
          <w:rFonts w:cs="Helvetica"/>
          <w:noProof/>
          <w:lang w:val="en-US"/>
        </w:rPr>
        <w:t>(18-22)</w:t>
      </w:r>
      <w:r w:rsidR="00C52C5B">
        <w:rPr>
          <w:rFonts w:cs="Helvetica"/>
          <w:lang w:val="en-US"/>
        </w:rPr>
        <w:fldChar w:fldCharType="end"/>
      </w:r>
      <w:r w:rsidR="001A628D">
        <w:rPr>
          <w:rFonts w:cs="Helvetica"/>
          <w:lang w:val="en-US"/>
        </w:rPr>
        <w:t>. The pathways th</w:t>
      </w:r>
      <w:r w:rsidR="009F2096">
        <w:rPr>
          <w:rFonts w:cs="Helvetica"/>
          <w:lang w:val="en-US"/>
        </w:rPr>
        <w:t xml:space="preserve">at regulate </w:t>
      </w:r>
      <w:proofErr w:type="spellStart"/>
      <w:r w:rsidR="009F2096" w:rsidRPr="003D1A04">
        <w:rPr>
          <w:rFonts w:cs="Helvetica"/>
          <w:i/>
          <w:lang w:val="en-US"/>
        </w:rPr>
        <w:t>glnA</w:t>
      </w:r>
      <w:proofErr w:type="spellEnd"/>
      <w:r w:rsidR="00DD0B97">
        <w:rPr>
          <w:rFonts w:cs="Helvetica"/>
          <w:lang w:val="en-US"/>
        </w:rPr>
        <w:t xml:space="preserve"> gene expression a</w:t>
      </w:r>
      <w:r w:rsidR="001A628D">
        <w:rPr>
          <w:rFonts w:cs="Helvetica"/>
          <w:lang w:val="en-US"/>
        </w:rPr>
        <w:t xml:space="preserve">nd </w:t>
      </w:r>
      <w:r w:rsidR="009F2096">
        <w:rPr>
          <w:rFonts w:cs="Helvetica"/>
          <w:lang w:val="en-US"/>
        </w:rPr>
        <w:t xml:space="preserve">GS </w:t>
      </w:r>
      <w:r w:rsidR="001A628D">
        <w:rPr>
          <w:rFonts w:cs="Helvetica"/>
          <w:lang w:val="en-US"/>
        </w:rPr>
        <w:t>enzym</w:t>
      </w:r>
      <w:r w:rsidR="001B7E82">
        <w:rPr>
          <w:rFonts w:cs="Helvetica"/>
          <w:lang w:val="en-US"/>
        </w:rPr>
        <w:t>atic activity both involve the</w:t>
      </w:r>
      <w:r w:rsidR="001A628D">
        <w:rPr>
          <w:rFonts w:cs="Helvetica"/>
          <w:lang w:val="en-US"/>
        </w:rPr>
        <w:t xml:space="preserve"> c</w:t>
      </w:r>
      <w:r w:rsidR="00DD0B97">
        <w:rPr>
          <w:rFonts w:cs="Helvetica"/>
          <w:lang w:val="en-US"/>
        </w:rPr>
        <w:t>ovalent modification of protein</w:t>
      </w:r>
      <w:r w:rsidR="001A628D">
        <w:rPr>
          <w:rFonts w:cs="Helvetica"/>
          <w:lang w:val="en-US"/>
        </w:rPr>
        <w:t>s</w:t>
      </w:r>
      <w:r w:rsidR="00DD0B97">
        <w:rPr>
          <w:rFonts w:cs="Helvetica"/>
          <w:lang w:val="en-US"/>
        </w:rPr>
        <w:t xml:space="preserve"> (Fig. 1). The regulation of GS activity involves </w:t>
      </w:r>
      <w:r w:rsidR="003B3CB1">
        <w:rPr>
          <w:rFonts w:cs="Helvetica"/>
          <w:lang w:val="en-US"/>
        </w:rPr>
        <w:t>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activation and 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inactivation </w:t>
      </w:r>
      <w:r w:rsidR="00DD0B97">
        <w:rPr>
          <w:rFonts w:cs="Helvetica"/>
          <w:lang w:val="en-US"/>
        </w:rPr>
        <w:t>w</w:t>
      </w:r>
      <w:r w:rsidR="00105118">
        <w:rPr>
          <w:rFonts w:cs="Helvetica"/>
          <w:lang w:val="en-US"/>
        </w:rPr>
        <w:t>ith</w:t>
      </w:r>
      <w:r w:rsidR="00DD0B97">
        <w:rPr>
          <w:rFonts w:cs="Helvetica"/>
          <w:lang w:val="en-US"/>
        </w:rPr>
        <w:t xml:space="preserve"> both </w:t>
      </w:r>
      <w:r w:rsidR="00105118">
        <w:rPr>
          <w:rFonts w:cs="Helvetica"/>
          <w:lang w:val="en-US"/>
        </w:rPr>
        <w:t xml:space="preserve">reactions </w:t>
      </w:r>
      <w:r w:rsidR="00DD0B97">
        <w:rPr>
          <w:rFonts w:cs="Helvetica"/>
          <w:lang w:val="en-US"/>
        </w:rPr>
        <w:t>catalyzed by the same enzyme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adenylyltransferase</w:t>
      </w:r>
      <w:proofErr w:type="spellEnd"/>
      <w:r w:rsidR="00105118">
        <w:rPr>
          <w:rFonts w:cs="Helvetica"/>
          <w:lang w:val="en-US"/>
        </w:rPr>
        <w:t>/</w:t>
      </w:r>
      <w:proofErr w:type="spellStart"/>
      <w:r w:rsidR="00105118">
        <w:rPr>
          <w:rFonts w:cs="Helvetica"/>
          <w:lang w:val="en-US"/>
        </w:rPr>
        <w:t>adenylylase</w:t>
      </w:r>
      <w:proofErr w:type="spellEnd"/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GlnE</w:t>
      </w:r>
      <w:proofErr w:type="spellEnd"/>
      <w:r w:rsidR="00DD0B97">
        <w:rPr>
          <w:rFonts w:cs="Helvetica"/>
          <w:lang w:val="en-US"/>
        </w:rPr>
        <w:t>. T</w:t>
      </w:r>
      <w:r w:rsidR="00105118">
        <w:rPr>
          <w:rFonts w:cs="Helvetica"/>
          <w:lang w:val="en-US"/>
        </w:rPr>
        <w:t xml:space="preserve">he direction of </w:t>
      </w:r>
      <w:r w:rsidR="006265DE">
        <w:rPr>
          <w:rFonts w:cs="Helvetica"/>
          <w:lang w:val="en-US"/>
        </w:rPr>
        <w:t>GS</w:t>
      </w:r>
      <w:r w:rsidR="00FC4849">
        <w:rPr>
          <w:rFonts w:cs="Helvetica"/>
          <w:lang w:val="en-US"/>
        </w:rPr>
        <w:t xml:space="preserve"> derivatization</w:t>
      </w:r>
      <w:r w:rsidR="00105118">
        <w:rPr>
          <w:rFonts w:cs="Helvetica"/>
          <w:lang w:val="en-US"/>
        </w:rPr>
        <w:t xml:space="preserve"> is d</w:t>
      </w:r>
      <w:r w:rsidR="00DD0B97">
        <w:rPr>
          <w:rFonts w:cs="Helvetica"/>
          <w:lang w:val="en-US"/>
        </w:rPr>
        <w:t>ic</w:t>
      </w:r>
      <w:r w:rsidR="00105118">
        <w:rPr>
          <w:rFonts w:cs="Helvetica"/>
          <w:lang w:val="en-US"/>
        </w:rPr>
        <w:t>t</w:t>
      </w:r>
      <w:r w:rsidR="00DD0B97">
        <w:rPr>
          <w:rFonts w:cs="Helvetica"/>
          <w:lang w:val="en-US"/>
        </w:rPr>
        <w:t xml:space="preserve">ated by </w:t>
      </w:r>
      <w:r w:rsidR="00105118">
        <w:rPr>
          <w:rFonts w:cs="Helvetica"/>
          <w:lang w:val="en-US"/>
        </w:rPr>
        <w:t xml:space="preserve">the </w:t>
      </w:r>
      <w:r w:rsidR="00DD0B97">
        <w:rPr>
          <w:rFonts w:cs="Helvetica"/>
          <w:lang w:val="en-US"/>
        </w:rPr>
        <w:t>PII</w:t>
      </w:r>
      <w:r w:rsidR="00105118" w:rsidRPr="00105118">
        <w:rPr>
          <w:rFonts w:cs="Helvetica"/>
          <w:lang w:val="en-US"/>
        </w:rPr>
        <w:t xml:space="preserve"> </w:t>
      </w:r>
      <w:r w:rsidR="00105118">
        <w:rPr>
          <w:rFonts w:cs="Helvetica"/>
          <w:lang w:val="en-US"/>
        </w:rPr>
        <w:t>protein</w:t>
      </w:r>
      <w:r w:rsidR="00DD0B97">
        <w:rPr>
          <w:rFonts w:cs="Helvetica"/>
          <w:lang w:val="en-US"/>
        </w:rPr>
        <w:t xml:space="preserve">, the </w:t>
      </w:r>
      <w:r w:rsidR="00FC4849">
        <w:rPr>
          <w:rFonts w:cs="Helvetica"/>
          <w:lang w:val="en-US"/>
        </w:rPr>
        <w:t>state</w:t>
      </w:r>
      <w:r w:rsidR="00DD0B97">
        <w:rPr>
          <w:rFonts w:cs="Helvetica"/>
          <w:lang w:val="en-US"/>
        </w:rPr>
        <w:t xml:space="preserve"> of </w:t>
      </w:r>
      <w:r w:rsidR="001B7E82">
        <w:rPr>
          <w:rFonts w:cs="Helvetica"/>
          <w:lang w:val="en-US"/>
        </w:rPr>
        <w:t>which</w:t>
      </w:r>
      <w:r w:rsidR="00DD0B97">
        <w:rPr>
          <w:rFonts w:cs="Helvetica"/>
          <w:lang w:val="en-US"/>
        </w:rPr>
        <w:t xml:space="preserve"> is also regulated by r</w:t>
      </w:r>
      <w:r w:rsidR="006C23F4">
        <w:rPr>
          <w:rFonts w:cs="Helvetica"/>
          <w:lang w:val="en-US"/>
        </w:rPr>
        <w:t xml:space="preserve">eversible covalent modification - </w:t>
      </w:r>
      <w:r w:rsidR="00DD0B97">
        <w:rPr>
          <w:rFonts w:cs="Helvetica"/>
          <w:lang w:val="en-US"/>
        </w:rPr>
        <w:t>by</w:t>
      </w:r>
      <w:r w:rsidR="009F2096">
        <w:rPr>
          <w:rFonts w:cs="Helvetica"/>
          <w:lang w:val="en-US"/>
        </w:rPr>
        <w:t xml:space="preserve"> </w:t>
      </w:r>
      <w:proofErr w:type="spellStart"/>
      <w:r w:rsidR="009F2096">
        <w:rPr>
          <w:rFonts w:cs="Helvetica"/>
          <w:lang w:val="en-US"/>
        </w:rPr>
        <w:t>uridylylation</w:t>
      </w:r>
      <w:proofErr w:type="spellEnd"/>
      <w:r w:rsidR="009F2096">
        <w:rPr>
          <w:rFonts w:cs="Helvetica"/>
          <w:lang w:val="en-US"/>
        </w:rPr>
        <w:t xml:space="preserve"> cataly</w:t>
      </w:r>
      <w:r w:rsidR="001B7E82">
        <w:rPr>
          <w:rFonts w:cs="Helvetica"/>
          <w:lang w:val="en-US"/>
        </w:rPr>
        <w:t>zed by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GlnD</w:t>
      </w:r>
      <w:proofErr w:type="spellEnd"/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</w:t>
      </w:r>
      <w:r w:rsidR="00FC4849">
        <w:rPr>
          <w:rFonts w:cs="Helvetica"/>
          <w:lang w:val="en-US"/>
        </w:rPr>
        <w:t>ano</w:t>
      </w:r>
      <w:r w:rsidR="00105118">
        <w:rPr>
          <w:rFonts w:cs="Helvetica"/>
          <w:lang w:val="en-US"/>
        </w:rPr>
        <w:t>the</w:t>
      </w:r>
      <w:r w:rsidR="00FC4849">
        <w:rPr>
          <w:rFonts w:cs="Helvetica"/>
          <w:lang w:val="en-US"/>
        </w:rPr>
        <w:t>r</w:t>
      </w:r>
      <w:r w:rsidR="00105118">
        <w:rPr>
          <w:rFonts w:cs="Helvetica"/>
          <w:lang w:val="en-US"/>
        </w:rPr>
        <w:t xml:space="preserve"> </w:t>
      </w:r>
      <w:r w:rsidR="00DD0B97">
        <w:rPr>
          <w:rFonts w:cs="Helvetica"/>
          <w:lang w:val="en-US"/>
        </w:rPr>
        <w:t xml:space="preserve">bifunctional </w:t>
      </w:r>
      <w:r w:rsidR="001B7E82">
        <w:rPr>
          <w:rFonts w:cs="Helvetica"/>
          <w:lang w:val="en-US"/>
        </w:rPr>
        <w:t xml:space="preserve">enzyme regulated </w:t>
      </w:r>
      <w:r w:rsidR="003D74DE">
        <w:rPr>
          <w:rFonts w:cs="Helvetica"/>
          <w:lang w:val="en-US"/>
        </w:rPr>
        <w:t>oppositely</w:t>
      </w:r>
      <w:r w:rsidR="00105118">
        <w:rPr>
          <w:rFonts w:cs="Helvetica"/>
          <w:lang w:val="en-US"/>
        </w:rPr>
        <w:t xml:space="preserve"> by </w:t>
      </w:r>
      <w:r w:rsidR="00105118" w:rsidRPr="00105118">
        <w:rPr>
          <w:rFonts w:ascii="Symbol" w:hAnsi="Symbol" w:cs="Helvetica"/>
          <w:lang w:val="en-US"/>
        </w:rPr>
        <w:t></w:t>
      </w:r>
      <w:r w:rsidR="00DD0B97">
        <w:rPr>
          <w:rFonts w:cs="Helvetica"/>
          <w:lang w:val="en-US"/>
        </w:rPr>
        <w:t>KG and glutamine. The modified form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U-PII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is essential for the 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reaction</w:t>
      </w:r>
      <w:r w:rsidR="00105118">
        <w:rPr>
          <w:rFonts w:cs="Helvetica"/>
          <w:lang w:val="en-US"/>
        </w:rPr>
        <w:t xml:space="preserve"> </w:t>
      </w:r>
      <w:r w:rsidR="006265DE">
        <w:rPr>
          <w:rFonts w:cs="Helvetica"/>
          <w:lang w:val="en-US"/>
        </w:rPr>
        <w:t>acting on</w:t>
      </w:r>
      <w:r w:rsidR="00105118">
        <w:rPr>
          <w:rFonts w:cs="Helvetica"/>
          <w:lang w:val="en-US"/>
        </w:rPr>
        <w:t xml:space="preserve"> GS</w:t>
      </w:r>
      <w:r w:rsidR="00DD0B97">
        <w:rPr>
          <w:rFonts w:cs="Helvetica"/>
          <w:lang w:val="en-US"/>
        </w:rPr>
        <w:t xml:space="preserve">. </w:t>
      </w:r>
    </w:p>
    <w:p w14:paraId="185DCDD5" w14:textId="58CC8C37" w:rsidR="00DD0B97" w:rsidRDefault="0036645C" w:rsidP="003E71E3">
      <w:pPr>
        <w:spacing w:line="480" w:lineRule="auto"/>
        <w:ind w:firstLine="720"/>
        <w:jc w:val="both"/>
        <w:rPr>
          <w:rFonts w:cs="Helvetica"/>
          <w:lang w:val="en-US"/>
        </w:rPr>
      </w:pPr>
      <w:r w:rsidRPr="00860CA7">
        <w:rPr>
          <w:rFonts w:cs="Helvetica"/>
          <w:lang w:val="en-US"/>
        </w:rPr>
        <w:t>W</w:t>
      </w:r>
      <w:r w:rsidR="00DD0B97" w:rsidRPr="00860CA7">
        <w:rPr>
          <w:rFonts w:cs="Helvetica"/>
          <w:lang w:val="en-US"/>
        </w:rPr>
        <w:t xml:space="preserve">e </w:t>
      </w:r>
      <w:r w:rsidR="00105118" w:rsidRPr="00860CA7">
        <w:rPr>
          <w:rFonts w:cs="Helvetica"/>
          <w:lang w:val="en-US"/>
        </w:rPr>
        <w:t>foun</w:t>
      </w:r>
      <w:r w:rsidR="00DD0B97" w:rsidRPr="00860CA7">
        <w:rPr>
          <w:rFonts w:cs="Helvetica"/>
          <w:lang w:val="en-US"/>
        </w:rPr>
        <w:t xml:space="preserve">d that </w:t>
      </w:r>
      <w:r w:rsidR="00105118" w:rsidRPr="00860CA7">
        <w:rPr>
          <w:rFonts w:cs="Helvetica"/>
          <w:lang w:val="en-US"/>
        </w:rPr>
        <w:t xml:space="preserve">the </w:t>
      </w:r>
      <w:r w:rsidR="00DD0B97" w:rsidRPr="00860CA7">
        <w:rPr>
          <w:rFonts w:cs="Helvetica"/>
          <w:lang w:val="en-US"/>
        </w:rPr>
        <w:t xml:space="preserve">modified form </w:t>
      </w:r>
      <w:r w:rsidR="00105118" w:rsidRPr="00860CA7">
        <w:rPr>
          <w:rFonts w:cs="Helvetica"/>
          <w:lang w:val="en-US"/>
        </w:rPr>
        <w:t xml:space="preserve">of PII, </w:t>
      </w:r>
      <w:r w:rsidR="00DD0B97" w:rsidRPr="00860CA7">
        <w:rPr>
          <w:rFonts w:cs="Helvetica"/>
          <w:lang w:val="en-US"/>
        </w:rPr>
        <w:t>U-PII</w:t>
      </w:r>
      <w:r w:rsidR="00105118" w:rsidRPr="00860CA7">
        <w:rPr>
          <w:rFonts w:cs="Helvetica"/>
          <w:lang w:val="en-US"/>
        </w:rPr>
        <w:t>,</w:t>
      </w:r>
      <w:r w:rsidR="00DD0B97" w:rsidRPr="00860CA7">
        <w:rPr>
          <w:rFonts w:cs="Helvetica"/>
          <w:lang w:val="en-US"/>
        </w:rPr>
        <w:t xml:space="preserve"> </w:t>
      </w:r>
      <w:r w:rsidR="00105118" w:rsidRPr="00860CA7">
        <w:rPr>
          <w:rFonts w:cs="Helvetica"/>
          <w:lang w:val="en-US"/>
        </w:rPr>
        <w:t xml:space="preserve">activates </w:t>
      </w:r>
      <w:proofErr w:type="spellStart"/>
      <w:r w:rsidR="00105118" w:rsidRPr="00860CA7">
        <w:rPr>
          <w:rFonts w:cs="Helvetica"/>
          <w:lang w:val="en-US"/>
        </w:rPr>
        <w:t>NagB</w:t>
      </w:r>
      <w:proofErr w:type="spellEnd"/>
      <w:r w:rsidR="00105118" w:rsidRPr="00860CA7">
        <w:rPr>
          <w:rFonts w:cs="Helvetica"/>
          <w:lang w:val="en-US"/>
        </w:rPr>
        <w:t xml:space="preserve">. </w:t>
      </w:r>
      <w:r w:rsidR="00132731" w:rsidRPr="00860CA7">
        <w:rPr>
          <w:rFonts w:cs="Helvetica"/>
          <w:lang w:val="en-US"/>
        </w:rPr>
        <w:t>Coordinate activation of both</w:t>
      </w:r>
      <w:r w:rsidR="00DB5D57" w:rsidRPr="00860CA7">
        <w:rPr>
          <w:rFonts w:cs="Helvetica"/>
          <w:lang w:val="en-US"/>
        </w:rPr>
        <w:t xml:space="preserve"> </w:t>
      </w:r>
      <w:proofErr w:type="spellStart"/>
      <w:r w:rsidR="00DB5D57" w:rsidRPr="00860CA7">
        <w:rPr>
          <w:rFonts w:cs="Helvetica"/>
          <w:lang w:val="en-US"/>
        </w:rPr>
        <w:t>NagB</w:t>
      </w:r>
      <w:proofErr w:type="spellEnd"/>
      <w:r w:rsidR="0041032B" w:rsidRPr="00860CA7">
        <w:rPr>
          <w:rFonts w:cs="Helvetica"/>
          <w:lang w:val="en-US"/>
        </w:rPr>
        <w:t xml:space="preserve"> </w:t>
      </w:r>
      <w:r w:rsidR="00132731" w:rsidRPr="00860CA7">
        <w:rPr>
          <w:rFonts w:cs="Helvetica"/>
          <w:lang w:val="en-US"/>
        </w:rPr>
        <w:t xml:space="preserve">and GS by U-PII </w:t>
      </w:r>
      <w:r w:rsidR="003E71E3" w:rsidRPr="00860CA7">
        <w:rPr>
          <w:rFonts w:cs="Helvetica"/>
          <w:lang w:val="en-US"/>
        </w:rPr>
        <w:t>make</w:t>
      </w:r>
      <w:r w:rsidR="00EF6CEB" w:rsidRPr="00860CA7">
        <w:rPr>
          <w:rFonts w:cs="Helvetica"/>
          <w:lang w:val="en-US"/>
        </w:rPr>
        <w:t>s</w:t>
      </w:r>
      <w:r w:rsidR="003E71E3" w:rsidRPr="00860CA7">
        <w:rPr>
          <w:rFonts w:cs="Helvetica"/>
          <w:lang w:val="en-US"/>
        </w:rPr>
        <w:t xml:space="preserve"> teleological sense since activation of </w:t>
      </w:r>
      <w:r w:rsidR="00B817AC" w:rsidRPr="00860CA7">
        <w:rPr>
          <w:rFonts w:cs="Helvetica"/>
          <w:lang w:val="en-US"/>
        </w:rPr>
        <w:t>the former</w:t>
      </w:r>
      <w:r w:rsidR="003E71E3" w:rsidRPr="00860CA7">
        <w:rPr>
          <w:rFonts w:cs="Helvetica"/>
          <w:lang w:val="en-US"/>
        </w:rPr>
        <w:t xml:space="preserve"> releases NH</w:t>
      </w:r>
      <w:r w:rsidR="003E71E3"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 xml:space="preserve">, while activation of GS facilitates its incorporation into glutamine for the synthesis of numerous other </w:t>
      </w:r>
      <w:r w:rsidR="00A161D2" w:rsidRPr="00860CA7">
        <w:rPr>
          <w:rFonts w:cs="Helvetica"/>
          <w:lang w:val="en-US"/>
        </w:rPr>
        <w:t>nitrogenous</w:t>
      </w:r>
      <w:r w:rsidR="003E71E3" w:rsidRPr="00860CA7">
        <w:rPr>
          <w:rFonts w:cs="Helvetica"/>
          <w:lang w:val="en-US"/>
        </w:rPr>
        <w:t xml:space="preserve"> compounds. T</w:t>
      </w:r>
      <w:r w:rsidR="003B3CB1" w:rsidRPr="00860CA7">
        <w:rPr>
          <w:rFonts w:cs="Helvetica"/>
          <w:lang w:val="en-US"/>
        </w:rPr>
        <w:t>he effect</w:t>
      </w:r>
      <w:r w:rsidR="003D1A04" w:rsidRPr="00860CA7">
        <w:rPr>
          <w:rFonts w:cs="Helvetica"/>
          <w:lang w:val="en-US"/>
        </w:rPr>
        <w:t>s</w:t>
      </w:r>
      <w:r w:rsidR="003B3CB1" w:rsidRPr="00860CA7">
        <w:rPr>
          <w:rFonts w:cs="Helvetica"/>
          <w:lang w:val="en-US"/>
        </w:rPr>
        <w:t xml:space="preserve"> </w:t>
      </w:r>
      <w:r w:rsidR="00315E40" w:rsidRPr="00860CA7">
        <w:rPr>
          <w:rFonts w:cs="Helvetica"/>
          <w:lang w:val="en-US"/>
        </w:rPr>
        <w:t xml:space="preserve">and </w:t>
      </w:r>
      <w:r w:rsidR="003D1A04" w:rsidRPr="00860CA7">
        <w:rPr>
          <w:rFonts w:cs="Helvetica"/>
          <w:lang w:val="en-US"/>
        </w:rPr>
        <w:t>consequenc</w:t>
      </w:r>
      <w:r w:rsidR="00315E40" w:rsidRPr="00860CA7">
        <w:rPr>
          <w:rFonts w:cs="Helvetica"/>
          <w:lang w:val="en-US"/>
        </w:rPr>
        <w:t xml:space="preserve">es </w:t>
      </w:r>
      <w:r w:rsidR="008D50D5" w:rsidRPr="00860CA7">
        <w:rPr>
          <w:rFonts w:cs="Helvetica"/>
          <w:lang w:val="en-US"/>
        </w:rPr>
        <w:t xml:space="preserve">of </w:t>
      </w:r>
      <w:r w:rsidRPr="00860CA7">
        <w:rPr>
          <w:rFonts w:cs="Helvetica"/>
          <w:lang w:val="en-US"/>
        </w:rPr>
        <w:t xml:space="preserve">the </w:t>
      </w:r>
      <w:proofErr w:type="spellStart"/>
      <w:r w:rsidR="003B3CB1" w:rsidRPr="00860CA7">
        <w:rPr>
          <w:rFonts w:cs="Helvetica"/>
          <w:lang w:val="en-US"/>
        </w:rPr>
        <w:t>NagB</w:t>
      </w:r>
      <w:proofErr w:type="spellEnd"/>
      <w:r w:rsidR="003B3CB1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allosteric </w:t>
      </w:r>
      <w:r w:rsidR="003B3CB1" w:rsidRPr="00860CA7">
        <w:rPr>
          <w:rFonts w:cs="Helvetica"/>
          <w:lang w:val="en-US"/>
        </w:rPr>
        <w:t>interactions can be summarized</w:t>
      </w:r>
      <w:r w:rsidRPr="00860CA7">
        <w:rPr>
          <w:rFonts w:cs="Helvetica"/>
          <w:lang w:val="en-US"/>
        </w:rPr>
        <w:t xml:space="preserve"> as follows</w:t>
      </w:r>
      <w:r w:rsidR="00DB5D57" w:rsidRPr="00860CA7">
        <w:rPr>
          <w:rFonts w:cs="Helvetica"/>
          <w:lang w:val="en-US"/>
        </w:rPr>
        <w:t>:</w:t>
      </w:r>
      <w:r w:rsidR="004D2D4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1.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The presence of a</w:t>
      </w:r>
      <w:r w:rsidR="003D33BC" w:rsidRPr="00860CA7">
        <w:rPr>
          <w:rFonts w:cs="Helvetica"/>
          <w:lang w:val="en-US"/>
        </w:rPr>
        <w:t>mino sugars</w:t>
      </w:r>
      <w:r w:rsidR="004D2D47" w:rsidRPr="00860CA7">
        <w:rPr>
          <w:rFonts w:cs="Helvetica"/>
          <w:lang w:val="en-US"/>
        </w:rPr>
        <w:t xml:space="preserve"> </w:t>
      </w:r>
      <w:r w:rsidR="00FD117F" w:rsidRPr="00860CA7">
        <w:rPr>
          <w:rFonts w:cs="Helvetica"/>
          <w:lang w:val="en-US"/>
        </w:rPr>
        <w:t>(</w:t>
      </w:r>
      <w:r w:rsidR="00CA1855" w:rsidRPr="00860CA7">
        <w:rPr>
          <w:rFonts w:cs="Helvetica"/>
          <w:lang w:val="en-US"/>
        </w:rPr>
        <w:t>or any PTS sugar substrate</w:t>
      </w:r>
      <w:r w:rsidR="00FD117F" w:rsidRPr="00860CA7">
        <w:rPr>
          <w:rFonts w:cs="Helvetica"/>
          <w:lang w:val="en-US"/>
        </w:rPr>
        <w:t>)</w:t>
      </w:r>
      <w:r w:rsidR="00CA1855" w:rsidRPr="00860CA7">
        <w:rPr>
          <w:rFonts w:cs="Helvetica"/>
          <w:lang w:val="en-US"/>
        </w:rPr>
        <w:t xml:space="preserve"> </w:t>
      </w:r>
      <w:r w:rsidR="004D2D47" w:rsidRPr="00860CA7">
        <w:rPr>
          <w:rFonts w:cs="Helvetica"/>
          <w:lang w:val="en-US"/>
        </w:rPr>
        <w:t>in the medium</w:t>
      </w:r>
      <w:r w:rsidR="003D33BC" w:rsidRPr="00860CA7">
        <w:rPr>
          <w:rFonts w:cs="Helvetica"/>
          <w:lang w:val="en-US"/>
        </w:rPr>
        <w:t xml:space="preserve"> </w:t>
      </w:r>
      <w:r w:rsidR="008D50D5" w:rsidRPr="00860CA7">
        <w:rPr>
          <w:rFonts w:cs="Helvetica"/>
          <w:lang w:val="en-US"/>
        </w:rPr>
        <w:t>de-phosphorylate</w:t>
      </w:r>
      <w:r w:rsidR="003D1A0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HPr</w:t>
      </w:r>
      <w:proofErr w:type="spellEnd"/>
      <w:r w:rsidR="008D50D5" w:rsidRPr="00860CA7">
        <w:rPr>
          <w:rFonts w:cs="Helvetica"/>
          <w:lang w:val="en-US"/>
        </w:rPr>
        <w:t xml:space="preserve"> </w:t>
      </w:r>
      <w:r w:rsidR="00B817AC" w:rsidRPr="00860CA7">
        <w:rPr>
          <w:rFonts w:cs="Helvetica"/>
          <w:lang w:val="en-US"/>
        </w:rPr>
        <w:t xml:space="preserve">and </w:t>
      </w:r>
      <w:r w:rsidR="008D50D5" w:rsidRPr="00860CA7">
        <w:rPr>
          <w:rFonts w:cs="Helvetica"/>
          <w:lang w:val="en-US"/>
        </w:rPr>
        <w:t>activate</w:t>
      </w:r>
      <w:r w:rsidR="003D1A04" w:rsidRPr="00860CA7">
        <w:rPr>
          <w:rFonts w:cs="Helvetica"/>
          <w:lang w:val="en-US"/>
        </w:rPr>
        <w:t>s</w:t>
      </w:r>
      <w:r w:rsidR="00CA1855" w:rsidRPr="00860CA7">
        <w:rPr>
          <w:rFonts w:cs="Helvetica"/>
          <w:lang w:val="en-US"/>
        </w:rPr>
        <w:t xml:space="preserve"> </w:t>
      </w:r>
      <w:proofErr w:type="spellStart"/>
      <w:r w:rsidR="00CA1855" w:rsidRPr="00860CA7">
        <w:rPr>
          <w:rFonts w:cs="Helvetica"/>
          <w:lang w:val="en-US"/>
        </w:rPr>
        <w:t>NagB</w:t>
      </w:r>
      <w:proofErr w:type="spellEnd"/>
      <w:r w:rsidR="003E71E3" w:rsidRPr="00860CA7">
        <w:rPr>
          <w:rFonts w:cs="Helvetica"/>
          <w:lang w:val="en-US"/>
        </w:rPr>
        <w:t>.</w:t>
      </w:r>
      <w:r w:rsidR="00FB3299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 xml:space="preserve">2. </w:t>
      </w:r>
      <w:r w:rsidR="005F5B82">
        <w:rPr>
          <w:rFonts w:cs="Helvetica"/>
          <w:lang w:val="en-US"/>
        </w:rPr>
        <w:t>An i</w:t>
      </w:r>
      <w:r w:rsidR="00CA1855" w:rsidRPr="00860CA7">
        <w:rPr>
          <w:rFonts w:cs="Helvetica"/>
          <w:lang w:val="en-US"/>
        </w:rPr>
        <w:t>ncrease</w:t>
      </w:r>
      <w:r w:rsidR="006265DE" w:rsidRPr="00860CA7">
        <w:rPr>
          <w:rFonts w:cs="Helvetica"/>
          <w:lang w:val="en-US"/>
        </w:rPr>
        <w:t xml:space="preserve"> in the cytoplasmic</w:t>
      </w:r>
      <w:r w:rsidR="00CA1855" w:rsidRPr="00860CA7">
        <w:rPr>
          <w:rFonts w:cs="Helvetica"/>
          <w:lang w:val="en-US"/>
        </w:rPr>
        <w:t xml:space="preserve"> GlcNAc-6P </w:t>
      </w:r>
      <w:r w:rsidR="00B817AC" w:rsidRPr="00860CA7">
        <w:rPr>
          <w:rFonts w:cs="Helvetica"/>
          <w:lang w:val="en-US"/>
        </w:rPr>
        <w:lastRenderedPageBreak/>
        <w:t>concentrations</w:t>
      </w:r>
      <w:r w:rsidR="006265DE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promote</w:t>
      </w:r>
      <w:r w:rsidR="00B817AC" w:rsidRPr="00860CA7">
        <w:rPr>
          <w:rFonts w:cs="Helvetica"/>
          <w:lang w:val="en-US"/>
        </w:rPr>
        <w:t>s</w:t>
      </w:r>
      <w:r w:rsidR="00A161D2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high levels of</w:t>
      </w:r>
      <w:r w:rsidR="003D33BC" w:rsidRPr="00860CA7">
        <w:rPr>
          <w:rFonts w:cs="Helvetica"/>
          <w:lang w:val="en-US"/>
        </w:rPr>
        <w:t xml:space="preserve"> </w:t>
      </w:r>
      <w:proofErr w:type="spellStart"/>
      <w:r w:rsidR="003D33BC" w:rsidRPr="00860CA7">
        <w:rPr>
          <w:rFonts w:cs="Helvetica"/>
          <w:i/>
          <w:lang w:val="en-US"/>
        </w:rPr>
        <w:t>nagB</w:t>
      </w:r>
      <w:proofErr w:type="spellEnd"/>
      <w:r w:rsidR="003D33B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expression</w:t>
      </w:r>
      <w:r w:rsidR="00860CA7" w:rsidRPr="00860CA7">
        <w:rPr>
          <w:rFonts w:cs="Helvetica"/>
          <w:lang w:val="en-US"/>
        </w:rPr>
        <w:t xml:space="preserve"> and high activity of </w:t>
      </w:r>
      <w:proofErr w:type="spellStart"/>
      <w:r w:rsidR="00860CA7" w:rsidRPr="00860CA7">
        <w:rPr>
          <w:rFonts w:cs="Helvetica"/>
          <w:lang w:val="en-US"/>
        </w:rPr>
        <w:t>NagB</w:t>
      </w:r>
      <w:proofErr w:type="spellEnd"/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3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T</w:t>
      </w:r>
      <w:r w:rsidR="004D2D47" w:rsidRPr="00860CA7">
        <w:rPr>
          <w:rFonts w:cs="Helvetica"/>
          <w:lang w:val="en-US"/>
        </w:rPr>
        <w:t xml:space="preserve">he </w:t>
      </w:r>
      <w:r w:rsidR="008D50D5" w:rsidRPr="00860CA7">
        <w:rPr>
          <w:rFonts w:cs="Helvetica"/>
          <w:lang w:val="en-US"/>
        </w:rPr>
        <w:t xml:space="preserve">activation of </w:t>
      </w:r>
      <w:proofErr w:type="spellStart"/>
      <w:r w:rsidR="008D50D5" w:rsidRPr="00860CA7">
        <w:rPr>
          <w:rFonts w:cs="Helvetica"/>
          <w:lang w:val="en-US"/>
        </w:rPr>
        <w:t>NagB</w:t>
      </w:r>
      <w:proofErr w:type="spellEnd"/>
      <w:r w:rsidR="008D50D5" w:rsidRPr="00860CA7">
        <w:rPr>
          <w:rFonts w:cs="Helvetica"/>
          <w:lang w:val="en-US"/>
        </w:rPr>
        <w:t xml:space="preserve"> by U-PII </w:t>
      </w:r>
      <w:r w:rsidR="006265DE" w:rsidRPr="00860CA7">
        <w:rPr>
          <w:rFonts w:cs="Helvetica"/>
          <w:lang w:val="en-US"/>
        </w:rPr>
        <w:t>promote</w:t>
      </w:r>
      <w:r w:rsidR="003E71E3" w:rsidRPr="00860CA7">
        <w:rPr>
          <w:rFonts w:cs="Helvetica"/>
          <w:lang w:val="en-US"/>
        </w:rPr>
        <w:t>s</w:t>
      </w:r>
      <w:r w:rsidR="006265DE" w:rsidRPr="00860CA7">
        <w:rPr>
          <w:rFonts w:cs="Helvetica"/>
          <w:lang w:val="en-US"/>
        </w:rPr>
        <w:t xml:space="preserve"> </w:t>
      </w:r>
      <w:r w:rsidR="006E182C" w:rsidRPr="00860CA7">
        <w:rPr>
          <w:rFonts w:cs="Helvetica"/>
          <w:lang w:val="en-US"/>
        </w:rPr>
        <w:t xml:space="preserve">successful </w:t>
      </w:r>
      <w:r w:rsidR="004D2D47" w:rsidRPr="00860CA7">
        <w:rPr>
          <w:rFonts w:cs="Helvetica"/>
          <w:lang w:val="en-US"/>
        </w:rPr>
        <w:t xml:space="preserve">utilization </w:t>
      </w:r>
      <w:r w:rsidRPr="00860CA7">
        <w:rPr>
          <w:rFonts w:cs="Helvetica"/>
          <w:lang w:val="en-US"/>
        </w:rPr>
        <w:t>of</w:t>
      </w:r>
      <w:r w:rsidR="006E182C" w:rsidRPr="00860CA7">
        <w:rPr>
          <w:rFonts w:cs="Helvetica"/>
          <w:lang w:val="en-US"/>
        </w:rPr>
        <w:t xml:space="preserve"> </w:t>
      </w:r>
      <w:r w:rsidR="00DB5D57" w:rsidRPr="00860CA7">
        <w:rPr>
          <w:rFonts w:cs="Helvetica"/>
          <w:lang w:val="en-US"/>
        </w:rPr>
        <w:t>amino sugar</w:t>
      </w:r>
      <w:r w:rsidRPr="00860CA7">
        <w:rPr>
          <w:rFonts w:cs="Helvetica"/>
          <w:lang w:val="en-US"/>
        </w:rPr>
        <w:t>s</w:t>
      </w:r>
      <w:r w:rsidR="003D33BC" w:rsidRPr="00860CA7">
        <w:rPr>
          <w:rFonts w:cs="Helvetica"/>
          <w:lang w:val="en-US"/>
        </w:rPr>
        <w:t>,</w:t>
      </w:r>
      <w:r w:rsidR="00DB5D5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thereby </w:t>
      </w:r>
      <w:r w:rsidR="003D33BC" w:rsidRPr="00860CA7">
        <w:rPr>
          <w:rFonts w:cs="Helvetica"/>
          <w:lang w:val="en-US"/>
        </w:rPr>
        <w:t>increasing</w:t>
      </w:r>
      <w:r w:rsidR="006E182C" w:rsidRPr="00860CA7">
        <w:rPr>
          <w:rFonts w:cs="Helvetica"/>
          <w:lang w:val="en-US"/>
        </w:rPr>
        <w:t xml:space="preserve"> level</w:t>
      </w:r>
      <w:r w:rsidR="003D33BC" w:rsidRPr="00860CA7">
        <w:rPr>
          <w:rFonts w:cs="Helvetica"/>
          <w:lang w:val="en-US"/>
        </w:rPr>
        <w:t>s</w:t>
      </w:r>
      <w:r w:rsidR="006E182C" w:rsidRPr="00860CA7">
        <w:rPr>
          <w:rFonts w:cs="Helvetica"/>
          <w:lang w:val="en-US"/>
        </w:rPr>
        <w:t xml:space="preserve"> of</w:t>
      </w:r>
      <w:r w:rsidR="004D2D47" w:rsidRPr="00860CA7">
        <w:rPr>
          <w:rFonts w:cs="Helvetica"/>
          <w:lang w:val="en-US"/>
        </w:rPr>
        <w:t xml:space="preserve"> </w:t>
      </w:r>
      <w:r w:rsidR="006265DE" w:rsidRPr="00860CA7">
        <w:rPr>
          <w:rFonts w:cs="Helvetica"/>
          <w:lang w:val="en-US"/>
        </w:rPr>
        <w:t xml:space="preserve">both carbon and </w:t>
      </w:r>
      <w:r w:rsidR="004D2D47" w:rsidRPr="00860CA7">
        <w:rPr>
          <w:rFonts w:cs="Helvetica"/>
          <w:lang w:val="en-US"/>
        </w:rPr>
        <w:t xml:space="preserve">nitrogen </w:t>
      </w:r>
      <w:r w:rsidR="006E182C" w:rsidRPr="00860CA7">
        <w:rPr>
          <w:rFonts w:cs="Helvetica"/>
          <w:lang w:val="en-US"/>
        </w:rPr>
        <w:t>in</w:t>
      </w:r>
      <w:r w:rsidR="004D2D47" w:rsidRPr="00860CA7">
        <w:rPr>
          <w:rFonts w:cs="Helvetica"/>
          <w:lang w:val="en-US"/>
        </w:rPr>
        <w:t xml:space="preserve"> the cell</w:t>
      </w:r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4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GS will be converted</w:t>
      </w:r>
      <w:r w:rsidR="004D2D4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to</w:t>
      </w:r>
      <w:r w:rsidR="006E182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 </w:t>
      </w:r>
      <w:r w:rsidR="006E182C" w:rsidRPr="00860CA7">
        <w:rPr>
          <w:rFonts w:cs="Helvetica"/>
          <w:lang w:val="en-US"/>
        </w:rPr>
        <w:t>un</w:t>
      </w:r>
      <w:r w:rsidR="006265DE" w:rsidRPr="00860CA7">
        <w:rPr>
          <w:rFonts w:cs="Helvetica"/>
          <w:lang w:val="en-US"/>
        </w:rPr>
        <w:t>modified</w:t>
      </w:r>
      <w:r w:rsidR="00E27CCE" w:rsidRPr="00860CA7">
        <w:rPr>
          <w:rFonts w:cs="Helvetica"/>
          <w:lang w:val="en-US"/>
        </w:rPr>
        <w:t xml:space="preserve"> active form</w:t>
      </w:r>
      <w:r w:rsidR="003D1A04" w:rsidRPr="00860CA7">
        <w:rPr>
          <w:rFonts w:cs="Helvetica"/>
          <w:lang w:val="en-US"/>
        </w:rPr>
        <w:t>,</w:t>
      </w:r>
      <w:r w:rsidRPr="00860CA7">
        <w:rPr>
          <w:rFonts w:cs="Helvetica"/>
          <w:lang w:val="en-US"/>
        </w:rPr>
        <w:t xml:space="preserve"> allowing the incorporation of </w:t>
      </w:r>
      <w:r w:rsidR="003E71E3" w:rsidRPr="00860CA7">
        <w:rPr>
          <w:rFonts w:cs="Helvetica"/>
          <w:lang w:val="en-US"/>
        </w:rPr>
        <w:t xml:space="preserve">the </w:t>
      </w:r>
      <w:r w:rsidRPr="00860CA7">
        <w:rPr>
          <w:rFonts w:cs="Helvetica"/>
          <w:lang w:val="en-US"/>
        </w:rPr>
        <w:t>NH</w:t>
      </w:r>
      <w:r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 xml:space="preserve"> released from GlcN-6P</w:t>
      </w:r>
      <w:r w:rsidR="008D50D5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into glutamine. 5</w:t>
      </w:r>
      <w:r w:rsidRPr="00860CA7">
        <w:rPr>
          <w:rFonts w:cs="Helvetica"/>
          <w:lang w:val="en-US"/>
        </w:rPr>
        <w:t>.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act</w:t>
      </w:r>
      <w:r w:rsidR="00C57C54" w:rsidRPr="00860CA7">
        <w:rPr>
          <w:rFonts w:cs="Helvetica"/>
          <w:lang w:val="en-US"/>
        </w:rPr>
        <w:t xml:space="preserve">ivation of </w:t>
      </w:r>
      <w:proofErr w:type="spellStart"/>
      <w:r w:rsidR="00C57C54" w:rsidRPr="00860CA7">
        <w:rPr>
          <w:rFonts w:cs="Helvetica"/>
          <w:lang w:val="en-US"/>
        </w:rPr>
        <w:t>NagB</w:t>
      </w:r>
      <w:proofErr w:type="spellEnd"/>
      <w:r w:rsidR="004F766C" w:rsidRPr="00860CA7">
        <w:rPr>
          <w:rFonts w:cs="Helvetica"/>
          <w:lang w:val="en-US"/>
        </w:rPr>
        <w:t xml:space="preserve"> only occur</w:t>
      </w:r>
      <w:r w:rsidR="00C57C5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when NANA is available, promoting high level expression of the </w:t>
      </w:r>
      <w:proofErr w:type="spellStart"/>
      <w:r w:rsidR="008D50D5" w:rsidRPr="00860CA7">
        <w:rPr>
          <w:rFonts w:cs="Helvetica"/>
          <w:i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gene</w:t>
      </w:r>
      <w:r w:rsidR="004D2D47" w:rsidRPr="00860CA7">
        <w:rPr>
          <w:rFonts w:cs="Helvetica"/>
          <w:lang w:val="en-US"/>
        </w:rPr>
        <w:t>.</w:t>
      </w:r>
    </w:p>
    <w:p w14:paraId="16417021" w14:textId="77777777" w:rsidR="004B3096" w:rsidRDefault="00CA641D" w:rsidP="006C23F4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cs="Helvetica"/>
          <w:lang w:val="en-US"/>
        </w:rPr>
      </w:pPr>
      <w:r w:rsidRPr="00B80644">
        <w:rPr>
          <w:rFonts w:eastAsia="Times New Roman" w:cs="Times New Roman"/>
        </w:rPr>
        <w:t>The pathway</w:t>
      </w:r>
      <w:r w:rsidR="006E182C" w:rsidRPr="00B80644">
        <w:rPr>
          <w:rFonts w:eastAsia="Times New Roman" w:cs="Times New Roman"/>
        </w:rPr>
        <w:t>s for</w:t>
      </w:r>
      <w:r w:rsidRPr="00B80644">
        <w:rPr>
          <w:rFonts w:eastAsia="Times New Roman" w:cs="Times New Roman"/>
        </w:rPr>
        <w:t xml:space="preserve"> </w:t>
      </w:r>
      <w:r w:rsidR="003D33BC" w:rsidRPr="00B80644">
        <w:rPr>
          <w:rFonts w:eastAsia="Times New Roman" w:cs="Times New Roman"/>
        </w:rPr>
        <w:t xml:space="preserve">the utilization of </w:t>
      </w:r>
      <w:r w:rsidRPr="00B80644">
        <w:rPr>
          <w:rFonts w:eastAsia="Times New Roman" w:cs="Times New Roman"/>
        </w:rPr>
        <w:t>differe</w:t>
      </w:r>
      <w:r w:rsidR="008E7DFA" w:rsidRPr="00B80644">
        <w:rPr>
          <w:rFonts w:eastAsia="Times New Roman" w:cs="Times New Roman"/>
        </w:rPr>
        <w:t>nt amino sugars</w:t>
      </w:r>
      <w:r w:rsidR="003D33B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NANA, ManNAc-6P and GlcNAc-6P</w:t>
      </w:r>
      <w:r w:rsidR="004F766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converge</w:t>
      </w:r>
      <w:r w:rsidR="003D33BC" w:rsidRPr="00B80644">
        <w:rPr>
          <w:rFonts w:eastAsia="Times New Roman" w:cs="Times New Roman"/>
        </w:rPr>
        <w:t xml:space="preserve"> with the production of</w:t>
      </w:r>
      <w:r w:rsidRPr="00B80644">
        <w:rPr>
          <w:rFonts w:eastAsia="Times New Roman" w:cs="Times New Roman"/>
        </w:rPr>
        <w:t xml:space="preserve"> GlcN-6P</w:t>
      </w:r>
      <w:r w:rsidR="008E7DFA" w:rsidRPr="00B80644">
        <w:rPr>
          <w:rFonts w:eastAsia="Times New Roman" w:cs="Times New Roman"/>
        </w:rPr>
        <w:t>, the</w:t>
      </w:r>
      <w:r w:rsidR="00322D23" w:rsidRPr="00B80644">
        <w:rPr>
          <w:rFonts w:eastAsia="Times New Roman" w:cs="Times New Roman"/>
        </w:rPr>
        <w:t xml:space="preserve"> substrate of </w:t>
      </w:r>
      <w:proofErr w:type="spellStart"/>
      <w:r w:rsidR="00322D23" w:rsidRPr="00B80644">
        <w:rPr>
          <w:rFonts w:eastAsia="Times New Roman" w:cs="Times New Roman"/>
        </w:rPr>
        <w:t>NagB</w:t>
      </w:r>
      <w:proofErr w:type="spellEnd"/>
      <w:r w:rsidRPr="00B80644">
        <w:rPr>
          <w:rFonts w:eastAsia="Times New Roman" w:cs="Times New Roman"/>
        </w:rPr>
        <w:t xml:space="preserve"> (Fig. 1). </w:t>
      </w:r>
      <w:r w:rsidRPr="00B80644">
        <w:rPr>
          <w:rFonts w:cs="Helvetica"/>
          <w:lang w:val="en-US"/>
        </w:rPr>
        <w:t xml:space="preserve">If </w:t>
      </w:r>
      <w:proofErr w:type="spellStart"/>
      <w:r w:rsidRPr="00B80644">
        <w:rPr>
          <w:rFonts w:cs="Helvetica"/>
          <w:lang w:val="en-US"/>
        </w:rPr>
        <w:t>GlcN</w:t>
      </w:r>
      <w:proofErr w:type="spellEnd"/>
      <w:r w:rsidRPr="00B80644">
        <w:rPr>
          <w:rFonts w:cs="Helvetica"/>
          <w:lang w:val="en-US"/>
        </w:rPr>
        <w:t xml:space="preserve"> or </w:t>
      </w:r>
      <w:proofErr w:type="spellStart"/>
      <w:r w:rsidRPr="00B80644">
        <w:rPr>
          <w:rFonts w:cs="Helvetica"/>
          <w:lang w:val="en-US"/>
        </w:rPr>
        <w:t>GlcN</w:t>
      </w:r>
      <w:r w:rsidR="00D470D2" w:rsidRPr="00B80644">
        <w:rPr>
          <w:rFonts w:cs="Helvetica"/>
          <w:lang w:val="en-US"/>
        </w:rPr>
        <w:t>A</w:t>
      </w:r>
      <w:r w:rsidRPr="00B80644">
        <w:rPr>
          <w:rFonts w:cs="Helvetica"/>
          <w:lang w:val="en-US"/>
        </w:rPr>
        <w:t>c</w:t>
      </w:r>
      <w:proofErr w:type="spellEnd"/>
      <w:r w:rsidRPr="00B80644">
        <w:rPr>
          <w:rFonts w:cs="Helvetica"/>
          <w:lang w:val="en-US"/>
        </w:rPr>
        <w:t xml:space="preserve"> is transported </w:t>
      </w:r>
      <w:r w:rsidR="005A78A9" w:rsidRPr="00B80644">
        <w:rPr>
          <w:rFonts w:cs="Helvetica"/>
          <w:lang w:val="en-US"/>
        </w:rPr>
        <w:t xml:space="preserve">into the cell </w:t>
      </w:r>
      <w:r w:rsidRPr="00B80644">
        <w:rPr>
          <w:rFonts w:cs="Helvetica"/>
          <w:lang w:val="en-US"/>
        </w:rPr>
        <w:t xml:space="preserve">by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PTS, 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Pr="00B80644">
        <w:rPr>
          <w:rFonts w:cs="Helvetica"/>
          <w:lang w:val="en-US"/>
        </w:rPr>
        <w:t xml:space="preserve">, present in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non-phosphorylated form, </w:t>
      </w:r>
      <w:r w:rsidR="005A78A9" w:rsidRPr="00B80644">
        <w:rPr>
          <w:rFonts w:cs="Helvetica"/>
          <w:lang w:val="en-US"/>
        </w:rPr>
        <w:t>will</w:t>
      </w:r>
      <w:r w:rsidRPr="00B80644">
        <w:rPr>
          <w:rFonts w:cs="Helvetica"/>
          <w:lang w:val="en-US"/>
        </w:rPr>
        <w:t xml:space="preserve"> activate </w:t>
      </w:r>
      <w:proofErr w:type="spellStart"/>
      <w:r w:rsidRPr="00B80644">
        <w:rPr>
          <w:rFonts w:cs="Helvetica"/>
          <w:lang w:val="en-US"/>
        </w:rPr>
        <w:t>NagB</w:t>
      </w:r>
      <w:proofErr w:type="spellEnd"/>
      <w:r w:rsidR="009259F9" w:rsidRPr="00B80644">
        <w:rPr>
          <w:rFonts w:cs="Helvetica"/>
          <w:lang w:val="en-US"/>
        </w:rPr>
        <w:t xml:space="preserve"> in res</w:t>
      </w:r>
      <w:r w:rsidR="005C657E">
        <w:rPr>
          <w:rFonts w:cs="Helvetica"/>
          <w:lang w:val="en-US"/>
        </w:rPr>
        <w:t>ponse to the availability of PTS</w:t>
      </w:r>
      <w:r w:rsidR="009259F9" w:rsidRPr="00B80644">
        <w:rPr>
          <w:rFonts w:cs="Helvetica"/>
          <w:lang w:val="en-US"/>
        </w:rPr>
        <w:t xml:space="preserve"> sugar substrate</w:t>
      </w:r>
      <w:r w:rsidR="004F766C" w:rsidRPr="00B80644">
        <w:rPr>
          <w:rFonts w:cs="Helvetica"/>
          <w:lang w:val="en-US"/>
        </w:rPr>
        <w:t>s</w:t>
      </w:r>
      <w:r w:rsidR="00BC01D3">
        <w:rPr>
          <w:rFonts w:cs="Helvetica"/>
          <w:lang w:val="en-US"/>
        </w:rPr>
        <w:t xml:space="preserve"> </w:t>
      </w:r>
      <w:r w:rsidR="00BC01D3">
        <w:rPr>
          <w:rFonts w:cs="Helvetica"/>
          <w:lang w:val="en-US"/>
        </w:rPr>
        <w:fldChar w:fldCharType="begin"/>
      </w:r>
      <w:r w:rsidR="00BC01D3">
        <w:rPr>
          <w:rFonts w:cs="Helvetica"/>
          <w:lang w:val="en-US"/>
        </w:rPr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BC01D3">
        <w:rPr>
          <w:rFonts w:cs="Helvetica"/>
          <w:lang w:val="en-US"/>
        </w:rPr>
        <w:fldChar w:fldCharType="separate"/>
      </w:r>
      <w:r w:rsidR="00BC01D3">
        <w:rPr>
          <w:rFonts w:cs="Helvetica"/>
          <w:noProof/>
          <w:lang w:val="en-US"/>
        </w:rPr>
        <w:t>(9)</w:t>
      </w:r>
      <w:r w:rsidR="00BC01D3">
        <w:rPr>
          <w:rFonts w:cs="Helvetica"/>
          <w:lang w:val="en-US"/>
        </w:rPr>
        <w:fldChar w:fldCharType="end"/>
      </w:r>
      <w:r w:rsidRPr="00B80644">
        <w:rPr>
          <w:rFonts w:cs="Helvetica"/>
          <w:lang w:val="en-US"/>
        </w:rPr>
        <w:t xml:space="preserve">. </w:t>
      </w:r>
      <w:r w:rsidR="005A78A9" w:rsidRPr="00B80644">
        <w:rPr>
          <w:rFonts w:cs="Helvetica"/>
          <w:lang w:val="en-US"/>
        </w:rPr>
        <w:t>But w</w:t>
      </w:r>
      <w:r w:rsidR="00AC35BB" w:rsidRPr="00B80644">
        <w:rPr>
          <w:rFonts w:cs="Helvetica"/>
          <w:lang w:val="en-US"/>
        </w:rPr>
        <w:t xml:space="preserve">hat if NANA is utilized? During </w:t>
      </w:r>
      <w:r w:rsidR="0068394C">
        <w:rPr>
          <w:rFonts w:cs="Helvetica"/>
          <w:lang w:val="en-US"/>
        </w:rPr>
        <w:t>exogenous</w:t>
      </w:r>
      <w:r w:rsidR="00CA1855">
        <w:rPr>
          <w:rFonts w:cs="Helvetica"/>
          <w:lang w:val="en-US"/>
        </w:rPr>
        <w:t xml:space="preserve"> </w:t>
      </w:r>
      <w:r w:rsidR="00AC35BB" w:rsidRPr="00B80644">
        <w:rPr>
          <w:rFonts w:cs="Helvetica"/>
          <w:lang w:val="en-US"/>
        </w:rPr>
        <w:t>NANA utilization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the transporter is </w:t>
      </w:r>
      <w:proofErr w:type="spellStart"/>
      <w:r w:rsidR="00AC35BB" w:rsidRPr="00B80644">
        <w:rPr>
          <w:rFonts w:cs="Helvetica"/>
          <w:lang w:val="en-US"/>
        </w:rPr>
        <w:t>NanT</w:t>
      </w:r>
      <w:proofErr w:type="spellEnd"/>
      <w:r w:rsidR="005A78A9" w:rsidRPr="00B80644">
        <w:rPr>
          <w:rFonts w:cs="Helvetica"/>
          <w:lang w:val="en-US"/>
        </w:rPr>
        <w:t xml:space="preserve">, and no accumulation of </w:t>
      </w:r>
      <w:proofErr w:type="spellStart"/>
      <w:r w:rsidR="005A78A9" w:rsidRPr="00B80644">
        <w:rPr>
          <w:rFonts w:cs="Helvetica"/>
          <w:lang w:val="en-US"/>
        </w:rPr>
        <w:t>GlcNAc</w:t>
      </w:r>
      <w:proofErr w:type="spellEnd"/>
      <w:r w:rsidR="00AC35BB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>occurs; this</w:t>
      </w:r>
      <w:r w:rsidR="00AC35BB" w:rsidRPr="00B80644">
        <w:rPr>
          <w:rFonts w:cs="Helvetica"/>
          <w:lang w:val="en-US"/>
        </w:rPr>
        <w:t xml:space="preserve"> means </w:t>
      </w:r>
      <w:r w:rsidR="005A78A9" w:rsidRPr="00B80644">
        <w:rPr>
          <w:rFonts w:cs="Helvetica"/>
          <w:lang w:val="en-US"/>
        </w:rPr>
        <w:t xml:space="preserve">that the </w:t>
      </w:r>
      <w:r w:rsidR="00AC35BB" w:rsidRPr="00B80644">
        <w:rPr>
          <w:rFonts w:cs="Helvetica"/>
          <w:lang w:val="en-US"/>
        </w:rPr>
        <w:t>PTS protein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3D1A04">
        <w:rPr>
          <w:rFonts w:cs="Helvetica"/>
          <w:lang w:val="en-US"/>
        </w:rPr>
        <w:t>, should</w:t>
      </w:r>
      <w:r w:rsidR="004F766C" w:rsidRPr="00B80644">
        <w:rPr>
          <w:rFonts w:cs="Helvetica"/>
          <w:lang w:val="en-US"/>
        </w:rPr>
        <w:t xml:space="preserve"> be</w:t>
      </w:r>
      <w:r w:rsidR="005A78A9" w:rsidRPr="00B80644">
        <w:rPr>
          <w:rFonts w:cs="Helvetica"/>
          <w:lang w:val="en-US"/>
        </w:rPr>
        <w:t xml:space="preserve"> </w:t>
      </w:r>
      <w:r w:rsidR="003D1A04">
        <w:rPr>
          <w:rFonts w:cs="Helvetica"/>
          <w:lang w:val="en-US"/>
        </w:rPr>
        <w:t xml:space="preserve">largely </w:t>
      </w:r>
      <w:r w:rsidR="00CA1855">
        <w:rPr>
          <w:rFonts w:cs="Helvetica"/>
          <w:lang w:val="en-US"/>
        </w:rPr>
        <w:t>phosphorylated</w:t>
      </w:r>
      <w:r w:rsidR="005A78A9" w:rsidRPr="00B80644">
        <w:rPr>
          <w:rFonts w:cs="Helvetica"/>
          <w:lang w:val="en-US"/>
        </w:rPr>
        <w:t xml:space="preserve"> (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="005A78A9" w:rsidRPr="00B80644">
        <w:rPr>
          <w:rFonts w:cs="Helvetica"/>
          <w:lang w:val="en-US"/>
        </w:rPr>
        <w:t>-P), and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AC35BB" w:rsidRPr="00B80644">
        <w:rPr>
          <w:rFonts w:cs="Helvetica"/>
          <w:lang w:val="en-US"/>
        </w:rPr>
        <w:t xml:space="preserve">-P </w:t>
      </w:r>
      <w:r w:rsidR="005A78A9" w:rsidRPr="00B80644">
        <w:rPr>
          <w:rFonts w:cs="Helvetica"/>
          <w:lang w:val="en-US"/>
        </w:rPr>
        <w:t>has</w:t>
      </w:r>
      <w:r w:rsidR="00AC35BB" w:rsidRPr="00B80644">
        <w:rPr>
          <w:rFonts w:cs="Helvetica"/>
          <w:lang w:val="en-US"/>
        </w:rPr>
        <w:t xml:space="preserve"> no effect on the activity of </w:t>
      </w:r>
      <w:proofErr w:type="spellStart"/>
      <w:r w:rsidR="00AC35BB" w:rsidRPr="00B80644">
        <w:rPr>
          <w:rFonts w:cs="Helvetica"/>
          <w:lang w:val="en-US"/>
        </w:rPr>
        <w:t>NagB</w:t>
      </w:r>
      <w:proofErr w:type="spellEnd"/>
      <w:r w:rsidR="000B39BA">
        <w:rPr>
          <w:rFonts w:cs="Helvetica"/>
          <w:lang w:val="en-US"/>
        </w:rPr>
        <w:t xml:space="preserve"> </w:t>
      </w:r>
      <w:r w:rsidR="00BC01D3">
        <w:rPr>
          <w:rFonts w:cs="Helvetica"/>
          <w:lang w:val="en-US"/>
        </w:rPr>
        <w:fldChar w:fldCharType="begin"/>
      </w:r>
      <w:r w:rsidR="00BC01D3">
        <w:rPr>
          <w:rFonts w:cs="Helvetica"/>
          <w:lang w:val="en-US"/>
        </w:rPr>
        <w:instrText xml:space="preserve"> ADDIN EN.CITE &lt;EndNote&gt;&lt;Cite&gt;&lt;Author&gt;Rodionova&lt;/Author&gt;&lt;Year&gt;2017&lt;/Year&gt;&lt;RecNum&gt;37&lt;/RecNum&gt;&lt;DisplayText&gt;(9)&lt;/DisplayText&gt;&lt;record&gt;&lt;rec-number&gt;37&lt;/rec-number&gt;&lt;foreign-keys&gt;&lt;key app="EN" db-id="0zaerr2a75advcewdrrx50rqzwx2zvrvea5r" timestamp="1502412060"&gt;37&lt;/key&gt;&lt;/foreign-keys&gt;&lt;ref-type name="Journal Article"&gt;17&lt;/ref-type&gt;&lt;contributors&gt;&lt;authors&gt;&lt;author&gt;Rodionova, I. A.&lt;/author&gt;&lt;author&gt;Zhang, Z.&lt;/author&gt;&lt;author&gt;Mehla, J.&lt;/author&gt;&lt;author&gt;Goodacre, N.&lt;/author&gt;&lt;author&gt;Babu, M.&lt;/author&gt;&lt;author&gt;Emili, A.&lt;/author&gt;&lt;author&gt;Uetz, P.&lt;/author&gt;&lt;author&gt;Saier, M. H., Jr.&lt;/author&gt;&lt;/authors&gt;&lt;/contributors&gt;&lt;auth-address&gt;Division of Biological Sciences, University of California at San Diego, United States.&amp;#xD;Virginia Commonwealth University, United States.&amp;#xD;University of Regina, Canada.&amp;#xD;University of Toronto, Canada.&amp;#xD;Division of Biological Sciences, University of California at San Diego, United States; msaier@ucsd.edu.&lt;/auth-address&gt;&lt;titles&gt;&lt;title&gt;The phosphocarrier protein HPr of the bacterial phosphotransferase system globally regulates energy metabolism by directly interacting with multiple enzymes in Escherichia coli&lt;/title&gt;&lt;secondary-title&gt;J Biol Chem&lt;/secondary-title&gt;&lt;/titles&gt;&lt;periodical&gt;&lt;full-title&gt;J Biol Chem&lt;/full-title&gt;&lt;/periodical&gt;&lt;keywords&gt;&lt;keyword&gt;Histidine phosphocarrier protein&lt;/keyword&gt;&lt;keyword&gt;adenylate kinase&lt;/keyword&gt;&lt;keyword&gt;adenylate kinase (ADK)&lt;/keyword&gt;&lt;keyword&gt;glucosamine 6-phosphate deaminase/isomerase&lt;/keyword&gt;&lt;keyword&gt;glycolysis&lt;/keyword&gt;&lt;keyword&gt;phosphofructokinase&lt;/keyword&gt;&lt;keyword&gt;protein-protein interaction&lt;/keyword&gt;&lt;keyword&gt;pyruvate kinase&lt;/keyword&gt;&lt;/keywords&gt;&lt;dates&gt;&lt;year&gt;2017&lt;/year&gt;&lt;pub-dates&gt;&lt;date&gt;Jun 20&lt;/date&gt;&lt;/pub-dates&gt;&lt;/dates&gt;&lt;isbn&gt;1083-351X (Electronic)&amp;#xD;0021-9258 (Linking)&lt;/isbn&gt;&lt;accession-num&gt;28634232&lt;/accession-num&gt;&lt;urls&gt;&lt;related-urls&gt;&lt;url&gt;https://www.ncbi.nlm.nih.gov/pubmed/28634232&lt;/url&gt;&lt;/related-urls&gt;&lt;/urls&gt;&lt;electronic-resource-num&gt;10.1074/jbc.M117.795294&lt;/electronic-resource-num&gt;&lt;/record&gt;&lt;/Cite&gt;&lt;/EndNote&gt;</w:instrText>
      </w:r>
      <w:r w:rsidR="00BC01D3">
        <w:rPr>
          <w:rFonts w:cs="Helvetica"/>
          <w:lang w:val="en-US"/>
        </w:rPr>
        <w:fldChar w:fldCharType="separate"/>
      </w:r>
      <w:r w:rsidR="00BC01D3">
        <w:rPr>
          <w:rFonts w:cs="Helvetica"/>
          <w:noProof/>
          <w:lang w:val="en-US"/>
        </w:rPr>
        <w:t>(9)</w:t>
      </w:r>
      <w:r w:rsidR="00BC01D3">
        <w:rPr>
          <w:rFonts w:cs="Helvetica"/>
          <w:lang w:val="en-US"/>
        </w:rPr>
        <w:fldChar w:fldCharType="end"/>
      </w:r>
      <w:r w:rsidR="00AC35BB" w:rsidRPr="00B80644">
        <w:rPr>
          <w:rFonts w:cs="Helvetica"/>
          <w:lang w:val="en-US"/>
        </w:rPr>
        <w:t xml:space="preserve">. </w:t>
      </w:r>
      <w:r w:rsidR="00F2771F" w:rsidRPr="00B80644">
        <w:rPr>
          <w:rFonts w:cs="Helvetica"/>
          <w:lang w:val="en-US"/>
        </w:rPr>
        <w:t>Under these</w:t>
      </w:r>
      <w:r w:rsidR="005A78A9" w:rsidRPr="00B80644">
        <w:rPr>
          <w:rFonts w:cs="Helvetica"/>
          <w:lang w:val="en-US"/>
        </w:rPr>
        <w:t xml:space="preserve"> conditions</w:t>
      </w:r>
      <w:r w:rsidR="00F2771F" w:rsidRPr="00B80644">
        <w:rPr>
          <w:rFonts w:cs="Helvetica"/>
          <w:lang w:val="en-US"/>
        </w:rPr>
        <w:t>,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8E29D2" w:rsidRPr="00B80644">
        <w:rPr>
          <w:rFonts w:cs="Helvetica"/>
          <w:i/>
          <w:lang w:val="en-US"/>
        </w:rPr>
        <w:t>nanE</w:t>
      </w:r>
      <w:proofErr w:type="spellEnd"/>
      <w:r w:rsidR="008E29D2" w:rsidRPr="00B80644">
        <w:rPr>
          <w:rFonts w:cs="Helvetica"/>
          <w:lang w:val="en-US"/>
        </w:rPr>
        <w:t xml:space="preserve"> gene expression is induced</w:t>
      </w:r>
      <w:r w:rsidR="00B41EC9" w:rsidRPr="00B80644">
        <w:rPr>
          <w:rFonts w:cs="Helvetica"/>
          <w:lang w:val="en-US"/>
        </w:rPr>
        <w:t xml:space="preserve"> in response to the </w:t>
      </w:r>
      <w:r w:rsidR="008E29D2" w:rsidRPr="00B80644">
        <w:rPr>
          <w:rFonts w:cs="Helvetica"/>
          <w:lang w:val="en-US"/>
        </w:rPr>
        <w:t xml:space="preserve">availability of </w:t>
      </w:r>
      <w:r w:rsidR="003D1A04">
        <w:rPr>
          <w:rFonts w:cs="Helvetica"/>
          <w:lang w:val="en-US"/>
        </w:rPr>
        <w:t xml:space="preserve">cytoplasmic </w:t>
      </w:r>
      <w:r w:rsidR="008E29D2" w:rsidRPr="00B80644">
        <w:rPr>
          <w:rFonts w:cs="Helvetica"/>
          <w:lang w:val="en-US"/>
        </w:rPr>
        <w:t>NANA</w:t>
      </w:r>
      <w:r w:rsidR="008D50D5" w:rsidRPr="00B80644">
        <w:rPr>
          <w:rFonts w:cs="Helvetica"/>
          <w:lang w:val="en-US"/>
        </w:rPr>
        <w:t>,</w:t>
      </w:r>
      <w:r w:rsidR="008E29D2" w:rsidRPr="00B80644">
        <w:rPr>
          <w:rFonts w:cs="Helvetica"/>
          <w:lang w:val="en-US"/>
        </w:rPr>
        <w:t xml:space="preserve"> so that</w:t>
      </w:r>
      <w:r w:rsidR="00B41EC9" w:rsidRPr="00B80644">
        <w:rPr>
          <w:rFonts w:cs="Helvetica"/>
          <w:lang w:val="en-US"/>
        </w:rPr>
        <w:t xml:space="preserve"> even in </w:t>
      </w:r>
      <w:r w:rsidR="004F766C" w:rsidRPr="00B80644">
        <w:rPr>
          <w:rFonts w:cs="Helvetica"/>
          <w:lang w:val="en-US"/>
        </w:rPr>
        <w:t xml:space="preserve">the </w:t>
      </w:r>
      <w:r w:rsidR="00B41EC9" w:rsidRPr="00B80644">
        <w:rPr>
          <w:rFonts w:cs="Helvetica"/>
          <w:lang w:val="en-US"/>
        </w:rPr>
        <w:t>absence of GlcNAc-6P</w:t>
      </w:r>
      <w:r w:rsidR="008D50D5" w:rsidRPr="00B80644">
        <w:rPr>
          <w:rFonts w:cs="Helvetica"/>
          <w:lang w:val="en-US"/>
        </w:rPr>
        <w:t>,</w:t>
      </w:r>
      <w:r w:rsidR="00B41EC9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will be</w:t>
      </w:r>
      <w:r w:rsidR="00AC35BB" w:rsidRPr="00B80644">
        <w:rPr>
          <w:rFonts w:cs="Helvetica"/>
          <w:lang w:val="en-US"/>
        </w:rPr>
        <w:t xml:space="preserve"> activated by </w:t>
      </w:r>
      <w:proofErr w:type="spellStart"/>
      <w:r w:rsidR="00AC35BB" w:rsidRPr="00B80644">
        <w:rPr>
          <w:rFonts w:cs="Helvetica"/>
          <w:lang w:val="en-US"/>
        </w:rPr>
        <w:t>NanE</w:t>
      </w:r>
      <w:proofErr w:type="spellEnd"/>
      <w:r w:rsidR="00AC35BB" w:rsidRPr="00B80644">
        <w:rPr>
          <w:rFonts w:cs="Helvetica"/>
          <w:lang w:val="en-US"/>
        </w:rPr>
        <w:t>. </w:t>
      </w:r>
      <w:r w:rsidR="005A78A9" w:rsidRPr="00B80644">
        <w:rPr>
          <w:rFonts w:cs="Helvetica"/>
          <w:lang w:val="en-US"/>
        </w:rPr>
        <w:t>Thus</w:t>
      </w:r>
      <w:r w:rsidR="00F2771F" w:rsidRPr="00B80644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we propose that </w:t>
      </w:r>
      <w:proofErr w:type="spellStart"/>
      <w:r w:rsidR="004F766C" w:rsidRPr="00B80644">
        <w:rPr>
          <w:rFonts w:cs="Helvetica"/>
          <w:lang w:val="en-US"/>
        </w:rPr>
        <w:t>NanE</w:t>
      </w:r>
      <w:proofErr w:type="spellEnd"/>
      <w:r w:rsidR="004F766C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ate</w:t>
      </w:r>
      <w:r w:rsidR="0019639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</w:t>
      </w:r>
      <w:proofErr w:type="spellStart"/>
      <w:r w:rsidR="004F766C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 xml:space="preserve">when </w:t>
      </w:r>
      <w:r w:rsidR="005D74F1">
        <w:rPr>
          <w:rFonts w:cs="Helvetica"/>
          <w:lang w:val="en-US"/>
        </w:rPr>
        <w:t>cytoplasmic or</w:t>
      </w:r>
      <w:r w:rsidR="004F766C" w:rsidRPr="00B80644">
        <w:rPr>
          <w:rFonts w:cs="Helvetica"/>
          <w:lang w:val="en-US"/>
        </w:rPr>
        <w:t xml:space="preserve"> </w:t>
      </w:r>
      <w:r w:rsidR="005D74F1" w:rsidRPr="00B80644">
        <w:rPr>
          <w:rFonts w:cs="Helvetica"/>
          <w:lang w:val="en-US"/>
        </w:rPr>
        <w:t>exogenously</w:t>
      </w:r>
      <w:r w:rsidR="004F766C" w:rsidRPr="00B80644">
        <w:rPr>
          <w:rFonts w:cs="Helvetica"/>
          <w:lang w:val="en-US"/>
        </w:rPr>
        <w:t xml:space="preserve"> derived </w:t>
      </w:r>
      <w:r w:rsidR="005A78A9" w:rsidRPr="00B80644">
        <w:rPr>
          <w:rFonts w:cs="Helvetica"/>
          <w:lang w:val="en-US"/>
        </w:rPr>
        <w:t>NA</w:t>
      </w:r>
      <w:r w:rsidR="00F2771F" w:rsidRPr="00B80644">
        <w:rPr>
          <w:rFonts w:cs="Helvetica"/>
          <w:lang w:val="en-US"/>
        </w:rPr>
        <w:t xml:space="preserve">NA is </w:t>
      </w:r>
      <w:r w:rsidR="004F766C" w:rsidRPr="00B80644">
        <w:rPr>
          <w:rFonts w:cs="Helvetica"/>
          <w:lang w:val="en-US"/>
        </w:rPr>
        <w:t>available and</w:t>
      </w:r>
      <w:r w:rsidR="008D50D5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metabolized.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8D50D5" w:rsidRPr="00B80644">
        <w:rPr>
          <w:rFonts w:cs="Helvetica"/>
          <w:lang w:val="en-US"/>
        </w:rPr>
        <w:t xml:space="preserve"> activ</w:t>
      </w:r>
      <w:r w:rsidR="00F2771F" w:rsidRPr="00B80644">
        <w:rPr>
          <w:rFonts w:cs="Helvetica"/>
          <w:lang w:val="en-US"/>
        </w:rPr>
        <w:t>ates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5A78A9" w:rsidRPr="00B80644">
        <w:rPr>
          <w:rFonts w:cs="Helvetica"/>
          <w:lang w:val="en-US"/>
        </w:rPr>
        <w:t>NagB</w:t>
      </w:r>
      <w:proofErr w:type="spellEnd"/>
      <w:r w:rsidR="005A78A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only when the PTS is used</w:t>
      </w:r>
      <w:r w:rsidR="00AE50DB" w:rsidRPr="00B80644">
        <w:rPr>
          <w:rFonts w:cs="Helvetica"/>
          <w:lang w:val="en-US"/>
        </w:rPr>
        <w:t xml:space="preserve"> for sugar uptake</w:t>
      </w:r>
      <w:r w:rsidR="008D50D5" w:rsidRPr="00B80644">
        <w:rPr>
          <w:rFonts w:cs="Helvetica"/>
          <w:lang w:val="en-US"/>
        </w:rPr>
        <w:t>, and</w:t>
      </w:r>
      <w:r w:rsidR="005A78A9" w:rsidRPr="00B80644">
        <w:rPr>
          <w:rFonts w:cs="Helvetica"/>
          <w:lang w:val="en-US"/>
        </w:rPr>
        <w:t xml:space="preserve"> </w:t>
      </w:r>
      <w:r w:rsidR="00C1439F" w:rsidRPr="00B80644">
        <w:rPr>
          <w:rFonts w:cs="Helvetica"/>
          <w:lang w:val="en-US"/>
        </w:rPr>
        <w:t>U-</w:t>
      </w:r>
      <w:r w:rsidR="005A78A9" w:rsidRPr="00B80644">
        <w:rPr>
          <w:rFonts w:cs="Helvetica"/>
          <w:lang w:val="en-US"/>
        </w:rPr>
        <w:t>PII</w:t>
      </w:r>
      <w:r w:rsidR="008D50D5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</w:t>
      </w:r>
      <w:r w:rsidR="00F628B1" w:rsidRPr="00B80644">
        <w:rPr>
          <w:rFonts w:cs="Helvetica"/>
          <w:lang w:val="en-US"/>
        </w:rPr>
        <w:t xml:space="preserve">es </w:t>
      </w:r>
      <w:proofErr w:type="spellStart"/>
      <w:r w:rsidR="00F628B1" w:rsidRPr="00B80644">
        <w:rPr>
          <w:rFonts w:cs="Helvetica"/>
          <w:lang w:val="en-US"/>
        </w:rPr>
        <w:t>NagB</w:t>
      </w:r>
      <w:proofErr w:type="spellEnd"/>
      <w:r w:rsidR="00F628B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 xml:space="preserve">primarily </w:t>
      </w:r>
      <w:r w:rsidR="00F628B1" w:rsidRPr="00B80644">
        <w:rPr>
          <w:rFonts w:cs="Helvetica"/>
          <w:lang w:val="en-US"/>
        </w:rPr>
        <w:t>under nitrogen limiting</w:t>
      </w:r>
      <w:r w:rsidR="005A78A9" w:rsidRPr="00B80644">
        <w:rPr>
          <w:rFonts w:cs="Helvetica"/>
          <w:lang w:val="en-US"/>
        </w:rPr>
        <w:t xml:space="preserve"> conditions.</w:t>
      </w:r>
      <w:r w:rsidR="00F2771F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Thus</w:t>
      </w:r>
      <w:r w:rsidR="004F766C" w:rsidRPr="00B80644">
        <w:rPr>
          <w:rFonts w:cs="Helvetica"/>
          <w:lang w:val="en-US"/>
        </w:rPr>
        <w:t>,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NanE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827A28" w:rsidRPr="00B80644">
        <w:rPr>
          <w:rFonts w:cs="Helvetica"/>
          <w:lang w:val="en-US"/>
        </w:rPr>
        <w:t>transmit</w:t>
      </w:r>
      <w:r w:rsidR="008D50D5" w:rsidRPr="00B80644">
        <w:rPr>
          <w:rFonts w:cs="Helvetica"/>
          <w:lang w:val="en-US"/>
        </w:rPr>
        <w:t>s</w:t>
      </w:r>
      <w:r w:rsidR="00827A28" w:rsidRPr="00B80644">
        <w:rPr>
          <w:rFonts w:cs="Helvetica"/>
          <w:lang w:val="en-US"/>
        </w:rPr>
        <w:t xml:space="preserve"> a signal indicating the </w:t>
      </w:r>
      <w:r w:rsidR="004F766C" w:rsidRPr="00B80644">
        <w:rPr>
          <w:rFonts w:cs="Helvetica"/>
          <w:lang w:val="en-US"/>
        </w:rPr>
        <w:t>presence</w:t>
      </w:r>
      <w:r w:rsidR="008D50D5" w:rsidRPr="00B80644">
        <w:rPr>
          <w:rFonts w:cs="Helvetica"/>
          <w:lang w:val="en-US"/>
        </w:rPr>
        <w:t xml:space="preserve"> of cytoplasmic NANA,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F2771F" w:rsidRPr="00B80644">
        <w:rPr>
          <w:rFonts w:cs="Helvetica"/>
          <w:lang w:val="en-US"/>
        </w:rPr>
        <w:t xml:space="preserve"> </w:t>
      </w:r>
      <w:r w:rsidR="009259F9" w:rsidRPr="00B80644">
        <w:rPr>
          <w:rFonts w:cs="Helvetica"/>
          <w:lang w:val="en-US"/>
        </w:rPr>
        <w:t>signal</w:t>
      </w:r>
      <w:r w:rsidR="00D713D4" w:rsidRPr="00B80644">
        <w:rPr>
          <w:rFonts w:cs="Helvetica"/>
          <w:lang w:val="en-US"/>
        </w:rPr>
        <w:t>s</w:t>
      </w:r>
      <w:r w:rsidR="009259F9" w:rsidRPr="00B80644">
        <w:rPr>
          <w:rFonts w:cs="Helvetica"/>
          <w:lang w:val="en-US"/>
        </w:rPr>
        <w:t xml:space="preserve"> the availability of a</w:t>
      </w:r>
      <w:r w:rsidR="005D74F1">
        <w:rPr>
          <w:rFonts w:cs="Helvetica"/>
          <w:lang w:val="en-US"/>
        </w:rPr>
        <w:t>n</w:t>
      </w:r>
      <w:r w:rsidR="009259F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 xml:space="preserve">extracellular </w:t>
      </w:r>
      <w:r w:rsidR="009259F9" w:rsidRPr="00B80644">
        <w:rPr>
          <w:rFonts w:cs="Helvetica"/>
          <w:lang w:val="en-US"/>
        </w:rPr>
        <w:t>PTS sugar substrate</w:t>
      </w:r>
      <w:r w:rsidR="005D74F1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and </w:t>
      </w:r>
      <w:r w:rsidR="00C1439F" w:rsidRPr="00B80644">
        <w:rPr>
          <w:rFonts w:cs="Helvetica"/>
          <w:lang w:val="en-US"/>
        </w:rPr>
        <w:t>U-</w:t>
      </w:r>
      <w:r w:rsidR="009259F9" w:rsidRPr="00B80644">
        <w:rPr>
          <w:rFonts w:cs="Helvetica"/>
          <w:lang w:val="en-US"/>
        </w:rPr>
        <w:t>PII signal</w:t>
      </w:r>
      <w:r w:rsidR="00AE50D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nitrogen deficienc</w:t>
      </w:r>
      <w:r w:rsidR="00AE50DB" w:rsidRPr="00B80644">
        <w:rPr>
          <w:rFonts w:cs="Helvetica"/>
          <w:lang w:val="en-US"/>
        </w:rPr>
        <w:t>y</w:t>
      </w:r>
      <w:r w:rsidR="009259F9" w:rsidRPr="00B80644">
        <w:rPr>
          <w:rFonts w:cs="Helvetica"/>
          <w:lang w:val="en-US"/>
        </w:rPr>
        <w:t xml:space="preserve"> since </w:t>
      </w:r>
      <w:proofErr w:type="spellStart"/>
      <w:r w:rsidR="009259F9" w:rsidRPr="00B80644">
        <w:rPr>
          <w:rFonts w:cs="Helvetica"/>
          <w:lang w:val="en-US"/>
        </w:rPr>
        <w:t>GlnD</w:t>
      </w:r>
      <w:proofErr w:type="spellEnd"/>
      <w:r w:rsidR="009259F9" w:rsidRPr="00B80644">
        <w:rPr>
          <w:rFonts w:cs="Helvetica"/>
          <w:lang w:val="en-US"/>
        </w:rPr>
        <w:t xml:space="preserve">, which </w:t>
      </w:r>
      <w:proofErr w:type="spellStart"/>
      <w:r w:rsidR="009259F9" w:rsidRPr="00B80644">
        <w:rPr>
          <w:rFonts w:cs="Helvetica"/>
          <w:lang w:val="en-US"/>
        </w:rPr>
        <w:t>uridylylate</w:t>
      </w:r>
      <w:r w:rsidR="00E80D1A">
        <w:rPr>
          <w:rFonts w:cs="Helvetica"/>
          <w:lang w:val="en-US"/>
        </w:rPr>
        <w:t>s</w:t>
      </w:r>
      <w:proofErr w:type="spellEnd"/>
      <w:r w:rsidR="009259F9" w:rsidRPr="00B80644">
        <w:rPr>
          <w:rFonts w:cs="Helvetica"/>
          <w:lang w:val="en-US"/>
        </w:rPr>
        <w:t xml:space="preserve"> PII</w:t>
      </w:r>
      <w:r w:rsidR="00AE50DB" w:rsidRPr="00B80644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senses the </w:t>
      </w:r>
      <w:r w:rsidR="00D713D4" w:rsidRPr="00B80644">
        <w:rPr>
          <w:rFonts w:cs="Helvetica"/>
          <w:lang w:val="en-US"/>
        </w:rPr>
        <w:t>ratio</w:t>
      </w:r>
      <w:r w:rsidR="009259F9" w:rsidRPr="00B80644">
        <w:rPr>
          <w:rFonts w:cs="Helvetica"/>
          <w:lang w:val="en-US"/>
        </w:rPr>
        <w:t xml:space="preserve"> of cy</w:t>
      </w:r>
      <w:r w:rsidR="005D74F1">
        <w:rPr>
          <w:rFonts w:cs="Helvetica"/>
          <w:lang w:val="en-US"/>
        </w:rPr>
        <w:t xml:space="preserve">toplasmic glutamine to </w:t>
      </w:r>
      <w:r w:rsidR="005D74F1" w:rsidRPr="00FD117F">
        <w:rPr>
          <w:rFonts w:ascii="Symbol" w:hAnsi="Symbol" w:cs="Helvetica"/>
          <w:lang w:val="en-US"/>
        </w:rPr>
        <w:t></w:t>
      </w:r>
      <w:r w:rsidR="005D74F1">
        <w:rPr>
          <w:rFonts w:cs="Helvetica"/>
          <w:lang w:val="en-US"/>
        </w:rPr>
        <w:t>KG. These</w:t>
      </w:r>
      <w:r w:rsidR="009259F9" w:rsidRPr="00B80644">
        <w:rPr>
          <w:rFonts w:cs="Helvetica"/>
          <w:lang w:val="en-US"/>
        </w:rPr>
        <w:t xml:space="preserve"> signal transducing system</w:t>
      </w:r>
      <w:r w:rsidR="005D74F1">
        <w:rPr>
          <w:rFonts w:cs="Helvetica"/>
          <w:lang w:val="en-US"/>
        </w:rPr>
        <w:t>s allow</w:t>
      </w:r>
      <w:r w:rsidR="009259F9" w:rsidRPr="00B80644">
        <w:rPr>
          <w:rFonts w:cs="Helvetica"/>
          <w:lang w:val="en-US"/>
        </w:rPr>
        <w:t xml:space="preserve"> the bacteria to resp</w:t>
      </w:r>
      <w:r w:rsidR="00AE50DB" w:rsidRPr="00B80644">
        <w:rPr>
          <w:rFonts w:cs="Helvetica"/>
          <w:lang w:val="en-US"/>
        </w:rPr>
        <w:t xml:space="preserve">ond to </w:t>
      </w:r>
      <w:r w:rsidR="004F766C" w:rsidRPr="00B80644">
        <w:rPr>
          <w:rFonts w:cs="Helvetica"/>
          <w:lang w:val="en-US"/>
        </w:rPr>
        <w:lastRenderedPageBreak/>
        <w:t>at least three</w:t>
      </w:r>
      <w:r w:rsidR="00D713D4" w:rsidRPr="00B80644">
        <w:rPr>
          <w:rFonts w:cs="Helvetica"/>
          <w:lang w:val="en-US"/>
        </w:rPr>
        <w:t xml:space="preserve"> different signals</w:t>
      </w:r>
      <w:r w:rsidR="00AE50DB" w:rsidRPr="00B80644">
        <w:rPr>
          <w:rFonts w:cs="Helvetica"/>
          <w:lang w:val="en-US"/>
        </w:rPr>
        <w:t>,</w:t>
      </w:r>
      <w:r w:rsidR="00D713D4" w:rsidRPr="00B80644">
        <w:rPr>
          <w:rFonts w:cs="Helvetica"/>
          <w:lang w:val="en-US"/>
        </w:rPr>
        <w:t xml:space="preserve"> </w:t>
      </w:r>
      <w:r w:rsidR="00345E2B" w:rsidRPr="00B80644">
        <w:rPr>
          <w:rFonts w:cs="Helvetica"/>
          <w:lang w:val="en-US"/>
        </w:rPr>
        <w:t>all converg</w:t>
      </w:r>
      <w:r w:rsidR="00D713D4" w:rsidRPr="00B80644">
        <w:rPr>
          <w:rFonts w:cs="Helvetica"/>
          <w:lang w:val="en-US"/>
        </w:rPr>
        <w:t>ing</w:t>
      </w:r>
      <w:r w:rsidR="009259F9" w:rsidRPr="00B80644">
        <w:rPr>
          <w:rFonts w:cs="Helvetica"/>
          <w:lang w:val="en-US"/>
        </w:rPr>
        <w:t xml:space="preserve"> to regulate the activity of glucosamine-6-phosphate deaminase. </w:t>
      </w:r>
    </w:p>
    <w:p w14:paraId="25EC3958" w14:textId="2C7DD799" w:rsidR="00127B1A" w:rsidRPr="00407357" w:rsidRDefault="00AE50DB" w:rsidP="006C23F4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cs="Helvetica"/>
          <w:color w:val="1049BC"/>
          <w:lang w:val="en-US"/>
        </w:rPr>
      </w:pPr>
      <w:r w:rsidRPr="00B80644">
        <w:rPr>
          <w:rFonts w:cs="Helvetica"/>
          <w:lang w:val="en-US"/>
        </w:rPr>
        <w:t>W</w:t>
      </w:r>
      <w:r w:rsidR="004F766C" w:rsidRPr="00B80644">
        <w:rPr>
          <w:rFonts w:cs="Helvetica"/>
          <w:lang w:val="en-US"/>
        </w:rPr>
        <w:t>e</w:t>
      </w:r>
      <w:r w:rsidRPr="00B80644">
        <w:rPr>
          <w:rFonts w:cs="Helvetica"/>
          <w:lang w:val="en-US"/>
        </w:rPr>
        <w:t xml:space="preserve"> </w:t>
      </w:r>
      <w:r w:rsidR="00DD4246" w:rsidRPr="00B80644">
        <w:rPr>
          <w:rFonts w:cs="Helvetica"/>
          <w:lang w:val="en-US"/>
        </w:rPr>
        <w:t xml:space="preserve">have </w:t>
      </w:r>
      <w:r w:rsidR="004F766C" w:rsidRPr="00B80644">
        <w:rPr>
          <w:rFonts w:cs="Helvetica"/>
          <w:lang w:val="en-US"/>
        </w:rPr>
        <w:t xml:space="preserve">further shown that </w:t>
      </w:r>
      <w:proofErr w:type="spellStart"/>
      <w:r w:rsidR="00FD117F">
        <w:rPr>
          <w:rFonts w:cs="Helvetica"/>
          <w:lang w:val="en-US"/>
        </w:rPr>
        <w:t>HPr</w:t>
      </w:r>
      <w:proofErr w:type="spellEnd"/>
      <w:r w:rsidR="00FD117F">
        <w:rPr>
          <w:rFonts w:cs="Helvetica"/>
          <w:lang w:val="en-US"/>
        </w:rPr>
        <w:t xml:space="preserve"> and U-PII</w:t>
      </w:r>
      <w:r w:rsidR="004F766C" w:rsidRPr="00B80644">
        <w:rPr>
          <w:rFonts w:cs="Helvetica"/>
          <w:lang w:val="en-US"/>
        </w:rPr>
        <w:t xml:space="preserve"> </w:t>
      </w:r>
      <w:r w:rsidR="000B39BA">
        <w:rPr>
          <w:rFonts w:cs="Helvetica"/>
          <w:lang w:val="en-US"/>
        </w:rPr>
        <w:t xml:space="preserve">as well as </w:t>
      </w:r>
      <w:proofErr w:type="spellStart"/>
      <w:r w:rsidR="000B39BA">
        <w:rPr>
          <w:rFonts w:cs="Helvetica"/>
          <w:lang w:val="en-US"/>
        </w:rPr>
        <w:t>HPr</w:t>
      </w:r>
      <w:proofErr w:type="spellEnd"/>
      <w:r w:rsidR="000B39BA">
        <w:rPr>
          <w:rFonts w:cs="Helvetica"/>
          <w:lang w:val="en-US"/>
        </w:rPr>
        <w:t xml:space="preserve"> and </w:t>
      </w:r>
      <w:proofErr w:type="spellStart"/>
      <w:r w:rsidR="000B39BA">
        <w:rPr>
          <w:rFonts w:cs="Helvetica"/>
          <w:lang w:val="en-US"/>
        </w:rPr>
        <w:t>NanE</w:t>
      </w:r>
      <w:proofErr w:type="spellEnd"/>
      <w:r w:rsidR="000B39BA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act</w:t>
      </w:r>
      <w:r w:rsidRPr="00B80644">
        <w:rPr>
          <w:rFonts w:cs="Helvetica"/>
          <w:lang w:val="en-US"/>
        </w:rPr>
        <w:t xml:space="preserve"> synergistically </w:t>
      </w:r>
      <w:r w:rsidR="004F766C" w:rsidRPr="00B80644">
        <w:rPr>
          <w:rFonts w:cs="Helvetica"/>
          <w:lang w:val="en-US"/>
        </w:rPr>
        <w:t>under appropriate conditions</w:t>
      </w:r>
      <w:r w:rsidR="005D74F1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enhancing the </w:t>
      </w:r>
      <w:r w:rsidR="005D74F1">
        <w:rPr>
          <w:rFonts w:cs="Helvetica"/>
          <w:lang w:val="en-US"/>
        </w:rPr>
        <w:t>activating</w:t>
      </w:r>
      <w:r w:rsidR="005D74F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effect o</w:t>
      </w:r>
      <w:r w:rsidR="00FD117F">
        <w:rPr>
          <w:rFonts w:cs="Helvetica"/>
          <w:lang w:val="en-US"/>
        </w:rPr>
        <w:t>f either</w:t>
      </w:r>
      <w:r w:rsidR="005D74F1">
        <w:rPr>
          <w:rFonts w:cs="Helvetica"/>
          <w:lang w:val="en-US"/>
        </w:rPr>
        <w:t xml:space="preserve"> one</w:t>
      </w:r>
      <w:r w:rsidR="000B39BA">
        <w:rPr>
          <w:rFonts w:cs="Helvetica"/>
          <w:lang w:val="en-US"/>
        </w:rPr>
        <w:t>.</w:t>
      </w:r>
      <w:r w:rsidR="00EF276C">
        <w:rPr>
          <w:rFonts w:cs="Helvetica"/>
          <w:lang w:val="en-US"/>
        </w:rPr>
        <w:t xml:space="preserve"> </w:t>
      </w:r>
      <w:r w:rsidR="006D196D">
        <w:rPr>
          <w:rFonts w:cs="Helvetica"/>
          <w:lang w:val="en-US"/>
        </w:rPr>
        <w:t>In contrast</w:t>
      </w:r>
      <w:r w:rsidR="00925817">
        <w:rPr>
          <w:rFonts w:cs="Helvetica"/>
          <w:lang w:val="en-US"/>
        </w:rPr>
        <w:t>,</w:t>
      </w:r>
      <w:r w:rsidR="006D196D">
        <w:rPr>
          <w:rFonts w:cs="Helvetica"/>
          <w:lang w:val="en-US"/>
        </w:rPr>
        <w:t xml:space="preserve"> U-PII and </w:t>
      </w:r>
      <w:proofErr w:type="spellStart"/>
      <w:r w:rsidR="006D196D">
        <w:rPr>
          <w:rFonts w:cs="Helvetica"/>
          <w:lang w:val="en-US"/>
        </w:rPr>
        <w:t>Nan</w:t>
      </w:r>
      <w:r w:rsidR="0068394C">
        <w:rPr>
          <w:rFonts w:cs="Helvetica"/>
          <w:lang w:val="en-US"/>
        </w:rPr>
        <w:t>E</w:t>
      </w:r>
      <w:proofErr w:type="spellEnd"/>
      <w:r w:rsidR="0068394C">
        <w:rPr>
          <w:rFonts w:cs="Helvetica"/>
          <w:lang w:val="en-US"/>
        </w:rPr>
        <w:t xml:space="preserve"> had no synergistic</w:t>
      </w:r>
      <w:r w:rsidR="006D196D">
        <w:rPr>
          <w:rFonts w:cs="Helvetica"/>
          <w:lang w:val="en-US"/>
        </w:rPr>
        <w:t xml:space="preserve"> </w:t>
      </w:r>
      <w:r w:rsidR="0068394C">
        <w:rPr>
          <w:rFonts w:cs="Helvetica"/>
          <w:lang w:val="en-US"/>
        </w:rPr>
        <w:t xml:space="preserve">effect, </w:t>
      </w:r>
      <w:r w:rsidR="00925817">
        <w:rPr>
          <w:rFonts w:cs="Helvetica"/>
          <w:lang w:val="en-US"/>
        </w:rPr>
        <w:t xml:space="preserve">possibly </w:t>
      </w:r>
      <w:r w:rsidR="0068394C">
        <w:rPr>
          <w:rFonts w:cs="Helvetica"/>
          <w:lang w:val="en-US"/>
        </w:rPr>
        <w:t>suggesting that they bi</w:t>
      </w:r>
      <w:r w:rsidR="006D196D">
        <w:rPr>
          <w:rFonts w:cs="Helvetica"/>
          <w:lang w:val="en-US"/>
        </w:rPr>
        <w:t xml:space="preserve">nd to the same site </w:t>
      </w:r>
      <w:r w:rsidR="00692E56">
        <w:rPr>
          <w:rFonts w:cs="Helvetica"/>
          <w:lang w:val="en-US"/>
        </w:rPr>
        <w:t xml:space="preserve">or overlapping sites </w:t>
      </w:r>
      <w:r w:rsidR="004B3096">
        <w:rPr>
          <w:rFonts w:cs="Helvetica"/>
          <w:lang w:val="en-US"/>
        </w:rPr>
        <w:t>on</w:t>
      </w:r>
      <w:r w:rsidR="006D196D">
        <w:rPr>
          <w:rFonts w:cs="Helvetica"/>
          <w:lang w:val="en-US"/>
        </w:rPr>
        <w:t xml:space="preserve"> </w:t>
      </w:r>
      <w:proofErr w:type="spellStart"/>
      <w:r w:rsidR="006D196D">
        <w:rPr>
          <w:rFonts w:cs="Helvetica"/>
          <w:lang w:val="en-US"/>
        </w:rPr>
        <w:t>NagB</w:t>
      </w:r>
      <w:proofErr w:type="spellEnd"/>
      <w:r w:rsidR="00694A5A">
        <w:rPr>
          <w:rFonts w:cs="Helvetica"/>
          <w:lang w:val="en-US"/>
        </w:rPr>
        <w:t xml:space="preserve"> or </w:t>
      </w:r>
      <w:r w:rsidR="0068394C">
        <w:rPr>
          <w:rFonts w:cs="Helvetica"/>
          <w:lang w:val="en-US"/>
        </w:rPr>
        <w:t xml:space="preserve">the </w:t>
      </w:r>
      <w:proofErr w:type="spellStart"/>
      <w:r w:rsidR="00694A5A">
        <w:rPr>
          <w:rFonts w:cs="Helvetica"/>
          <w:lang w:val="en-US"/>
        </w:rPr>
        <w:t>NagB-HPr</w:t>
      </w:r>
      <w:proofErr w:type="spellEnd"/>
      <w:r w:rsidR="00694A5A">
        <w:rPr>
          <w:rFonts w:cs="Helvetica"/>
          <w:lang w:val="en-US"/>
        </w:rPr>
        <w:t xml:space="preserve"> complex</w:t>
      </w:r>
      <w:r w:rsidR="006D196D">
        <w:rPr>
          <w:rFonts w:cs="Helvetica"/>
          <w:lang w:val="en-US"/>
        </w:rPr>
        <w:t>.</w:t>
      </w:r>
      <w:r w:rsidR="00127B1A">
        <w:rPr>
          <w:rFonts w:cs="Helvetica"/>
          <w:lang w:val="en-US"/>
        </w:rPr>
        <w:t xml:space="preserve"> </w:t>
      </w:r>
      <w:r w:rsidR="00127B1A" w:rsidRPr="00186B04">
        <w:rPr>
          <w:rFonts w:cs="Helvetica"/>
          <w:lang w:val="en-US"/>
        </w:rPr>
        <w:t xml:space="preserve">One noteworthy aspect of the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interface (collective, adjacent binding sites for U-PII,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, and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) is that it is highly disordered. There is almost no secondary structure at all although there are loops. Also noteworthy is that this disordered area is large, approximately one-fourth of the entire surface area of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. Possibly, as a result of the disordered binding surface across the 4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>/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docking clusters with significant scores,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 exhibits considerable hinging but keeps nearly the same contacts with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. This suggests that the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interface is highly flexible. Analysis of the models suggests that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, U-PII, and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 bind very close to each other on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. It is possible that the flexibility of the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interface allows for the simultaneous binding of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 xml:space="preserve">/U-PII, as well as </w:t>
      </w:r>
      <w:proofErr w:type="spellStart"/>
      <w:r w:rsidR="00127B1A" w:rsidRPr="00186B04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>/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. However, an entire alpha helix from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 overlaps with the core of the U-PII binding site, making simultaneous binding of these two </w:t>
      </w:r>
      <w:proofErr w:type="spellStart"/>
      <w:r w:rsidR="00127B1A" w:rsidRPr="00186B04">
        <w:rPr>
          <w:rFonts w:cs="Helvetica"/>
          <w:lang w:val="en-US"/>
        </w:rPr>
        <w:t>NagB</w:t>
      </w:r>
      <w:proofErr w:type="spellEnd"/>
      <w:r w:rsidR="00127B1A" w:rsidRPr="00186B04">
        <w:rPr>
          <w:rFonts w:cs="Helvetica"/>
          <w:lang w:val="en-US"/>
        </w:rPr>
        <w:t xml:space="preserve"> activators unlikely, no matter what extent of flexibility is allowed. Thus, </w:t>
      </w:r>
      <w:proofErr w:type="spellStart"/>
      <w:r w:rsidR="00127B1A" w:rsidRPr="00186B04">
        <w:rPr>
          <w:rFonts w:cs="Helvetica"/>
          <w:lang w:val="en-US"/>
        </w:rPr>
        <w:t>NanE</w:t>
      </w:r>
      <w:proofErr w:type="spellEnd"/>
      <w:r w:rsidR="00127B1A" w:rsidRPr="00186B04">
        <w:rPr>
          <w:rFonts w:cs="Helvetica"/>
          <w:lang w:val="en-US"/>
        </w:rPr>
        <w:t xml:space="preserve"> cannot be hinged away from U-PII, as </w:t>
      </w:r>
      <w:r w:rsidR="004B3096">
        <w:rPr>
          <w:rFonts w:cs="Helvetica"/>
          <w:lang w:val="en-US"/>
        </w:rPr>
        <w:t xml:space="preserve">it can from </w:t>
      </w:r>
      <w:proofErr w:type="spellStart"/>
      <w:r w:rsidR="004B3096">
        <w:rPr>
          <w:rFonts w:cs="Helvetica"/>
          <w:lang w:val="en-US"/>
        </w:rPr>
        <w:t>HPr</w:t>
      </w:r>
      <w:proofErr w:type="spellEnd"/>
      <w:r w:rsidR="00127B1A" w:rsidRPr="00186B04">
        <w:rPr>
          <w:rFonts w:cs="Helvetica"/>
          <w:lang w:val="en-US"/>
        </w:rPr>
        <w:t>. </w:t>
      </w:r>
    </w:p>
    <w:p w14:paraId="7260A9E6" w14:textId="79A84F81" w:rsidR="00127B1A" w:rsidRPr="001937B3" w:rsidRDefault="00127B1A" w:rsidP="00127B1A">
      <w:pPr>
        <w:spacing w:line="480" w:lineRule="auto"/>
        <w:jc w:val="both"/>
      </w:pPr>
      <w:r w:rsidRPr="00407C40">
        <w:rPr>
          <w:rFonts w:cs="Helvetica"/>
          <w:lang w:val="en-US"/>
        </w:rPr>
        <w:t>Therefore</w:t>
      </w:r>
      <w:r>
        <w:rPr>
          <w:rFonts w:cs="Helvetica"/>
          <w:lang w:val="en-US"/>
        </w:rPr>
        <w:t>,</w:t>
      </w:r>
      <w:r w:rsidRPr="00407C40">
        <w:rPr>
          <w:rFonts w:cs="Helvetica"/>
          <w:lang w:val="en-US"/>
        </w:rPr>
        <w:t xml:space="preserve"> the shown</w:t>
      </w:r>
      <w:r>
        <w:rPr>
          <w:rFonts w:cs="Helvetica"/>
          <w:color w:val="1049BC"/>
          <w:lang w:val="en-US"/>
        </w:rPr>
        <w:t xml:space="preserve"> </w:t>
      </w:r>
      <w:r>
        <w:t xml:space="preserve">modelling of the </w:t>
      </w:r>
      <w:proofErr w:type="spellStart"/>
      <w:r w:rsidRPr="00006701">
        <w:t>HPr</w:t>
      </w:r>
      <w:proofErr w:type="spellEnd"/>
      <w:r w:rsidRPr="00006701">
        <w:t>/U-PII</w:t>
      </w:r>
      <w:r>
        <w:t>/</w:t>
      </w:r>
      <w:proofErr w:type="spellStart"/>
      <w:r>
        <w:t>NagB</w:t>
      </w:r>
      <w:proofErr w:type="spellEnd"/>
      <w:r w:rsidRPr="00006701">
        <w:t xml:space="preserve"> and </w:t>
      </w:r>
      <w:proofErr w:type="spellStart"/>
      <w:r w:rsidRPr="00006701">
        <w:t>HPr</w:t>
      </w:r>
      <w:proofErr w:type="spellEnd"/>
      <w:r w:rsidRPr="00006701">
        <w:t>/</w:t>
      </w:r>
      <w:proofErr w:type="spellStart"/>
      <w:r w:rsidRPr="00006701">
        <w:t>NanE</w:t>
      </w:r>
      <w:proofErr w:type="spellEnd"/>
      <w:r>
        <w:t>/</w:t>
      </w:r>
      <w:proofErr w:type="spellStart"/>
      <w:r>
        <w:t>NagB</w:t>
      </w:r>
      <w:proofErr w:type="spellEnd"/>
      <w:r>
        <w:t xml:space="preserve"> complexes revealed the residues involved in the simultaneous interaction of the two </w:t>
      </w:r>
      <w:r>
        <w:lastRenderedPageBreak/>
        <w:t>proteins (</w:t>
      </w:r>
      <w:proofErr w:type="spellStart"/>
      <w:r w:rsidRPr="00006701">
        <w:t>HPr</w:t>
      </w:r>
      <w:proofErr w:type="spellEnd"/>
      <w:r w:rsidRPr="00006701">
        <w:t>/U-PII</w:t>
      </w:r>
      <w:r>
        <w:t xml:space="preserve"> or </w:t>
      </w:r>
      <w:proofErr w:type="spellStart"/>
      <w:r w:rsidRPr="00006701">
        <w:t>HPr</w:t>
      </w:r>
      <w:proofErr w:type="spellEnd"/>
      <w:r w:rsidRPr="00006701">
        <w:t>/</w:t>
      </w:r>
      <w:proofErr w:type="spellStart"/>
      <w:r w:rsidRPr="00006701">
        <w:t>NanE</w:t>
      </w:r>
      <w:proofErr w:type="spellEnd"/>
      <w:r>
        <w:t xml:space="preserve">) with </w:t>
      </w:r>
      <w:proofErr w:type="spellStart"/>
      <w:r>
        <w:t>NagB</w:t>
      </w:r>
      <w:proofErr w:type="spellEnd"/>
      <w:r>
        <w:t xml:space="preserve"> (Table S1), and excluded the possibility </w:t>
      </w:r>
      <w:r w:rsidR="004B3096">
        <w:t>of simultan</w:t>
      </w:r>
      <w:ins w:id="20" w:author="Goodacre, Norman *" w:date="2017-08-17T16:11:00Z">
        <w:r w:rsidR="00825FC6">
          <w:t>e</w:t>
        </w:r>
      </w:ins>
      <w:del w:id="21" w:author="Goodacre, Norman *" w:date="2017-08-17T16:11:00Z">
        <w:r w:rsidR="004B3096" w:rsidDel="00825FC6">
          <w:delText>i</w:delText>
        </w:r>
      </w:del>
      <w:r w:rsidR="004B3096">
        <w:t>ous U-PII/</w:t>
      </w:r>
      <w:proofErr w:type="spellStart"/>
      <w:r>
        <w:t>NanE</w:t>
      </w:r>
      <w:proofErr w:type="spellEnd"/>
      <w:r>
        <w:t xml:space="preserve"> simultaneous binding </w:t>
      </w:r>
      <w:proofErr w:type="gramStart"/>
      <w:r>
        <w:t xml:space="preserve">to  </w:t>
      </w:r>
      <w:proofErr w:type="spellStart"/>
      <w:r>
        <w:t>NagB</w:t>
      </w:r>
      <w:proofErr w:type="spellEnd"/>
      <w:proofErr w:type="gramEnd"/>
      <w:r w:rsidRPr="00006701">
        <w:t>.</w:t>
      </w:r>
    </w:p>
    <w:p w14:paraId="093B442F" w14:textId="5FBC9B95" w:rsidR="00AC35BB" w:rsidRDefault="00AC35BB" w:rsidP="00B80644">
      <w:pPr>
        <w:spacing w:line="480" w:lineRule="auto"/>
        <w:ind w:firstLine="720"/>
        <w:jc w:val="both"/>
        <w:rPr>
          <w:rFonts w:cs="Helvetica"/>
          <w:lang w:val="en-US"/>
        </w:rPr>
      </w:pPr>
    </w:p>
    <w:p w14:paraId="51A3FB85" w14:textId="77777777" w:rsidR="00C14491" w:rsidRPr="00B80644" w:rsidRDefault="00C14491" w:rsidP="00B80644">
      <w:pPr>
        <w:spacing w:line="480" w:lineRule="auto"/>
        <w:ind w:firstLine="720"/>
        <w:jc w:val="both"/>
        <w:rPr>
          <w:rFonts w:cs="Helvetica"/>
          <w:lang w:val="en-US"/>
        </w:rPr>
      </w:pPr>
    </w:p>
    <w:p w14:paraId="2E523E4B" w14:textId="77777777" w:rsidR="00DC43BB" w:rsidRPr="00B80644" w:rsidRDefault="00DC43BB" w:rsidP="00B80644">
      <w:pPr>
        <w:spacing w:line="480" w:lineRule="auto"/>
        <w:jc w:val="both"/>
        <w:rPr>
          <w:rFonts w:eastAsia="Times New Roman" w:cs="Times New Roman"/>
          <w:b/>
          <w:color w:val="000000"/>
          <w:lang w:val="en-US" w:eastAsia="en-US"/>
        </w:rPr>
      </w:pPr>
      <w:r w:rsidRPr="00B80644">
        <w:rPr>
          <w:rFonts w:eastAsia="Times New Roman" w:cs="Times New Roman"/>
          <w:b/>
          <w:color w:val="000000"/>
          <w:lang w:val="en-US" w:eastAsia="en-US"/>
        </w:rPr>
        <w:t>Materials and methods</w:t>
      </w:r>
    </w:p>
    <w:p w14:paraId="242C9093" w14:textId="206A1CA9" w:rsidR="00DC43BB" w:rsidRDefault="00DC43BB" w:rsidP="001D1EB9">
      <w:pPr>
        <w:pStyle w:val="Heading2"/>
        <w:rPr>
          <w:rFonts w:eastAsia="Times New Roman" w:cs="Times New Roman"/>
          <w:b w:val="0"/>
          <w:lang w:val="en-US" w:eastAsia="en-US"/>
        </w:rPr>
      </w:pPr>
      <w:r w:rsidRPr="001D1EB9">
        <w:rPr>
          <w:rFonts w:eastAsia="Times New Roman" w:cs="Times New Roman"/>
          <w:b w:val="0"/>
          <w:lang w:val="en-US" w:eastAsia="en-US"/>
        </w:rPr>
        <w:t xml:space="preserve">GlcNAc-6P, GlcN-6P, NADP, UTP, L-glutamine, </w:t>
      </w:r>
      <w:r w:rsidRPr="00B94068">
        <w:rPr>
          <w:rFonts w:ascii="Symbol" w:eastAsia="Times New Roman" w:hAnsi="Symbol" w:cs="Times New Roman"/>
          <w:b w:val="0"/>
          <w:lang w:val="en-US" w:eastAsia="en-US"/>
        </w:rPr>
        <w:t></w:t>
      </w:r>
      <w:r w:rsidRPr="001D1EB9">
        <w:rPr>
          <w:rFonts w:eastAsia="Times New Roman" w:cs="Times New Roman"/>
          <w:b w:val="0"/>
          <w:lang w:val="en-US" w:eastAsia="en-US"/>
        </w:rPr>
        <w:t xml:space="preserve">-ketoglutarate, </w:t>
      </w:r>
      <w:proofErr w:type="spellStart"/>
      <w:r w:rsidRPr="001D1EB9">
        <w:rPr>
          <w:rFonts w:eastAsia="Times New Roman" w:cs="Times New Roman"/>
          <w:b w:val="0"/>
          <w:lang w:val="en-US" w:eastAsia="en-US"/>
        </w:rPr>
        <w:t>dithiothreitol</w:t>
      </w:r>
      <w:proofErr w:type="spellEnd"/>
      <w:r w:rsidRPr="001D1EB9">
        <w:rPr>
          <w:rFonts w:eastAsia="Times New Roman" w:cs="Times New Roman"/>
          <w:b w:val="0"/>
          <w:lang w:val="en-US" w:eastAsia="en-US"/>
        </w:rPr>
        <w:t xml:space="preserve"> (DTT) and other chemicals were purchased from Sigma-Aldrich, USA. </w:t>
      </w:r>
    </w:p>
    <w:p w14:paraId="33642D7E" w14:textId="77777777" w:rsidR="00C14491" w:rsidRPr="00C14491" w:rsidRDefault="00C14491" w:rsidP="00C14491"/>
    <w:p w14:paraId="5E500D68" w14:textId="0190F912" w:rsidR="00DC43BB" w:rsidRDefault="00DC43BB" w:rsidP="00B80644">
      <w:pPr>
        <w:spacing w:line="480" w:lineRule="auto"/>
        <w:jc w:val="both"/>
        <w:rPr>
          <w:rFonts w:eastAsia="Times New Roman" w:cs="Times New Roman"/>
        </w:rPr>
      </w:pPr>
      <w:r w:rsidRPr="00827AD6">
        <w:rPr>
          <w:rFonts w:cs="Times New Roman"/>
          <w:b/>
          <w:bCs/>
          <w:lang w:val="en-US"/>
        </w:rPr>
        <w:t xml:space="preserve">Cloning </w:t>
      </w:r>
      <w:proofErr w:type="spellStart"/>
      <w:r w:rsidRPr="00827AD6">
        <w:rPr>
          <w:rFonts w:cs="Times New Roman"/>
          <w:b/>
          <w:bCs/>
          <w:iCs/>
          <w:lang w:val="en-US"/>
        </w:rPr>
        <w:t>nagB</w:t>
      </w:r>
      <w:proofErr w:type="spellEnd"/>
      <w:r w:rsidRPr="00827AD6">
        <w:rPr>
          <w:rFonts w:cs="Times New Roman"/>
          <w:b/>
          <w:bCs/>
          <w:lang w:val="en-US"/>
        </w:rPr>
        <w:t xml:space="preserve"> into pMST3.</w:t>
      </w:r>
      <w:r w:rsidRPr="000A5D6A">
        <w:rPr>
          <w:rFonts w:cs="Helvetica"/>
          <w:i/>
          <w:lang w:val="en-US"/>
        </w:rPr>
        <w:t xml:space="preserve"> </w:t>
      </w:r>
      <w:r w:rsidRPr="00927626">
        <w:rPr>
          <w:rFonts w:cs="Times New Roman"/>
          <w:lang w:val="en-US"/>
        </w:rPr>
        <w:t xml:space="preserve">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gene, encodi</w:t>
      </w:r>
      <w:r>
        <w:rPr>
          <w:rFonts w:cs="Times New Roman"/>
          <w:lang w:val="en-US"/>
        </w:rPr>
        <w:t xml:space="preserve">ng GlcN-6P </w:t>
      </w:r>
      <w:r w:rsidRPr="00927626">
        <w:rPr>
          <w:rFonts w:cs="Times New Roman"/>
          <w:lang w:val="en-US"/>
        </w:rPr>
        <w:t xml:space="preserve">deaminase,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, </w:t>
      </w:r>
      <w:r w:rsidRPr="00927626">
        <w:rPr>
          <w:rFonts w:cs="Times New Roman"/>
          <w:lang w:val="en-US"/>
        </w:rPr>
        <w:t xml:space="preserve">was PCR amplified from </w:t>
      </w:r>
      <w:r>
        <w:rPr>
          <w:rFonts w:cs="Times New Roman"/>
          <w:lang w:val="en-US"/>
        </w:rPr>
        <w:t xml:space="preserve">the </w:t>
      </w:r>
      <w:r w:rsidRPr="00927626">
        <w:rPr>
          <w:rFonts w:cs="Times New Roman"/>
          <w:i/>
          <w:iCs/>
          <w:lang w:val="en-US"/>
        </w:rPr>
        <w:t xml:space="preserve">E. coli </w:t>
      </w:r>
      <w:r w:rsidRPr="00927626">
        <w:rPr>
          <w:rFonts w:cs="Times New Roman"/>
          <w:lang w:val="en-US"/>
        </w:rPr>
        <w:t xml:space="preserve">BW25113 chromosome using </w:t>
      </w:r>
      <w:proofErr w:type="spellStart"/>
      <w:r w:rsidRPr="00927626">
        <w:rPr>
          <w:rFonts w:cs="Times New Roman"/>
          <w:lang w:val="en-US"/>
        </w:rPr>
        <w:t>ol</w:t>
      </w:r>
      <w:r>
        <w:rPr>
          <w:rFonts w:cs="Times New Roman"/>
          <w:lang w:val="en-US"/>
        </w:rPr>
        <w:t>igos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-Bam-F: </w:t>
      </w:r>
      <w:proofErr w:type="spellStart"/>
      <w:r w:rsidRPr="00927626">
        <w:rPr>
          <w:rFonts w:cs="Times New Roman"/>
          <w:lang w:val="en-US"/>
        </w:rPr>
        <w:t>ataggatccagactgatccccctgactaccgctgaac</w:t>
      </w:r>
      <w:proofErr w:type="spellEnd"/>
      <w:r>
        <w:rPr>
          <w:rFonts w:cs="Times New Roman"/>
          <w:lang w:val="en-US"/>
        </w:rPr>
        <w:t xml:space="preserve"> and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-Sal-R: </w:t>
      </w:r>
      <w:proofErr w:type="spellStart"/>
      <w:r w:rsidRPr="00927626">
        <w:rPr>
          <w:rFonts w:cs="Times New Roman"/>
          <w:lang w:val="en-US"/>
        </w:rPr>
        <w:t>ctcgtcgacttacagacctttgatattttctgcttc</w:t>
      </w:r>
      <w:proofErr w:type="spellEnd"/>
      <w:r>
        <w:rPr>
          <w:rFonts w:cs="Times New Roman"/>
          <w:lang w:val="en-US"/>
        </w:rPr>
        <w:t>.</w:t>
      </w:r>
      <w:r>
        <w:rPr>
          <w:rFonts w:cs="Helvetica"/>
          <w:lang w:val="en-US"/>
        </w:rPr>
        <w:t xml:space="preserve"> </w:t>
      </w:r>
      <w:r>
        <w:rPr>
          <w:rFonts w:cs="Times New Roman"/>
          <w:lang w:val="en-US"/>
        </w:rPr>
        <w:t>The product was</w:t>
      </w:r>
      <w:r w:rsidRPr="00927626">
        <w:rPr>
          <w:rFonts w:cs="Times New Roman"/>
          <w:lang w:val="en-US"/>
        </w:rPr>
        <w:t xml:space="preserve"> gel purified, digested with </w:t>
      </w:r>
      <w:proofErr w:type="spellStart"/>
      <w:r w:rsidRPr="00927626">
        <w:rPr>
          <w:rFonts w:cs="Times New Roman"/>
          <w:i/>
          <w:iCs/>
          <w:lang w:val="en-US"/>
        </w:rPr>
        <w:t>BamH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 and </w:t>
      </w:r>
      <w:proofErr w:type="spellStart"/>
      <w:r w:rsidRPr="00927626">
        <w:rPr>
          <w:rFonts w:cs="Times New Roman"/>
          <w:i/>
          <w:iCs/>
          <w:lang w:val="en-US"/>
        </w:rPr>
        <w:t>Sal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 xml:space="preserve">and </w:t>
      </w:r>
      <w:r w:rsidRPr="00927626">
        <w:rPr>
          <w:rFonts w:cs="Times New Roman"/>
          <w:lang w:val="en-US"/>
        </w:rPr>
        <w:t xml:space="preserve">then cloned into the pSMT3 vector digested with the same </w:t>
      </w:r>
      <w:r w:rsidR="00B94068">
        <w:rPr>
          <w:rFonts w:cs="Times New Roman"/>
          <w:lang w:val="en-US"/>
        </w:rPr>
        <w:t>restriction endonuclease</w:t>
      </w:r>
      <w:r>
        <w:rPr>
          <w:rFonts w:cs="Times New Roman"/>
          <w:lang w:val="en-US"/>
        </w:rPr>
        <w:t xml:space="preserve">s. Individual clones were </w:t>
      </w:r>
      <w:r w:rsidRPr="00927626">
        <w:rPr>
          <w:rFonts w:cs="Times New Roman"/>
          <w:lang w:val="en-US"/>
        </w:rPr>
        <w:t>confirmed by colony PCR and subsequently by DNA sequencing. The resultant recombinant plasmid, pMST3-</w:t>
      </w:r>
      <w:r w:rsidRPr="00927626">
        <w:rPr>
          <w:rFonts w:cs="Times New Roman"/>
          <w:i/>
          <w:iCs/>
          <w:lang w:val="en-US"/>
        </w:rPr>
        <w:t>nagB</w:t>
      </w:r>
      <w:r w:rsidRPr="00927626">
        <w:rPr>
          <w:rFonts w:cs="Times New Roman"/>
          <w:lang w:val="en-US"/>
        </w:rPr>
        <w:t xml:space="preserve">, carried 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structural gene (without the first codon) fused to the 3’ end of the SUMO gene (without </w:t>
      </w:r>
      <w:r>
        <w:rPr>
          <w:rFonts w:cs="Times New Roman"/>
          <w:lang w:val="en-US"/>
        </w:rPr>
        <w:t xml:space="preserve">its </w:t>
      </w:r>
      <w:r w:rsidRPr="00927626">
        <w:rPr>
          <w:rFonts w:cs="Times New Roman"/>
          <w:lang w:val="en-US"/>
        </w:rPr>
        <w:t>stop c</w:t>
      </w:r>
      <w:r>
        <w:rPr>
          <w:rFonts w:cs="Times New Roman"/>
          <w:lang w:val="en-US"/>
        </w:rPr>
        <w:t>odon) encoding the SMT3-His-tag. E</w:t>
      </w:r>
      <w:r w:rsidRPr="00927626">
        <w:rPr>
          <w:rFonts w:cs="Times New Roman"/>
          <w:lang w:val="en-US"/>
        </w:rPr>
        <w:t>xpression of “</w:t>
      </w:r>
      <w:proofErr w:type="spellStart"/>
      <w:r w:rsidRPr="00927626">
        <w:rPr>
          <w:rFonts w:cs="Times New Roman"/>
          <w:lang w:val="en-US"/>
        </w:rPr>
        <w:t>SUMO</w:t>
      </w:r>
      <w:proofErr w:type="gramStart"/>
      <w:r w:rsidRPr="00927626">
        <w:rPr>
          <w:rFonts w:cs="Times New Roman"/>
          <w:lang w:val="en-US"/>
        </w:rPr>
        <w:t>:</w:t>
      </w:r>
      <w:r w:rsidRPr="00927626">
        <w:rPr>
          <w:rFonts w:cs="Times New Roman"/>
          <w:i/>
          <w:iCs/>
          <w:lang w:val="en-US"/>
        </w:rPr>
        <w:t>nagB</w:t>
      </w:r>
      <w:proofErr w:type="spellEnd"/>
      <w:proofErr w:type="gramEnd"/>
      <w:r>
        <w:rPr>
          <w:rFonts w:cs="Times New Roman"/>
          <w:lang w:val="en-US"/>
        </w:rPr>
        <w:t>” was under the control of the</w:t>
      </w:r>
      <w:r w:rsidRPr="00927626">
        <w:rPr>
          <w:rFonts w:cs="Times New Roman"/>
          <w:lang w:val="en-US"/>
        </w:rPr>
        <w:t xml:space="preserve"> T7 promoter. The SMT3 tag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present in the fusion protein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was removed </w:t>
      </w:r>
      <w:r w:rsidR="000E3E5C">
        <w:rPr>
          <w:rFonts w:cs="Times New Roman"/>
          <w:lang w:val="en-US"/>
        </w:rPr>
        <w:t>using</w:t>
      </w:r>
      <w:r>
        <w:rPr>
          <w:rFonts w:cs="Times New Roman"/>
          <w:lang w:val="en-US"/>
        </w:rPr>
        <w:t xml:space="preserve">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Ulp1 Sumo protease.  </w:t>
      </w:r>
      <w:r w:rsidRPr="00927626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resultant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enzyme</w:t>
      </w:r>
      <w:r w:rsidRPr="0092762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(Ser1-NagB) </w:t>
      </w:r>
      <w:r w:rsidRPr="00927626">
        <w:rPr>
          <w:rFonts w:eastAsia="Times New Roman" w:cs="Times New Roman"/>
        </w:rPr>
        <w:t xml:space="preserve">has </w:t>
      </w:r>
      <w:r>
        <w:rPr>
          <w:rFonts w:eastAsia="Times New Roman" w:cs="Times New Roman"/>
        </w:rPr>
        <w:t xml:space="preserve">a </w:t>
      </w:r>
      <w:r w:rsidRPr="00927626">
        <w:rPr>
          <w:rFonts w:eastAsia="Times New Roman" w:cs="Times New Roman"/>
        </w:rPr>
        <w:t xml:space="preserve">serine residue instead of </w:t>
      </w:r>
      <w:r>
        <w:rPr>
          <w:rFonts w:eastAsia="Times New Roman" w:cs="Times New Roman"/>
        </w:rPr>
        <w:t>the first</w:t>
      </w:r>
      <w:r w:rsidRPr="00927626">
        <w:rPr>
          <w:rFonts w:eastAsia="Times New Roman" w:cs="Times New Roman"/>
        </w:rPr>
        <w:t xml:space="preserve"> methionine</w:t>
      </w:r>
      <w:r w:rsidRPr="00763F1A">
        <w:rPr>
          <w:rFonts w:eastAsia="Times New Roman" w:cs="Times New Roman"/>
        </w:rPr>
        <w:t xml:space="preserve"> </w:t>
      </w:r>
      <w:r w:rsidRPr="00927626">
        <w:rPr>
          <w:rFonts w:eastAsia="Times New Roman" w:cs="Times New Roman"/>
        </w:rPr>
        <w:t>residue</w:t>
      </w:r>
      <w:r>
        <w:rPr>
          <w:rFonts w:eastAsia="Times New Roman" w:cs="Times New Roman"/>
        </w:rPr>
        <w:t xml:space="preserve"> (Met1-NagB).</w:t>
      </w:r>
    </w:p>
    <w:p w14:paraId="38BF38FC" w14:textId="77777777" w:rsidR="00C14491" w:rsidRPr="00827AD6" w:rsidRDefault="00C14491" w:rsidP="00B80644">
      <w:pPr>
        <w:spacing w:line="480" w:lineRule="auto"/>
        <w:jc w:val="both"/>
        <w:rPr>
          <w:rFonts w:cs="Helvetica"/>
          <w:i/>
          <w:lang w:val="en-US"/>
        </w:rPr>
      </w:pPr>
    </w:p>
    <w:p w14:paraId="407FBBC1" w14:textId="2BF1AFC1" w:rsidR="00342260" w:rsidRPr="00827AD6" w:rsidRDefault="00DC43BB" w:rsidP="00DC43BB">
      <w:pPr>
        <w:spacing w:line="480" w:lineRule="auto"/>
        <w:jc w:val="both"/>
        <w:rPr>
          <w:rFonts w:eastAsia="Times New Roman" w:cs="Times New Roman"/>
          <w:i/>
        </w:rPr>
      </w:pPr>
      <w:r w:rsidRPr="00827AD6">
        <w:rPr>
          <w:rFonts w:eastAsia="Times New Roman" w:cs="Times New Roman"/>
          <w:b/>
        </w:rPr>
        <w:t>Protein purification.</w:t>
      </w:r>
      <w:r w:rsidRPr="000A5D6A">
        <w:rPr>
          <w:rFonts w:eastAsia="Times New Roman" w:cs="Times New Roman"/>
          <w:i/>
        </w:rPr>
        <w:t xml:space="preserve"> </w:t>
      </w:r>
      <w:r w:rsidRPr="002078CB">
        <w:t>Recombinant proteins</w:t>
      </w:r>
      <w:r>
        <w:t>,</w:t>
      </w:r>
      <w:r w:rsidRPr="002078CB">
        <w:t xml:space="preserve"> </w:t>
      </w:r>
      <w:proofErr w:type="spellStart"/>
      <w:r>
        <w:t>NagB</w:t>
      </w:r>
      <w:proofErr w:type="spellEnd"/>
      <w:r>
        <w:t xml:space="preserve">,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rPr>
          <w:rFonts w:eastAsia="Times New Roman" w:cs="Times New Roman"/>
        </w:rPr>
        <w:t>,</w:t>
      </w:r>
      <w:r w:rsidRPr="002078CB">
        <w:t xml:space="preserve"> </w:t>
      </w:r>
      <w:r>
        <w:t xml:space="preserve">all </w:t>
      </w:r>
      <w:r w:rsidRPr="002078CB">
        <w:t>containing an N-terminal His</w:t>
      </w:r>
      <w:r w:rsidRPr="002078CB">
        <w:rPr>
          <w:vertAlign w:val="subscript"/>
        </w:rPr>
        <w:t>6</w:t>
      </w:r>
      <w:r w:rsidRPr="002078CB">
        <w:t xml:space="preserve"> tag</w:t>
      </w:r>
      <w:r>
        <w:t>,</w:t>
      </w:r>
      <w:r w:rsidRPr="002078CB">
        <w:t xml:space="preserve"> were o</w:t>
      </w:r>
      <w:r>
        <w:t>verexpressed</w:t>
      </w:r>
      <w:r w:rsidRPr="002078CB">
        <w:t xml:space="preserve"> in </w:t>
      </w:r>
      <w:r w:rsidRPr="00AE790B">
        <w:rPr>
          <w:rStyle w:val="HTMLCite"/>
        </w:rPr>
        <w:t>E. coli</w:t>
      </w:r>
      <w:r w:rsidRPr="002078CB">
        <w:t xml:space="preserve"> and </w:t>
      </w:r>
      <w:r w:rsidRPr="002078CB">
        <w:lastRenderedPageBreak/>
        <w:t>purified using Ni</w:t>
      </w:r>
      <w:r w:rsidRPr="002078CB">
        <w:rPr>
          <w:vertAlign w:val="superscript"/>
        </w:rPr>
        <w:t>2+</w:t>
      </w:r>
      <w:r w:rsidRPr="002078CB">
        <w:t xml:space="preserve">-chelating chromatography. The </w:t>
      </w:r>
      <w:r w:rsidRPr="00AE790B">
        <w:rPr>
          <w:rStyle w:val="HTMLCite"/>
        </w:rPr>
        <w:t>E. coli</w:t>
      </w:r>
      <w:r w:rsidRPr="002078CB">
        <w:t xml:space="preserve"> OE strains</w:t>
      </w:r>
      <w:r>
        <w:t xml:space="preserve"> for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t>,</w:t>
      </w:r>
      <w:r w:rsidRPr="002078CB">
        <w:t xml:space="preserve"> </w:t>
      </w:r>
      <w:r w:rsidRPr="00334EC4">
        <w:t xml:space="preserve">from the ASKA collection </w:t>
      </w:r>
      <w:r w:rsidRPr="00334EC4">
        <w:fldChar w:fldCharType="begin"/>
      </w:r>
      <w:r w:rsidR="005C27D7">
        <w:instrText xml:space="preserve"> ADDIN EN.CITE &lt;EndNote&gt;&lt;Cite&gt;&lt;Author&gt;Kitagawa&lt;/Author&gt;&lt;Year&gt;2005&lt;/Year&gt;&lt;RecNum&gt;2&lt;/RecNum&gt;&lt;DisplayText&gt;(23)&lt;/DisplayText&gt;&lt;record&gt;&lt;rec-number&gt;2&lt;/rec-number&gt;&lt;foreign-keys&gt;&lt;key app="EN" db-id="0zaerr2a75advcewdrrx50rqzwx2zvrvea5r" timestamp="1492201243"&gt;2&lt;/key&gt;&lt;/foreign-keys&gt;&lt;ref-type name="Journal Article"&gt;17&lt;/ref-type&gt;&lt;contributors&gt;&lt;authors&gt;&lt;author&gt;Kitagawa, M.&lt;/author&gt;&lt;author&gt;Ara, T.&lt;/author&gt;&lt;author&gt;Arifuzzaman, M.&lt;/author&gt;&lt;author&gt;Ioka-Nakamichi, T.&lt;/author&gt;&lt;author&gt;Inamoto, E.&lt;/author&gt;&lt;author&gt;Toyonaga, H.&lt;/author&gt;&lt;author&gt;Mori, H.&lt;/author&gt;&lt;/authors&gt;&lt;/contributors&gt;&lt;auth-address&gt;Graduate School of Biological Sciences, Nara Institute of Science and Technology, Takayama, Ikoma, Nara, Japan.&lt;/auth-address&gt;&lt;titles&gt;&lt;title&gt;Complete set of ORF clones of Escherichia coli ASKA library (a complete set of E. coli K-12 ORF archive): unique resources for biological research&lt;/title&gt;&lt;secondary-title&gt;DNA Res&lt;/secondary-title&gt;&lt;/titles&gt;&lt;periodical&gt;&lt;full-title&gt;DNA Res&lt;/full-title&gt;&lt;/periodical&gt;&lt;pages&gt;291-9&lt;/pages&gt;&lt;volume&gt;12&lt;/volume&gt;&lt;number&gt;5&lt;/number&gt;&lt;keywords&gt;&lt;keyword&gt;Escherichia coli K12/*genetics/metabolism&lt;/keyword&gt;&lt;keyword&gt;Escherichia coli Proteins/*genetics/metabolism&lt;/keyword&gt;&lt;keyword&gt;*Gene Library&lt;/keyword&gt;&lt;keyword&gt;Green Fluorescent Proteins/genetics/metabolism&lt;/keyword&gt;&lt;keyword&gt;Histidine/chemistry&lt;/keyword&gt;&lt;keyword&gt;*Open Reading Frames&lt;/keyword&gt;&lt;keyword&gt;Promoter Regions, Genetic&lt;/keyword&gt;&lt;keyword&gt;Recombinant Fusion Proteins/genetics/metabolism&lt;/keyword&gt;&lt;/keywords&gt;&lt;dates&gt;&lt;year&gt;2005&lt;/year&gt;&lt;/dates&gt;&lt;isbn&gt;1756-1663 (Electronic)&amp;#xD;1340-2838 (Linking)&lt;/isbn&gt;&lt;accession-num&gt;16769691&lt;/accession-num&gt;&lt;urls&gt;&lt;related-urls&gt;&lt;url&gt;https://www.ncbi.nlm.nih.gov/pubmed/16769691&lt;/url&gt;&lt;/related-urls&gt;&lt;/urls&gt;&lt;electronic-resource-num&gt;10.1093/dnares/dsi012&lt;/electronic-resource-num&gt;&lt;/record&gt;&lt;/Cite&gt;&lt;/EndNote&gt;</w:instrText>
      </w:r>
      <w:r w:rsidRPr="00334EC4">
        <w:fldChar w:fldCharType="separate"/>
      </w:r>
      <w:r w:rsidR="005C27D7">
        <w:rPr>
          <w:noProof/>
        </w:rPr>
        <w:t>(23)</w:t>
      </w:r>
      <w:r w:rsidRPr="00334EC4">
        <w:fldChar w:fldCharType="end"/>
      </w:r>
      <w:r w:rsidR="00827AD6">
        <w:t>,</w:t>
      </w:r>
      <w:r w:rsidRPr="00334E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were used for protein purification. Strains </w:t>
      </w:r>
      <w:r w:rsidRPr="00334EC4">
        <w:t xml:space="preserve">were grown in LB medium (50 ml), induced by addition of 0.6 </w:t>
      </w:r>
      <w:proofErr w:type="spellStart"/>
      <w:r w:rsidRPr="00334EC4">
        <w:t>mM</w:t>
      </w:r>
      <w:proofErr w:type="spellEnd"/>
      <w:r w:rsidRPr="00334EC4">
        <w:t xml:space="preserve"> isopropyl-β-</w:t>
      </w:r>
      <w:r w:rsidRPr="00334EC4">
        <w:rPr>
          <w:rStyle w:val="sc"/>
        </w:rPr>
        <w:t>D</w:t>
      </w:r>
      <w:r w:rsidRPr="00334EC4">
        <w:t>-</w:t>
      </w:r>
      <w:proofErr w:type="spellStart"/>
      <w:r w:rsidRPr="00334EC4">
        <w:t>thiogalactopyranoside</w:t>
      </w:r>
      <w:proofErr w:type="spellEnd"/>
      <w:r w:rsidRPr="00334EC4">
        <w:t xml:space="preserve"> (IPTG), and harvested after 4 h of shaking.  Rapid purification of recombinant proteins on Ni-</w:t>
      </w:r>
      <w:proofErr w:type="spellStart"/>
      <w:r w:rsidRPr="00334EC4">
        <w:t>nitrilotriacetic</w:t>
      </w:r>
      <w:proofErr w:type="spellEnd"/>
      <w:r w:rsidRPr="00334EC4">
        <w:t xml:space="preserve"> acid (NTA) agarose </w:t>
      </w:r>
      <w:proofErr w:type="spellStart"/>
      <w:r w:rsidRPr="00334EC4">
        <w:t>minicolumns</w:t>
      </w:r>
      <w:proofErr w:type="spellEnd"/>
      <w:r w:rsidRPr="00334EC4">
        <w:t xml:space="preserve"> was performed as described previously </w:t>
      </w:r>
      <w:r>
        <w:fldChar w:fldCharType="begin">
          <w:fldData xml:space="preserve">PEVuZE5vdGU+PENpdGU+PEF1dGhvcj5Sb2Rpb25vdmE8L0F1dGhvcj48WWVhcj4yMDEzPC9ZZWFy
PjxSZWNOdW0+MzwvUmVjTnVtPjxEaXNwbGF5VGV4dD4oMjQpPC9EaXNwbGF5VGV4dD48cmVjb3Jk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5C27D7">
        <w:instrText xml:space="preserve"> ADDIN EN.CITE </w:instrText>
      </w:r>
      <w:r w:rsidR="005C27D7">
        <w:fldChar w:fldCharType="begin">
          <w:fldData xml:space="preserve">PEVuZE5vdGU+PENpdGU+PEF1dGhvcj5Sb2Rpb25vdmE8L0F1dGhvcj48WWVhcj4yMDEzPC9ZZWFy
PjxSZWNOdW0+MzwvUmVjTnVtPjxEaXNwbGF5VGV4dD4oMjQpPC9EaXNwbGF5VGV4dD48cmVjb3Jk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5C27D7">
        <w:instrText xml:space="preserve"> ADDIN EN.CITE.DATA </w:instrText>
      </w:r>
      <w:r w:rsidR="005C27D7">
        <w:fldChar w:fldCharType="end"/>
      </w:r>
      <w:r>
        <w:fldChar w:fldCharType="separate"/>
      </w:r>
      <w:r w:rsidR="005C27D7">
        <w:rPr>
          <w:noProof/>
        </w:rPr>
        <w:t>(24)</w:t>
      </w:r>
      <w:r>
        <w:fldChar w:fldCharType="end"/>
      </w:r>
      <w:r w:rsidRPr="00334EC4">
        <w:t xml:space="preserve">. </w:t>
      </w:r>
      <w:r>
        <w:t>The</w:t>
      </w:r>
      <w:r w:rsidRPr="00334EC4">
        <w:t xml:space="preserve"> cells were harvested and re</w:t>
      </w:r>
      <w:r>
        <w:t>-</w:t>
      </w:r>
      <w:r w:rsidRPr="00334EC4">
        <w:t xml:space="preserve">suspended in 20 </w:t>
      </w:r>
      <w:proofErr w:type="spellStart"/>
      <w:r w:rsidRPr="00334EC4">
        <w:t>mM</w:t>
      </w:r>
      <w:proofErr w:type="spellEnd"/>
      <w:r w:rsidRPr="00334EC4">
        <w:t xml:space="preserve"> HEPES buffer, </w:t>
      </w:r>
      <w:r w:rsidR="00B94068">
        <w:t xml:space="preserve">pH 7, containing 100 </w:t>
      </w:r>
      <w:proofErr w:type="spellStart"/>
      <w:r w:rsidR="00B94068">
        <w:t>mM</w:t>
      </w:r>
      <w:proofErr w:type="spellEnd"/>
      <w:r w:rsidR="00B94068">
        <w:t xml:space="preserve"> </w:t>
      </w:r>
      <w:proofErr w:type="spellStart"/>
      <w:r w:rsidR="00B94068">
        <w:t>NaCl</w:t>
      </w:r>
      <w:proofErr w:type="spellEnd"/>
      <w:r w:rsidR="00B94068">
        <w:t xml:space="preserve">, 2 </w:t>
      </w:r>
      <w:proofErr w:type="spellStart"/>
      <w:r w:rsidR="00B94068">
        <w:t>m</w:t>
      </w:r>
      <w:r w:rsidRPr="00334EC4">
        <w:t>M</w:t>
      </w:r>
      <w:proofErr w:type="spellEnd"/>
      <w:r w:rsidRPr="00334EC4">
        <w:t xml:space="preserve"> β-</w:t>
      </w:r>
      <w:proofErr w:type="spellStart"/>
      <w:r w:rsidRPr="00334EC4">
        <w:t>mercaptoethanol</w:t>
      </w:r>
      <w:proofErr w:type="spellEnd"/>
      <w:r w:rsidR="0052055B">
        <w:t>, and 0.</w:t>
      </w:r>
      <w:r>
        <w:t>3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>
        <w:t xml:space="preserve"> </w:t>
      </w:r>
      <w:r w:rsidRPr="002078CB">
        <w:t xml:space="preserve">with 2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phenylmethylsulfonyl</w:t>
      </w:r>
      <w:proofErr w:type="spellEnd"/>
      <w:r w:rsidRPr="002078CB">
        <w:t xml:space="preserve"> fluoride</w:t>
      </w:r>
      <w:r>
        <w:t>.</w:t>
      </w:r>
      <w:r w:rsidRPr="002078CB">
        <w:t xml:space="preserve"> Cells were lysed by incubation with lysozyme (1 mg/ml) for 30 min, followed by a freeze-thaw cycle and sonication. After centrifugation, </w:t>
      </w:r>
      <w:r>
        <w:t xml:space="preserve">the </w:t>
      </w:r>
      <w:r w:rsidRPr="002078CB">
        <w:t>supernatant was loaded onto a</w:t>
      </w:r>
      <w:r w:rsidR="0091169B">
        <w:t xml:space="preserve"> Ni-NTA agarose </w:t>
      </w:r>
      <w:proofErr w:type="spellStart"/>
      <w:r w:rsidR="0091169B">
        <w:t>minicolumn</w:t>
      </w:r>
      <w:proofErr w:type="spellEnd"/>
      <w:r w:rsidR="0091169B">
        <w:t xml:space="preserve"> (0.3</w:t>
      </w:r>
      <w:r w:rsidRPr="002078CB">
        <w:t xml:space="preserve"> ml) from </w:t>
      </w:r>
      <w:proofErr w:type="spellStart"/>
      <w:r w:rsidRPr="002078CB">
        <w:t>Qiagen</w:t>
      </w:r>
      <w:proofErr w:type="spellEnd"/>
      <w:r w:rsidRPr="002078CB">
        <w:t xml:space="preserve"> Inc. (Valencia, CA). After bound proteins were washed with </w:t>
      </w:r>
      <w:r w:rsidR="0091169B">
        <w:t xml:space="preserve">2 ml of </w:t>
      </w:r>
      <w:r w:rsidRPr="002078CB">
        <w:t xml:space="preserve">At-buffer containing 50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Tris-HCl</w:t>
      </w:r>
      <w:proofErr w:type="spellEnd"/>
      <w:r w:rsidRPr="002078CB">
        <w:t xml:space="preserve"> buffer (pH 8)</w:t>
      </w:r>
      <w:r>
        <w:t>,</w:t>
      </w:r>
      <w:r w:rsidRPr="002078CB">
        <w:t xml:space="preserve"> 0.5 M </w:t>
      </w:r>
      <w:proofErr w:type="spellStart"/>
      <w:r w:rsidRPr="002078CB">
        <w:t>NaCl</w:t>
      </w:r>
      <w:proofErr w:type="spellEnd"/>
      <w:r w:rsidRPr="002078CB">
        <w:t>, 5</w:t>
      </w:r>
      <w:r>
        <w:t xml:space="preserve"> </w:t>
      </w:r>
      <w:proofErr w:type="spellStart"/>
      <w:r>
        <w:t>mM</w:t>
      </w:r>
      <w:proofErr w:type="spellEnd"/>
      <w:r>
        <w:t xml:space="preserve"> imidazole and 0.3 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 w:rsidRPr="002078CB">
        <w:t xml:space="preserve">, they were eluted with 0.3 ml of the same buffer supplemented with 250 </w:t>
      </w:r>
      <w:proofErr w:type="spellStart"/>
      <w:r w:rsidRPr="002078CB">
        <w:t>mM</w:t>
      </w:r>
      <w:proofErr w:type="spellEnd"/>
      <w:r w:rsidRPr="002078CB">
        <w:t xml:space="preserve"> imidazole. </w:t>
      </w:r>
      <w:r>
        <w:t>Protein size, expression level</w:t>
      </w:r>
      <w:r w:rsidRPr="002078CB">
        <w:t xml:space="preserve"> and </w:t>
      </w:r>
      <w:r>
        <w:t>purity</w:t>
      </w:r>
      <w:r w:rsidRPr="002078CB">
        <w:t xml:space="preserve"> were monitored by SDS-PAGE</w:t>
      </w:r>
      <w:r>
        <w:t xml:space="preserve">. </w:t>
      </w:r>
      <w:r w:rsidR="00E93E34">
        <w:t>All proteins were obtained in</w:t>
      </w:r>
      <w:r w:rsidR="00E93E34" w:rsidRPr="002078CB">
        <w:t xml:space="preserve"> high </w:t>
      </w:r>
      <w:r w:rsidR="00E93E34">
        <w:t>yield (</w:t>
      </w:r>
      <w:r w:rsidR="00E93E34">
        <w:rPr>
          <w:rFonts w:ascii="Cambria" w:hAnsi="Cambria"/>
        </w:rPr>
        <w:t xml:space="preserve">≈ </w:t>
      </w:r>
      <w:r w:rsidR="00E93E34" w:rsidRPr="002078CB">
        <w:t xml:space="preserve">1 mg) and purity (80 to 90%). </w:t>
      </w:r>
      <w:r w:rsidR="00E93E34">
        <w:t>Protein concentrations were measured using the Bradford assay kit (</w:t>
      </w:r>
      <w:proofErr w:type="spellStart"/>
      <w:r w:rsidR="00E93E34">
        <w:t>Biorad</w:t>
      </w:r>
      <w:proofErr w:type="spellEnd"/>
      <w:r w:rsidR="00E93E34">
        <w:t>).</w:t>
      </w:r>
      <w:r w:rsidR="0052055B">
        <w:t xml:space="preserve"> </w:t>
      </w:r>
    </w:p>
    <w:p w14:paraId="06C7E90A" w14:textId="5F587877" w:rsidR="00DC43BB" w:rsidRDefault="00342260" w:rsidP="00DC43BB">
      <w:pPr>
        <w:spacing w:line="480" w:lineRule="auto"/>
        <w:jc w:val="both"/>
      </w:pPr>
      <w:r>
        <w:t xml:space="preserve">For the purified </w:t>
      </w:r>
      <w:proofErr w:type="spellStart"/>
      <w:r>
        <w:t>NagB</w:t>
      </w:r>
      <w:proofErr w:type="spellEnd"/>
      <w:r>
        <w:t xml:space="preserve"> the Sumo-tag was </w:t>
      </w:r>
      <w:proofErr w:type="spellStart"/>
      <w:r>
        <w:t>proteolytically</w:t>
      </w:r>
      <w:proofErr w:type="spellEnd"/>
      <w:r>
        <w:t xml:space="preserve"> </w:t>
      </w:r>
      <w:r>
        <w:rPr>
          <w:rFonts w:cs="Times New Roman"/>
          <w:lang w:val="en-US"/>
        </w:rPr>
        <w:t>removed using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Ulp1 Sumo protease</w:t>
      </w:r>
      <w:r>
        <w:t xml:space="preserve"> after adding 1M urea</w:t>
      </w:r>
      <w:r w:rsidR="00DC43BB">
        <w:t xml:space="preserve"> </w:t>
      </w:r>
      <w:r w:rsidR="00626FE3">
        <w:t xml:space="preserve">to the buffer used for protein purification </w:t>
      </w:r>
      <w:r w:rsidR="00DC43BB">
        <w:fldChar w:fldCharType="begin"/>
      </w:r>
      <w:r w:rsidR="005C27D7">
        <w:instrText xml:space="preserve"> ADDIN EN.CITE &lt;EndNote&gt;&lt;Cite&gt;&lt;Author&gt;Hay&lt;/Author&gt;&lt;Year&gt;2007&lt;/Year&gt;&lt;RecNum&gt;24&lt;/RecNum&gt;&lt;DisplayText&gt;(25)&lt;/DisplayText&gt;&lt;record&gt;&lt;rec-number&gt;24&lt;/rec-number&gt;&lt;foreign-keys&gt;&lt;key app="EN" db-id="0zaerr2a75advcewdrrx50rqzwx2zvrvea5r" timestamp="1493655402"&gt;24&lt;/key&gt;&lt;/foreign-keys&gt;&lt;ref-type name="Journal Article"&gt;17&lt;/ref-type&gt;&lt;contributors&gt;&lt;authors&gt;&lt;author&gt;Hay, R. T.&lt;/author&gt;&lt;/authors&gt;&lt;/contributors&gt;&lt;auth-address&gt;Sir James Black Centre, College of Life Sciences, University of Dundee, Dow Street, Dundee DD1 5EH, UK. r.t.hay@dundee.ac.uk&lt;/auth-address&gt;&lt;titles&gt;&lt;title&gt;SUMO-specific proteases: a twist in the tail&lt;/title&gt;&lt;secondary-title&gt;Trends Cell Biol&lt;/secondary-title&gt;&lt;/titles&gt;&lt;periodical&gt;&lt;full-title&gt;Trends Cell Biol&lt;/full-title&gt;&lt;/periodical&gt;&lt;pages&gt;370-6&lt;/pages&gt;&lt;volume&gt;17&lt;/volume&gt;&lt;number&gt;8&lt;/number&gt;&lt;keywords&gt;&lt;keyword&gt;Cysteine Endopeptidases/classification/genetics/metabolism&lt;/keyword&gt;&lt;keyword&gt;Endopeptidases/chemistry/classification/genetics/*metabolism&lt;/keyword&gt;&lt;keyword&gt;Gene Expression Regulation&lt;/keyword&gt;&lt;keyword&gt;Humans/classification/genetics&lt;/keyword&gt;&lt;keyword&gt;Models, Molecular&lt;/keyword&gt;&lt;keyword&gt;Phylogeny&lt;/keyword&gt;&lt;keyword&gt;Protein Conformation&lt;/keyword&gt;&lt;keyword&gt;Protein Isoforms/metabolism&lt;/keyword&gt;&lt;keyword&gt;Protein Processing, Post-Translational&lt;/keyword&gt;&lt;keyword&gt;Saccharomyces cerevisiae Proteins/metabolism&lt;/keyword&gt;&lt;keyword&gt;Small Ubiquitin-Related Modifier Proteins/*metabolism&lt;/keyword&gt;&lt;keyword&gt;Ubiquitin/metabolism&lt;/keyword&gt;&lt;/keywords&gt;&lt;dates&gt;&lt;year&gt;2007&lt;/year&gt;&lt;pub-dates&gt;&lt;date&gt;Aug&lt;/date&gt;&lt;/pub-dates&gt;&lt;/dates&gt;&lt;isbn&gt;1879-3088 (Electronic)&amp;#xD;0962-8924 (Linking)&lt;/isbn&gt;&lt;accession-num&gt;17768054&lt;/accession-num&gt;&lt;urls&gt;&lt;related-urls&gt;&lt;url&gt;https://www.ncbi.nlm.nih.gov/pubmed/17768054&lt;/url&gt;&lt;/related-urls&gt;&lt;/urls&gt;&lt;electronic-resource-num&gt;10.1016/j.tcb.2007.08.002&lt;/electronic-resource-num&gt;&lt;/record&gt;&lt;/Cite&gt;&lt;/EndNote&gt;</w:instrText>
      </w:r>
      <w:r w:rsidR="00DC43BB">
        <w:fldChar w:fldCharType="separate"/>
      </w:r>
      <w:r w:rsidR="005C27D7">
        <w:rPr>
          <w:noProof/>
        </w:rPr>
        <w:t>(25)</w:t>
      </w:r>
      <w:r w:rsidR="00DC43BB">
        <w:fldChar w:fldCharType="end"/>
      </w:r>
      <w:r>
        <w:t xml:space="preserve"> at 4 </w:t>
      </w:r>
      <w:proofErr w:type="spellStart"/>
      <w:r w:rsidRPr="00342260">
        <w:rPr>
          <w:vertAlign w:val="superscript"/>
        </w:rPr>
        <w:t>o</w:t>
      </w:r>
      <w:r>
        <w:t>C.</w:t>
      </w:r>
      <w:proofErr w:type="spellEnd"/>
      <w:r>
        <w:t xml:space="preserve"> Then t</w:t>
      </w:r>
      <w:r w:rsidR="00DC43BB">
        <w:t xml:space="preserve">he buffer was changed to At-buffer by dialysis, and </w:t>
      </w:r>
      <w:proofErr w:type="spellStart"/>
      <w:r w:rsidR="00DC43BB">
        <w:t>NagB</w:t>
      </w:r>
      <w:proofErr w:type="spellEnd"/>
      <w:r w:rsidR="00DC43BB">
        <w:t xml:space="preserve"> was collected from a Ni-NTA agarose column in the flow-through fractions. </w:t>
      </w:r>
    </w:p>
    <w:p w14:paraId="006FA108" w14:textId="77777777" w:rsidR="00C14491" w:rsidRPr="000F336D" w:rsidRDefault="00C14491" w:rsidP="00DC43BB">
      <w:pPr>
        <w:spacing w:line="480" w:lineRule="auto"/>
        <w:jc w:val="both"/>
      </w:pPr>
    </w:p>
    <w:p w14:paraId="2FD90C0E" w14:textId="7D67841E" w:rsidR="00DC43BB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eastAsia="Times New Roman" w:hAnsiTheme="minorHAnsi"/>
          <w:bCs/>
          <w:color w:val="000000"/>
          <w:sz w:val="24"/>
          <w:szCs w:val="24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sz w:val="24"/>
          <w:szCs w:val="24"/>
        </w:rPr>
        <w:lastRenderedPageBreak/>
        <w:t>NagB</w:t>
      </w:r>
      <w:proofErr w:type="spellEnd"/>
      <w:r w:rsidRPr="0052055B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Pr="0052055B">
        <w:rPr>
          <w:rFonts w:asciiTheme="minorHAnsi" w:hAnsiTheme="minorHAnsi"/>
          <w:b/>
          <w:sz w:val="24"/>
          <w:szCs w:val="24"/>
        </w:rPr>
        <w:t>activity measurements</w:t>
      </w:r>
      <w:r w:rsidRPr="000A5D6A">
        <w:rPr>
          <w:rFonts w:asciiTheme="minorHAnsi" w:hAnsiTheme="minorHAnsi"/>
          <w:i/>
          <w:sz w:val="24"/>
          <w:szCs w:val="24"/>
        </w:rPr>
        <w:t>.</w:t>
      </w:r>
      <w:proofErr w:type="gramEnd"/>
      <w:r w:rsidRPr="000A5D6A">
        <w:rPr>
          <w:rFonts w:asciiTheme="minorHAnsi" w:hAnsiTheme="minorHAnsi"/>
          <w:i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Activity </w:t>
      </w:r>
      <w:r w:rsidRPr="002078CB">
        <w:rPr>
          <w:rFonts w:asciiTheme="minorHAnsi" w:hAnsiTheme="minorHAnsi"/>
          <w:sz w:val="24"/>
        </w:rPr>
        <w:t xml:space="preserve">of the purified recombinant </w:t>
      </w:r>
      <w:proofErr w:type="spellStart"/>
      <w:r>
        <w:rPr>
          <w:rFonts w:asciiTheme="minorHAnsi" w:hAnsiTheme="minorHAnsi"/>
          <w:sz w:val="24"/>
        </w:rPr>
        <w:t>NagB</w:t>
      </w:r>
      <w:proofErr w:type="spellEnd"/>
      <w:r w:rsidRPr="001D66A0">
        <w:rPr>
          <w:rStyle w:val="named-content"/>
          <w:rFonts w:asciiTheme="minorHAnsi" w:hAnsiTheme="minorHAnsi"/>
          <w:sz w:val="24"/>
        </w:rPr>
        <w:t xml:space="preserve"> protein</w:t>
      </w:r>
      <w:r>
        <w:rPr>
          <w:rFonts w:asciiTheme="minorHAnsi" w:hAnsiTheme="minorHAnsi"/>
          <w:sz w:val="24"/>
        </w:rPr>
        <w:t xml:space="preserve"> was</w:t>
      </w:r>
      <w:r w:rsidRPr="002078CB">
        <w:rPr>
          <w:rFonts w:asciiTheme="minorHAnsi" w:hAnsiTheme="minorHAnsi"/>
          <w:sz w:val="24"/>
        </w:rPr>
        <w:t xml:space="preserve"> routinely assayed in a cuvette at 37°C using the s</w:t>
      </w:r>
      <w:r>
        <w:rPr>
          <w:rFonts w:asciiTheme="minorHAnsi" w:hAnsiTheme="minorHAnsi"/>
          <w:sz w:val="24"/>
        </w:rPr>
        <w:t>t</w:t>
      </w:r>
      <w:r w:rsidR="0091169B">
        <w:rPr>
          <w:rFonts w:asciiTheme="minorHAnsi" w:hAnsiTheme="minorHAnsi"/>
          <w:sz w:val="24"/>
        </w:rPr>
        <w:t>andard enzymatic coupling assay</w:t>
      </w:r>
      <w:r w:rsidRPr="002078CB">
        <w:rPr>
          <w:rFonts w:asciiTheme="minorHAnsi" w:hAnsiTheme="minorHAnsi"/>
          <w:sz w:val="24"/>
        </w:rPr>
        <w:t xml:space="preserve"> 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involving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phosphoglucose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isomerase (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>) and glu</w:t>
      </w:r>
      <w:r>
        <w:rPr>
          <w:rFonts w:asciiTheme="minorHAnsi" w:eastAsia="Times New Roman" w:hAnsiTheme="minorHAnsi"/>
          <w:sz w:val="24"/>
          <w:szCs w:val="24"/>
        </w:rPr>
        <w:t xml:space="preserve">cose 6-phosphate </w:t>
      </w:r>
      <w:r w:rsidRPr="00D51B59">
        <w:rPr>
          <w:rFonts w:asciiTheme="minorHAnsi" w:eastAsia="Times New Roman" w:hAnsiTheme="minorHAnsi"/>
          <w:sz w:val="24"/>
          <w:szCs w:val="24"/>
        </w:rPr>
        <w:t>dehydrogenase (</w:t>
      </w:r>
      <w:proofErr w:type="spellStart"/>
      <w:r w:rsidRPr="00D51B59">
        <w:rPr>
          <w:rFonts w:asciiTheme="minorHAnsi" w:eastAsia="Times New Roman" w:hAnsiTheme="minorHAnsi"/>
          <w:sz w:val="24"/>
          <w:szCs w:val="24"/>
        </w:rPr>
        <w:t>Zwf</w:t>
      </w:r>
      <w:proofErr w:type="spellEnd"/>
      <w:r w:rsidRPr="00D51B59">
        <w:rPr>
          <w:rFonts w:asciiTheme="minorHAnsi" w:eastAsia="Times New Roman" w:hAnsiTheme="minorHAnsi"/>
          <w:sz w:val="24"/>
          <w:szCs w:val="24"/>
        </w:rPr>
        <w:t>)</w:t>
      </w:r>
      <w:r>
        <w:rPr>
          <w:rFonts w:asciiTheme="minorHAnsi" w:eastAsia="Times New Roman" w:hAnsiTheme="minorHAnsi"/>
          <w:sz w:val="24"/>
          <w:szCs w:val="24"/>
        </w:rPr>
        <w:t xml:space="preserve"> by measuring </w:t>
      </w:r>
      <w:r w:rsidRPr="00DA21D5">
        <w:rPr>
          <w:rFonts w:asciiTheme="minorHAnsi" w:eastAsia="Times New Roman" w:hAnsiTheme="minorHAnsi"/>
          <w:sz w:val="24"/>
          <w:szCs w:val="24"/>
        </w:rPr>
        <w:t xml:space="preserve">the increase in absorbance at 340 nm resulting from the reduction of NADP </w:t>
      </w:r>
      <w:r w:rsidRPr="002078CB">
        <w:rPr>
          <w:rFonts w:asciiTheme="minorHAnsi" w:hAnsiTheme="minorHAnsi"/>
          <w:sz w:val="24"/>
        </w:rPr>
        <w:t>as described previously</w:t>
      </w:r>
      <w:r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fldChar w:fldCharType="begin"/>
      </w:r>
      <w:r w:rsidR="005C27D7">
        <w:rPr>
          <w:rFonts w:asciiTheme="minorHAnsi" w:hAnsiTheme="minorHAnsi"/>
          <w:sz w:val="24"/>
        </w:rPr>
        <w:instrText xml:space="preserve"> ADDIN EN.CITE &lt;EndNote&gt;&lt;Cite&gt;&lt;Author&gt;Yang&lt;/Author&gt;&lt;Year&gt;2006&lt;/Year&gt;&lt;RecNum&gt;13&lt;/RecNum&gt;&lt;DisplayText&gt;(16)&lt;/DisplayText&gt;&lt;record&gt;&lt;rec-number&gt;13&lt;/rec-number&gt;&lt;foreign-keys&gt;&lt;key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>
        <w:rPr>
          <w:rFonts w:asciiTheme="minorHAnsi" w:hAnsiTheme="minorHAnsi"/>
          <w:sz w:val="24"/>
        </w:rPr>
        <w:fldChar w:fldCharType="separate"/>
      </w:r>
      <w:r w:rsidR="005C27D7">
        <w:rPr>
          <w:rFonts w:asciiTheme="minorHAnsi" w:hAnsiTheme="minorHAnsi"/>
          <w:noProof/>
          <w:sz w:val="24"/>
        </w:rPr>
        <w:t>(16)</w:t>
      </w:r>
      <w:r>
        <w:rPr>
          <w:rFonts w:asciiTheme="minorHAnsi" w:hAnsiTheme="minorHAnsi"/>
          <w:sz w:val="24"/>
        </w:rPr>
        <w:fldChar w:fldCharType="end"/>
      </w:r>
      <w:r w:rsidR="00A10F42">
        <w:rPr>
          <w:rFonts w:asciiTheme="minorHAnsi" w:hAnsiTheme="minorHAnsi"/>
          <w:sz w:val="24"/>
        </w:rPr>
        <w:t>.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NagB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kinetics </w:t>
      </w:r>
      <w:r w:rsidR="00781944">
        <w:rPr>
          <w:rFonts w:asciiTheme="minorHAnsi" w:hAnsiTheme="minorHAnsi"/>
          <w:sz w:val="24"/>
          <w:szCs w:val="24"/>
        </w:rPr>
        <w:t xml:space="preserve">as a function of the GlcN-6P concentration </w:t>
      </w:r>
      <w:r w:rsidRPr="00510C2D">
        <w:rPr>
          <w:rFonts w:asciiTheme="minorHAnsi" w:hAnsiTheme="minorHAnsi"/>
          <w:sz w:val="24"/>
          <w:szCs w:val="24"/>
        </w:rPr>
        <w:t>were measured using 0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>-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0.4 </w:t>
      </w:r>
      <w:proofErr w:type="spellStart"/>
      <w:r w:rsidRPr="00510C2D">
        <w:rPr>
          <w:rFonts w:asciiTheme="minorHAnsi" w:hAnsiTheme="minorHAnsi"/>
          <w:sz w:val="24"/>
          <w:szCs w:val="24"/>
        </w:rPr>
        <w:t>mM</w:t>
      </w:r>
      <w:proofErr w:type="spellEnd"/>
      <w:r w:rsidRPr="00510C2D">
        <w:rPr>
          <w:rFonts w:asciiTheme="minorHAnsi" w:hAnsiTheme="minorHAnsi"/>
          <w:sz w:val="24"/>
          <w:szCs w:val="24"/>
        </w:rPr>
        <w:t xml:space="preserve"> GlcNAc-6P in the presence of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0.2 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M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Tris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,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pH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6.5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-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8.1, 5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hosphate,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10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MgSO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  <w:vertAlign w:val="subscript"/>
        </w:rPr>
        <w:t>4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, 3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NADP,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50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KCl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, 0.9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Zwf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and</w:t>
      </w:r>
      <w:r w:rsidR="00F63970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0.9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. </w:t>
      </w:r>
    </w:p>
    <w:p w14:paraId="67FDCE13" w14:textId="1B83192C" w:rsidR="0076677A" w:rsidRPr="00AB766D" w:rsidRDefault="0076677A" w:rsidP="00AB766D">
      <w:pPr>
        <w:spacing w:line="480" w:lineRule="auto"/>
        <w:jc w:val="both"/>
        <w:rPr>
          <w:rFonts w:eastAsia="Times New Roman" w:cs="Arial"/>
          <w:color w:val="575757"/>
          <w:lang w:val="en-US" w:eastAsia="en-US"/>
        </w:rPr>
      </w:pPr>
      <w:proofErr w:type="gramStart"/>
      <w:r w:rsidRPr="00AB766D">
        <w:rPr>
          <w:rFonts w:eastAsia="Times New Roman" w:cs="Times New Roman"/>
          <w:b/>
          <w:bCs/>
          <w:color w:val="000000"/>
          <w:lang w:val="en-US" w:eastAsia="en-US"/>
        </w:rPr>
        <w:t>Effect of different protein-protein interaction</w:t>
      </w:r>
      <w:r w:rsidR="0058003C">
        <w:rPr>
          <w:rFonts w:eastAsia="Times New Roman" w:cs="Times New Roman"/>
          <w:b/>
          <w:bCs/>
          <w:color w:val="000000"/>
          <w:lang w:val="en-US" w:eastAsia="en-US"/>
        </w:rPr>
        <w:t>s</w:t>
      </w:r>
      <w:r w:rsidRPr="00AB766D">
        <w:rPr>
          <w:rFonts w:eastAsia="Times New Roman" w:cs="Times New Roman"/>
          <w:b/>
          <w:bCs/>
          <w:color w:val="000000"/>
          <w:lang w:val="en-US" w:eastAsia="en-US"/>
        </w:rPr>
        <w:t xml:space="preserve"> on </w:t>
      </w:r>
      <w:proofErr w:type="spellStart"/>
      <w:r w:rsidRPr="00AB766D">
        <w:rPr>
          <w:rFonts w:eastAsia="Times New Roman" w:cs="Times New Roman"/>
          <w:b/>
          <w:bCs/>
          <w:color w:val="000000"/>
          <w:lang w:val="en-US" w:eastAsia="en-US"/>
        </w:rPr>
        <w:t>NagB</w:t>
      </w:r>
      <w:proofErr w:type="spellEnd"/>
      <w:r w:rsidRPr="00AB766D">
        <w:rPr>
          <w:rFonts w:eastAsia="Times New Roman" w:cs="Times New Roman"/>
          <w:b/>
        </w:rPr>
        <w:t xml:space="preserve"> activity.</w:t>
      </w:r>
      <w:proofErr w:type="gramEnd"/>
      <w:r w:rsidRPr="00AB766D">
        <w:rPr>
          <w:rFonts w:eastAsia="Times New Roman" w:cs="Times New Roman"/>
          <w:i/>
        </w:rPr>
        <w:t xml:space="preserve"> </w:t>
      </w:r>
      <w:r w:rsidRPr="00AB766D">
        <w:rPr>
          <w:rFonts w:eastAsia="Times New Roman" w:cs="Times New Roman"/>
        </w:rPr>
        <w:t xml:space="preserve">We examined the effects of His-tagged, purified, </w:t>
      </w:r>
      <w:r w:rsidRPr="00AB766D">
        <w:t xml:space="preserve">recombinant proteins, </w:t>
      </w:r>
      <w:proofErr w:type="spellStart"/>
      <w:r w:rsidRPr="00AB766D">
        <w:rPr>
          <w:rFonts w:eastAsia="Times New Roman" w:cs="Times New Roman"/>
        </w:rPr>
        <w:t>NanE</w:t>
      </w:r>
      <w:proofErr w:type="spellEnd"/>
      <w:r w:rsidRPr="00AB766D">
        <w:rPr>
          <w:rFonts w:eastAsia="Times New Roman" w:cs="Times New Roman"/>
        </w:rPr>
        <w:t>, PII (</w:t>
      </w:r>
      <w:proofErr w:type="spellStart"/>
      <w:r w:rsidRPr="00AB766D">
        <w:rPr>
          <w:rFonts w:eastAsia="Times New Roman" w:cs="Times New Roman"/>
        </w:rPr>
        <w:t>GlnB</w:t>
      </w:r>
      <w:proofErr w:type="spellEnd"/>
      <w:r w:rsidRPr="00AB766D">
        <w:rPr>
          <w:rFonts w:eastAsia="Times New Roman" w:cs="Times New Roman"/>
        </w:rPr>
        <w:t xml:space="preserve">), </w:t>
      </w:r>
      <w:proofErr w:type="spellStart"/>
      <w:r w:rsidRPr="00AB766D">
        <w:rPr>
          <w:rFonts w:eastAsia="Times New Roman" w:cs="Times New Roman"/>
        </w:rPr>
        <w:t>GlnD</w:t>
      </w:r>
      <w:proofErr w:type="spellEnd"/>
      <w:r w:rsidRPr="00AB766D">
        <w:rPr>
          <w:rFonts w:eastAsia="Times New Roman" w:cs="Times New Roman"/>
        </w:rPr>
        <w:t xml:space="preserve">,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Pr="00AB766D">
        <w:rPr>
          <w:rFonts w:eastAsia="Times New Roman" w:cs="Times New Roman"/>
        </w:rPr>
        <w:t xml:space="preserve">, </w:t>
      </w:r>
      <w:proofErr w:type="spellStart"/>
      <w:r w:rsidRPr="00AB766D">
        <w:rPr>
          <w:rFonts w:eastAsia="Times New Roman" w:cs="Times New Roman"/>
        </w:rPr>
        <w:t>Tsf</w:t>
      </w:r>
      <w:proofErr w:type="spellEnd"/>
      <w:r w:rsidRPr="00AB766D">
        <w:rPr>
          <w:rFonts w:eastAsia="Times New Roman" w:cs="Times New Roman"/>
        </w:rPr>
        <w:t xml:space="preserve">, and </w:t>
      </w:r>
      <w:proofErr w:type="spellStart"/>
      <w:r w:rsidRPr="00AB766D">
        <w:rPr>
          <w:rFonts w:eastAsia="Times New Roman" w:cs="Times New Roman"/>
        </w:rPr>
        <w:t>BglB</w:t>
      </w:r>
      <w:proofErr w:type="spellEnd"/>
      <w:r w:rsidRPr="00AB766D">
        <w:rPr>
          <w:rFonts w:eastAsia="Times New Roman" w:cs="Times New Roman"/>
        </w:rPr>
        <w:t xml:space="preserve"> on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activity. Activity of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was measured after purification with a His-tag followed by proteolytic removal of the His-tag resulting in the Ser-1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derivative (see Materials and Methods). Met-1 in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has been shown to play a role in activation by GlcNAc-6P </w:t>
      </w:r>
      <w:r w:rsidRPr="00AB766D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WWVhcj48UmVjTnVtPjk8L1JlY051bT48RGlzcGxheVRleHQ+KDI2KTwvRGlzcGxheVRleHQ+PHJl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5C27D7">
        <w:rPr>
          <w:rFonts w:eastAsia="Times New Roman" w:cs="Times New Roman"/>
        </w:rPr>
        <w:instrText xml:space="preserve"> ADDIN EN.CITE </w:instrText>
      </w:r>
      <w:r w:rsidR="005C27D7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WWVhcj48UmVjTnVtPjk8L1JlY051bT48RGlzcGxheVRleHQ+KDI2KTwvRGlzcGxheVRleHQ+PHJl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5C27D7">
        <w:rPr>
          <w:rFonts w:eastAsia="Times New Roman" w:cs="Times New Roman"/>
        </w:rPr>
        <w:instrText xml:space="preserve"> ADDIN EN.CITE.DATA </w:instrText>
      </w:r>
      <w:r w:rsidR="005C27D7">
        <w:rPr>
          <w:rFonts w:eastAsia="Times New Roman" w:cs="Times New Roman"/>
        </w:rPr>
      </w:r>
      <w:r w:rsidR="005C27D7">
        <w:rPr>
          <w:rFonts w:eastAsia="Times New Roman" w:cs="Times New Roman"/>
        </w:rPr>
        <w:fldChar w:fldCharType="end"/>
      </w:r>
      <w:r w:rsidRPr="00AB766D">
        <w:rPr>
          <w:rFonts w:eastAsia="Times New Roman" w:cs="Times New Roman"/>
        </w:rPr>
      </w:r>
      <w:r w:rsidRPr="00AB766D">
        <w:rPr>
          <w:rFonts w:eastAsia="Times New Roman" w:cs="Times New Roman"/>
        </w:rPr>
        <w:fldChar w:fldCharType="separate"/>
      </w:r>
      <w:r w:rsidR="005C27D7">
        <w:rPr>
          <w:rFonts w:eastAsia="Times New Roman" w:cs="Times New Roman"/>
          <w:noProof/>
        </w:rPr>
        <w:t>(26)</w:t>
      </w:r>
      <w:r w:rsidRPr="00AB766D">
        <w:rPr>
          <w:rFonts w:eastAsia="Times New Roman" w:cs="Times New Roman"/>
        </w:rPr>
        <w:fldChar w:fldCharType="end"/>
      </w:r>
      <w:r w:rsidRPr="00AB766D">
        <w:rPr>
          <w:rFonts w:eastAsia="Times New Roman" w:cs="Times New Roman"/>
        </w:rPr>
        <w:t xml:space="preserve">, </w:t>
      </w:r>
      <w:r w:rsidRPr="00AB766D">
        <w:rPr>
          <w:rFonts w:eastAsia="Times New Roman" w:cs="Times New Roman"/>
          <w:bCs/>
          <w:color w:val="000000"/>
          <w:lang w:val="en-US" w:eastAsia="en-US"/>
        </w:rPr>
        <w:t>possibly explaining</w:t>
      </w:r>
      <w:r w:rsidRPr="00AB766D">
        <w:rPr>
          <w:rFonts w:eastAsia="Times New Roman" w:cs="Times New Roman"/>
        </w:rPr>
        <w:t xml:space="preserve"> the higher </w:t>
      </w:r>
      <w:proofErr w:type="spellStart"/>
      <w:r w:rsidRPr="00AB766D">
        <w:rPr>
          <w:rFonts w:eastAsia="Times New Roman" w:cs="Times New Roman"/>
        </w:rPr>
        <w:t>K</w:t>
      </w:r>
      <w:r w:rsidRPr="00AB766D">
        <w:rPr>
          <w:rFonts w:eastAsia="Times New Roman" w:cs="Times New Roman"/>
          <w:vertAlign w:val="subscript"/>
        </w:rPr>
        <w:t>a</w:t>
      </w:r>
      <w:proofErr w:type="spellEnd"/>
      <w:r w:rsidRPr="00AB766D">
        <w:rPr>
          <w:rFonts w:eastAsia="Times New Roman" w:cs="Times New Roman"/>
        </w:rPr>
        <w:t xml:space="preserve"> of 2.1 </w:t>
      </w:r>
      <w:proofErr w:type="spellStart"/>
      <w:r w:rsidRPr="00AB766D">
        <w:rPr>
          <w:rFonts w:eastAsia="Times New Roman" w:cs="Times New Roman"/>
        </w:rPr>
        <w:t>mM</w:t>
      </w:r>
      <w:proofErr w:type="spellEnd"/>
      <w:r w:rsidRPr="00AB766D">
        <w:rPr>
          <w:rFonts w:eastAsia="Times New Roman" w:cs="Times New Roman"/>
        </w:rPr>
        <w:t xml:space="preserve"> (Fig S1) in the activation of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by GlcNAc-6P reported here as compared with that reported previously </w:t>
      </w:r>
      <w:r w:rsidRPr="00AB766D">
        <w:rPr>
          <w:rFonts w:eastAsia="Times New Roman" w:cs="Times New Roman"/>
        </w:rPr>
        <w:fldChar w:fldCharType="begin"/>
      </w:r>
      <w:r w:rsidR="005C27D7">
        <w:rPr>
          <w:rFonts w:eastAsia="Times New Roman" w:cs="Times New Roman"/>
        </w:rPr>
        <w:instrText xml:space="preserve"> ADDIN EN.CITE &lt;EndNote&gt;&lt;Cite&gt;&lt;Author&gt;Alvarez-Anorve&lt;/Author&gt;&lt;Year&gt;2009&lt;/Year&gt;&lt;RecNum&gt;5&lt;/RecNum&gt;&lt;DisplayText&gt;(27)&lt;/DisplayText&gt;&lt;record&gt;&lt;rec-number&gt;5&lt;/rec-number&gt;&lt;foreign-keys&gt;&lt;key app="EN" db-id="0zaerr2a75advcewdrrx50rqzwx2zvrvea5r" timestamp="1492201443"&gt;5&lt;/key&gt;&lt;/foreign-keys&gt;&lt;ref-type name="Journal Article"&gt;17&lt;/ref-type&gt;&lt;contributors&gt;&lt;authors&gt;&lt;author&gt;Alvarez-Anorve, L. I.&lt;/author&gt;&lt;author&gt;Bustos-Jaimes, I.&lt;/author&gt;&lt;author&gt;Calcagno, M. L.&lt;/author&gt;&lt;author&gt;Plumbridge, J.&lt;/author&gt;&lt;/authors&gt;&lt;/contributors&gt;&lt;auth-address&gt;Institut de Biologie Physico-Chimique, (UPR9073-CNRS), 13 rue Pierre et Marie Curie, 75005 Paris, France.&lt;/auth-address&gt;&lt;titles&gt;&lt;title&gt;Allosteric regulation of glucosamine-6-phosphate deaminase (NagB) and growth of Escherichia coli on glucosamine&lt;/title&gt;&lt;secondary-title&gt;J Bacteriol&lt;/secondary-title&gt;&lt;/titles&gt;&lt;periodical&gt;&lt;full-title&gt;J Bacteriol&lt;/full-title&gt;&lt;/periodical&gt;&lt;pages&gt;6401-7&lt;/pages&gt;&lt;volume&gt;191&lt;/volume&gt;&lt;number&gt;20&lt;/number&gt;&lt;keywords&gt;&lt;keyword&gt;Acetylglucosamine/analogs &amp;amp; derivatives/metabolism&lt;/keyword&gt;&lt;keyword&gt;Aldose-Ketose Isomerases/genetics/*metabolism&lt;/keyword&gt;&lt;keyword&gt;Allosteric Regulation/physiology&lt;/keyword&gt;&lt;keyword&gt;Culture Media/chemistry&lt;/keyword&gt;&lt;keyword&gt;Escherichia coli/*enzymology/*growth &amp;amp; development/metabolism&lt;/keyword&gt;&lt;keyword&gt;Gene Expression Regulation, Bacterial/*physiology&lt;/keyword&gt;&lt;keyword&gt;Glucosamine/*metabolism&lt;/keyword&gt;&lt;keyword&gt;Mutation&lt;/keyword&gt;&lt;keyword&gt;Peptidoglycan/metabolism&lt;/keyword&gt;&lt;/keywords&gt;&lt;dates&gt;&lt;year&gt;2009&lt;/year&gt;&lt;pub-dates&gt;&lt;date&gt;Oct&lt;/date&gt;&lt;/pub-dates&gt;&lt;/dates&gt;&lt;isbn&gt;1098-5530 (Electronic)&amp;#xD;0021-9193 (Linking)&lt;/isbn&gt;&lt;accession-num&gt;19700525&lt;/accession-num&gt;&lt;urls&gt;&lt;related-urls&gt;&lt;url&gt;https://www.ncbi.nlm.nih.gov/pubmed/19700525&lt;/url&gt;&lt;/related-urls&gt;&lt;/urls&gt;&lt;custom2&gt;PMC2753035&lt;/custom2&gt;&lt;electronic-resource-num&gt;10.1128/JB.00633-09&lt;/electronic-resource-num&gt;&lt;/record&gt;&lt;/Cite&gt;&lt;/EndNote&gt;</w:instrText>
      </w:r>
      <w:r w:rsidRPr="00AB766D">
        <w:rPr>
          <w:rFonts w:eastAsia="Times New Roman" w:cs="Times New Roman"/>
        </w:rPr>
        <w:fldChar w:fldCharType="separate"/>
      </w:r>
      <w:r w:rsidR="005C27D7">
        <w:rPr>
          <w:rFonts w:eastAsia="Times New Roman" w:cs="Times New Roman"/>
          <w:noProof/>
        </w:rPr>
        <w:t>(27)</w:t>
      </w:r>
      <w:r w:rsidRPr="00AB766D">
        <w:rPr>
          <w:rFonts w:eastAsia="Times New Roman" w:cs="Times New Roman"/>
        </w:rPr>
        <w:fldChar w:fldCharType="end"/>
      </w:r>
      <w:r w:rsidRPr="00AB766D">
        <w:rPr>
          <w:rFonts w:eastAsia="Times New Roman" w:cs="Times New Roman"/>
        </w:rPr>
        <w:t xml:space="preserve">. </w:t>
      </w:r>
      <w:r w:rsidRPr="00AB766D">
        <w:rPr>
          <w:rFonts w:eastAsia="Times New Roman" w:cs="Times New Roman"/>
          <w:i/>
        </w:rPr>
        <w:t>E. coli</w:t>
      </w:r>
      <w:r w:rsidRPr="00AB766D">
        <w:rPr>
          <w:rFonts w:eastAsia="Times New Roman" w:cs="Times New Roman"/>
        </w:rPr>
        <w:t xml:space="preserve">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activity was measured by following the increase in absorbance at 340 nm resulting from the reduction of NADP in a coupled assay involving </w:t>
      </w:r>
      <w:proofErr w:type="spellStart"/>
      <w:r w:rsidRPr="00AB766D">
        <w:rPr>
          <w:rFonts w:eastAsia="Times New Roman" w:cs="Times New Roman"/>
        </w:rPr>
        <w:t>Pgi</w:t>
      </w:r>
      <w:proofErr w:type="spellEnd"/>
      <w:r w:rsidRPr="00AB766D">
        <w:rPr>
          <w:rFonts w:eastAsia="Times New Roman" w:cs="Times New Roman"/>
        </w:rPr>
        <w:t xml:space="preserve"> and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Pr="00AB766D">
        <w:rPr>
          <w:rFonts w:eastAsia="Times New Roman" w:cs="Times New Roman"/>
        </w:rPr>
        <w:t xml:space="preserve"> (see Materials and Methods). This assay is based on the conversion of GlcN-6P to fructose 6-phosphate by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, followed by isomerization to glucose 6-phosphate by </w:t>
      </w:r>
      <w:proofErr w:type="spellStart"/>
      <w:r w:rsidRPr="00AB766D">
        <w:rPr>
          <w:rFonts w:eastAsia="Times New Roman" w:cs="Times New Roman"/>
        </w:rPr>
        <w:t>Pgi</w:t>
      </w:r>
      <w:proofErr w:type="spellEnd"/>
      <w:r w:rsidRPr="00AB766D">
        <w:rPr>
          <w:rFonts w:eastAsia="Times New Roman" w:cs="Times New Roman"/>
        </w:rPr>
        <w:t xml:space="preserve"> and further oxidation of glucose 6-phosphate to gluconate 6-phosphate by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Pr="00AB766D">
        <w:rPr>
          <w:rFonts w:eastAsia="Times New Roman" w:cs="Times New Roman"/>
        </w:rPr>
        <w:t xml:space="preserve">. We showed that </w:t>
      </w:r>
      <w:r w:rsidR="00764112" w:rsidRPr="00764112">
        <w:rPr>
          <w:rFonts w:eastAsia="Times New Roman" w:cs="Times New Roman"/>
          <w:i/>
        </w:rPr>
        <w:t>E. coli</w:t>
      </w:r>
      <w:r w:rsidR="00764112">
        <w:rPr>
          <w:rFonts w:eastAsia="Times New Roman" w:cs="Times New Roman"/>
        </w:rPr>
        <w:t xml:space="preserve"> </w:t>
      </w:r>
      <w:proofErr w:type="spellStart"/>
      <w:r w:rsidRPr="00AB766D">
        <w:rPr>
          <w:rFonts w:eastAsia="Times New Roman" w:cs="Times New Roman"/>
        </w:rPr>
        <w:t>Zwf</w:t>
      </w:r>
      <w:proofErr w:type="spellEnd"/>
      <w:r w:rsidR="00764112">
        <w:rPr>
          <w:rFonts w:eastAsia="Times New Roman" w:cs="Times New Roman"/>
        </w:rPr>
        <w:t xml:space="preserve"> (NADPH-producing)</w:t>
      </w:r>
      <w:r w:rsidRPr="00AB766D">
        <w:rPr>
          <w:rFonts w:eastAsia="Times New Roman" w:cs="Times New Roman"/>
        </w:rPr>
        <w:t xml:space="preserve">, under the conditions used, has no effect on </w:t>
      </w:r>
      <w:proofErr w:type="spellStart"/>
      <w:r w:rsidRPr="00AB766D">
        <w:rPr>
          <w:rFonts w:eastAsia="Times New Roman" w:cs="Times New Roman"/>
        </w:rPr>
        <w:t>NagB</w:t>
      </w:r>
      <w:proofErr w:type="spellEnd"/>
      <w:r w:rsidRPr="00AB766D">
        <w:rPr>
          <w:rFonts w:eastAsia="Times New Roman" w:cs="Times New Roman"/>
        </w:rPr>
        <w:t xml:space="preserve"> activity (data not shown).</w:t>
      </w:r>
      <w:r w:rsidR="00CA2F6C" w:rsidRPr="00AB766D">
        <w:rPr>
          <w:rFonts w:eastAsia="Times New Roman" w:cs="Times New Roman"/>
        </w:rPr>
        <w:t xml:space="preserve"> The </w:t>
      </w:r>
      <w:r w:rsidR="00764112">
        <w:rPr>
          <w:rFonts w:eastAsia="Times New Roman" w:cs="Times New Roman"/>
        </w:rPr>
        <w:t xml:space="preserve">enzyme with different cofactor specificity (NADH-producing) </w:t>
      </w:r>
      <w:proofErr w:type="spellStart"/>
      <w:r w:rsidR="00CA2F6C" w:rsidRPr="00AB766D">
        <w:rPr>
          <w:rFonts w:eastAsia="Times New Roman" w:cs="Times New Roman"/>
        </w:rPr>
        <w:t>Zwf</w:t>
      </w:r>
      <w:proofErr w:type="spellEnd"/>
      <w:r w:rsidR="00CA2F6C" w:rsidRPr="00AB766D">
        <w:rPr>
          <w:rFonts w:eastAsia="Times New Roman" w:cs="Times New Roman"/>
        </w:rPr>
        <w:t xml:space="preserve"> </w:t>
      </w:r>
      <w:r w:rsidR="00AB766D" w:rsidRPr="00AB766D">
        <w:rPr>
          <w:rFonts w:eastAsia="Times New Roman" w:cs="Times New Roman"/>
        </w:rPr>
        <w:t xml:space="preserve">from </w:t>
      </w:r>
      <w:proofErr w:type="spellStart"/>
      <w:r w:rsidR="00AB766D" w:rsidRPr="00764112">
        <w:rPr>
          <w:rFonts w:eastAsia="Times New Roman" w:cs="Times New Roman"/>
          <w:i/>
        </w:rPr>
        <w:t>Leuconostoc</w:t>
      </w:r>
      <w:proofErr w:type="spellEnd"/>
      <w:r w:rsidR="00AB766D" w:rsidRPr="00764112">
        <w:rPr>
          <w:rFonts w:eastAsia="Times New Roman" w:cs="Times New Roman"/>
          <w:i/>
        </w:rPr>
        <w:t xml:space="preserve"> </w:t>
      </w:r>
      <w:proofErr w:type="spellStart"/>
      <w:r w:rsidR="00764112" w:rsidRPr="00764112">
        <w:rPr>
          <w:rFonts w:eastAsia="Times New Roman" w:cs="Times New Roman"/>
          <w:i/>
        </w:rPr>
        <w:lastRenderedPageBreak/>
        <w:t>mesenteroides</w:t>
      </w:r>
      <w:proofErr w:type="spellEnd"/>
      <w:r w:rsidR="00764112">
        <w:rPr>
          <w:rFonts w:eastAsia="Times New Roman" w:cs="Times New Roman"/>
        </w:rPr>
        <w:t xml:space="preserve"> </w:t>
      </w:r>
      <w:r w:rsidR="00CA2F6C" w:rsidRPr="00AB766D">
        <w:rPr>
          <w:rFonts w:eastAsia="Times New Roman" w:cs="Times New Roman"/>
        </w:rPr>
        <w:t>enzyme was used as couple enzyme</w:t>
      </w:r>
      <w:r w:rsidR="00AB766D" w:rsidRPr="00AB766D">
        <w:rPr>
          <w:rFonts w:eastAsia="Times New Roman" w:cs="Times New Roman"/>
        </w:rPr>
        <w:t xml:space="preserve"> (</w:t>
      </w:r>
      <w:r w:rsidR="00AB766D" w:rsidRPr="00AB766D">
        <w:rPr>
          <w:rFonts w:eastAsia="Times New Roman" w:cs="Arial"/>
          <w:color w:val="575757"/>
          <w:lang w:val="en-US" w:eastAsia="en-US"/>
        </w:rPr>
        <w:t>PMID</w:t>
      </w:r>
      <w:proofErr w:type="gramStart"/>
      <w:r w:rsidR="00AB766D" w:rsidRPr="00AB766D">
        <w:rPr>
          <w:rFonts w:eastAsia="Times New Roman" w:cs="Arial"/>
          <w:color w:val="575757"/>
          <w:lang w:val="en-US" w:eastAsia="en-US"/>
        </w:rPr>
        <w:t>:25246670</w:t>
      </w:r>
      <w:proofErr w:type="gramEnd"/>
      <w:r w:rsidR="00AB766D">
        <w:rPr>
          <w:rFonts w:eastAsia="Times New Roman" w:cs="Arial"/>
          <w:color w:val="575757"/>
          <w:lang w:val="en-US" w:eastAsia="en-US"/>
        </w:rPr>
        <w:t>)</w:t>
      </w:r>
      <w:r w:rsidR="00CA2F6C" w:rsidRPr="00AB766D">
        <w:rPr>
          <w:rFonts w:eastAsia="Times New Roman" w:cs="Times New Roman"/>
        </w:rPr>
        <w:t xml:space="preserve"> to test the effect of </w:t>
      </w:r>
      <w:r w:rsidR="00CA2F6C" w:rsidRPr="00AB766D">
        <w:rPr>
          <w:rFonts w:eastAsia="Times New Roman" w:cs="Times New Roman"/>
          <w:i/>
        </w:rPr>
        <w:t>E. coli</w:t>
      </w:r>
      <w:r w:rsidR="00CA2F6C" w:rsidRPr="00AB766D">
        <w:rPr>
          <w:rFonts w:eastAsia="Times New Roman" w:cs="Times New Roman"/>
        </w:rPr>
        <w:t xml:space="preserve"> </w:t>
      </w:r>
      <w:proofErr w:type="spellStart"/>
      <w:r w:rsidR="00CA2F6C" w:rsidRPr="00AB766D">
        <w:rPr>
          <w:rFonts w:eastAsia="Times New Roman" w:cs="Times New Roman"/>
        </w:rPr>
        <w:t>Zwf</w:t>
      </w:r>
      <w:proofErr w:type="spellEnd"/>
      <w:r w:rsidR="0058003C">
        <w:rPr>
          <w:rFonts w:eastAsia="Times New Roman" w:cs="Times New Roman"/>
        </w:rPr>
        <w:t xml:space="preserve">, and the </w:t>
      </w:r>
      <w:proofErr w:type="spellStart"/>
      <w:r w:rsidR="0058003C">
        <w:rPr>
          <w:rFonts w:eastAsia="Times New Roman" w:cs="Times New Roman"/>
        </w:rPr>
        <w:t>NagB</w:t>
      </w:r>
      <w:proofErr w:type="spellEnd"/>
      <w:r w:rsidR="0058003C">
        <w:rPr>
          <w:rFonts w:eastAsia="Times New Roman" w:cs="Times New Roman"/>
        </w:rPr>
        <w:t xml:space="preserve"> kinetics were</w:t>
      </w:r>
      <w:r w:rsidR="00CA2F6C" w:rsidRPr="00AB766D">
        <w:rPr>
          <w:rFonts w:eastAsia="Times New Roman" w:cs="Times New Roman"/>
        </w:rPr>
        <w:t xml:space="preserve"> the same for both </w:t>
      </w:r>
      <w:r w:rsidR="00D7154C">
        <w:rPr>
          <w:rFonts w:eastAsia="Times New Roman" w:cs="Times New Roman"/>
        </w:rPr>
        <w:t>coupled enzymes measurements</w:t>
      </w:r>
      <w:r w:rsidR="00CA2F6C" w:rsidRPr="00AB766D">
        <w:rPr>
          <w:rFonts w:eastAsia="Times New Roman" w:cs="Times New Roman"/>
        </w:rPr>
        <w:t>.</w:t>
      </w:r>
      <w:r w:rsidR="006E089B">
        <w:rPr>
          <w:rFonts w:eastAsia="Times New Roman" w:cs="Times New Roman"/>
        </w:rPr>
        <w:t xml:space="preserve"> </w:t>
      </w:r>
    </w:p>
    <w:p w14:paraId="3BC40E59" w14:textId="77777777" w:rsidR="00C14491" w:rsidRPr="0052055B" w:rsidRDefault="00C14491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i/>
          <w:sz w:val="24"/>
        </w:rPr>
      </w:pPr>
    </w:p>
    <w:p w14:paraId="1DCD1502" w14:textId="10E42416" w:rsidR="00D26371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eastAsia="Times New Roman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GlnD</w:t>
      </w:r>
      <w:proofErr w:type="spellEnd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 xml:space="preserve">-dependent </w:t>
      </w:r>
      <w:proofErr w:type="spellStart"/>
      <w:r w:rsidRPr="0052055B">
        <w:rPr>
          <w:rFonts w:asciiTheme="minorHAnsi" w:hAnsiTheme="minorHAnsi"/>
          <w:b/>
          <w:sz w:val="24"/>
          <w:szCs w:val="24"/>
        </w:rPr>
        <w:t>uridylylation</w:t>
      </w:r>
      <w:proofErr w:type="spellEnd"/>
      <w:r w:rsidRPr="0052055B">
        <w:rPr>
          <w:rFonts w:asciiTheme="minorHAnsi" w:hAnsiTheme="minorHAnsi"/>
          <w:b/>
          <w:sz w:val="24"/>
          <w:szCs w:val="24"/>
        </w:rPr>
        <w:t xml:space="preserve"> of the PII protein.</w:t>
      </w:r>
      <w:proofErr w:type="gramEnd"/>
      <w:r w:rsidRPr="000A5D6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1D420A">
        <w:rPr>
          <w:rFonts w:asciiTheme="minorHAnsi" w:hAnsiTheme="minorHAnsi"/>
          <w:sz w:val="24"/>
          <w:szCs w:val="24"/>
        </w:rPr>
        <w:t>GlnD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r w:rsidRPr="007A1629">
        <w:rPr>
          <w:rFonts w:asciiTheme="minorHAnsi" w:hAnsiTheme="minorHAnsi"/>
          <w:sz w:val="24"/>
          <w:szCs w:val="24"/>
        </w:rPr>
        <w:t>was ass</w:t>
      </w:r>
      <w:r>
        <w:rPr>
          <w:rFonts w:asciiTheme="minorHAnsi" w:hAnsiTheme="minorHAnsi"/>
          <w:sz w:val="24"/>
          <w:szCs w:val="24"/>
        </w:rPr>
        <w:t>a</w:t>
      </w:r>
      <w:r w:rsidRPr="007A1629">
        <w:rPr>
          <w:rFonts w:asciiTheme="minorHAnsi" w:hAnsiTheme="minorHAnsi"/>
          <w:sz w:val="24"/>
          <w:szCs w:val="24"/>
        </w:rPr>
        <w:t>yed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B37210">
        <w:rPr>
          <w:rFonts w:asciiTheme="minorHAnsi" w:hAnsiTheme="minorHAnsi"/>
          <w:sz w:val="24"/>
          <w:szCs w:val="24"/>
        </w:rPr>
        <w:t xml:space="preserve">in </w:t>
      </w:r>
      <w:r>
        <w:rPr>
          <w:rFonts w:asciiTheme="minorHAnsi" w:hAnsiTheme="minorHAnsi"/>
          <w:sz w:val="24"/>
          <w:szCs w:val="24"/>
        </w:rPr>
        <w:t xml:space="preserve">a </w:t>
      </w:r>
      <w:r w:rsidRPr="00B37210">
        <w:rPr>
          <w:rFonts w:asciiTheme="minorHAnsi" w:hAnsiTheme="minorHAnsi"/>
          <w:sz w:val="24"/>
          <w:szCs w:val="24"/>
        </w:rPr>
        <w:t xml:space="preserve">1 ml assay mixture containing </w:t>
      </w:r>
      <w:r w:rsidRPr="00B37210">
        <w:rPr>
          <w:rFonts w:asciiTheme="minorHAnsi" w:hAnsiTheme="minorHAnsi"/>
          <w:sz w:val="24"/>
        </w:rPr>
        <w:t>the</w:t>
      </w:r>
      <w:r w:rsidRPr="002078CB">
        <w:rPr>
          <w:rFonts w:asciiTheme="minorHAnsi" w:hAnsiTheme="minorHAnsi"/>
          <w:sz w:val="24"/>
        </w:rPr>
        <w:t xml:space="preserve"> purified </w:t>
      </w:r>
      <w:r>
        <w:rPr>
          <w:rFonts w:asciiTheme="minorHAnsi" w:hAnsiTheme="minorHAnsi"/>
          <w:sz w:val="24"/>
        </w:rPr>
        <w:t xml:space="preserve">PII </w:t>
      </w:r>
      <w:r w:rsidRPr="002078CB">
        <w:rPr>
          <w:rFonts w:asciiTheme="minorHAnsi" w:hAnsiTheme="minorHAnsi"/>
          <w:sz w:val="24"/>
        </w:rPr>
        <w:t xml:space="preserve">recombinant </w:t>
      </w:r>
      <w:r w:rsidRPr="001D66A0">
        <w:rPr>
          <w:rStyle w:val="named-content"/>
          <w:rFonts w:asciiTheme="minorHAnsi" w:hAnsiTheme="minorHAnsi"/>
          <w:sz w:val="24"/>
        </w:rPr>
        <w:t>protein</w:t>
      </w:r>
      <w:r>
        <w:rPr>
          <w:rFonts w:asciiTheme="minorHAnsi" w:hAnsiTheme="minorHAnsi"/>
          <w:sz w:val="24"/>
        </w:rPr>
        <w:t xml:space="preserve"> at a concentration</w:t>
      </w:r>
      <w:r w:rsidR="0091169B">
        <w:rPr>
          <w:rFonts w:asciiTheme="minorHAnsi" w:hAnsiTheme="minorHAnsi"/>
          <w:sz w:val="24"/>
        </w:rPr>
        <w:t xml:space="preserve"> of</w:t>
      </w:r>
      <w:r>
        <w:rPr>
          <w:rFonts w:asciiTheme="minorHAnsi" w:hAnsiTheme="minorHAnsi"/>
          <w:sz w:val="24"/>
        </w:rPr>
        <w:t xml:space="preserve"> 10 </w:t>
      </w:r>
      <w:r w:rsidRPr="007A1629">
        <w:rPr>
          <w:rFonts w:ascii="Symbol" w:hAnsi="Symbol"/>
          <w:sz w:val="24"/>
        </w:rPr>
        <w:t></w:t>
      </w:r>
      <w:r>
        <w:rPr>
          <w:rFonts w:asciiTheme="minorHAnsi" w:hAnsiTheme="minorHAnsi"/>
          <w:sz w:val="24"/>
        </w:rPr>
        <w:t xml:space="preserve">M. </w:t>
      </w:r>
      <w:r w:rsidRPr="00321FF0">
        <w:rPr>
          <w:rFonts w:asciiTheme="minorHAnsi" w:eastAsia="Times New Roman" w:hAnsiTheme="minorHAnsi"/>
          <w:sz w:val="24"/>
          <w:szCs w:val="24"/>
        </w:rPr>
        <w:t xml:space="preserve">The reaction for the covalent modification of PII included: 0.2 M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Tris</w:t>
      </w:r>
      <w:proofErr w:type="spellEnd"/>
      <w:r w:rsidR="0091169B">
        <w:rPr>
          <w:rFonts w:asciiTheme="minorHAnsi" w:eastAsia="Times New Roman" w:hAnsiTheme="minorHAnsi"/>
          <w:sz w:val="24"/>
          <w:szCs w:val="24"/>
        </w:rPr>
        <w:t>,</w:t>
      </w:r>
      <w:r>
        <w:rPr>
          <w:rFonts w:asciiTheme="minorHAnsi" w:eastAsia="Times New Roman" w:hAnsiTheme="minorHAnsi"/>
          <w:sz w:val="24"/>
          <w:szCs w:val="24"/>
        </w:rPr>
        <w:t xml:space="preserve"> pH 7.5</w:t>
      </w:r>
      <w:r w:rsidRPr="00321FF0">
        <w:rPr>
          <w:rFonts w:asciiTheme="minorHAnsi" w:eastAsia="Times New Roman" w:hAnsiTheme="minorHAnsi"/>
          <w:sz w:val="24"/>
          <w:szCs w:val="24"/>
        </w:rPr>
        <w:t>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ATP, 3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UTP,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DTT, 200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nM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GlnD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>, 50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KCl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and 0.5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r w:rsidRPr="00321FF0">
        <w:rPr>
          <w:rFonts w:ascii="Symbol" w:eastAsia="Times New Roman" w:hAnsi="Symbol"/>
          <w:sz w:val="24"/>
          <w:szCs w:val="24"/>
        </w:rPr>
        <w:t></w:t>
      </w:r>
      <w:r>
        <w:rPr>
          <w:rFonts w:asciiTheme="minorHAnsi" w:eastAsia="Times New Roman" w:hAnsiTheme="minorHAnsi"/>
          <w:sz w:val="24"/>
          <w:szCs w:val="24"/>
        </w:rPr>
        <w:t xml:space="preserve">-ketoglutarate. </w:t>
      </w:r>
      <w:r w:rsidR="00D26371">
        <w:rPr>
          <w:rFonts w:asciiTheme="minorHAnsi" w:eastAsia="Times New Roman" w:hAnsiTheme="minorHAnsi"/>
          <w:sz w:val="24"/>
          <w:szCs w:val="24"/>
        </w:rPr>
        <w:t>The reaction mixture was incubated at 30</w:t>
      </w:r>
      <w:r w:rsidR="00D26371" w:rsidRPr="001D420A">
        <w:rPr>
          <w:rFonts w:asciiTheme="minorHAnsi" w:eastAsia="Times New Roman" w:hAnsiTheme="minorHAnsi"/>
          <w:sz w:val="24"/>
          <w:szCs w:val="24"/>
          <w:vertAlign w:val="superscript"/>
        </w:rPr>
        <w:t>o</w:t>
      </w:r>
      <w:r w:rsidR="00D26371">
        <w:rPr>
          <w:rFonts w:asciiTheme="minorHAnsi" w:eastAsia="Times New Roman" w:hAnsiTheme="minorHAnsi"/>
          <w:sz w:val="24"/>
          <w:szCs w:val="24"/>
        </w:rPr>
        <w:t>C for 1 hour.</w:t>
      </w:r>
      <w:r w:rsidR="00D26371">
        <w:rPr>
          <w:rFonts w:eastAsia="Times New Roman"/>
        </w:rPr>
        <w:t xml:space="preserve">  </w:t>
      </w:r>
    </w:p>
    <w:p w14:paraId="4FBE3581" w14:textId="77777777" w:rsidR="00C14491" w:rsidRDefault="00C14491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eastAsia="Times New Roman" w:hAnsiTheme="minorHAnsi"/>
          <w:sz w:val="24"/>
          <w:szCs w:val="24"/>
        </w:rPr>
      </w:pPr>
    </w:p>
    <w:p w14:paraId="6874AA8F" w14:textId="75F392C7" w:rsidR="00D26371" w:rsidRPr="00186B04" w:rsidRDefault="00186B04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b/>
          <w:sz w:val="24"/>
          <w:szCs w:val="24"/>
        </w:rPr>
      </w:pPr>
      <w:proofErr w:type="gramStart"/>
      <w:r w:rsidRPr="00186B04">
        <w:rPr>
          <w:rFonts w:asciiTheme="minorHAnsi" w:hAnsiTheme="minorHAnsi"/>
          <w:b/>
          <w:sz w:val="24"/>
          <w:szCs w:val="24"/>
        </w:rPr>
        <w:t>Structural</w:t>
      </w:r>
      <w:r w:rsidRPr="00186B04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m</w:t>
      </w:r>
      <w:r w:rsidR="00D26371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odeling of the U-</w:t>
      </w:r>
      <w:r w:rsidR="00D26371" w:rsidRPr="0052055B">
        <w:rPr>
          <w:rFonts w:asciiTheme="minorHAnsi" w:hAnsiTheme="minorHAnsi"/>
          <w:b/>
          <w:sz w:val="24"/>
          <w:szCs w:val="24"/>
        </w:rPr>
        <w:t>PII</w:t>
      </w:r>
      <w:r w:rsidR="00D26371">
        <w:rPr>
          <w:rFonts w:asciiTheme="minorHAnsi" w:hAnsiTheme="minorHAnsi"/>
          <w:b/>
          <w:sz w:val="24"/>
          <w:szCs w:val="24"/>
        </w:rPr>
        <w:t xml:space="preserve">/ 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HPr</w:t>
      </w:r>
      <w:proofErr w:type="spellEnd"/>
      <w:r w:rsidR="00D26371">
        <w:rPr>
          <w:rFonts w:asciiTheme="minorHAnsi" w:hAnsiTheme="minorHAnsi"/>
          <w:b/>
          <w:sz w:val="24"/>
          <w:szCs w:val="24"/>
        </w:rPr>
        <w:t xml:space="preserve"> and 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NanE</w:t>
      </w:r>
      <w:proofErr w:type="spellEnd"/>
      <w:r w:rsidR="00D26371">
        <w:rPr>
          <w:rFonts w:asciiTheme="minorHAnsi" w:hAnsiTheme="minorHAnsi"/>
          <w:b/>
          <w:sz w:val="24"/>
          <w:szCs w:val="24"/>
        </w:rPr>
        <w:t>/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HPr</w:t>
      </w:r>
      <w:proofErr w:type="spellEnd"/>
      <w:r w:rsidR="00D26371" w:rsidRPr="0052055B">
        <w:rPr>
          <w:rFonts w:asciiTheme="minorHAnsi" w:hAnsiTheme="minorHAnsi"/>
          <w:b/>
          <w:sz w:val="24"/>
          <w:szCs w:val="24"/>
        </w:rPr>
        <w:t xml:space="preserve"> protein</w:t>
      </w:r>
      <w:r w:rsidR="00D26371">
        <w:rPr>
          <w:rFonts w:asciiTheme="minorHAnsi" w:hAnsiTheme="minorHAnsi"/>
          <w:b/>
          <w:sz w:val="24"/>
          <w:szCs w:val="24"/>
        </w:rPr>
        <w:t xml:space="preserve">s interaction with </w:t>
      </w:r>
      <w:proofErr w:type="spellStart"/>
      <w:r w:rsidR="00D26371">
        <w:rPr>
          <w:rFonts w:asciiTheme="minorHAnsi" w:hAnsiTheme="minorHAnsi"/>
          <w:b/>
          <w:sz w:val="24"/>
          <w:szCs w:val="24"/>
        </w:rPr>
        <w:t>NagB</w:t>
      </w:r>
      <w:proofErr w:type="spellEnd"/>
      <w:r w:rsidR="004B3097">
        <w:rPr>
          <w:rFonts w:asciiTheme="minorHAnsi" w:hAnsiTheme="minorHAnsi"/>
          <w:b/>
          <w:sz w:val="24"/>
          <w:szCs w:val="24"/>
        </w:rPr>
        <w:t>.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186B04">
        <w:rPr>
          <w:rFonts w:asciiTheme="minorHAnsi" w:hAnsiTheme="minorHAnsi"/>
          <w:sz w:val="24"/>
          <w:szCs w:val="24"/>
        </w:rPr>
        <w:t>NanE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and U-PII were each docked to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individually using the HADDOCK webserver with CPORT predicted interface residues as active and passive restraints. All structures from clusters with negative z-scores (below average energy scores, among clusters of the top 200 structures) were considered in the mod</w:t>
      </w:r>
      <w:r>
        <w:rPr>
          <w:rFonts w:asciiTheme="minorHAnsi" w:hAnsiTheme="minorHAnsi"/>
          <w:sz w:val="24"/>
          <w:szCs w:val="24"/>
        </w:rPr>
        <w:t xml:space="preserve">eling. Docked complexes for </w:t>
      </w:r>
      <w:proofErr w:type="spellStart"/>
      <w:r>
        <w:rPr>
          <w:rFonts w:asciiTheme="minorHAnsi" w:hAnsiTheme="minorHAnsi"/>
          <w:sz w:val="24"/>
          <w:szCs w:val="24"/>
        </w:rPr>
        <w:t>HPr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NanE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>, and U-PII/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were aligned by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186B04">
        <w:rPr>
          <w:rFonts w:asciiTheme="minorHAnsi" w:hAnsiTheme="minorHAnsi"/>
          <w:sz w:val="24"/>
          <w:szCs w:val="24"/>
        </w:rPr>
        <w:t>Pymol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. The </w:t>
      </w:r>
      <w:r>
        <w:rPr>
          <w:rFonts w:asciiTheme="minorHAnsi" w:hAnsiTheme="minorHAnsi"/>
          <w:sz w:val="24"/>
          <w:szCs w:val="24"/>
        </w:rPr>
        <w:t xml:space="preserve">#4, #1, and #3 clusters for </w:t>
      </w:r>
      <w:proofErr w:type="spellStart"/>
      <w:r>
        <w:rPr>
          <w:rFonts w:asciiTheme="minorHAnsi" w:hAnsiTheme="minorHAnsi"/>
          <w:sz w:val="24"/>
          <w:szCs w:val="24"/>
        </w:rPr>
        <w:t>HPr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NanE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>, and U-PII/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were selected for further analysis, as these allowed unobstructed orientations for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186B04">
        <w:rPr>
          <w:rFonts w:asciiTheme="minorHAnsi" w:hAnsiTheme="minorHAnsi"/>
          <w:sz w:val="24"/>
          <w:szCs w:val="24"/>
        </w:rPr>
        <w:t>NanE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as well as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and U-PII, in their bound state with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 xml:space="preserve">The </w:t>
      </w:r>
      <w:proofErr w:type="spellStart"/>
      <w:r>
        <w:rPr>
          <w:rFonts w:asciiTheme="minorHAnsi" w:hAnsiTheme="minorHAnsi"/>
          <w:sz w:val="24"/>
          <w:szCs w:val="24"/>
        </w:rPr>
        <w:t>HPr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NagB</w:t>
      </w:r>
      <w:proofErr w:type="spellEnd"/>
      <w:r>
        <w:rPr>
          <w:rFonts w:asciiTheme="minorHAnsi" w:hAnsi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/>
          <w:sz w:val="24"/>
          <w:szCs w:val="24"/>
        </w:rPr>
        <w:t>NanE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clusters were both the largest (greatest number of docking models) clusters from their respectiv</w:t>
      </w:r>
      <w:r w:rsidR="000123D5">
        <w:rPr>
          <w:rFonts w:asciiTheme="minorHAnsi" w:hAnsiTheme="minorHAnsi"/>
          <w:sz w:val="24"/>
          <w:szCs w:val="24"/>
        </w:rPr>
        <w:t>e docking runs, while the U-PII/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cluster was the second-largest. The PDB IDs and chains used for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186B04">
        <w:rPr>
          <w:rFonts w:asciiTheme="minorHAnsi" w:hAnsiTheme="minorHAnsi"/>
          <w:sz w:val="24"/>
          <w:szCs w:val="24"/>
        </w:rPr>
        <w:t>HPr</w:t>
      </w:r>
      <w:proofErr w:type="spellEnd"/>
      <w:r w:rsidRPr="00186B04">
        <w:rPr>
          <w:rFonts w:asciiTheme="minorHAnsi" w:hAnsiTheme="minorHAnsi"/>
          <w:sz w:val="24"/>
          <w:szCs w:val="24"/>
        </w:rPr>
        <w:t>, and U-PII were 1FS5:A, 3CCD:A</w:t>
      </w:r>
      <w:r w:rsidR="004B3097">
        <w:rPr>
          <w:rFonts w:asciiTheme="minorHAnsi" w:hAnsiTheme="minorHAnsi"/>
          <w:sz w:val="24"/>
          <w:szCs w:val="24"/>
        </w:rPr>
        <w:t xml:space="preserve"> and 5L9N:A, respectively.</w:t>
      </w:r>
      <w:r w:rsidRPr="00186B04">
        <w:rPr>
          <w:rFonts w:asciiTheme="minorHAnsi" w:hAnsiTheme="minorHAnsi"/>
          <w:sz w:val="24"/>
          <w:szCs w:val="24"/>
        </w:rPr>
        <w:t xml:space="preserve"> 1FS5:A is a structure </w:t>
      </w:r>
      <w:r w:rsidRPr="00186B04">
        <w:rPr>
          <w:rFonts w:asciiTheme="minorHAnsi" w:hAnsiTheme="minorHAnsi"/>
          <w:sz w:val="24"/>
          <w:szCs w:val="24"/>
        </w:rPr>
        <w:lastRenderedPageBreak/>
        <w:t xml:space="preserve">of the open, “R” conformation of </w:t>
      </w:r>
      <w:proofErr w:type="spellStart"/>
      <w:r w:rsidRPr="00186B04">
        <w:rPr>
          <w:rFonts w:asciiTheme="minorHAnsi" w:hAnsiTheme="minorHAnsi"/>
          <w:sz w:val="24"/>
          <w:szCs w:val="24"/>
        </w:rPr>
        <w:t>NagB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and 5L9N:A is a structure of </w:t>
      </w:r>
      <w:proofErr w:type="spellStart"/>
      <w:r w:rsidRPr="00186B04">
        <w:rPr>
          <w:rFonts w:asciiTheme="minorHAnsi" w:hAnsiTheme="minorHAnsi"/>
          <w:sz w:val="24"/>
          <w:szCs w:val="24"/>
        </w:rPr>
        <w:t>uridy</w:t>
      </w:r>
      <w:r w:rsidR="000123D5">
        <w:rPr>
          <w:rFonts w:asciiTheme="minorHAnsi" w:hAnsiTheme="minorHAnsi"/>
          <w:sz w:val="24"/>
          <w:szCs w:val="24"/>
        </w:rPr>
        <w:t>ly</w:t>
      </w:r>
      <w:r w:rsidRPr="00186B04">
        <w:rPr>
          <w:rFonts w:asciiTheme="minorHAnsi" w:hAnsiTheme="minorHAnsi"/>
          <w:sz w:val="24"/>
          <w:szCs w:val="24"/>
        </w:rPr>
        <w:t>lated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 PII. For </w:t>
      </w:r>
      <w:proofErr w:type="spellStart"/>
      <w:r w:rsidRPr="00186B04">
        <w:rPr>
          <w:rFonts w:asciiTheme="minorHAnsi" w:hAnsiTheme="minorHAnsi"/>
          <w:sz w:val="24"/>
          <w:szCs w:val="24"/>
        </w:rPr>
        <w:t>NanE</w:t>
      </w:r>
      <w:proofErr w:type="spellEnd"/>
      <w:r w:rsidRPr="00186B04">
        <w:rPr>
          <w:rFonts w:asciiTheme="minorHAnsi" w:hAnsiTheme="minorHAnsi"/>
          <w:sz w:val="24"/>
          <w:szCs w:val="24"/>
        </w:rPr>
        <w:t xml:space="preserve">, the full-length Swiss Model Repository model based on the template 3IGS:A (79.7% sequence identity) was used.  </w:t>
      </w:r>
    </w:p>
    <w:p w14:paraId="75046404" w14:textId="77777777" w:rsidR="00DC43BB" w:rsidRDefault="00DC43BB" w:rsidP="00DC43BB">
      <w:pPr>
        <w:spacing w:line="360" w:lineRule="auto"/>
        <w:jc w:val="both"/>
        <w:rPr>
          <w:rFonts w:cs="Helvetica"/>
          <w:lang w:val="en-US"/>
        </w:rPr>
      </w:pPr>
    </w:p>
    <w:p w14:paraId="57ECCA73" w14:textId="374A1851" w:rsidR="00D77937" w:rsidRPr="00F95ED7" w:rsidRDefault="00F2771F" w:rsidP="00561CF0">
      <w:pPr>
        <w:spacing w:line="360" w:lineRule="auto"/>
        <w:jc w:val="both"/>
        <w:rPr>
          <w:rFonts w:cs="Helvetica"/>
          <w:b/>
          <w:lang w:val="en-US"/>
        </w:rPr>
      </w:pPr>
      <w:proofErr w:type="spellStart"/>
      <w:r w:rsidRPr="00F95ED7">
        <w:rPr>
          <w:rFonts w:cs="Helvetica"/>
          <w:b/>
          <w:lang w:val="en-US"/>
        </w:rPr>
        <w:t>A</w:t>
      </w:r>
      <w:r w:rsidR="000A5D6A" w:rsidRPr="00F95ED7">
        <w:rPr>
          <w:rFonts w:cs="Helvetica"/>
          <w:b/>
          <w:lang w:val="en-US"/>
        </w:rPr>
        <w:t>cknowlegments</w:t>
      </w:r>
      <w:proofErr w:type="spellEnd"/>
    </w:p>
    <w:p w14:paraId="1D0AB6DA" w14:textId="0924DD45" w:rsidR="00213C26" w:rsidRPr="00213C26" w:rsidRDefault="00D77937" w:rsidP="00561CF0">
      <w:pPr>
        <w:spacing w:line="360" w:lineRule="auto"/>
        <w:rPr>
          <w:rFonts w:eastAsia="Times New Roman" w:cs="Times New Roman"/>
          <w:lang w:val="en-US" w:eastAsia="en-US"/>
        </w:rPr>
      </w:pPr>
      <w:r>
        <w:t>We thank Jimmy Do for appreciated help with plasmid purification</w:t>
      </w:r>
      <w:r w:rsidR="005D74F1">
        <w:t xml:space="preserve"> and </w:t>
      </w:r>
      <w:proofErr w:type="spellStart"/>
      <w:r w:rsidR="005D74F1">
        <w:t>Dr.</w:t>
      </w:r>
      <w:proofErr w:type="spellEnd"/>
      <w:r w:rsidR="005D74F1">
        <w:t xml:space="preserve"> </w:t>
      </w:r>
      <w:proofErr w:type="spellStart"/>
      <w:r w:rsidR="005D74F1">
        <w:t>Zhongge</w:t>
      </w:r>
      <w:proofErr w:type="spellEnd"/>
      <w:r w:rsidR="005D74F1">
        <w:t xml:space="preserve"> Zhang for</w:t>
      </w:r>
      <w:r w:rsidR="00E80D1A">
        <w:t xml:space="preserve"> constructing</w:t>
      </w:r>
      <w:r w:rsidR="00FF149D">
        <w:t xml:space="preserve"> the </w:t>
      </w:r>
      <w:proofErr w:type="spellStart"/>
      <w:r w:rsidR="00FF149D" w:rsidRPr="00FF149D">
        <w:rPr>
          <w:i/>
        </w:rPr>
        <w:t>nagB</w:t>
      </w:r>
      <w:proofErr w:type="spellEnd"/>
      <w:r w:rsidR="00FF149D">
        <w:rPr>
          <w:i/>
        </w:rPr>
        <w:t xml:space="preserve"> </w:t>
      </w:r>
      <w:r w:rsidR="00FF149D">
        <w:t>overexpression strain</w:t>
      </w:r>
      <w:r>
        <w:t xml:space="preserve">. </w:t>
      </w:r>
      <w:r w:rsidR="00213C26" w:rsidRPr="00213C26">
        <w:rPr>
          <w:b/>
        </w:rPr>
        <w:t>Funding:</w:t>
      </w:r>
      <w:r w:rsidR="00213C26">
        <w:t xml:space="preserve"> thi</w:t>
      </w:r>
      <w:r w:rsidRPr="00011BAE">
        <w:t>s work was supported by NIH grant GM109895</w:t>
      </w:r>
      <w:r>
        <w:t>.</w:t>
      </w:r>
      <w:r w:rsidR="00213C26" w:rsidRPr="00213C26">
        <w:rPr>
          <w:rFonts w:eastAsia="Times New Roman" w:cs="Times New Roman"/>
          <w:sz w:val="18"/>
          <w:szCs w:val="18"/>
        </w:rPr>
        <w:t xml:space="preserve"> </w:t>
      </w:r>
      <w:r w:rsidR="00213C26">
        <w:rPr>
          <w:rFonts w:eastAsia="Times New Roman" w:cs="Times New Roman"/>
          <w:sz w:val="18"/>
          <w:szCs w:val="18"/>
        </w:rPr>
        <w:t xml:space="preserve"> </w:t>
      </w:r>
      <w:r w:rsidR="00213C26" w:rsidRPr="00213C26">
        <w:rPr>
          <w:rFonts w:eastAsia="Times New Roman" w:cs="Times New Roman"/>
          <w:b/>
          <w:lang w:val="en-US" w:eastAsia="en-US"/>
        </w:rPr>
        <w:t>Author contributions:</w:t>
      </w:r>
      <w:r w:rsidR="00213C26" w:rsidRPr="00213C26">
        <w:rPr>
          <w:rFonts w:eastAsia="Times New Roman" w:cs="Times New Roman"/>
          <w:lang w:val="en-US" w:eastAsia="en-US"/>
        </w:rPr>
        <w:t xml:space="preserve"> </w:t>
      </w:r>
      <w:r w:rsidR="00213C26">
        <w:rPr>
          <w:rFonts w:eastAsia="Times New Roman" w:cs="Times New Roman"/>
          <w:lang w:val="en-US" w:eastAsia="en-US"/>
        </w:rPr>
        <w:t>I.R.</w:t>
      </w:r>
      <w:r w:rsidR="00213C26" w:rsidRPr="00213C26">
        <w:rPr>
          <w:rFonts w:eastAsia="Times New Roman" w:cs="Times New Roman"/>
          <w:lang w:val="en-US" w:eastAsia="en-US"/>
        </w:rPr>
        <w:t xml:space="preserve"> co</w:t>
      </w:r>
      <w:r w:rsidR="00213C26">
        <w:rPr>
          <w:rFonts w:eastAsia="Times New Roman" w:cs="Times New Roman"/>
          <w:lang w:val="en-US" w:eastAsia="en-US"/>
        </w:rPr>
        <w:t xml:space="preserve">mpleted the experiments, M.S. supervised the study, I.R. and M.S. </w:t>
      </w:r>
      <w:r w:rsidR="00A36B9C">
        <w:rPr>
          <w:rFonts w:eastAsia="Times New Roman" w:cs="Times New Roman"/>
          <w:lang w:val="en-US" w:eastAsia="en-US"/>
        </w:rPr>
        <w:t xml:space="preserve">analyzed the data and </w:t>
      </w:r>
      <w:r w:rsidR="00213C26">
        <w:rPr>
          <w:rFonts w:eastAsia="Times New Roman" w:cs="Times New Roman"/>
          <w:lang w:val="en-US" w:eastAsia="en-US"/>
        </w:rPr>
        <w:t>wrote the manuscript</w:t>
      </w:r>
      <w:r w:rsidR="004B3097">
        <w:rPr>
          <w:rFonts w:eastAsia="Times New Roman" w:cs="Times New Roman"/>
          <w:lang w:val="en-US" w:eastAsia="en-US"/>
        </w:rPr>
        <w:t>,</w:t>
      </w:r>
      <w:r w:rsidR="00163133">
        <w:rPr>
          <w:rFonts w:eastAsia="Times New Roman" w:cs="Times New Roman"/>
          <w:lang w:val="en-US" w:eastAsia="en-US"/>
        </w:rPr>
        <w:t xml:space="preserve"> P.U. and N. J. </w:t>
      </w:r>
      <w:r w:rsidR="00BD7CE9">
        <w:rPr>
          <w:rFonts w:eastAsia="Times New Roman" w:cs="Times New Roman"/>
          <w:lang w:val="en-US" w:eastAsia="en-US"/>
        </w:rPr>
        <w:t xml:space="preserve">performed modeling for protein-protein </w:t>
      </w:r>
      <w:proofErr w:type="gramStart"/>
      <w:r w:rsidR="00BD7CE9">
        <w:rPr>
          <w:rFonts w:eastAsia="Times New Roman" w:cs="Times New Roman"/>
          <w:lang w:val="en-US" w:eastAsia="en-US"/>
        </w:rPr>
        <w:t>interaction</w:t>
      </w:r>
      <w:r w:rsidR="00E80D1A">
        <w:rPr>
          <w:rFonts w:eastAsia="Times New Roman" w:cs="Times New Roman"/>
          <w:lang w:val="en-US" w:eastAsia="en-US"/>
        </w:rPr>
        <w:t>,</w:t>
      </w:r>
      <w:proofErr w:type="gramEnd"/>
      <w:r w:rsidR="00E80D1A">
        <w:rPr>
          <w:rFonts w:eastAsia="Times New Roman" w:cs="Times New Roman"/>
          <w:lang w:val="en-US" w:eastAsia="en-US"/>
        </w:rPr>
        <w:t xml:space="preserve"> MB conducted the </w:t>
      </w:r>
      <w:proofErr w:type="spellStart"/>
      <w:r w:rsidR="00E80D1A">
        <w:rPr>
          <w:rFonts w:eastAsia="Times New Roman" w:cs="Times New Roman"/>
          <w:lang w:val="en-US" w:eastAsia="en-US"/>
        </w:rPr>
        <w:t>interactome</w:t>
      </w:r>
      <w:proofErr w:type="spellEnd"/>
      <w:r w:rsidR="00E80D1A">
        <w:rPr>
          <w:rFonts w:eastAsia="Times New Roman" w:cs="Times New Roman"/>
          <w:lang w:val="en-US" w:eastAsia="en-US"/>
        </w:rPr>
        <w:t xml:space="preserve"> studies reported in Table 1.</w:t>
      </w:r>
    </w:p>
    <w:p w14:paraId="5FE40D97" w14:textId="70BFF944" w:rsidR="00D77937" w:rsidRDefault="00D77937" w:rsidP="00561CF0">
      <w:pPr>
        <w:spacing w:line="360" w:lineRule="auto"/>
        <w:jc w:val="both"/>
        <w:rPr>
          <w:rFonts w:cs="Helvetica"/>
          <w:lang w:val="en-US"/>
        </w:rPr>
      </w:pPr>
    </w:p>
    <w:p w14:paraId="7C915097" w14:textId="77777777" w:rsidR="0019639B" w:rsidRPr="00CA641D" w:rsidRDefault="0019639B" w:rsidP="00561CF0">
      <w:pPr>
        <w:spacing w:line="360" w:lineRule="auto"/>
        <w:jc w:val="both"/>
        <w:rPr>
          <w:rFonts w:cs="Helvetica"/>
          <w:lang w:val="en-US"/>
        </w:rPr>
      </w:pPr>
    </w:p>
    <w:p w14:paraId="41B36F7A" w14:textId="7D58BE60" w:rsidR="00AC35BB" w:rsidRPr="00663E2F" w:rsidRDefault="00663E2F" w:rsidP="00561CF0">
      <w:pPr>
        <w:spacing w:line="360" w:lineRule="auto"/>
        <w:jc w:val="both"/>
        <w:rPr>
          <w:rFonts w:eastAsia="Times New Roman" w:cs="Times New Roman"/>
          <w:b/>
        </w:rPr>
      </w:pPr>
      <w:r w:rsidRPr="00663E2F">
        <w:rPr>
          <w:rFonts w:eastAsia="Times New Roman" w:cs="Times New Roman"/>
          <w:b/>
        </w:rPr>
        <w:t>References</w:t>
      </w:r>
    </w:p>
    <w:p w14:paraId="1A81C1C7" w14:textId="77777777" w:rsidR="00F106B9" w:rsidRDefault="00F106B9" w:rsidP="00561CF0">
      <w:pPr>
        <w:spacing w:line="360" w:lineRule="auto"/>
        <w:jc w:val="both"/>
      </w:pPr>
    </w:p>
    <w:p w14:paraId="45452FB7" w14:textId="77777777" w:rsidR="00BC01D3" w:rsidRPr="00BC01D3" w:rsidRDefault="00F106B9" w:rsidP="00BC01D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C01D3" w:rsidRPr="00BC01D3">
        <w:rPr>
          <w:noProof/>
        </w:rPr>
        <w:t>1.</w:t>
      </w:r>
      <w:r w:rsidR="00BC01D3" w:rsidRPr="00BC01D3">
        <w:rPr>
          <w:noProof/>
        </w:rPr>
        <w:tab/>
        <w:t xml:space="preserve">Garrido, D., Ruiz-Moyano, S., and Mills, D. A. (2012) Release and utilization of N-acetyl-D-glucosamine from human milk oligosaccharides by Bifidobacterium longum subsp. infantis. </w:t>
      </w:r>
      <w:r w:rsidR="00BC01D3" w:rsidRPr="00BC01D3">
        <w:rPr>
          <w:i/>
          <w:noProof/>
        </w:rPr>
        <w:t>Anaerobe</w:t>
      </w:r>
      <w:r w:rsidR="00BC01D3" w:rsidRPr="00BC01D3">
        <w:rPr>
          <w:noProof/>
        </w:rPr>
        <w:t xml:space="preserve"> </w:t>
      </w:r>
      <w:r w:rsidR="00BC01D3" w:rsidRPr="00BC01D3">
        <w:rPr>
          <w:b/>
          <w:noProof/>
        </w:rPr>
        <w:t>18</w:t>
      </w:r>
      <w:r w:rsidR="00BC01D3" w:rsidRPr="00BC01D3">
        <w:rPr>
          <w:noProof/>
        </w:rPr>
        <w:t>, 430-435</w:t>
      </w:r>
    </w:p>
    <w:p w14:paraId="5E21383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2.</w:t>
      </w:r>
      <w:r w:rsidRPr="00BC01D3">
        <w:rPr>
          <w:noProof/>
        </w:rPr>
        <w:tab/>
        <w:t xml:space="preserve">Koropatkin, N. M., Cameron, E. A., and Martens, E. C. (2012) How glycan metabolism shapes the human gut microbiota. </w:t>
      </w:r>
      <w:r w:rsidRPr="00BC01D3">
        <w:rPr>
          <w:i/>
          <w:noProof/>
        </w:rPr>
        <w:t>Nat Rev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10</w:t>
      </w:r>
      <w:r w:rsidRPr="00BC01D3">
        <w:rPr>
          <w:noProof/>
        </w:rPr>
        <w:t>, 323-335</w:t>
      </w:r>
    </w:p>
    <w:p w14:paraId="378D2DB2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3.</w:t>
      </w:r>
      <w:r w:rsidRPr="00BC01D3">
        <w:rPr>
          <w:noProof/>
        </w:rPr>
        <w:tab/>
        <w:t xml:space="preserve">Vimr, E. R., and Troy, F. A. (1985) Identification of an inducible catabolic system for sialic acids (nan) in Escherichia coli.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164</w:t>
      </w:r>
      <w:r w:rsidRPr="00BC01D3">
        <w:rPr>
          <w:noProof/>
        </w:rPr>
        <w:t>, 845-853</w:t>
      </w:r>
    </w:p>
    <w:p w14:paraId="1C354196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4.</w:t>
      </w:r>
      <w:r w:rsidRPr="00BC01D3">
        <w:rPr>
          <w:noProof/>
        </w:rPr>
        <w:tab/>
        <w:t xml:space="preserve">Plumbridge, J., and Vimr, E. (1999) Convergent pathways for utilization of the amino sugars N-acetylglucosamine, N-acetylmannosamine, and N-acetylneuraminic acid by Escherichia coli.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181</w:t>
      </w:r>
      <w:r w:rsidRPr="00BC01D3">
        <w:rPr>
          <w:noProof/>
        </w:rPr>
        <w:t>, 47-54</w:t>
      </w:r>
    </w:p>
    <w:p w14:paraId="1554EDBF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5.</w:t>
      </w:r>
      <w:r w:rsidRPr="00BC01D3">
        <w:rPr>
          <w:noProof/>
        </w:rPr>
        <w:tab/>
        <w:t xml:space="preserve">Barabote, R. D., and Saier, M. H., Jr. (2005) Comparative genomic analyses of the bacterial phosphotransferase system. </w:t>
      </w:r>
      <w:r w:rsidRPr="00BC01D3">
        <w:rPr>
          <w:i/>
          <w:noProof/>
        </w:rPr>
        <w:t>Microbiol Mol Biol Rev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69</w:t>
      </w:r>
      <w:r w:rsidRPr="00BC01D3">
        <w:rPr>
          <w:noProof/>
        </w:rPr>
        <w:t>, 608-634</w:t>
      </w:r>
    </w:p>
    <w:p w14:paraId="0950560F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6.</w:t>
      </w:r>
      <w:r w:rsidRPr="00BC01D3">
        <w:rPr>
          <w:noProof/>
        </w:rPr>
        <w:tab/>
        <w:t xml:space="preserve">Deutscher, J., Ake, F. M., Derkaoui, M., Zebre, A. C., Cao, T. N., Bouraoui, H., Kentache, T., Mokhtari, A., Milohanic, E., and Joyet, P. (2014) The bacterial phosphoenolpyruvate:carbohydrate phosphotransferase system: regulation by protein phosphorylation and phosphorylation-dependent protein-protein interactions. </w:t>
      </w:r>
      <w:r w:rsidRPr="00BC01D3">
        <w:rPr>
          <w:i/>
          <w:noProof/>
        </w:rPr>
        <w:t>Microbiol Mol Biol Rev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78</w:t>
      </w:r>
      <w:r w:rsidRPr="00BC01D3">
        <w:rPr>
          <w:noProof/>
        </w:rPr>
        <w:t>, 231-256</w:t>
      </w:r>
    </w:p>
    <w:p w14:paraId="1BD5B934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7.</w:t>
      </w:r>
      <w:r w:rsidRPr="00BC01D3">
        <w:rPr>
          <w:noProof/>
        </w:rPr>
        <w:tab/>
        <w:t xml:space="preserve">Calcagno, M., Campos, P. J., Mulliert, G., and Suastegui, J. (1984) Purification, molecular and kinetic properties of glucosamine-6-phosphate isomerase (deaminase) from Escherichia coli. </w:t>
      </w:r>
      <w:r w:rsidRPr="00BC01D3">
        <w:rPr>
          <w:i/>
          <w:noProof/>
        </w:rPr>
        <w:t>Biochim Biophys Acta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787</w:t>
      </w:r>
      <w:r w:rsidRPr="00BC01D3">
        <w:rPr>
          <w:noProof/>
        </w:rPr>
        <w:t>, 165-173</w:t>
      </w:r>
    </w:p>
    <w:p w14:paraId="6C7608F5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lastRenderedPageBreak/>
        <w:t>8.</w:t>
      </w:r>
      <w:r w:rsidRPr="00BC01D3">
        <w:rPr>
          <w:noProof/>
        </w:rPr>
        <w:tab/>
        <w:t xml:space="preserve">Plumbridge, J. A. (1991) Repression and induction of the nag regulon of Escherichia coli K-12: the roles of nagC and nagA in maintenance of the uninduced state. </w:t>
      </w:r>
      <w:r w:rsidRPr="00BC01D3">
        <w:rPr>
          <w:i/>
          <w:noProof/>
        </w:rPr>
        <w:t>Mol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5</w:t>
      </w:r>
      <w:r w:rsidRPr="00BC01D3">
        <w:rPr>
          <w:noProof/>
        </w:rPr>
        <w:t>, 2053-2062</w:t>
      </w:r>
    </w:p>
    <w:p w14:paraId="3626F674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9.</w:t>
      </w:r>
      <w:r w:rsidRPr="00BC01D3">
        <w:rPr>
          <w:noProof/>
        </w:rPr>
        <w:tab/>
        <w:t xml:space="preserve">Rodionova, I. A., Zhang, Z., Mehla, J., Goodacre, N., Babu, M., Emili, A., Uetz, P., and Saier, M. H., Jr. (2017) The phosphocarrier protein HPr of the bacterial phosphotransferase system globally regulates energy metabolism by directly interacting with multiple enzymes in Escherichia coli. </w:t>
      </w:r>
      <w:r w:rsidRPr="00BC01D3">
        <w:rPr>
          <w:i/>
          <w:noProof/>
        </w:rPr>
        <w:t>J Biol Chem</w:t>
      </w:r>
      <w:r w:rsidRPr="00BC01D3">
        <w:rPr>
          <w:noProof/>
        </w:rPr>
        <w:t xml:space="preserve"> </w:t>
      </w:r>
    </w:p>
    <w:p w14:paraId="36342618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10.</w:t>
      </w:r>
      <w:r w:rsidRPr="00BC01D3">
        <w:rPr>
          <w:noProof/>
        </w:rPr>
        <w:tab/>
        <w:t xml:space="preserve">van Heeswijk, W. C., Molenaar, D., Hoving, S., and Westerhoff, H. V. (2009) The pivotal regulator GlnB of Escherichia coli is engaged in subtle and context-dependent control. </w:t>
      </w:r>
      <w:r w:rsidRPr="00BC01D3">
        <w:rPr>
          <w:i/>
          <w:noProof/>
        </w:rPr>
        <w:t>FEBS J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276</w:t>
      </w:r>
      <w:r w:rsidRPr="00BC01D3">
        <w:rPr>
          <w:noProof/>
        </w:rPr>
        <w:t>, 3324-3340</w:t>
      </w:r>
    </w:p>
    <w:p w14:paraId="463CFFE2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11.</w:t>
      </w:r>
      <w:r w:rsidRPr="00BC01D3">
        <w:rPr>
          <w:noProof/>
        </w:rPr>
        <w:tab/>
        <w:t xml:space="preserve">Ninfa, A. J., and Jiang, P. (2005) PII signal transduction proteins: sensors of alpha-ketoglutarate that regulate nitrogen metabolism. </w:t>
      </w:r>
      <w:r w:rsidRPr="00BC01D3">
        <w:rPr>
          <w:i/>
          <w:noProof/>
        </w:rPr>
        <w:t>Curr Opin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8</w:t>
      </w:r>
      <w:r w:rsidRPr="00BC01D3">
        <w:rPr>
          <w:noProof/>
        </w:rPr>
        <w:t>, 168-173</w:t>
      </w:r>
    </w:p>
    <w:p w14:paraId="587DAC9A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12.</w:t>
      </w:r>
      <w:r w:rsidRPr="00BC01D3">
        <w:rPr>
          <w:noProof/>
        </w:rPr>
        <w:tab/>
        <w:t xml:space="preserve">Commichau, F. M., Forchhammer, K., and Stulke, J. (2006) Regulatory links between carbon and nitrogen metabolism. </w:t>
      </w:r>
      <w:r w:rsidRPr="00BC01D3">
        <w:rPr>
          <w:i/>
          <w:noProof/>
        </w:rPr>
        <w:t>Curr Opin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9</w:t>
      </w:r>
      <w:r w:rsidRPr="00BC01D3">
        <w:rPr>
          <w:noProof/>
        </w:rPr>
        <w:t>, 167-172</w:t>
      </w:r>
    </w:p>
    <w:p w14:paraId="088C7BFC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13.</w:t>
      </w:r>
      <w:r w:rsidRPr="00BC01D3">
        <w:rPr>
          <w:noProof/>
        </w:rPr>
        <w:tab/>
        <w:t xml:space="preserve">Choi, S. K., and Saier, M. H., Jr. (2005) Regulation of sigL expression by the catabolite control protein CcpA involves a roadblock mechanism in Bacillus subtilis: potential connection between carbon and nitrogen metabolism.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187</w:t>
      </w:r>
      <w:r w:rsidRPr="00BC01D3">
        <w:rPr>
          <w:noProof/>
        </w:rPr>
        <w:t>, 6856-6861</w:t>
      </w:r>
    </w:p>
    <w:p w14:paraId="0E2990F2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14.</w:t>
      </w:r>
      <w:r w:rsidRPr="00BC01D3">
        <w:rPr>
          <w:noProof/>
        </w:rPr>
        <w:tab/>
        <w:t xml:space="preserve">Quan, J. A., Schneider, B. L., Paulsen, I. T., Yamada, M., Kredich, N. M., and Saier, M. H., Jr. (2002) Regulation of carbon utilization by sulfur availability in Escherichia coli and Salmonella typhimurium. </w:t>
      </w:r>
      <w:r w:rsidRPr="00BC01D3">
        <w:rPr>
          <w:i/>
          <w:noProof/>
        </w:rPr>
        <w:t>Microbiology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148</w:t>
      </w:r>
      <w:r w:rsidRPr="00BC01D3">
        <w:rPr>
          <w:noProof/>
        </w:rPr>
        <w:t>, 123-131</w:t>
      </w:r>
    </w:p>
    <w:p w14:paraId="0BA5C24C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15.</w:t>
      </w:r>
      <w:r w:rsidRPr="00BC01D3">
        <w:rPr>
          <w:noProof/>
        </w:rPr>
        <w:tab/>
        <w:t xml:space="preserve">Zhang, Z., Gosset, G., Barabote, R., Gonzalez, C. S., Cuevas, W. A., and Saier, M. H., Jr. (2005) Functional interactions between the carbon and iron utilization regulators, Crp and Fur, in Escherichia coli.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187</w:t>
      </w:r>
      <w:r w:rsidRPr="00BC01D3">
        <w:rPr>
          <w:noProof/>
        </w:rPr>
        <w:t>, 980-990</w:t>
      </w:r>
    </w:p>
    <w:p w14:paraId="2201CC8D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16.</w:t>
      </w:r>
      <w:r w:rsidRPr="00BC01D3">
        <w:rPr>
          <w:noProof/>
        </w:rPr>
        <w:tab/>
        <w:t xml:space="preserve">Yang, C., Rodionov, D. A., Li, X., Laikova, O. N., Gelfand, M. S., Zagnitko, O. P., Romine, M. F., Obraztsova, A. Y., Nealson, K. H., and Osterman, A. L. (2006) Comparative genomics and experimental characterization of N-acetylglucosamine utilization pathway of Shewanella oneidensis. </w:t>
      </w:r>
      <w:r w:rsidRPr="00BC01D3">
        <w:rPr>
          <w:i/>
          <w:noProof/>
        </w:rPr>
        <w:t>J Biol Chem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281</w:t>
      </w:r>
      <w:r w:rsidRPr="00BC01D3">
        <w:rPr>
          <w:noProof/>
        </w:rPr>
        <w:t>, 29872-29885</w:t>
      </w:r>
    </w:p>
    <w:p w14:paraId="2BEEF74B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17.</w:t>
      </w:r>
      <w:r w:rsidRPr="00BC01D3">
        <w:rPr>
          <w:noProof/>
        </w:rPr>
        <w:tab/>
        <w:t xml:space="preserve">Montero-Moran, G. M., Lara-Gonzalez, S., Alvarez-Anorve, L. I., Plumbridge, J. A., and Calcagno, M. L. (2001) On the multiple functional roles of the active site histidine in catalysis and allosteric regulation of Escherichia coli glucosamine 6-phosphate deaminase. </w:t>
      </w:r>
      <w:r w:rsidRPr="00BC01D3">
        <w:rPr>
          <w:i/>
          <w:noProof/>
        </w:rPr>
        <w:t>Biochemistry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40</w:t>
      </w:r>
      <w:r w:rsidRPr="00BC01D3">
        <w:rPr>
          <w:noProof/>
        </w:rPr>
        <w:t>, 10187-10196</w:t>
      </w:r>
    </w:p>
    <w:p w14:paraId="00A2E366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18.</w:t>
      </w:r>
      <w:r w:rsidRPr="00BC01D3">
        <w:rPr>
          <w:noProof/>
        </w:rPr>
        <w:tab/>
        <w:t xml:space="preserve">Lillo, C. (2008) Signalling cascades integrating light-enhanced nitrate metabolism. </w:t>
      </w:r>
      <w:r w:rsidRPr="00BC01D3">
        <w:rPr>
          <w:i/>
          <w:noProof/>
        </w:rPr>
        <w:t>Biochem J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415</w:t>
      </w:r>
      <w:r w:rsidRPr="00BC01D3">
        <w:rPr>
          <w:noProof/>
        </w:rPr>
        <w:t>, 11-19</w:t>
      </w:r>
    </w:p>
    <w:p w14:paraId="3B7F4AF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19.</w:t>
      </w:r>
      <w:r w:rsidRPr="00BC01D3">
        <w:rPr>
          <w:noProof/>
        </w:rPr>
        <w:tab/>
        <w:t xml:space="preserve">Muro-Pastor, M. I., Reyes, J. C., and Florencio, F. J. (2005) Ammonium assimilation in cyanobacteria. </w:t>
      </w:r>
      <w:r w:rsidRPr="00BC01D3">
        <w:rPr>
          <w:i/>
          <w:noProof/>
        </w:rPr>
        <w:t>Photosynth Res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83</w:t>
      </w:r>
      <w:r w:rsidRPr="00BC01D3">
        <w:rPr>
          <w:noProof/>
        </w:rPr>
        <w:t>, 135-150</w:t>
      </w:r>
    </w:p>
    <w:p w14:paraId="391FC476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20.</w:t>
      </w:r>
      <w:r w:rsidRPr="00BC01D3">
        <w:rPr>
          <w:noProof/>
        </w:rPr>
        <w:tab/>
        <w:t xml:space="preserve">Francis, S. H., and Engleman, E. G. (1978) Cascade control of E. coli glutamine synthetase. I. Studies on the uridylyl transferase and uridylyl removing enzyme(s) from E. coli. </w:t>
      </w:r>
      <w:r w:rsidRPr="00BC01D3">
        <w:rPr>
          <w:i/>
          <w:noProof/>
        </w:rPr>
        <w:t>Arch Biochem Biophys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191</w:t>
      </w:r>
      <w:r w:rsidRPr="00BC01D3">
        <w:rPr>
          <w:noProof/>
        </w:rPr>
        <w:t>, 590-601</w:t>
      </w:r>
    </w:p>
    <w:p w14:paraId="5829A4D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21.</w:t>
      </w:r>
      <w:r w:rsidRPr="00BC01D3">
        <w:rPr>
          <w:noProof/>
        </w:rPr>
        <w:tab/>
        <w:t xml:space="preserve">Son, H. S., and Rhee, S. G. (1987) Cascade control of Escherichia coli glutamine synthetase. Purification and properties of PII protein and nucleotide sequence of its structural gene. </w:t>
      </w:r>
      <w:r w:rsidRPr="00BC01D3">
        <w:rPr>
          <w:i/>
          <w:noProof/>
        </w:rPr>
        <w:t>J Biol Chem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262</w:t>
      </w:r>
      <w:r w:rsidRPr="00BC01D3">
        <w:rPr>
          <w:noProof/>
        </w:rPr>
        <w:t>, 8690-8695</w:t>
      </w:r>
    </w:p>
    <w:p w14:paraId="6EE154FA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lastRenderedPageBreak/>
        <w:t>22.</w:t>
      </w:r>
      <w:r w:rsidRPr="00BC01D3">
        <w:rPr>
          <w:noProof/>
        </w:rPr>
        <w:tab/>
        <w:t xml:space="preserve">Arcondeguy, T., Jack, R., and Merrick, M. (2001) P(II) signal transduction proteins, pivotal players in microbial nitrogen control. </w:t>
      </w:r>
      <w:r w:rsidRPr="00BC01D3">
        <w:rPr>
          <w:i/>
          <w:noProof/>
        </w:rPr>
        <w:t>Microbiol Mol Biol Rev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65</w:t>
      </w:r>
      <w:r w:rsidRPr="00BC01D3">
        <w:rPr>
          <w:noProof/>
        </w:rPr>
        <w:t>, 80-105</w:t>
      </w:r>
    </w:p>
    <w:p w14:paraId="3687CD43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23.</w:t>
      </w:r>
      <w:r w:rsidRPr="00BC01D3">
        <w:rPr>
          <w:noProof/>
        </w:rPr>
        <w:tab/>
        <w:t xml:space="preserve">Kitagawa, M., Ara, T., Arifuzzaman, M., Ioka-Nakamichi, T., Inamoto, E., Toyonaga, H., and Mori, H. (2005) Complete set of ORF clones of Escherichia coli ASKA library (a complete set of E. coli K-12 ORF archive): unique resources for biological research. </w:t>
      </w:r>
      <w:r w:rsidRPr="00BC01D3">
        <w:rPr>
          <w:i/>
          <w:noProof/>
        </w:rPr>
        <w:t>DNA Res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12</w:t>
      </w:r>
      <w:r w:rsidRPr="00BC01D3">
        <w:rPr>
          <w:noProof/>
        </w:rPr>
        <w:t>, 291-299</w:t>
      </w:r>
    </w:p>
    <w:p w14:paraId="74BDA505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24.</w:t>
      </w:r>
      <w:r w:rsidRPr="00BC01D3">
        <w:rPr>
          <w:noProof/>
        </w:rPr>
        <w:tab/>
        <w:t xml:space="preserve">Rodionova, I. A., Li, X., Thiel, V., Stolyar, S., Stanton, K., Fredrickson, J. K., Bryant, D. A., Osterman, A. L., Best, A. A., and Rodionov, D. A. (2013) Comparative genomics and functional analysis of rhamnose catabolic pathways and regulons in bacteria. </w:t>
      </w:r>
      <w:r w:rsidRPr="00BC01D3">
        <w:rPr>
          <w:i/>
          <w:noProof/>
        </w:rPr>
        <w:t>Front Microbiol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4</w:t>
      </w:r>
      <w:r w:rsidRPr="00BC01D3">
        <w:rPr>
          <w:noProof/>
        </w:rPr>
        <w:t>, 407</w:t>
      </w:r>
    </w:p>
    <w:p w14:paraId="3BF1306E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25.</w:t>
      </w:r>
      <w:r w:rsidRPr="00BC01D3">
        <w:rPr>
          <w:noProof/>
        </w:rPr>
        <w:tab/>
        <w:t xml:space="preserve">Hay, R. T. (2007) SUMO-specific proteases: a twist in the tail. </w:t>
      </w:r>
      <w:r w:rsidRPr="00BC01D3">
        <w:rPr>
          <w:i/>
          <w:noProof/>
        </w:rPr>
        <w:t>Trends Cell 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17</w:t>
      </w:r>
      <w:r w:rsidRPr="00BC01D3">
        <w:rPr>
          <w:noProof/>
        </w:rPr>
        <w:t>, 370-376</w:t>
      </w:r>
    </w:p>
    <w:p w14:paraId="4762921F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26.</w:t>
      </w:r>
      <w:r w:rsidRPr="00BC01D3">
        <w:rPr>
          <w:noProof/>
        </w:rPr>
        <w:tab/>
        <w:t xml:space="preserve">Lara-Gonzalez, S., Dixon, H. B., Mendoza-Hernandez, G., Altamirano, M. M., and Calcagno, M. L. (2000) On the role of the N-terminal group in the allosteric function of glucosamine-6-phosphate deaminase from Escherichia coli. </w:t>
      </w:r>
      <w:r w:rsidRPr="00BC01D3">
        <w:rPr>
          <w:i/>
          <w:noProof/>
        </w:rPr>
        <w:t>J Mol Biol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301</w:t>
      </w:r>
      <w:r w:rsidRPr="00BC01D3">
        <w:rPr>
          <w:noProof/>
        </w:rPr>
        <w:t>, 219-227</w:t>
      </w:r>
    </w:p>
    <w:p w14:paraId="7EE5AEBA" w14:textId="77777777" w:rsidR="00BC01D3" w:rsidRPr="00BC01D3" w:rsidRDefault="00BC01D3" w:rsidP="00BC01D3">
      <w:pPr>
        <w:pStyle w:val="EndNoteBibliography"/>
        <w:ind w:left="720" w:hanging="720"/>
        <w:rPr>
          <w:noProof/>
        </w:rPr>
      </w:pPr>
      <w:r w:rsidRPr="00BC01D3">
        <w:rPr>
          <w:noProof/>
        </w:rPr>
        <w:t>27.</w:t>
      </w:r>
      <w:r w:rsidRPr="00BC01D3">
        <w:rPr>
          <w:noProof/>
        </w:rPr>
        <w:tab/>
        <w:t xml:space="preserve">Alvarez-Anorve, L. I., Bustos-Jaimes, I., Calcagno, M. L., and Plumbridge, J. (2009) Allosteric regulation of glucosamine-6-phosphate deaminase (NagB) and growth of Escherichia coli on glucosamine. </w:t>
      </w:r>
      <w:r w:rsidRPr="00BC01D3">
        <w:rPr>
          <w:i/>
          <w:noProof/>
        </w:rPr>
        <w:t>J Bacteriol</w:t>
      </w:r>
      <w:r w:rsidRPr="00BC01D3">
        <w:rPr>
          <w:noProof/>
        </w:rPr>
        <w:t xml:space="preserve"> </w:t>
      </w:r>
      <w:r w:rsidRPr="00BC01D3">
        <w:rPr>
          <w:b/>
          <w:noProof/>
        </w:rPr>
        <w:t>191</w:t>
      </w:r>
      <w:r w:rsidRPr="00BC01D3">
        <w:rPr>
          <w:noProof/>
        </w:rPr>
        <w:t>, 6401-6407</w:t>
      </w:r>
    </w:p>
    <w:p w14:paraId="4B69EF76" w14:textId="4AD8EC15" w:rsidR="00241387" w:rsidRDefault="00F106B9" w:rsidP="00241387">
      <w:pPr>
        <w:rPr>
          <w:rFonts w:eastAsia="Times New Roman" w:cs="Times New Roman"/>
        </w:rPr>
      </w:pPr>
      <w:r>
        <w:fldChar w:fldCharType="end"/>
      </w:r>
      <w:r w:rsidR="00241387" w:rsidRPr="00241387">
        <w:t xml:space="preserve"> </w:t>
      </w: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071"/>
        <w:gridCol w:w="1257"/>
        <w:gridCol w:w="1081"/>
        <w:gridCol w:w="1027"/>
        <w:gridCol w:w="955"/>
        <w:gridCol w:w="1104"/>
        <w:gridCol w:w="1239"/>
      </w:tblGrid>
      <w:tr w:rsidR="00241387" w:rsidRPr="00CC62A4" w14:paraId="4AACABD5" w14:textId="77777777" w:rsidTr="00241387">
        <w:trPr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45497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</w:p>
        </w:tc>
        <w:tc>
          <w:tcPr>
            <w:tcW w:w="3409" w:type="dxa"/>
            <w:gridSpan w:val="3"/>
            <w:vAlign w:val="bottom"/>
          </w:tcPr>
          <w:p w14:paraId="38FDECB6" w14:textId="77777777" w:rsidR="00241387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>, pH 8.1</w:t>
            </w:r>
          </w:p>
          <w:p w14:paraId="006EE361" w14:textId="77777777" w:rsidR="00241387" w:rsidRPr="00CC62A4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r>
              <w:rPr>
                <w:rFonts w:eastAsia="Times New Roman" w:cs="Arial"/>
                <w:b/>
                <w:lang w:val="en-US" w:eastAsia="en-US"/>
              </w:rPr>
              <w:t>(GlcNAc-6P, 0.4mM)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</w:tcPr>
          <w:p w14:paraId="3915AAE0" w14:textId="77777777" w:rsidR="00241387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>, pH 7.</w:t>
            </w:r>
            <w:r>
              <w:rPr>
                <w:rFonts w:eastAsia="Times New Roman" w:cs="Arial"/>
                <w:b/>
                <w:lang w:val="en-US" w:eastAsia="en-US"/>
              </w:rPr>
              <w:t>8</w:t>
            </w:r>
          </w:p>
          <w:p w14:paraId="0F49146B" w14:textId="77777777" w:rsidR="00241387" w:rsidRPr="00CC62A4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r>
              <w:rPr>
                <w:rFonts w:eastAsia="Times New Roman" w:cs="Arial"/>
                <w:b/>
                <w:lang w:val="en-US" w:eastAsia="en-US"/>
              </w:rPr>
              <w:t>(no GlcNAc-6P)</w:t>
            </w:r>
          </w:p>
        </w:tc>
        <w:tc>
          <w:tcPr>
            <w:tcW w:w="2343" w:type="dxa"/>
            <w:gridSpan w:val="2"/>
            <w:tcBorders>
              <w:bottom w:val="single" w:sz="4" w:space="0" w:color="auto"/>
            </w:tcBorders>
          </w:tcPr>
          <w:p w14:paraId="01A0FEED" w14:textId="77777777" w:rsidR="00241387" w:rsidRDefault="00241387" w:rsidP="00241387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>, pH 6.8</w:t>
            </w:r>
            <w:r>
              <w:rPr>
                <w:rFonts w:eastAsia="Times New Roman" w:cs="Arial"/>
                <w:b/>
                <w:lang w:val="en-US" w:eastAsia="en-US"/>
              </w:rPr>
              <w:t xml:space="preserve"> </w:t>
            </w:r>
          </w:p>
          <w:p w14:paraId="18608A77" w14:textId="77777777" w:rsidR="00241387" w:rsidRPr="00CC62A4" w:rsidRDefault="00241387" w:rsidP="00241387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  <w:lang w:val="en-US" w:eastAsia="en-US"/>
              </w:rPr>
              <w:t>(GlcNAc-6P, 0.2mM)</w:t>
            </w:r>
          </w:p>
        </w:tc>
      </w:tr>
      <w:tr w:rsidR="00241387" w:rsidRPr="00CC62A4" w14:paraId="4109BAE2" w14:textId="77777777" w:rsidTr="00241387">
        <w:trPr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48DCFC" w14:textId="77777777" w:rsidR="00241387" w:rsidRDefault="00241387" w:rsidP="00241387">
            <w:pPr>
              <w:spacing w:line="276" w:lineRule="auto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</w:p>
          <w:p w14:paraId="4F52A688" w14:textId="77777777" w:rsidR="00241387" w:rsidRPr="00CC62A4" w:rsidRDefault="00241387" w:rsidP="00241387">
            <w:pPr>
              <w:spacing w:line="276" w:lineRule="auto"/>
              <w:rPr>
                <w:rFonts w:eastAsia="Times New Roman" w:cs="Arial"/>
                <w:b/>
                <w:lang w:val="en-US" w:eastAsia="en-US"/>
              </w:rPr>
            </w:pPr>
            <w:r>
              <w:rPr>
                <w:rFonts w:eastAsia="Times New Roman" w:cs="Arial"/>
                <w:b/>
                <w:lang w:val="en-US" w:eastAsia="en-US"/>
              </w:rPr>
              <w:t>activity</w:t>
            </w:r>
          </w:p>
        </w:tc>
        <w:tc>
          <w:tcPr>
            <w:tcW w:w="1071" w:type="dxa"/>
          </w:tcPr>
          <w:p w14:paraId="30CB9A55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+U-PII</w:t>
            </w:r>
          </w:p>
          <w:p w14:paraId="0DEC6A13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</w:p>
        </w:tc>
        <w:tc>
          <w:tcPr>
            <w:tcW w:w="1257" w:type="dxa"/>
          </w:tcPr>
          <w:p w14:paraId="41AE2169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-PII</w:t>
            </w:r>
          </w:p>
        </w:tc>
        <w:tc>
          <w:tcPr>
            <w:tcW w:w="1081" w:type="dxa"/>
          </w:tcPr>
          <w:p w14:paraId="50449010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+PII</w:t>
            </w:r>
          </w:p>
        </w:tc>
        <w:tc>
          <w:tcPr>
            <w:tcW w:w="1027" w:type="dxa"/>
          </w:tcPr>
          <w:p w14:paraId="71578442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+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  <w:tc>
          <w:tcPr>
            <w:tcW w:w="955" w:type="dxa"/>
          </w:tcPr>
          <w:p w14:paraId="4579DEFF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-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  <w:tc>
          <w:tcPr>
            <w:tcW w:w="1104" w:type="dxa"/>
          </w:tcPr>
          <w:p w14:paraId="6F6CC2C3" w14:textId="77777777" w:rsidR="00241387" w:rsidRPr="00241387" w:rsidRDefault="00241387" w:rsidP="00241387">
            <w:pPr>
              <w:spacing w:line="276" w:lineRule="auto"/>
              <w:ind w:left="-955" w:right="-1260" w:hanging="360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+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  <w:tc>
          <w:tcPr>
            <w:tcW w:w="1239" w:type="dxa"/>
          </w:tcPr>
          <w:p w14:paraId="3A78A2C9" w14:textId="77777777" w:rsidR="00241387" w:rsidRPr="00241387" w:rsidRDefault="00241387" w:rsidP="00241387">
            <w:pPr>
              <w:spacing w:line="276" w:lineRule="auto"/>
              <w:jc w:val="center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-</w:t>
            </w:r>
            <w:proofErr w:type="spellStart"/>
            <w:r w:rsidRPr="00241387">
              <w:rPr>
                <w:rFonts w:eastAsia="Times New Roman" w:cs="Arial"/>
              </w:rPr>
              <w:t>NanE</w:t>
            </w:r>
            <w:proofErr w:type="spellEnd"/>
          </w:p>
        </w:tc>
      </w:tr>
      <w:tr w:rsidR="00241387" w:rsidRPr="00CC62A4" w14:paraId="1117BBDC" w14:textId="77777777" w:rsidTr="00241387">
        <w:trPr>
          <w:trHeight w:val="722"/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33CFB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  <w:r w:rsidRPr="00CC62A4">
              <w:rPr>
                <w:rFonts w:eastAsia="Times New Roman" w:cs="Arial"/>
                <w:b/>
                <w:lang w:val="en-US" w:eastAsia="en-US"/>
              </w:rPr>
              <w:t>Vmax, U/mg</w:t>
            </w:r>
          </w:p>
        </w:tc>
        <w:tc>
          <w:tcPr>
            <w:tcW w:w="1071" w:type="dxa"/>
            <w:vAlign w:val="center"/>
          </w:tcPr>
          <w:p w14:paraId="6D572A98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90</w:t>
            </w:r>
            <w:r w:rsidRPr="00241387">
              <w:rPr>
                <w:rFonts w:ascii="Cambria" w:eastAsia="Times New Roman" w:hAnsi="Cambria" w:cs="Arial"/>
                <w:lang w:val="en-US" w:eastAsia="en-US"/>
              </w:rPr>
              <w:t>±</w:t>
            </w:r>
            <w:r w:rsidRPr="00241387">
              <w:rPr>
                <w:rFonts w:eastAsia="Times New Roman" w:cs="Arial"/>
                <w:lang w:val="en-US" w:eastAsia="en-US"/>
              </w:rPr>
              <w:t>11</w:t>
            </w:r>
          </w:p>
        </w:tc>
        <w:tc>
          <w:tcPr>
            <w:tcW w:w="1257" w:type="dxa"/>
            <w:vAlign w:val="center"/>
          </w:tcPr>
          <w:p w14:paraId="4409F903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11.3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1.8</w:t>
            </w:r>
          </w:p>
        </w:tc>
        <w:tc>
          <w:tcPr>
            <w:tcW w:w="1081" w:type="dxa"/>
            <w:vAlign w:val="center"/>
          </w:tcPr>
          <w:p w14:paraId="4DA2C23A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16.8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2.0</w:t>
            </w:r>
          </w:p>
        </w:tc>
        <w:tc>
          <w:tcPr>
            <w:tcW w:w="1027" w:type="dxa"/>
            <w:vAlign w:val="center"/>
          </w:tcPr>
          <w:p w14:paraId="7802189D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5.4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0.4</w:t>
            </w:r>
          </w:p>
        </w:tc>
        <w:tc>
          <w:tcPr>
            <w:tcW w:w="955" w:type="dxa"/>
            <w:vAlign w:val="center"/>
          </w:tcPr>
          <w:p w14:paraId="03772E4F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3.5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0.9</w:t>
            </w:r>
          </w:p>
        </w:tc>
        <w:tc>
          <w:tcPr>
            <w:tcW w:w="1104" w:type="dxa"/>
            <w:vAlign w:val="center"/>
          </w:tcPr>
          <w:p w14:paraId="0E383623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28.9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 xml:space="preserve">3.5 </w:t>
            </w:r>
          </w:p>
        </w:tc>
        <w:tc>
          <w:tcPr>
            <w:tcW w:w="1239" w:type="dxa"/>
            <w:vAlign w:val="center"/>
          </w:tcPr>
          <w:p w14:paraId="1D81A15A" w14:textId="77777777" w:rsidR="00241387" w:rsidRPr="00241387" w:rsidRDefault="00241387" w:rsidP="00241387">
            <w:pPr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13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1.3</w:t>
            </w:r>
          </w:p>
        </w:tc>
      </w:tr>
      <w:tr w:rsidR="00241387" w:rsidRPr="00CC62A4" w14:paraId="2E4D67B6" w14:textId="77777777" w:rsidTr="00241387">
        <w:trPr>
          <w:trHeight w:val="563"/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EA94F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  <w:r w:rsidRPr="00CC62A4">
              <w:rPr>
                <w:rFonts w:eastAsia="Times New Roman" w:cs="Arial"/>
                <w:b/>
                <w:lang w:val="en-US" w:eastAsia="en-US"/>
              </w:rPr>
              <w:t>h</w:t>
            </w:r>
          </w:p>
        </w:tc>
        <w:tc>
          <w:tcPr>
            <w:tcW w:w="1071" w:type="dxa"/>
            <w:vAlign w:val="center"/>
          </w:tcPr>
          <w:p w14:paraId="3A0212FE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  <w:lang w:val="en-US" w:eastAsia="en-US"/>
              </w:rPr>
              <w:t>1.3</w:t>
            </w:r>
            <w:r w:rsidRPr="00241387">
              <w:rPr>
                <w:rFonts w:ascii="Cambria" w:eastAsia="Times New Roman" w:hAnsi="Cambria" w:cs="Arial"/>
                <w:lang w:val="en-US" w:eastAsia="en-US"/>
              </w:rPr>
              <w:t>±</w:t>
            </w:r>
            <w:r w:rsidRPr="00241387">
              <w:rPr>
                <w:rFonts w:eastAsia="Times New Roman" w:cs="Arial"/>
                <w:lang w:val="en-US" w:eastAsia="en-US"/>
              </w:rPr>
              <w:t>0.3</w:t>
            </w:r>
          </w:p>
        </w:tc>
        <w:tc>
          <w:tcPr>
            <w:tcW w:w="1257" w:type="dxa"/>
            <w:vAlign w:val="center"/>
          </w:tcPr>
          <w:p w14:paraId="7C9F6533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1.6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0.8</w:t>
            </w:r>
          </w:p>
        </w:tc>
        <w:tc>
          <w:tcPr>
            <w:tcW w:w="1081" w:type="dxa"/>
            <w:vAlign w:val="center"/>
          </w:tcPr>
          <w:p w14:paraId="09FA47F2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1.0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0.4</w:t>
            </w:r>
          </w:p>
        </w:tc>
        <w:tc>
          <w:tcPr>
            <w:tcW w:w="1027" w:type="dxa"/>
            <w:vAlign w:val="center"/>
          </w:tcPr>
          <w:p w14:paraId="61A6D079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2.1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0.3</w:t>
            </w:r>
          </w:p>
        </w:tc>
        <w:tc>
          <w:tcPr>
            <w:tcW w:w="955" w:type="dxa"/>
            <w:vAlign w:val="center"/>
          </w:tcPr>
          <w:p w14:paraId="5798AFB0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2.1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0.8</w:t>
            </w:r>
          </w:p>
        </w:tc>
        <w:tc>
          <w:tcPr>
            <w:tcW w:w="1104" w:type="dxa"/>
            <w:vAlign w:val="center"/>
          </w:tcPr>
          <w:p w14:paraId="1798C4D6" w14:textId="77777777" w:rsidR="00241387" w:rsidRPr="00241387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1.9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0.6</w:t>
            </w:r>
          </w:p>
        </w:tc>
        <w:tc>
          <w:tcPr>
            <w:tcW w:w="1239" w:type="dxa"/>
            <w:vAlign w:val="center"/>
          </w:tcPr>
          <w:p w14:paraId="5AC40DAC" w14:textId="77777777" w:rsidR="00241387" w:rsidRPr="00241387" w:rsidRDefault="00241387" w:rsidP="00241387">
            <w:pPr>
              <w:jc w:val="right"/>
              <w:rPr>
                <w:rFonts w:eastAsia="Times New Roman" w:cs="Arial"/>
              </w:rPr>
            </w:pPr>
            <w:r w:rsidRPr="00241387">
              <w:rPr>
                <w:rFonts w:eastAsia="Times New Roman" w:cs="Arial"/>
              </w:rPr>
              <w:t>1.4</w:t>
            </w:r>
            <w:r w:rsidRPr="00241387">
              <w:rPr>
                <w:rFonts w:ascii="Cambria" w:eastAsia="Times New Roman" w:hAnsi="Cambria" w:cs="Arial"/>
              </w:rPr>
              <w:t>±</w:t>
            </w:r>
            <w:r w:rsidRPr="00241387">
              <w:rPr>
                <w:rFonts w:eastAsia="Times New Roman" w:cs="Arial"/>
              </w:rPr>
              <w:t>0.4</w:t>
            </w:r>
          </w:p>
        </w:tc>
      </w:tr>
      <w:tr w:rsidR="00241387" w:rsidRPr="00CC62A4" w14:paraId="6B96957B" w14:textId="77777777" w:rsidTr="00241387">
        <w:trPr>
          <w:trHeight w:val="563"/>
          <w:jc w:val="center"/>
        </w:trPr>
        <w:tc>
          <w:tcPr>
            <w:tcW w:w="102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07DFE" w14:textId="77777777" w:rsidR="00241387" w:rsidRPr="00CC62A4" w:rsidRDefault="00241387" w:rsidP="00241387">
            <w:pPr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K</w:t>
            </w:r>
            <w:r w:rsidRPr="00CC62A4">
              <w:rPr>
                <w:rFonts w:eastAsia="Times New Roman" w:cs="Arial"/>
                <w:b/>
                <w:vertAlign w:val="subscript"/>
                <w:lang w:val="en-US" w:eastAsia="en-US"/>
              </w:rPr>
              <w:t>half</w:t>
            </w:r>
            <w:proofErr w:type="spellEnd"/>
            <w:r w:rsidRPr="00CC62A4">
              <w:rPr>
                <w:rFonts w:eastAsia="Times New Roman" w:cs="Arial"/>
                <w:b/>
                <w:lang w:val="en-US" w:eastAsia="en-US"/>
              </w:rPr>
              <w:t xml:space="preserve">, </w:t>
            </w:r>
            <w:proofErr w:type="spellStart"/>
            <w:r w:rsidRPr="00CC62A4">
              <w:rPr>
                <w:rFonts w:eastAsia="Times New Roman" w:cs="Arial"/>
                <w:b/>
                <w:lang w:val="en-US" w:eastAsia="en-US"/>
              </w:rPr>
              <w:t>mM</w:t>
            </w:r>
            <w:proofErr w:type="spellEnd"/>
          </w:p>
        </w:tc>
        <w:tc>
          <w:tcPr>
            <w:tcW w:w="1071" w:type="dxa"/>
            <w:vAlign w:val="center"/>
          </w:tcPr>
          <w:p w14:paraId="443E610D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  <w:lang w:val="en-US" w:eastAsia="en-US"/>
              </w:rPr>
              <w:t>3.6</w:t>
            </w:r>
            <w:r w:rsidRPr="00D575B6">
              <w:rPr>
                <w:rFonts w:ascii="Cambria" w:eastAsia="Times New Roman" w:hAnsi="Cambria" w:cs="Arial"/>
                <w:lang w:val="en-US" w:eastAsia="en-US"/>
              </w:rPr>
              <w:t>±</w:t>
            </w:r>
            <w:r w:rsidRPr="00D575B6">
              <w:rPr>
                <w:rFonts w:eastAsia="Times New Roman" w:cs="Arial"/>
                <w:lang w:val="en-US" w:eastAsia="en-US"/>
              </w:rPr>
              <w:t>0.8</w:t>
            </w:r>
          </w:p>
        </w:tc>
        <w:tc>
          <w:tcPr>
            <w:tcW w:w="1257" w:type="dxa"/>
            <w:vAlign w:val="center"/>
          </w:tcPr>
          <w:p w14:paraId="281DF927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2.9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0.7</w:t>
            </w:r>
          </w:p>
        </w:tc>
        <w:tc>
          <w:tcPr>
            <w:tcW w:w="1081" w:type="dxa"/>
            <w:vAlign w:val="center"/>
          </w:tcPr>
          <w:p w14:paraId="20EC274F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2.3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0.6</w:t>
            </w:r>
          </w:p>
        </w:tc>
        <w:tc>
          <w:tcPr>
            <w:tcW w:w="1027" w:type="dxa"/>
            <w:vAlign w:val="center"/>
          </w:tcPr>
          <w:p w14:paraId="1EACC8E2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4.8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0.5</w:t>
            </w:r>
          </w:p>
        </w:tc>
        <w:tc>
          <w:tcPr>
            <w:tcW w:w="955" w:type="dxa"/>
            <w:vAlign w:val="center"/>
          </w:tcPr>
          <w:p w14:paraId="65A34F01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8.0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2.0</w:t>
            </w:r>
          </w:p>
        </w:tc>
        <w:tc>
          <w:tcPr>
            <w:tcW w:w="1104" w:type="dxa"/>
            <w:vAlign w:val="center"/>
          </w:tcPr>
          <w:p w14:paraId="451ACF73" w14:textId="77777777" w:rsidR="00241387" w:rsidRPr="00D575B6" w:rsidRDefault="00241387" w:rsidP="00241387">
            <w:pPr>
              <w:ind w:left="-955" w:hanging="360"/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2.0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0.4</w:t>
            </w:r>
          </w:p>
        </w:tc>
        <w:tc>
          <w:tcPr>
            <w:tcW w:w="1239" w:type="dxa"/>
            <w:vAlign w:val="center"/>
          </w:tcPr>
          <w:p w14:paraId="309552CF" w14:textId="77777777" w:rsidR="00241387" w:rsidRPr="00D575B6" w:rsidRDefault="00241387" w:rsidP="00241387">
            <w:pPr>
              <w:jc w:val="right"/>
              <w:rPr>
                <w:rFonts w:eastAsia="Times New Roman" w:cs="Arial"/>
              </w:rPr>
            </w:pPr>
            <w:r w:rsidRPr="00D575B6">
              <w:rPr>
                <w:rFonts w:eastAsia="Times New Roman" w:cs="Arial"/>
              </w:rPr>
              <w:t>1.9</w:t>
            </w:r>
            <w:r w:rsidRPr="00D575B6">
              <w:rPr>
                <w:rFonts w:ascii="Cambria" w:eastAsia="Times New Roman" w:hAnsi="Cambria" w:cs="Arial"/>
              </w:rPr>
              <w:t>±</w:t>
            </w:r>
            <w:r w:rsidRPr="00D575B6">
              <w:rPr>
                <w:rFonts w:eastAsia="Times New Roman" w:cs="Arial"/>
              </w:rPr>
              <w:t>0.4</w:t>
            </w:r>
          </w:p>
        </w:tc>
      </w:tr>
    </w:tbl>
    <w:p w14:paraId="39E03EDB" w14:textId="411C3DC8" w:rsidR="00CD0913" w:rsidRDefault="00CD0913" w:rsidP="00561CF0">
      <w:pPr>
        <w:jc w:val="both"/>
      </w:pPr>
    </w:p>
    <w:p w14:paraId="57699697" w14:textId="4CC12359" w:rsidR="00241387" w:rsidRDefault="00241387" w:rsidP="00561CF0">
      <w:pPr>
        <w:jc w:val="both"/>
        <w:rPr>
          <w:rFonts w:eastAsia="Times New Roman" w:cs="Times New Roman"/>
          <w:b/>
        </w:rPr>
      </w:pPr>
      <w:r w:rsidRPr="00241387">
        <w:rPr>
          <w:b/>
        </w:rPr>
        <w:t>Table 2.</w:t>
      </w:r>
      <w:r w:rsidRPr="00241387">
        <w:rPr>
          <w:rFonts w:eastAsia="Times New Roman" w:cs="Times New Roman"/>
          <w:b/>
        </w:rPr>
        <w:t xml:space="preserve"> </w:t>
      </w:r>
      <w:r w:rsidR="00FE2C72">
        <w:rPr>
          <w:rFonts w:eastAsia="Times New Roman" w:cs="Times New Roman"/>
          <w:b/>
        </w:rPr>
        <w:t xml:space="preserve">A summary of the kinetics parameters characterizing the enzymatic consequences of the protein-protein interactions examined here. </w:t>
      </w:r>
    </w:p>
    <w:p w14:paraId="4E2E580D" w14:textId="77777777" w:rsidR="00F3585D" w:rsidRDefault="00F3585D" w:rsidP="00561CF0">
      <w:pPr>
        <w:jc w:val="both"/>
        <w:rPr>
          <w:rFonts w:eastAsia="Times New Roman" w:cs="Times New Roman"/>
          <w:b/>
        </w:rPr>
      </w:pPr>
    </w:p>
    <w:p w14:paraId="11568082" w14:textId="77777777" w:rsidR="00F3585D" w:rsidRPr="00F3585D" w:rsidRDefault="00F3585D" w:rsidP="00F3585D">
      <w:pPr>
        <w:pStyle w:val="EndNoteBibliography"/>
        <w:rPr>
          <w:rFonts w:asciiTheme="minorHAnsi" w:eastAsia="Times New Roman" w:hAnsiTheme="minorHAnsi" w:cs="Times New Roman"/>
          <w:b/>
          <w:sz w:val="22"/>
          <w:szCs w:val="22"/>
        </w:rPr>
      </w:pPr>
      <w:r w:rsidRPr="00F3585D">
        <w:rPr>
          <w:rFonts w:asciiTheme="minorHAnsi" w:eastAsia="Times New Roman" w:hAnsiTheme="minorHAnsi" w:cs="Times New Roman"/>
          <w:b/>
          <w:sz w:val="22"/>
          <w:szCs w:val="22"/>
        </w:rPr>
        <w:t>FOOTNOTES</w:t>
      </w:r>
    </w:p>
    <w:p w14:paraId="3E8CB4EC" w14:textId="77777777" w:rsidR="00F3585D" w:rsidRPr="00F3585D" w:rsidRDefault="00F3585D" w:rsidP="00F3585D">
      <w:pPr>
        <w:spacing w:before="240" w:line="480" w:lineRule="auto"/>
        <w:rPr>
          <w:rFonts w:cs="Times New Roman"/>
          <w:sz w:val="22"/>
          <w:szCs w:val="22"/>
        </w:rPr>
      </w:pPr>
      <w:r w:rsidRPr="00F3585D">
        <w:rPr>
          <w:rFonts w:cs="Times New Roman"/>
          <w:sz w:val="22"/>
          <w:szCs w:val="22"/>
        </w:rPr>
        <w:t>This work was supported by NIH grant GM109895.</w:t>
      </w:r>
    </w:p>
    <w:p w14:paraId="1EF6738A" w14:textId="20EA28EE" w:rsidR="00F3585D" w:rsidRPr="00F3585D" w:rsidRDefault="00F3585D" w:rsidP="00F3585D">
      <w:pPr>
        <w:jc w:val="both"/>
        <w:rPr>
          <w:rFonts w:eastAsia="Times New Roman" w:cs="Times New Roman"/>
          <w:b/>
        </w:rPr>
      </w:pPr>
      <w:r w:rsidRPr="00F3585D">
        <w:rPr>
          <w:rFonts w:cs="Times New Roman"/>
          <w:sz w:val="22"/>
          <w:szCs w:val="22"/>
        </w:rPr>
        <w:t xml:space="preserve">Abbreviations used are: </w:t>
      </w:r>
      <w:proofErr w:type="spellStart"/>
      <w:r w:rsidRPr="00F3585D">
        <w:rPr>
          <w:rFonts w:cs="Times New Roman"/>
          <w:sz w:val="22"/>
          <w:szCs w:val="22"/>
        </w:rPr>
        <w:t>NagB</w:t>
      </w:r>
      <w:proofErr w:type="spellEnd"/>
      <w:r w:rsidRPr="00F3585D">
        <w:rPr>
          <w:rFonts w:cs="Times New Roman"/>
          <w:sz w:val="22"/>
          <w:szCs w:val="22"/>
        </w:rPr>
        <w:t xml:space="preserve">, </w:t>
      </w:r>
      <w:r w:rsidRPr="00F3585D">
        <w:rPr>
          <w:sz w:val="22"/>
          <w:szCs w:val="22"/>
        </w:rPr>
        <w:t>Glucosamine 6-phosphate isomerase/deaminase;</w:t>
      </w:r>
      <w:r w:rsidRPr="00F3585D">
        <w:rPr>
          <w:rFonts w:cs="Times New Roman"/>
          <w:sz w:val="22"/>
          <w:szCs w:val="22"/>
        </w:rPr>
        <w:t xml:space="preserve"> </w:t>
      </w:r>
      <w:proofErr w:type="spellStart"/>
      <w:r w:rsidRPr="00F3585D">
        <w:rPr>
          <w:rFonts w:cs="Times New Roman"/>
          <w:sz w:val="22"/>
          <w:szCs w:val="22"/>
        </w:rPr>
        <w:t>HPr</w:t>
      </w:r>
      <w:proofErr w:type="spellEnd"/>
      <w:r w:rsidRPr="00F3585D">
        <w:rPr>
          <w:rFonts w:cs="Times New Roman"/>
          <w:sz w:val="22"/>
          <w:szCs w:val="22"/>
        </w:rPr>
        <w:t>, histidine-</w:t>
      </w:r>
      <w:proofErr w:type="spellStart"/>
      <w:r w:rsidRPr="00F3585D">
        <w:rPr>
          <w:rFonts w:cs="Times New Roman"/>
          <w:sz w:val="22"/>
          <w:szCs w:val="22"/>
        </w:rPr>
        <w:t>phosphorylatable</w:t>
      </w:r>
      <w:proofErr w:type="spellEnd"/>
      <w:r w:rsidRPr="00F3585D">
        <w:rPr>
          <w:rFonts w:cs="Times New Roman"/>
          <w:sz w:val="22"/>
          <w:szCs w:val="22"/>
        </w:rPr>
        <w:t xml:space="preserve"> </w:t>
      </w:r>
      <w:proofErr w:type="spellStart"/>
      <w:r w:rsidRPr="00F3585D">
        <w:rPr>
          <w:rFonts w:cs="Times New Roman"/>
          <w:sz w:val="22"/>
          <w:szCs w:val="22"/>
        </w:rPr>
        <w:t>phosphocarrier</w:t>
      </w:r>
      <w:proofErr w:type="spellEnd"/>
      <w:r w:rsidRPr="00F3585D">
        <w:rPr>
          <w:rFonts w:cs="Times New Roman"/>
          <w:sz w:val="22"/>
          <w:szCs w:val="22"/>
        </w:rPr>
        <w:t xml:space="preserve"> protein; PTS, phosphotransferase system; </w:t>
      </w:r>
    </w:p>
    <w:p w14:paraId="3140369C" w14:textId="77777777" w:rsidR="00F3585D" w:rsidRPr="00241387" w:rsidRDefault="00F3585D" w:rsidP="00561CF0">
      <w:pPr>
        <w:jc w:val="both"/>
        <w:rPr>
          <w:rFonts w:eastAsia="Times New Roman" w:cs="Times New Roman"/>
          <w:b/>
        </w:rPr>
      </w:pPr>
    </w:p>
    <w:p w14:paraId="48F58F69" w14:textId="772F19E8" w:rsidR="00241387" w:rsidRDefault="00F3585D" w:rsidP="00561CF0">
      <w:pPr>
        <w:jc w:val="both"/>
        <w:rPr>
          <w:rFonts w:eastAsia="Times New Roman" w:cs="Times New Roman"/>
          <w:b/>
        </w:rPr>
      </w:pPr>
      <w:r w:rsidRPr="00F3585D">
        <w:rPr>
          <w:rFonts w:eastAsia="Times New Roman" w:cs="Times New Roman"/>
          <w:b/>
        </w:rPr>
        <w:t xml:space="preserve">Figure legends </w:t>
      </w:r>
    </w:p>
    <w:p w14:paraId="0F7A6763" w14:textId="77777777" w:rsidR="00F3585D" w:rsidRDefault="00F3585D" w:rsidP="00561CF0">
      <w:pPr>
        <w:jc w:val="both"/>
        <w:rPr>
          <w:rFonts w:eastAsia="Times New Roman" w:cs="Times New Roman"/>
          <w:b/>
        </w:rPr>
      </w:pPr>
    </w:p>
    <w:p w14:paraId="13FCA3F6" w14:textId="3FF13C48" w:rsidR="00F3585D" w:rsidRDefault="00F3585D" w:rsidP="00561CF0">
      <w:pPr>
        <w:jc w:val="both"/>
        <w:rPr>
          <w:rFonts w:eastAsia="Times New Roman" w:cs="Times New Roman"/>
        </w:rPr>
      </w:pPr>
      <w:r w:rsidRPr="00F3585D">
        <w:rPr>
          <w:rFonts w:eastAsia="Times New Roman" w:cs="Times New Roman"/>
          <w:b/>
          <w:bCs/>
          <w:lang w:val="en-US"/>
        </w:rPr>
        <w:lastRenderedPageBreak/>
        <w:t>FIG</w:t>
      </w:r>
      <w:r w:rsidRPr="00F3585D">
        <w:rPr>
          <w:rFonts w:eastAsia="Times New Roman" w:cs="Times New Roman"/>
          <w:b/>
          <w:lang w:val="en-US"/>
        </w:rPr>
        <w:t xml:space="preserve">. 1. </w:t>
      </w:r>
      <w:proofErr w:type="gramStart"/>
      <w:r w:rsidRPr="00F3585D">
        <w:rPr>
          <w:rFonts w:eastAsia="Times New Roman" w:cs="Times New Roman"/>
          <w:lang w:val="en-US"/>
        </w:rPr>
        <w:t xml:space="preserve">Amino sugar utilization in </w:t>
      </w:r>
      <w:r w:rsidRPr="00F3585D">
        <w:rPr>
          <w:rFonts w:eastAsia="Times New Roman" w:cs="Times New Roman"/>
          <w:i/>
          <w:iCs/>
          <w:lang w:val="en-US"/>
        </w:rPr>
        <w:t>E. coli</w:t>
      </w:r>
      <w:r w:rsidRPr="00F3585D">
        <w:rPr>
          <w:rFonts w:eastAsia="Times New Roman" w:cs="Times New Roman"/>
          <w:lang w:val="en-US"/>
        </w:rPr>
        <w:t>.</w:t>
      </w:r>
      <w:proofErr w:type="gramEnd"/>
      <w:r w:rsidRPr="00F3585D">
        <w:rPr>
          <w:rFonts w:eastAsia="Times New Roman" w:cs="Times New Roman"/>
          <w:lang w:val="en-US"/>
        </w:rPr>
        <w:t xml:space="preserve"> Protein-protein interactions of </w:t>
      </w:r>
      <w:proofErr w:type="spellStart"/>
      <w:r w:rsidRPr="00F3585D">
        <w:rPr>
          <w:rFonts w:eastAsia="Times New Roman" w:cs="Times New Roman"/>
          <w:lang w:val="en-US"/>
        </w:rPr>
        <w:t>HPr-NagB</w:t>
      </w:r>
      <w:proofErr w:type="spellEnd"/>
      <w:r w:rsidRPr="00F3585D">
        <w:rPr>
          <w:rFonts w:eastAsia="Times New Roman" w:cs="Times New Roman"/>
          <w:lang w:val="en-US"/>
        </w:rPr>
        <w:t>, U-PII-</w:t>
      </w:r>
      <w:proofErr w:type="spellStart"/>
      <w:r w:rsidRPr="00F3585D">
        <w:rPr>
          <w:rFonts w:eastAsia="Times New Roman" w:cs="Times New Roman"/>
          <w:lang w:val="en-US"/>
        </w:rPr>
        <w:t>NagB</w:t>
      </w:r>
      <w:proofErr w:type="spellEnd"/>
      <w:r w:rsidRPr="00F3585D">
        <w:rPr>
          <w:rFonts w:eastAsia="Times New Roman" w:cs="Times New Roman"/>
          <w:lang w:val="en-US"/>
        </w:rPr>
        <w:t xml:space="preserve"> and </w:t>
      </w:r>
      <w:proofErr w:type="spellStart"/>
      <w:r w:rsidRPr="00F3585D">
        <w:rPr>
          <w:rFonts w:eastAsia="Times New Roman" w:cs="Times New Roman"/>
          <w:lang w:val="en-US"/>
        </w:rPr>
        <w:t>NanE-NagB</w:t>
      </w:r>
      <w:proofErr w:type="spellEnd"/>
      <w:r w:rsidRPr="00F3585D">
        <w:rPr>
          <w:rFonts w:eastAsia="Times New Roman" w:cs="Times New Roman"/>
          <w:lang w:val="en-US"/>
        </w:rPr>
        <w:t xml:space="preserve"> </w:t>
      </w:r>
      <w:proofErr w:type="gramStart"/>
      <w:r w:rsidRPr="00F3585D">
        <w:rPr>
          <w:rFonts w:eastAsia="Times New Roman" w:cs="Times New Roman"/>
          <w:lang w:val="en-US"/>
        </w:rPr>
        <w:t xml:space="preserve">activate  </w:t>
      </w:r>
      <w:proofErr w:type="spellStart"/>
      <w:r w:rsidRPr="00F3585D">
        <w:rPr>
          <w:rFonts w:eastAsia="Times New Roman" w:cs="Times New Roman"/>
          <w:lang w:val="en-US"/>
        </w:rPr>
        <w:t>NagB</w:t>
      </w:r>
      <w:proofErr w:type="spellEnd"/>
      <w:proofErr w:type="gramEnd"/>
      <w:r w:rsidRPr="00F3585D">
        <w:rPr>
          <w:rFonts w:eastAsia="Times New Roman" w:cs="Times New Roman"/>
          <w:lang w:val="en-US"/>
        </w:rPr>
        <w:t xml:space="preserve"> by increasing the affinity of the enzyme for its substrate, GlcN-6P and/or increasing the V</w:t>
      </w:r>
      <w:r w:rsidRPr="00F3585D">
        <w:rPr>
          <w:rFonts w:eastAsia="Times New Roman" w:cs="Times New Roman"/>
          <w:vertAlign w:val="subscript"/>
          <w:lang w:val="en-US"/>
        </w:rPr>
        <w:t>max</w:t>
      </w:r>
      <w:r w:rsidRPr="00F3585D">
        <w:rPr>
          <w:rFonts w:eastAsia="Times New Roman" w:cs="Times New Roman"/>
          <w:lang w:val="en-US"/>
        </w:rPr>
        <w:t xml:space="preserve">. </w:t>
      </w:r>
      <w:proofErr w:type="spellStart"/>
      <w:r w:rsidRPr="00F3585D">
        <w:rPr>
          <w:rFonts w:eastAsia="Times New Roman" w:cs="Times New Roman"/>
          <w:lang w:val="en-US"/>
        </w:rPr>
        <w:t>NagB</w:t>
      </w:r>
      <w:proofErr w:type="spellEnd"/>
      <w:proofErr w:type="gramStart"/>
      <w:r w:rsidRPr="00F3585D">
        <w:rPr>
          <w:rFonts w:eastAsia="Times New Roman" w:cs="Times New Roman"/>
          <w:lang w:val="en-US"/>
        </w:rPr>
        <w:t>,  glucosamine</w:t>
      </w:r>
      <w:proofErr w:type="gramEnd"/>
      <w:r w:rsidRPr="00F3585D">
        <w:rPr>
          <w:rFonts w:eastAsia="Times New Roman" w:cs="Times New Roman"/>
          <w:lang w:val="en-US"/>
        </w:rPr>
        <w:t xml:space="preserve"> 6-phosphate deaminase. These proteins are indicated by the white rectangles adjacent to the upward pointing arrows.  </w:t>
      </w:r>
      <w:proofErr w:type="spellStart"/>
      <w:r w:rsidRPr="00F3585D">
        <w:rPr>
          <w:rFonts w:eastAsia="Times New Roman" w:cs="Times New Roman"/>
          <w:lang w:val="en-US"/>
        </w:rPr>
        <w:t>NagA</w:t>
      </w:r>
      <w:proofErr w:type="spellEnd"/>
      <w:r w:rsidRPr="00F3585D">
        <w:rPr>
          <w:rFonts w:eastAsia="Times New Roman" w:cs="Times New Roman"/>
          <w:lang w:val="en-US"/>
        </w:rPr>
        <w:t xml:space="preserve">, N-acetyl-glucosamine 6-phosphate deacetylase; NANA, </w:t>
      </w:r>
      <w:r w:rsidRPr="00F3585D">
        <w:rPr>
          <w:rFonts w:eastAsia="Times New Roman" w:cs="Times New Roman"/>
        </w:rPr>
        <w:t>N-acetyl-</w:t>
      </w:r>
      <w:r w:rsidRPr="00F3585D">
        <w:rPr>
          <w:rFonts w:eastAsia="Times New Roman" w:cs="Times New Roman"/>
          <w:lang w:val="en-US"/>
        </w:rPr>
        <w:t>D-</w:t>
      </w:r>
      <w:proofErr w:type="spellStart"/>
      <w:r w:rsidRPr="00F3585D">
        <w:rPr>
          <w:rFonts w:eastAsia="Times New Roman" w:cs="Times New Roman"/>
        </w:rPr>
        <w:t>neuraminic</w:t>
      </w:r>
      <w:proofErr w:type="spellEnd"/>
      <w:r w:rsidRPr="00F3585D">
        <w:rPr>
          <w:rFonts w:eastAsia="Times New Roman" w:cs="Times New Roman"/>
        </w:rPr>
        <w:t xml:space="preserve"> acid; </w:t>
      </w:r>
      <w:proofErr w:type="spellStart"/>
      <w:r w:rsidRPr="00F3585D">
        <w:rPr>
          <w:rFonts w:eastAsia="Times New Roman" w:cs="Times New Roman"/>
        </w:rPr>
        <w:t>NanA</w:t>
      </w:r>
      <w:proofErr w:type="spellEnd"/>
      <w:r w:rsidRPr="00F3585D">
        <w:rPr>
          <w:rFonts w:eastAsia="Times New Roman" w:cs="Times New Roman"/>
        </w:rPr>
        <w:t>, NANA aldolase/</w:t>
      </w:r>
      <w:proofErr w:type="spellStart"/>
      <w:r w:rsidRPr="00F3585D">
        <w:rPr>
          <w:rFonts w:eastAsia="Times New Roman" w:cs="Times New Roman"/>
        </w:rPr>
        <w:t>lyase</w:t>
      </w:r>
      <w:proofErr w:type="spellEnd"/>
      <w:r w:rsidRPr="00F3585D">
        <w:rPr>
          <w:rFonts w:eastAsia="Times New Roman" w:cs="Times New Roman"/>
        </w:rPr>
        <w:t xml:space="preserve">; PTS, phosphotransferase system; </w:t>
      </w:r>
      <w:proofErr w:type="spellStart"/>
      <w:r w:rsidRPr="00F3585D">
        <w:rPr>
          <w:rFonts w:eastAsia="Times New Roman" w:cs="Times New Roman"/>
        </w:rPr>
        <w:t>ManXYZ</w:t>
      </w:r>
      <w:proofErr w:type="spellEnd"/>
      <w:r w:rsidRPr="00F3585D">
        <w:rPr>
          <w:rFonts w:eastAsia="Times New Roman" w:cs="Times New Roman"/>
        </w:rPr>
        <w:t xml:space="preserve">, the mannose PTS system; </w:t>
      </w:r>
      <w:proofErr w:type="spellStart"/>
      <w:r w:rsidRPr="00F3585D">
        <w:rPr>
          <w:rFonts w:eastAsia="Times New Roman" w:cs="Times New Roman"/>
        </w:rPr>
        <w:t>NanT</w:t>
      </w:r>
      <w:proofErr w:type="spellEnd"/>
      <w:r w:rsidRPr="00F3585D">
        <w:rPr>
          <w:rFonts w:eastAsia="Times New Roman" w:cs="Times New Roman"/>
        </w:rPr>
        <w:t xml:space="preserve">, the NANA transporter; </w:t>
      </w:r>
      <w:proofErr w:type="spellStart"/>
      <w:r w:rsidRPr="00F3585D">
        <w:rPr>
          <w:rFonts w:eastAsia="Times New Roman" w:cs="Times New Roman"/>
        </w:rPr>
        <w:t>NanK</w:t>
      </w:r>
      <w:proofErr w:type="spellEnd"/>
      <w:r w:rsidRPr="00F3585D">
        <w:rPr>
          <w:rFonts w:eastAsia="Times New Roman" w:cs="Times New Roman"/>
        </w:rPr>
        <w:t xml:space="preserve">, </w:t>
      </w:r>
      <w:proofErr w:type="spellStart"/>
      <w:r w:rsidRPr="00F3585D">
        <w:rPr>
          <w:rFonts w:eastAsia="Times New Roman" w:cs="Times New Roman"/>
        </w:rPr>
        <w:t>ManNAc</w:t>
      </w:r>
      <w:proofErr w:type="spellEnd"/>
      <w:r w:rsidRPr="00F3585D">
        <w:rPr>
          <w:rFonts w:eastAsia="Times New Roman" w:cs="Times New Roman"/>
        </w:rPr>
        <w:t xml:space="preserve"> kinase; GS, glutamine </w:t>
      </w:r>
      <w:proofErr w:type="spellStart"/>
      <w:r w:rsidRPr="00F3585D">
        <w:rPr>
          <w:rFonts w:eastAsia="Times New Roman" w:cs="Times New Roman"/>
        </w:rPr>
        <w:t>synthetase</w:t>
      </w:r>
      <w:proofErr w:type="spellEnd"/>
      <w:r w:rsidRPr="00F3585D">
        <w:rPr>
          <w:rFonts w:eastAsia="Times New Roman" w:cs="Times New Roman"/>
        </w:rPr>
        <w:t>; PII (</w:t>
      </w:r>
      <w:proofErr w:type="spellStart"/>
      <w:r w:rsidRPr="00F3585D">
        <w:rPr>
          <w:rFonts w:eastAsia="Times New Roman" w:cs="Times New Roman"/>
        </w:rPr>
        <w:t>Gl</w:t>
      </w:r>
      <w:r w:rsidR="0060443F">
        <w:rPr>
          <w:rFonts w:eastAsia="Times New Roman" w:cs="Times New Roman"/>
        </w:rPr>
        <w:t>nB</w:t>
      </w:r>
      <w:proofErr w:type="spellEnd"/>
      <w:r w:rsidR="0060443F">
        <w:rPr>
          <w:rFonts w:eastAsia="Times New Roman" w:cs="Times New Roman"/>
        </w:rPr>
        <w:t xml:space="preserve">), nitrogen regulator; </w:t>
      </w:r>
      <w:proofErr w:type="spellStart"/>
      <w:r w:rsidR="0060443F">
        <w:rPr>
          <w:rFonts w:eastAsia="Times New Roman" w:cs="Times New Roman"/>
        </w:rPr>
        <w:t>GlnD</w:t>
      </w:r>
      <w:proofErr w:type="spellEnd"/>
      <w:r w:rsidR="0060443F">
        <w:rPr>
          <w:rFonts w:eastAsia="Times New Roman" w:cs="Times New Roman"/>
        </w:rPr>
        <w:t xml:space="preserve">, </w:t>
      </w:r>
      <w:proofErr w:type="spellStart"/>
      <w:r w:rsidRPr="00F3585D">
        <w:rPr>
          <w:rFonts w:eastAsia="Times New Roman" w:cs="Times New Roman"/>
        </w:rPr>
        <w:t>uridylyltransferase</w:t>
      </w:r>
      <w:proofErr w:type="spellEnd"/>
      <w:r w:rsidRPr="00F3585D">
        <w:rPr>
          <w:rFonts w:eastAsia="Times New Roman" w:cs="Times New Roman"/>
        </w:rPr>
        <w:t>/</w:t>
      </w:r>
      <w:proofErr w:type="spellStart"/>
      <w:r w:rsidRPr="00F3585D">
        <w:rPr>
          <w:rFonts w:eastAsia="Times New Roman" w:cs="Times New Roman"/>
        </w:rPr>
        <w:t>uridylylase</w:t>
      </w:r>
      <w:proofErr w:type="spellEnd"/>
      <w:r w:rsidRPr="00F3585D">
        <w:rPr>
          <w:rFonts w:eastAsia="Times New Roman" w:cs="Times New Roman"/>
        </w:rPr>
        <w:t xml:space="preserve"> for the PII protein, </w:t>
      </w:r>
      <w:proofErr w:type="spellStart"/>
      <w:r w:rsidRPr="00F3585D">
        <w:rPr>
          <w:rFonts w:eastAsia="Times New Roman" w:cs="Times New Roman"/>
        </w:rPr>
        <w:t>GlnE</w:t>
      </w:r>
      <w:proofErr w:type="spellEnd"/>
      <w:r w:rsidRPr="00F3585D">
        <w:rPr>
          <w:rFonts w:eastAsia="Times New Roman" w:cs="Times New Roman"/>
        </w:rPr>
        <w:t xml:space="preserve">; </w:t>
      </w:r>
      <w:proofErr w:type="spellStart"/>
      <w:r w:rsidRPr="00F3585D">
        <w:rPr>
          <w:rFonts w:eastAsia="Times New Roman" w:cs="Times New Roman"/>
        </w:rPr>
        <w:t>adenylyltransferase</w:t>
      </w:r>
      <w:proofErr w:type="spellEnd"/>
      <w:r w:rsidRPr="00F3585D">
        <w:rPr>
          <w:rFonts w:eastAsia="Times New Roman" w:cs="Times New Roman"/>
        </w:rPr>
        <w:t>/</w:t>
      </w:r>
      <w:proofErr w:type="spellStart"/>
      <w:r w:rsidRPr="00F3585D">
        <w:rPr>
          <w:rFonts w:eastAsia="Times New Roman" w:cs="Times New Roman"/>
        </w:rPr>
        <w:t>adenylase</w:t>
      </w:r>
      <w:proofErr w:type="spellEnd"/>
    </w:p>
    <w:p w14:paraId="2C6A0E86" w14:textId="77777777" w:rsidR="00F3585D" w:rsidRDefault="00F3585D" w:rsidP="00561CF0">
      <w:pPr>
        <w:jc w:val="both"/>
        <w:rPr>
          <w:rFonts w:eastAsia="Times New Roman" w:cs="Times New Roman"/>
        </w:rPr>
      </w:pPr>
    </w:p>
    <w:p w14:paraId="5C89D0C7" w14:textId="128DB37F" w:rsidR="00F3585D" w:rsidRDefault="00F3585D" w:rsidP="00F3585D">
      <w:pPr>
        <w:jc w:val="both"/>
        <w:rPr>
          <w:rFonts w:eastAsia="Times New Roman"/>
          <w:lang w:val="en-US"/>
        </w:rPr>
      </w:pPr>
      <w:r w:rsidRPr="00F3585D">
        <w:rPr>
          <w:rFonts w:eastAsia="Times New Roman"/>
          <w:b/>
          <w:bCs/>
          <w:lang w:val="en-US"/>
        </w:rPr>
        <w:t xml:space="preserve">FIG. 2 </w:t>
      </w:r>
      <w:r w:rsidRPr="00F3585D">
        <w:rPr>
          <w:rFonts w:eastAsia="Times New Roman"/>
          <w:lang w:val="en-US"/>
        </w:rPr>
        <w:t xml:space="preserve">Protein-protein interaction-dependent activation of </w:t>
      </w:r>
      <w:proofErr w:type="spellStart"/>
      <w:r w:rsidRPr="00F3585D">
        <w:rPr>
          <w:rFonts w:eastAsia="Times New Roman"/>
          <w:lang w:val="en-US"/>
        </w:rPr>
        <w:t>NagB</w:t>
      </w:r>
      <w:proofErr w:type="spellEnd"/>
      <w:r w:rsidRPr="00F3585D">
        <w:rPr>
          <w:rFonts w:eastAsia="Times New Roman"/>
          <w:lang w:val="en-US"/>
        </w:rPr>
        <w:t xml:space="preserve"> in the presence of a non-saturating concentration of the allosteric effector, GlcNAc-6P (0.4 </w:t>
      </w:r>
      <w:proofErr w:type="spellStart"/>
      <w:r w:rsidRPr="00F3585D">
        <w:rPr>
          <w:rFonts w:eastAsia="Times New Roman"/>
          <w:lang w:val="en-US"/>
        </w:rPr>
        <w:t>mM</w:t>
      </w:r>
      <w:proofErr w:type="spellEnd"/>
      <w:r w:rsidRPr="00F3585D">
        <w:rPr>
          <w:rFonts w:eastAsia="Times New Roman"/>
          <w:lang w:val="en-US"/>
        </w:rPr>
        <w:t xml:space="preserve">). A. Activity was measured at 5 </w:t>
      </w:r>
      <w:proofErr w:type="spellStart"/>
      <w:r w:rsidRPr="00F3585D">
        <w:rPr>
          <w:rFonts w:eastAsia="Times New Roman"/>
          <w:lang w:val="en-US"/>
        </w:rPr>
        <w:t>mM</w:t>
      </w:r>
      <w:proofErr w:type="spellEnd"/>
      <w:r w:rsidRPr="00F3585D">
        <w:rPr>
          <w:rFonts w:eastAsia="Times New Roman"/>
          <w:lang w:val="en-US"/>
        </w:rPr>
        <w:t xml:space="preserve"> GlcN-6P in the presence of </w:t>
      </w:r>
      <w:proofErr w:type="spellStart"/>
      <w:r w:rsidRPr="00F3585D">
        <w:rPr>
          <w:rFonts w:eastAsia="Times New Roman"/>
          <w:lang w:val="en-US"/>
        </w:rPr>
        <w:t>NanE</w:t>
      </w:r>
      <w:proofErr w:type="spellEnd"/>
      <w:r w:rsidRPr="00F3585D">
        <w:rPr>
          <w:rFonts w:eastAsia="Times New Roman"/>
          <w:lang w:val="en-US"/>
        </w:rPr>
        <w:t xml:space="preserve"> (0.7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>), PII (</w:t>
      </w:r>
      <w:proofErr w:type="spellStart"/>
      <w:r w:rsidRPr="00F3585D">
        <w:rPr>
          <w:rFonts w:eastAsia="Times New Roman"/>
          <w:lang w:val="en-US"/>
        </w:rPr>
        <w:t>GlnB</w:t>
      </w:r>
      <w:proofErr w:type="spellEnd"/>
      <w:r w:rsidRPr="00F3585D">
        <w:rPr>
          <w:rFonts w:eastAsia="Times New Roman"/>
          <w:lang w:val="en-US"/>
        </w:rPr>
        <w:t>) (1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and /or </w:t>
      </w:r>
      <w:proofErr w:type="spellStart"/>
      <w:r w:rsidRPr="00F3585D">
        <w:rPr>
          <w:rFonts w:eastAsia="Times New Roman"/>
          <w:lang w:val="en-US"/>
        </w:rPr>
        <w:t>HPr</w:t>
      </w:r>
      <w:proofErr w:type="spellEnd"/>
      <w:r w:rsidRPr="00F3585D">
        <w:rPr>
          <w:rFonts w:eastAsia="Times New Roman"/>
          <w:lang w:val="en-US"/>
        </w:rPr>
        <w:t xml:space="preserve"> </w:t>
      </w:r>
      <w:r w:rsidR="00FE2C72">
        <w:rPr>
          <w:rFonts w:eastAsia="Times New Roman"/>
          <w:lang w:val="en-US"/>
        </w:rPr>
        <w:t>(</w:t>
      </w:r>
      <w:r w:rsidRPr="00F3585D">
        <w:rPr>
          <w:rFonts w:eastAsia="Times New Roman"/>
          <w:lang w:val="en-US"/>
        </w:rPr>
        <w:t xml:space="preserve">0.5 </w:t>
      </w:r>
      <w:r w:rsidRPr="00FE2C72">
        <w:rPr>
          <w:rFonts w:ascii="Symbol" w:eastAsia="Times New Roman" w:hAnsi="Symbol"/>
          <w:lang w:val="en-US"/>
        </w:rPr>
        <w:t></w:t>
      </w:r>
      <w:r w:rsidRPr="00F3585D">
        <w:rPr>
          <w:rFonts w:eastAsia="Times New Roman"/>
          <w:lang w:val="en-US"/>
        </w:rPr>
        <w:t>M</w:t>
      </w:r>
      <w:r w:rsidR="00FE2C72">
        <w:rPr>
          <w:rFonts w:eastAsia="Times New Roman"/>
          <w:lang w:val="en-US"/>
        </w:rPr>
        <w:t>)</w:t>
      </w:r>
      <w:r w:rsidRPr="00F3585D">
        <w:rPr>
          <w:rFonts w:eastAsia="Times New Roman"/>
          <w:lang w:val="en-US"/>
        </w:rPr>
        <w:t xml:space="preserve">. </w:t>
      </w:r>
      <w:proofErr w:type="spellStart"/>
      <w:r w:rsidRPr="00F3585D">
        <w:rPr>
          <w:rFonts w:eastAsia="Times New Roman"/>
          <w:lang w:val="en-US"/>
        </w:rPr>
        <w:t>BglB</w:t>
      </w:r>
      <w:proofErr w:type="spellEnd"/>
      <w:r w:rsidRPr="00F3585D">
        <w:rPr>
          <w:rFonts w:eastAsia="Times New Roman"/>
          <w:lang w:val="en-US"/>
        </w:rPr>
        <w:t xml:space="preserve"> (0.2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and </w:t>
      </w:r>
      <w:proofErr w:type="spellStart"/>
      <w:r w:rsidRPr="00F3585D">
        <w:rPr>
          <w:rFonts w:eastAsia="Times New Roman"/>
          <w:lang w:val="en-US"/>
        </w:rPr>
        <w:t>Tsf</w:t>
      </w:r>
      <w:proofErr w:type="spellEnd"/>
      <w:r w:rsidRPr="00F3585D">
        <w:rPr>
          <w:rFonts w:eastAsia="Times New Roman"/>
          <w:lang w:val="en-US"/>
        </w:rPr>
        <w:t xml:space="preserve"> (2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were included as negative controls. B. Activity was measured at 2 </w:t>
      </w:r>
      <w:proofErr w:type="spellStart"/>
      <w:r w:rsidRPr="00F3585D">
        <w:rPr>
          <w:rFonts w:eastAsia="Times New Roman"/>
          <w:lang w:val="en-US"/>
        </w:rPr>
        <w:t>mM</w:t>
      </w:r>
      <w:proofErr w:type="spellEnd"/>
      <w:r w:rsidRPr="00F3585D">
        <w:rPr>
          <w:rFonts w:eastAsia="Times New Roman"/>
          <w:lang w:val="en-US"/>
        </w:rPr>
        <w:t xml:space="preserve"> GlcN-6P in the presence of </w:t>
      </w:r>
      <w:proofErr w:type="spellStart"/>
      <w:r w:rsidRPr="00F3585D">
        <w:rPr>
          <w:rFonts w:eastAsia="Times New Roman"/>
          <w:lang w:val="en-US"/>
        </w:rPr>
        <w:t>HPr</w:t>
      </w:r>
      <w:proofErr w:type="spellEnd"/>
      <w:r w:rsidRPr="00F3585D">
        <w:rPr>
          <w:rFonts w:eastAsia="Times New Roman"/>
          <w:lang w:val="en-US"/>
        </w:rPr>
        <w:t xml:space="preserve"> (0.5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>), U-PII (0.05</w:t>
      </w:r>
      <w:r w:rsidR="00FE2C72" w:rsidRPr="00FE2C72">
        <w:rPr>
          <w:rFonts w:ascii="Symbol" w:eastAsia="Times New Roman" w:hAnsi="Symbol"/>
          <w:lang w:val="en-US"/>
        </w:rPr>
        <w:t></w:t>
      </w:r>
      <w:r w:rsidR="00FE2C72" w:rsidRPr="00FE2C72">
        <w:rPr>
          <w:rFonts w:ascii="Symbol" w:eastAsia="Times New Roman" w:hAnsi="Symbol"/>
          <w:lang w:val="en-US"/>
        </w:rPr>
        <w:t></w:t>
      </w:r>
      <w:r w:rsidR="00FE2C72" w:rsidRPr="00F3585D">
        <w:rPr>
          <w:rFonts w:eastAsia="Times New Roman"/>
          <w:lang w:val="en-US"/>
        </w:rPr>
        <w:t>M</w:t>
      </w:r>
      <w:r w:rsidRPr="00F3585D">
        <w:rPr>
          <w:rFonts w:eastAsia="Times New Roman"/>
          <w:lang w:val="en-US"/>
        </w:rPr>
        <w:t xml:space="preserve">) or a combination of the same concentrations of </w:t>
      </w:r>
      <w:proofErr w:type="spellStart"/>
      <w:r w:rsidRPr="00F3585D">
        <w:rPr>
          <w:rFonts w:eastAsia="Times New Roman"/>
          <w:lang w:val="en-US"/>
        </w:rPr>
        <w:t>HPr</w:t>
      </w:r>
      <w:proofErr w:type="spellEnd"/>
      <w:r w:rsidRPr="00F3585D">
        <w:rPr>
          <w:rFonts w:eastAsia="Times New Roman"/>
          <w:lang w:val="en-US"/>
        </w:rPr>
        <w:t xml:space="preserve"> and U-PII, at pH 7.5.</w:t>
      </w:r>
    </w:p>
    <w:p w14:paraId="30F4932B" w14:textId="77777777" w:rsidR="00BE5CB4" w:rsidRDefault="00BE5CB4" w:rsidP="00F3585D">
      <w:pPr>
        <w:jc w:val="both"/>
        <w:rPr>
          <w:rFonts w:eastAsia="Times New Roman"/>
          <w:lang w:val="en-US"/>
        </w:rPr>
      </w:pPr>
    </w:p>
    <w:p w14:paraId="01890FB3" w14:textId="02E02F1B" w:rsidR="00F3585D" w:rsidRDefault="00BE5CB4" w:rsidP="00F3585D">
      <w:pPr>
        <w:jc w:val="both"/>
        <w:rPr>
          <w:rFonts w:eastAsia="Times New Roman"/>
          <w:lang w:val="en-US"/>
        </w:rPr>
      </w:pPr>
      <w:proofErr w:type="gramStart"/>
      <w:r w:rsidRPr="00BE5CB4">
        <w:rPr>
          <w:rFonts w:eastAsia="Times New Roman"/>
          <w:b/>
          <w:bCs/>
          <w:lang w:val="en-US"/>
        </w:rPr>
        <w:t xml:space="preserve">FIG. 3 </w:t>
      </w:r>
      <w:r w:rsidRPr="00BE5CB4">
        <w:rPr>
          <w:rFonts w:eastAsia="Times New Roman"/>
          <w:lang w:val="en-US"/>
        </w:rPr>
        <w:t xml:space="preserve">Allosteric activation of </w:t>
      </w:r>
      <w:proofErr w:type="spellStart"/>
      <w:r w:rsidRPr="00BE5CB4">
        <w:rPr>
          <w:rFonts w:eastAsia="Times New Roman"/>
          <w:lang w:val="en-US"/>
        </w:rPr>
        <w:t>NagB</w:t>
      </w:r>
      <w:proofErr w:type="spellEnd"/>
      <w:r w:rsidRPr="00BE5CB4">
        <w:rPr>
          <w:rFonts w:eastAsia="Times New Roman"/>
          <w:lang w:val="en-US"/>
        </w:rPr>
        <w:t xml:space="preserve"> by the </w:t>
      </w:r>
      <w:proofErr w:type="spellStart"/>
      <w:r w:rsidRPr="00BE5CB4">
        <w:rPr>
          <w:rFonts w:eastAsia="Times New Roman"/>
          <w:lang w:val="en-US"/>
        </w:rPr>
        <w:t>uridylylated</w:t>
      </w:r>
      <w:proofErr w:type="spellEnd"/>
      <w:r w:rsidRPr="00BE5CB4">
        <w:rPr>
          <w:rFonts w:eastAsia="Times New Roman"/>
          <w:lang w:val="en-US"/>
        </w:rPr>
        <w:t xml:space="preserve"> PII protein (U-PII).</w:t>
      </w:r>
      <w:proofErr w:type="gramEnd"/>
      <w:r w:rsidRPr="00BE5CB4">
        <w:rPr>
          <w:rFonts w:eastAsia="Times New Roman"/>
          <w:lang w:val="en-US"/>
        </w:rPr>
        <w:t xml:space="preserve"> A. The kinetics were measured as a function of the GlcN-6P concentration (0 to 10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) in the presence of the allosteric effector, 0.4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GlcNAc-6P in the absence (diamonds) or the presence (squares) of 0.4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partially </w:t>
      </w:r>
      <w:proofErr w:type="spellStart"/>
      <w:r w:rsidRPr="00BE5CB4">
        <w:rPr>
          <w:rFonts w:eastAsia="Times New Roman"/>
          <w:lang w:val="en-US"/>
        </w:rPr>
        <w:t>uridylylated</w:t>
      </w:r>
      <w:proofErr w:type="spellEnd"/>
      <w:r w:rsidRPr="00BE5CB4">
        <w:rPr>
          <w:rFonts w:eastAsia="Times New Roman"/>
          <w:lang w:val="en-US"/>
        </w:rPr>
        <w:t xml:space="preserve"> U-PII (squares), 0.4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fully </w:t>
      </w:r>
      <w:proofErr w:type="spellStart"/>
      <w:r w:rsidRPr="00BE5CB4">
        <w:rPr>
          <w:rFonts w:eastAsia="Times New Roman"/>
          <w:lang w:val="en-US"/>
        </w:rPr>
        <w:t>uridylylated</w:t>
      </w:r>
      <w:proofErr w:type="spellEnd"/>
      <w:r w:rsidRPr="00BE5CB4">
        <w:rPr>
          <w:rFonts w:eastAsia="Times New Roman"/>
          <w:lang w:val="en-US"/>
        </w:rPr>
        <w:t xml:space="preserve"> U-PII (filled circles) or 0.6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free PII (open circles), all at pH 8. The assay is described in Materials and Methods. B. Steady-state kinetics of </w:t>
      </w:r>
      <w:proofErr w:type="spellStart"/>
      <w:r w:rsidRPr="00BE5CB4">
        <w:rPr>
          <w:rFonts w:eastAsia="Times New Roman"/>
          <w:lang w:val="en-US"/>
        </w:rPr>
        <w:t>NagB</w:t>
      </w:r>
      <w:proofErr w:type="spellEnd"/>
      <w:r w:rsidRPr="00BE5CB4">
        <w:rPr>
          <w:rFonts w:eastAsia="Times New Roman"/>
          <w:lang w:val="en-US"/>
        </w:rPr>
        <w:t xml:space="preserve"> measured as a function of the GlcN-6P concentration (0 to 14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) in the presence of the allosteric effector, 0.2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GlcNAc-6P in the absence (triangles) or presence (filled circles) of 0.2 </w:t>
      </w:r>
      <w:proofErr w:type="spellStart"/>
      <w:r w:rsidRPr="00BE5CB4">
        <w:rPr>
          <w:rFonts w:eastAsia="Times New Roman"/>
          <w:lang w:val="en-US"/>
        </w:rPr>
        <w:t>mM</w:t>
      </w:r>
      <w:proofErr w:type="spellEnd"/>
      <w:r w:rsidRPr="00BE5CB4">
        <w:rPr>
          <w:rFonts w:eastAsia="Times New Roman"/>
          <w:lang w:val="en-US"/>
        </w:rPr>
        <w:t xml:space="preserve"> U-PII, at pH 7.5. One unit of activity = 1 </w:t>
      </w:r>
      <w:proofErr w:type="spellStart"/>
      <w:r w:rsidRPr="00BE5CB4">
        <w:rPr>
          <w:rFonts w:eastAsia="Times New Roman"/>
          <w:lang w:val="en-US"/>
        </w:rPr>
        <w:t>mMol</w:t>
      </w:r>
      <w:proofErr w:type="spellEnd"/>
      <w:r w:rsidRPr="00BE5CB4">
        <w:rPr>
          <w:rFonts w:eastAsia="Times New Roman"/>
          <w:lang w:val="en-US"/>
        </w:rPr>
        <w:t xml:space="preserve"> of product formed/mg protein/min</w:t>
      </w:r>
      <w:r w:rsidR="00FE2C72">
        <w:rPr>
          <w:rFonts w:eastAsia="Times New Roman"/>
          <w:lang w:val="en-US"/>
        </w:rPr>
        <w:t>.</w:t>
      </w:r>
    </w:p>
    <w:p w14:paraId="223BA577" w14:textId="77777777" w:rsidR="00BE5CB4" w:rsidRPr="00F3585D" w:rsidRDefault="00BE5CB4" w:rsidP="00F3585D">
      <w:pPr>
        <w:jc w:val="both"/>
        <w:rPr>
          <w:rFonts w:eastAsia="Times New Roman"/>
          <w:lang w:val="en-US"/>
        </w:rPr>
      </w:pPr>
    </w:p>
    <w:p w14:paraId="10B50C9D" w14:textId="5C63970F" w:rsidR="00BE5CB4" w:rsidRPr="00BE5CB4" w:rsidRDefault="00BE5CB4" w:rsidP="00BE5CB4">
      <w:pPr>
        <w:jc w:val="both"/>
        <w:rPr>
          <w:rFonts w:eastAsia="Times New Roman" w:cs="Times New Roman"/>
          <w:lang w:val="en-US"/>
        </w:rPr>
      </w:pPr>
      <w:proofErr w:type="gramStart"/>
      <w:r w:rsidRPr="00BE5CB4">
        <w:rPr>
          <w:rFonts w:eastAsia="Times New Roman" w:cs="Times New Roman"/>
          <w:b/>
          <w:bCs/>
          <w:lang w:val="en-US"/>
        </w:rPr>
        <w:t xml:space="preserve">FIG. 4 </w:t>
      </w:r>
      <w:r w:rsidRPr="00BE5CB4">
        <w:rPr>
          <w:rFonts w:eastAsia="Times New Roman" w:cs="Times New Roman"/>
          <w:lang w:val="en-US"/>
        </w:rPr>
        <w:t xml:space="preserve">Allosteric activation of </w:t>
      </w:r>
      <w:proofErr w:type="spellStart"/>
      <w:r w:rsidRPr="00BE5CB4">
        <w:rPr>
          <w:rFonts w:eastAsia="Times New Roman" w:cs="Times New Roman"/>
          <w:lang w:val="en-US"/>
        </w:rPr>
        <w:t>NagB</w:t>
      </w:r>
      <w:proofErr w:type="spellEnd"/>
      <w:r w:rsidRPr="00BE5CB4">
        <w:rPr>
          <w:rFonts w:eastAsia="Times New Roman" w:cs="Times New Roman"/>
          <w:lang w:val="en-US"/>
        </w:rPr>
        <w:t xml:space="preserve"> by </w:t>
      </w:r>
      <w:proofErr w:type="spellStart"/>
      <w:r w:rsidRPr="00BE5CB4">
        <w:rPr>
          <w:rFonts w:eastAsia="Times New Roman" w:cs="Times New Roman"/>
          <w:lang w:val="en-US"/>
        </w:rPr>
        <w:t>NanE</w:t>
      </w:r>
      <w:proofErr w:type="spellEnd"/>
      <w:r w:rsidRPr="00BE5CB4">
        <w:rPr>
          <w:rFonts w:eastAsia="Times New Roman" w:cs="Times New Roman"/>
          <w:lang w:val="en-US"/>
        </w:rPr>
        <w:t>.</w:t>
      </w:r>
      <w:proofErr w:type="gramEnd"/>
      <w:r w:rsidRPr="00BE5CB4">
        <w:rPr>
          <w:rFonts w:eastAsia="Times New Roman" w:cs="Times New Roman"/>
          <w:lang w:val="en-US"/>
        </w:rPr>
        <w:t xml:space="preserve"> A. Steady-state kinetics of </w:t>
      </w:r>
      <w:proofErr w:type="spellStart"/>
      <w:r w:rsidRPr="00BE5CB4">
        <w:rPr>
          <w:rFonts w:eastAsia="Times New Roman" w:cs="Times New Roman"/>
          <w:lang w:val="en-US"/>
        </w:rPr>
        <w:t>NagB</w:t>
      </w:r>
      <w:proofErr w:type="spellEnd"/>
      <w:r w:rsidRPr="00BE5CB4">
        <w:rPr>
          <w:rFonts w:eastAsia="Times New Roman" w:cs="Times New Roman"/>
          <w:lang w:val="en-US"/>
        </w:rPr>
        <w:t xml:space="preserve"> </w:t>
      </w:r>
      <w:proofErr w:type="gramStart"/>
      <w:r w:rsidRPr="00BE5CB4">
        <w:rPr>
          <w:rFonts w:eastAsia="Times New Roman" w:cs="Times New Roman"/>
          <w:lang w:val="en-US"/>
        </w:rPr>
        <w:t>were</w:t>
      </w:r>
      <w:proofErr w:type="gramEnd"/>
      <w:r w:rsidRPr="00BE5CB4">
        <w:rPr>
          <w:rFonts w:eastAsia="Times New Roman" w:cs="Times New Roman"/>
          <w:lang w:val="en-US"/>
        </w:rPr>
        <w:t xml:space="preserve"> determined as a function of </w:t>
      </w:r>
      <w:r w:rsidR="00FE2C72">
        <w:rPr>
          <w:rFonts w:eastAsia="Times New Roman" w:cs="Times New Roman"/>
          <w:lang w:val="en-US"/>
        </w:rPr>
        <w:t xml:space="preserve">the </w:t>
      </w:r>
      <w:r w:rsidRPr="00BE5CB4">
        <w:rPr>
          <w:rFonts w:eastAsia="Times New Roman" w:cs="Times New Roman"/>
          <w:lang w:val="en-US"/>
        </w:rPr>
        <w:t xml:space="preserve">GlcN-6P concentration (0 to 15 </w:t>
      </w:r>
      <w:proofErr w:type="spellStart"/>
      <w:r w:rsidRPr="00BE5CB4">
        <w:rPr>
          <w:rFonts w:eastAsia="Times New Roman" w:cs="Times New Roman"/>
          <w:lang w:val="en-US"/>
        </w:rPr>
        <w:t>mM</w:t>
      </w:r>
      <w:proofErr w:type="spellEnd"/>
      <w:r w:rsidRPr="00BE5CB4">
        <w:rPr>
          <w:rFonts w:eastAsia="Times New Roman" w:cs="Times New Roman"/>
          <w:lang w:val="en-US"/>
        </w:rPr>
        <w:t xml:space="preserve">) in the absence (squares) </w:t>
      </w:r>
      <w:r w:rsidR="00FE2C72">
        <w:rPr>
          <w:rFonts w:eastAsia="Times New Roman" w:cs="Times New Roman"/>
          <w:lang w:val="en-US"/>
        </w:rPr>
        <w:t>or</w:t>
      </w:r>
      <w:r w:rsidRPr="00BE5CB4">
        <w:rPr>
          <w:rFonts w:eastAsia="Times New Roman" w:cs="Times New Roman"/>
          <w:lang w:val="en-US"/>
        </w:rPr>
        <w:t xml:space="preserve"> presence (circles) of 0.7 </w:t>
      </w:r>
      <w:proofErr w:type="spellStart"/>
      <w:r w:rsidRPr="00BE5CB4">
        <w:rPr>
          <w:rFonts w:eastAsia="Times New Roman" w:cs="Times New Roman"/>
          <w:lang w:val="en-US"/>
        </w:rPr>
        <w:t>mM</w:t>
      </w:r>
      <w:proofErr w:type="spellEnd"/>
      <w:r w:rsidRPr="00BE5CB4">
        <w:rPr>
          <w:rFonts w:eastAsia="Times New Roman" w:cs="Times New Roman"/>
          <w:lang w:val="en-US"/>
        </w:rPr>
        <w:t xml:space="preserve"> </w:t>
      </w:r>
      <w:proofErr w:type="spellStart"/>
      <w:r w:rsidRPr="00BE5CB4">
        <w:rPr>
          <w:rFonts w:eastAsia="Times New Roman" w:cs="Times New Roman"/>
          <w:lang w:val="en-US"/>
        </w:rPr>
        <w:t>NanE</w:t>
      </w:r>
      <w:proofErr w:type="spellEnd"/>
      <w:r w:rsidRPr="00BE5CB4">
        <w:rPr>
          <w:rFonts w:eastAsia="Times New Roman" w:cs="Times New Roman"/>
          <w:lang w:val="en-US"/>
        </w:rPr>
        <w:t xml:space="preserve"> at pH 7.8. B. The same steady-state kinetics of </w:t>
      </w:r>
      <w:proofErr w:type="spellStart"/>
      <w:r w:rsidRPr="00BE5CB4">
        <w:rPr>
          <w:rFonts w:eastAsia="Times New Roman" w:cs="Times New Roman"/>
          <w:lang w:val="en-US"/>
        </w:rPr>
        <w:t>NagB</w:t>
      </w:r>
      <w:proofErr w:type="spellEnd"/>
      <w:r w:rsidRPr="00BE5CB4">
        <w:rPr>
          <w:rFonts w:eastAsia="Times New Roman" w:cs="Times New Roman"/>
          <w:lang w:val="en-US"/>
        </w:rPr>
        <w:t xml:space="preserve"> activity at pH 6.8 and in the presence of the allosteric effector, 0.2mM GlcNAc-6P, in the absence (squares) and presence (circles) of 0.7 </w:t>
      </w:r>
      <w:proofErr w:type="spellStart"/>
      <w:r w:rsidRPr="00BE5CB4">
        <w:rPr>
          <w:rFonts w:eastAsia="Times New Roman" w:cs="Times New Roman"/>
          <w:lang w:val="en-US"/>
        </w:rPr>
        <w:t>mM</w:t>
      </w:r>
      <w:proofErr w:type="spellEnd"/>
      <w:r w:rsidRPr="00BE5CB4">
        <w:rPr>
          <w:rFonts w:eastAsia="Times New Roman" w:cs="Times New Roman"/>
          <w:lang w:val="en-US"/>
        </w:rPr>
        <w:t xml:space="preserve"> </w:t>
      </w:r>
      <w:proofErr w:type="spellStart"/>
      <w:r w:rsidRPr="00BE5CB4">
        <w:rPr>
          <w:rFonts w:eastAsia="Times New Roman" w:cs="Times New Roman"/>
          <w:lang w:val="en-US"/>
        </w:rPr>
        <w:t>NanE</w:t>
      </w:r>
      <w:proofErr w:type="spellEnd"/>
      <w:r w:rsidRPr="00BE5CB4">
        <w:rPr>
          <w:rFonts w:eastAsia="Times New Roman" w:cs="Times New Roman"/>
          <w:lang w:val="en-US"/>
        </w:rPr>
        <w:t xml:space="preserve">. The resultant kinetic parameters are presented in Table 2. The assay is described in Materials and Methods. </w:t>
      </w:r>
    </w:p>
    <w:p w14:paraId="3EF62336" w14:textId="2DEFFCFB" w:rsidR="00F3585D" w:rsidRDefault="00F3585D" w:rsidP="00561CF0">
      <w:pPr>
        <w:jc w:val="both"/>
        <w:rPr>
          <w:rFonts w:eastAsia="Times New Roman" w:cs="Times New Roman"/>
        </w:rPr>
      </w:pPr>
    </w:p>
    <w:p w14:paraId="09149DE7" w14:textId="633F0DF9" w:rsidR="00BE5CB4" w:rsidRPr="00BE5CB4" w:rsidRDefault="00374736" w:rsidP="00561CF0">
      <w:pPr>
        <w:jc w:val="both"/>
        <w:rPr>
          <w:rFonts w:eastAsia="Times New Roman" w:cs="Times New Roman"/>
        </w:rPr>
      </w:pPr>
      <w:r w:rsidRPr="00374736">
        <w:rPr>
          <w:rFonts w:eastAsia="Times New Roman" w:cs="Times New Roman"/>
          <w:b/>
          <w:lang w:val="en-US"/>
        </w:rPr>
        <w:t>FIG. 5</w:t>
      </w:r>
      <w:r>
        <w:rPr>
          <w:rFonts w:eastAsia="Times New Roman" w:cs="Times New Roman"/>
          <w:lang w:val="en-US"/>
        </w:rPr>
        <w:t xml:space="preserve"> </w:t>
      </w:r>
      <w:r w:rsidRPr="00374736">
        <w:rPr>
          <w:rFonts w:eastAsia="Times New Roman" w:cs="Times New Roman"/>
          <w:lang w:val="en-US"/>
        </w:rPr>
        <w:t xml:space="preserve">The activity of </w:t>
      </w:r>
      <w:proofErr w:type="spellStart"/>
      <w:r w:rsidRPr="00374736">
        <w:rPr>
          <w:rFonts w:eastAsia="Times New Roman" w:cs="Times New Roman"/>
          <w:lang w:val="en-US"/>
        </w:rPr>
        <w:t>NagB</w:t>
      </w:r>
      <w:proofErr w:type="spellEnd"/>
      <w:r w:rsidRPr="00374736">
        <w:rPr>
          <w:rFonts w:eastAsia="Times New Roman" w:cs="Times New Roman"/>
          <w:lang w:val="en-US"/>
        </w:rPr>
        <w:t xml:space="preserve"> was measured as a function of </w:t>
      </w:r>
      <w:proofErr w:type="spellStart"/>
      <w:r w:rsidRPr="00374736">
        <w:rPr>
          <w:rFonts w:eastAsia="Times New Roman" w:cs="Times New Roman"/>
          <w:lang w:val="en-US"/>
        </w:rPr>
        <w:t>HPr</w:t>
      </w:r>
      <w:proofErr w:type="spellEnd"/>
      <w:r w:rsidRPr="00374736">
        <w:rPr>
          <w:rFonts w:eastAsia="Times New Roman" w:cs="Times New Roman"/>
          <w:lang w:val="en-US"/>
        </w:rPr>
        <w:t xml:space="preserve"> concentration</w:t>
      </w:r>
      <w:r w:rsidR="00FE2C72">
        <w:rPr>
          <w:rFonts w:eastAsia="Times New Roman" w:cs="Times New Roman"/>
          <w:lang w:val="en-US"/>
        </w:rPr>
        <w:t>,</w:t>
      </w:r>
      <w:r w:rsidRPr="00374736">
        <w:rPr>
          <w:rFonts w:eastAsia="Times New Roman" w:cs="Times New Roman"/>
          <w:lang w:val="en-US"/>
        </w:rPr>
        <w:t xml:space="preserve"> 0-1.8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  <w:r w:rsidR="00FE2C72">
        <w:rPr>
          <w:rFonts w:eastAsia="Times New Roman" w:cs="Times New Roman"/>
          <w:lang w:val="en-US"/>
        </w:rPr>
        <w:t>,</w:t>
      </w:r>
      <w:r w:rsidRPr="00374736">
        <w:rPr>
          <w:rFonts w:eastAsia="Times New Roman" w:cs="Times New Roman"/>
          <w:lang w:val="en-US"/>
        </w:rPr>
        <w:t xml:space="preserve"> with 3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  <w:r w:rsidRPr="00374736">
        <w:rPr>
          <w:rFonts w:eastAsia="Times New Roman" w:cs="Times New Roman"/>
          <w:lang w:val="en-US"/>
        </w:rPr>
        <w:t xml:space="preserve"> GlcN-6P in the presence (squares) and absence (circles) of 0.3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  <w:r w:rsidRPr="00374736">
        <w:rPr>
          <w:rFonts w:eastAsia="Times New Roman" w:cs="Times New Roman"/>
          <w:lang w:val="en-US"/>
        </w:rPr>
        <w:t xml:space="preserve"> </w:t>
      </w:r>
      <w:proofErr w:type="spellStart"/>
      <w:r w:rsidRPr="00374736">
        <w:rPr>
          <w:rFonts w:eastAsia="Times New Roman" w:cs="Times New Roman"/>
          <w:lang w:val="en-US"/>
        </w:rPr>
        <w:t>NanE</w:t>
      </w:r>
      <w:proofErr w:type="spellEnd"/>
      <w:r w:rsidRPr="00374736">
        <w:rPr>
          <w:rFonts w:eastAsia="Times New Roman" w:cs="Times New Roman"/>
          <w:lang w:val="en-US"/>
        </w:rPr>
        <w:t xml:space="preserve"> and in the presence of </w:t>
      </w:r>
      <w:proofErr w:type="gramStart"/>
      <w:r w:rsidRPr="00374736">
        <w:rPr>
          <w:rFonts w:eastAsia="Times New Roman" w:cs="Times New Roman"/>
          <w:lang w:val="en-US"/>
        </w:rPr>
        <w:t>the  effector</w:t>
      </w:r>
      <w:proofErr w:type="gramEnd"/>
      <w:r w:rsidRPr="00374736">
        <w:rPr>
          <w:rFonts w:eastAsia="Times New Roman" w:cs="Times New Roman"/>
          <w:lang w:val="en-US"/>
        </w:rPr>
        <w:t xml:space="preserve"> GlcNAc-6P at 0.2 </w:t>
      </w:r>
      <w:proofErr w:type="spellStart"/>
      <w:r w:rsidRPr="00374736">
        <w:rPr>
          <w:rFonts w:eastAsia="Times New Roman" w:cs="Times New Roman"/>
          <w:lang w:val="en-US"/>
        </w:rPr>
        <w:t>mM.</w:t>
      </w:r>
      <w:proofErr w:type="spellEnd"/>
      <w:r w:rsidRPr="00374736">
        <w:rPr>
          <w:rFonts w:eastAsia="Times New Roman" w:cs="Times New Roman"/>
          <w:lang w:val="en-US"/>
        </w:rPr>
        <w:t xml:space="preserve"> Synergy of </w:t>
      </w:r>
      <w:proofErr w:type="spellStart"/>
      <w:r w:rsidRPr="00374736">
        <w:rPr>
          <w:rFonts w:eastAsia="Times New Roman" w:cs="Times New Roman"/>
          <w:lang w:val="en-US"/>
        </w:rPr>
        <w:t>HPr</w:t>
      </w:r>
      <w:proofErr w:type="spellEnd"/>
      <w:r w:rsidRPr="00374736">
        <w:rPr>
          <w:rFonts w:eastAsia="Times New Roman" w:cs="Times New Roman"/>
          <w:lang w:val="en-US"/>
        </w:rPr>
        <w:t xml:space="preserve"> and </w:t>
      </w:r>
      <w:proofErr w:type="spellStart"/>
      <w:r w:rsidRPr="00374736">
        <w:rPr>
          <w:rFonts w:eastAsia="Times New Roman" w:cs="Times New Roman"/>
          <w:lang w:val="en-US"/>
        </w:rPr>
        <w:t>NanE</w:t>
      </w:r>
      <w:proofErr w:type="spellEnd"/>
      <w:r w:rsidRPr="00374736">
        <w:rPr>
          <w:rFonts w:eastAsia="Times New Roman" w:cs="Times New Roman"/>
          <w:lang w:val="en-US"/>
        </w:rPr>
        <w:t xml:space="preserve"> was observed at concentrations of </w:t>
      </w:r>
      <w:proofErr w:type="spellStart"/>
      <w:r w:rsidRPr="00374736">
        <w:rPr>
          <w:rFonts w:eastAsia="Times New Roman" w:cs="Times New Roman"/>
          <w:lang w:val="en-US"/>
        </w:rPr>
        <w:t>HPr</w:t>
      </w:r>
      <w:proofErr w:type="spellEnd"/>
      <w:r w:rsidRPr="00374736">
        <w:rPr>
          <w:rFonts w:eastAsia="Times New Roman" w:cs="Times New Roman"/>
          <w:lang w:val="en-US"/>
        </w:rPr>
        <w:t xml:space="preserve"> in excess of 0.9 </w:t>
      </w:r>
      <w:proofErr w:type="spellStart"/>
      <w:r w:rsidRPr="00374736">
        <w:rPr>
          <w:rFonts w:eastAsia="Times New Roman" w:cs="Times New Roman"/>
          <w:lang w:val="en-US"/>
        </w:rPr>
        <w:t>mM</w:t>
      </w:r>
      <w:proofErr w:type="spellEnd"/>
    </w:p>
    <w:p w14:paraId="15222871" w14:textId="77777777" w:rsidR="00374736" w:rsidRDefault="00374736" w:rsidP="00561CF0">
      <w:pPr>
        <w:jc w:val="both"/>
        <w:rPr>
          <w:rFonts w:eastAsia="Times New Roman" w:cs="Times New Roman"/>
        </w:rPr>
      </w:pPr>
    </w:p>
    <w:p w14:paraId="045BB1A9" w14:textId="53493A34" w:rsidR="00374736" w:rsidRDefault="00374736" w:rsidP="00561CF0">
      <w:pPr>
        <w:jc w:val="both"/>
      </w:pPr>
      <w:r w:rsidRPr="00374736">
        <w:rPr>
          <w:rFonts w:eastAsia="Times New Roman" w:cs="Times New Roman"/>
          <w:b/>
        </w:rPr>
        <w:t xml:space="preserve">FIG. 6 </w:t>
      </w:r>
      <w:r w:rsidRPr="00374736">
        <w:t xml:space="preserve">Synergistic effects in </w:t>
      </w:r>
      <w:proofErr w:type="spellStart"/>
      <w:r w:rsidRPr="00374736">
        <w:t>NagB</w:t>
      </w:r>
      <w:proofErr w:type="spellEnd"/>
      <w:r w:rsidRPr="00374736">
        <w:t xml:space="preserve"> protein-protein interactions (PPIs)</w:t>
      </w:r>
      <w:r w:rsidR="00FE2C72">
        <w:t>,</w:t>
      </w:r>
      <w:r w:rsidRPr="00374736">
        <w:t xml:space="preserve"> </w:t>
      </w:r>
      <w:r>
        <w:t>possibly</w:t>
      </w:r>
      <w:r w:rsidRPr="00374736">
        <w:t xml:space="preserve"> the result of simultaneous binding of protein partners.</w:t>
      </w:r>
      <w:r>
        <w:rPr>
          <w:b/>
        </w:rPr>
        <w:t xml:space="preserve"> </w:t>
      </w:r>
      <w:r w:rsidRPr="00E83538">
        <w:t>(A</w:t>
      </w:r>
      <w:r>
        <w:t>-B</w:t>
      </w:r>
      <w:r w:rsidRPr="00E83538">
        <w:t>)</w:t>
      </w:r>
      <w:r>
        <w:rPr>
          <w:b/>
        </w:rPr>
        <w:t xml:space="preserve"> </w:t>
      </w:r>
      <w:r>
        <w:t xml:space="preserve">Activation of </w:t>
      </w:r>
      <w:proofErr w:type="spellStart"/>
      <w:r>
        <w:t>NagB</w:t>
      </w:r>
      <w:proofErr w:type="spellEnd"/>
      <w:r>
        <w:t xml:space="preserve"> by </w:t>
      </w:r>
      <w:proofErr w:type="spellStart"/>
      <w:r>
        <w:t>HPr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NanE</w:t>
      </w:r>
      <w:proofErr w:type="spellEnd"/>
      <w:r>
        <w:t xml:space="preserve"> (A) as well as </w:t>
      </w:r>
      <w:proofErr w:type="spellStart"/>
      <w:r>
        <w:t>HPr</w:t>
      </w:r>
      <w:proofErr w:type="spellEnd"/>
      <w:r>
        <w:t xml:space="preserve"> and U-PII (B) was found to be synergistic. (C-E) The binding of </w:t>
      </w:r>
      <w:proofErr w:type="spellStart"/>
      <w:r>
        <w:t>HPr</w:t>
      </w:r>
      <w:proofErr w:type="spellEnd"/>
      <w:r>
        <w:t xml:space="preserve"> to </w:t>
      </w:r>
      <w:proofErr w:type="spellStart"/>
      <w:r>
        <w:t>NagB</w:t>
      </w:r>
      <w:proofErr w:type="spellEnd"/>
      <w:r>
        <w:t xml:space="preserve"> does not sterically obstruct the binding of either </w:t>
      </w:r>
      <w:proofErr w:type="spellStart"/>
      <w:r>
        <w:t>NanE</w:t>
      </w:r>
      <w:proofErr w:type="spellEnd"/>
      <w:r>
        <w:t xml:space="preserve"> or U-PII in the model, but the binding of </w:t>
      </w:r>
      <w:proofErr w:type="spellStart"/>
      <w:r>
        <w:t>NanE</w:t>
      </w:r>
      <w:proofErr w:type="spellEnd"/>
      <w:r>
        <w:t xml:space="preserve"> to </w:t>
      </w:r>
      <w:proofErr w:type="spellStart"/>
      <w:r>
        <w:t>NagB</w:t>
      </w:r>
      <w:proofErr w:type="spellEnd"/>
      <w:r>
        <w:t xml:space="preserve"> does sterically obstruct the binding of U-PII (and vice versa). </w:t>
      </w:r>
      <w:r>
        <w:rPr>
          <w:i/>
        </w:rPr>
        <w:t>Inset:</w:t>
      </w:r>
      <w:r>
        <w:t xml:space="preserve"> Binding sites for </w:t>
      </w:r>
      <w:proofErr w:type="spellStart"/>
      <w:r>
        <w:t>HPr</w:t>
      </w:r>
      <w:proofErr w:type="spellEnd"/>
      <w:r>
        <w:t xml:space="preserve">, </w:t>
      </w:r>
      <w:proofErr w:type="spellStart"/>
      <w:r>
        <w:t>NanE</w:t>
      </w:r>
      <w:proofErr w:type="spellEnd"/>
      <w:r>
        <w:t xml:space="preserve">, and U-PII on the surface of </w:t>
      </w:r>
      <w:proofErr w:type="spellStart"/>
      <w:r>
        <w:t>NagB</w:t>
      </w:r>
      <w:proofErr w:type="spellEnd"/>
      <w:r>
        <w:t xml:space="preserve">. Interacting residues are </w:t>
      </w:r>
      <w:proofErr w:type="spellStart"/>
      <w:r>
        <w:t>colored</w:t>
      </w:r>
      <w:proofErr w:type="spellEnd"/>
      <w:r>
        <w:t xml:space="preserve"> according to the binding partner, and shared residues between </w:t>
      </w:r>
      <w:proofErr w:type="spellStart"/>
      <w:r>
        <w:t>NanE</w:t>
      </w:r>
      <w:proofErr w:type="spellEnd"/>
      <w:r>
        <w:t xml:space="preserve"> and U-PII are </w:t>
      </w:r>
      <w:proofErr w:type="spellStart"/>
      <w:r>
        <w:t>colored</w:t>
      </w:r>
      <w:proofErr w:type="spellEnd"/>
      <w:r>
        <w:t xml:space="preserve"> in grey. Note that the majority of the </w:t>
      </w:r>
      <w:proofErr w:type="spellStart"/>
      <w:r>
        <w:t>NanE</w:t>
      </w:r>
      <w:proofErr w:type="spellEnd"/>
      <w:r>
        <w:t xml:space="preserve"> and U-PII interfaces on </w:t>
      </w:r>
      <w:proofErr w:type="spellStart"/>
      <w:r>
        <w:t>NagB</w:t>
      </w:r>
      <w:proofErr w:type="spellEnd"/>
      <w:r>
        <w:t xml:space="preserve"> overlap with each other. Residues indicated by black lines are shared among all three </w:t>
      </w:r>
      <w:proofErr w:type="spellStart"/>
      <w:r>
        <w:t>NagB</w:t>
      </w:r>
      <w:proofErr w:type="spellEnd"/>
      <w:r>
        <w:t xml:space="preserve"> partners. The PDB IDs and chains used for </w:t>
      </w:r>
      <w:proofErr w:type="spellStart"/>
      <w:r>
        <w:t>NagB</w:t>
      </w:r>
      <w:proofErr w:type="spellEnd"/>
      <w:r>
        <w:t xml:space="preserve">, </w:t>
      </w:r>
      <w:proofErr w:type="spellStart"/>
      <w:r>
        <w:t>HPr</w:t>
      </w:r>
      <w:proofErr w:type="spellEnd"/>
      <w:r>
        <w:t>, and U-PII were 1FS5:A, 3CCD:A, 5L9N:A</w:t>
      </w:r>
      <w:r w:rsidR="00FE2C72">
        <w:t>, respectively</w:t>
      </w:r>
      <w:r>
        <w:t xml:space="preserve">. 1FS5:A is a structure of the open, “R” conformation of </w:t>
      </w:r>
      <w:proofErr w:type="spellStart"/>
      <w:r>
        <w:t>NagB</w:t>
      </w:r>
      <w:proofErr w:type="spellEnd"/>
      <w:r>
        <w:t xml:space="preserve">, and 5L9N:A is a structure of </w:t>
      </w:r>
      <w:proofErr w:type="spellStart"/>
      <w:r>
        <w:t>uridylated</w:t>
      </w:r>
      <w:proofErr w:type="spellEnd"/>
      <w:r>
        <w:t xml:space="preserve"> PII. For </w:t>
      </w:r>
      <w:proofErr w:type="spellStart"/>
      <w:r>
        <w:t>NanE</w:t>
      </w:r>
      <w:proofErr w:type="spellEnd"/>
      <w:r>
        <w:t xml:space="preserve">, the full-length Swiss Model Repository model based on the template 3IGS:A (79.7% sequence identity) was used.  </w:t>
      </w:r>
    </w:p>
    <w:p w14:paraId="2689C105" w14:textId="77777777" w:rsidR="00A3592F" w:rsidRPr="00374736" w:rsidRDefault="00A3592F" w:rsidP="00561CF0">
      <w:pPr>
        <w:jc w:val="both"/>
        <w:rPr>
          <w:rFonts w:eastAsia="Times New Roman" w:cs="Times New Roman"/>
          <w:b/>
        </w:rPr>
      </w:pPr>
    </w:p>
    <w:p w14:paraId="31788265" w14:textId="384403FF" w:rsidR="00F3585D" w:rsidRPr="00A3592F" w:rsidRDefault="00F3585D" w:rsidP="00561CF0">
      <w:pPr>
        <w:jc w:val="both"/>
        <w:rPr>
          <w:rFonts w:eastAsia="Times New Roman" w:cs="Times New Roman"/>
          <w:b/>
        </w:rPr>
      </w:pPr>
      <w:r w:rsidRPr="00A3592F">
        <w:rPr>
          <w:rFonts w:eastAsia="Times New Roman" w:cs="Times New Roman"/>
          <w:b/>
        </w:rPr>
        <w:t>TABLES</w:t>
      </w:r>
    </w:p>
    <w:p w14:paraId="4448CF43" w14:textId="77777777" w:rsidR="00F3585D" w:rsidRDefault="00F3585D" w:rsidP="00561CF0">
      <w:pPr>
        <w:jc w:val="both"/>
        <w:rPr>
          <w:rFonts w:eastAsia="Times New Roman" w:cs="Times New Roman"/>
        </w:rPr>
      </w:pPr>
    </w:p>
    <w:p w14:paraId="06E6BE7D" w14:textId="77777777" w:rsidR="00241387" w:rsidRDefault="00241387" w:rsidP="00561CF0">
      <w:pPr>
        <w:jc w:val="both"/>
        <w:rPr>
          <w:rFonts w:eastAsia="Times New Roman" w:cs="Times New Roman"/>
          <w:color w:val="000000"/>
          <w:lang w:val="en-US" w:eastAsia="en-US"/>
        </w:rPr>
      </w:pPr>
      <w:r w:rsidRPr="00241387">
        <w:rPr>
          <w:rFonts w:eastAsia="Times New Roman" w:cs="Times New Roman"/>
          <w:b/>
          <w:color w:val="000000"/>
          <w:lang w:val="en-US" w:eastAsia="en-US"/>
        </w:rPr>
        <w:t>Table1.</w:t>
      </w:r>
      <w:r w:rsidRPr="00241387">
        <w:rPr>
          <w:rFonts w:eastAsia="Times New Roman" w:cs="Times New Roman"/>
          <w:color w:val="000000"/>
          <w:lang w:val="en-US" w:eastAsia="en-US"/>
        </w:rPr>
        <w:t xml:space="preserve"> </w:t>
      </w:r>
      <w:proofErr w:type="gramStart"/>
      <w:r w:rsidRPr="00241387">
        <w:rPr>
          <w:rFonts w:eastAsia="Times New Roman" w:cs="Times New Roman"/>
          <w:color w:val="000000"/>
          <w:lang w:val="en-US" w:eastAsia="en-US"/>
        </w:rPr>
        <w:t xml:space="preserve">The protein-protein </w:t>
      </w:r>
      <w:proofErr w:type="spellStart"/>
      <w:r w:rsidRPr="00241387">
        <w:rPr>
          <w:rFonts w:eastAsia="Times New Roman" w:cs="Times New Roman"/>
          <w:color w:val="000000"/>
          <w:lang w:val="en-US" w:eastAsia="en-US"/>
        </w:rPr>
        <w:t>interactome</w:t>
      </w:r>
      <w:proofErr w:type="spellEnd"/>
      <w:r w:rsidRPr="00241387">
        <w:rPr>
          <w:rFonts w:eastAsia="Times New Roman" w:cs="Times New Roman"/>
          <w:color w:val="000000"/>
          <w:lang w:val="en-US" w:eastAsia="en-US"/>
        </w:rPr>
        <w:t xml:space="preserve"> for </w:t>
      </w:r>
      <w:proofErr w:type="spellStart"/>
      <w:r w:rsidRPr="00241387">
        <w:rPr>
          <w:rFonts w:eastAsia="Times New Roman" w:cs="Times New Roman"/>
          <w:color w:val="000000"/>
          <w:lang w:val="en-US" w:eastAsia="en-US"/>
        </w:rPr>
        <w:t>NagB</w:t>
      </w:r>
      <w:proofErr w:type="spellEnd"/>
      <w:r w:rsidRPr="00241387">
        <w:rPr>
          <w:rFonts w:eastAsia="Times New Roman" w:cs="Times New Roman"/>
          <w:color w:val="000000"/>
          <w:lang w:val="en-US" w:eastAsia="en-US"/>
        </w:rPr>
        <w:t xml:space="preserve">, suggesting that </w:t>
      </w:r>
      <w:proofErr w:type="spellStart"/>
      <w:r w:rsidRPr="00241387">
        <w:rPr>
          <w:rFonts w:eastAsia="Times New Roman" w:cs="Times New Roman"/>
          <w:color w:val="000000"/>
          <w:lang w:val="en-US" w:eastAsia="en-US"/>
        </w:rPr>
        <w:t>NagB</w:t>
      </w:r>
      <w:proofErr w:type="spellEnd"/>
      <w:r w:rsidRPr="00241387">
        <w:rPr>
          <w:rFonts w:eastAsia="Times New Roman" w:cs="Times New Roman"/>
          <w:color w:val="000000"/>
          <w:lang w:val="en-US" w:eastAsia="en-US"/>
        </w:rPr>
        <w:t xml:space="preserve"> interacts with numerous proteins in the </w:t>
      </w:r>
      <w:r w:rsidRPr="00241387">
        <w:rPr>
          <w:rFonts w:eastAsia="Times New Roman" w:cs="Times New Roman"/>
          <w:i/>
          <w:color w:val="000000"/>
          <w:lang w:val="en-US" w:eastAsia="en-US"/>
        </w:rPr>
        <w:t>E. coli</w:t>
      </w:r>
      <w:r w:rsidRPr="00241387">
        <w:rPr>
          <w:rFonts w:eastAsia="Times New Roman" w:cs="Times New Roman"/>
          <w:color w:val="000000"/>
          <w:lang w:val="en-US" w:eastAsia="en-US"/>
        </w:rPr>
        <w:t xml:space="preserve"> cell.</w:t>
      </w:r>
      <w:proofErr w:type="gramEnd"/>
      <w:r w:rsidRPr="00241387">
        <w:rPr>
          <w:rFonts w:eastAsia="Times New Roman" w:cs="Times New Roman"/>
          <w:color w:val="000000"/>
          <w:lang w:val="en-US" w:eastAsia="en-US"/>
        </w:rPr>
        <w:t xml:space="preserve"> </w:t>
      </w:r>
    </w:p>
    <w:p w14:paraId="79E1CEF3" w14:textId="77777777" w:rsidR="00241387" w:rsidRPr="00241387" w:rsidRDefault="00241387" w:rsidP="00561CF0">
      <w:pPr>
        <w:jc w:val="both"/>
        <w:rPr>
          <w:rFonts w:eastAsia="Times New Roman" w:cs="Times New Roman"/>
          <w:color w:val="000000"/>
          <w:lang w:val="en-US" w:eastAsia="en-US"/>
        </w:rPr>
      </w:pPr>
    </w:p>
    <w:p w14:paraId="16C2DF46" w14:textId="516BB47F" w:rsidR="00241387" w:rsidRDefault="00241387" w:rsidP="00561CF0">
      <w:pPr>
        <w:jc w:val="both"/>
      </w:pPr>
      <w:r w:rsidRPr="00241387">
        <w:rPr>
          <w:rFonts w:eastAsia="Times New Roman" w:cs="Times New Roman"/>
          <w:b/>
          <w:color w:val="000000"/>
          <w:lang w:val="en-US" w:eastAsia="en-US"/>
        </w:rPr>
        <w:t>Table 2.</w:t>
      </w:r>
      <w:r>
        <w:rPr>
          <w:rFonts w:eastAsia="Times New Roman" w:cs="Times New Roman"/>
          <w:color w:val="000000"/>
          <w:sz w:val="22"/>
          <w:szCs w:val="22"/>
          <w:lang w:val="en-US" w:eastAsia="en-US"/>
        </w:rPr>
        <w:t xml:space="preserve"> </w:t>
      </w:r>
      <w:r w:rsidRPr="002078CB">
        <w:rPr>
          <w:rFonts w:eastAsia="Times New Roman" w:cs="Times New Roman"/>
        </w:rPr>
        <w:t>Kinetic paramet</w:t>
      </w:r>
      <w:r>
        <w:rPr>
          <w:rFonts w:eastAsia="Times New Roman" w:cs="Times New Roman"/>
        </w:rPr>
        <w:t xml:space="preserve">ers of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measured with respect to [GlcN-6P] in the presence and absence of PII or U-PII (in the presence of 0.4 </w:t>
      </w:r>
      <w:proofErr w:type="spellStart"/>
      <w:r>
        <w:rPr>
          <w:rFonts w:eastAsia="Times New Roman" w:cs="Times New Roman"/>
        </w:rPr>
        <w:t>mM</w:t>
      </w:r>
      <w:proofErr w:type="spellEnd"/>
      <w:r>
        <w:rPr>
          <w:rFonts w:eastAsia="Times New Roman" w:cs="Times New Roman"/>
        </w:rPr>
        <w:t xml:space="preserve"> GlcNAc-6P) at pH 8.1, and in the presence and absence of </w:t>
      </w:r>
      <w:proofErr w:type="spellStart"/>
      <w:r>
        <w:rPr>
          <w:rFonts w:eastAsia="Times New Roman" w:cs="Times New Roman"/>
        </w:rPr>
        <w:t>NanE</w:t>
      </w:r>
      <w:proofErr w:type="spellEnd"/>
      <w:r>
        <w:rPr>
          <w:rFonts w:eastAsia="Times New Roman" w:cs="Times New Roman"/>
        </w:rPr>
        <w:t xml:space="preserve"> at pH 7.8 (no GlcNAc6P) or at pH 6.8 with 0.2mM GlcNAc-6P. (U=</w:t>
      </w:r>
      <w:r w:rsidRPr="000D6CA3">
        <w:rPr>
          <w:rFonts w:ascii="Symbol" w:eastAsia="Times New Roman" w:hAnsi="Symbol" w:cs="Times New Roman"/>
        </w:rPr>
        <w:t></w:t>
      </w:r>
      <w:proofErr w:type="spellStart"/>
      <w:r>
        <w:rPr>
          <w:rFonts w:eastAsia="Times New Roman" w:cs="Times New Roman"/>
        </w:rPr>
        <w:t>mol</w:t>
      </w:r>
      <w:proofErr w:type="spellEnd"/>
      <w:r>
        <w:rPr>
          <w:rFonts w:eastAsia="Times New Roman" w:cs="Times New Roman"/>
        </w:rPr>
        <w:t>/min).</w:t>
      </w:r>
    </w:p>
    <w:p w14:paraId="07B44679" w14:textId="77777777" w:rsidR="00241387" w:rsidRDefault="00241387" w:rsidP="00561CF0">
      <w:pPr>
        <w:jc w:val="both"/>
      </w:pPr>
    </w:p>
    <w:sectPr w:rsidR="00241387" w:rsidSect="00E800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593CC" w14:textId="77777777" w:rsidR="006940AB" w:rsidRDefault="006940AB" w:rsidP="00506D8B">
      <w:r>
        <w:separator/>
      </w:r>
    </w:p>
  </w:endnote>
  <w:endnote w:type="continuationSeparator" w:id="0">
    <w:p w14:paraId="591C09AF" w14:textId="77777777" w:rsidR="006940AB" w:rsidRDefault="006940AB" w:rsidP="0050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5C602" w14:textId="77777777" w:rsidR="006C23F4" w:rsidRDefault="006C23F4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C4527" w14:textId="77777777" w:rsidR="006C23F4" w:rsidRDefault="006C23F4" w:rsidP="00506D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622C0" w14:textId="77777777" w:rsidR="006C23F4" w:rsidRDefault="006C23F4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5FC6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E51AF12" w14:textId="77777777" w:rsidR="006C23F4" w:rsidRDefault="006C23F4" w:rsidP="00506D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8BF99" w14:textId="77777777" w:rsidR="006940AB" w:rsidRDefault="006940AB" w:rsidP="00506D8B">
      <w:r>
        <w:separator/>
      </w:r>
    </w:p>
  </w:footnote>
  <w:footnote w:type="continuationSeparator" w:id="0">
    <w:p w14:paraId="6423FD5C" w14:textId="77777777" w:rsidR="006940AB" w:rsidRDefault="006940AB" w:rsidP="00506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logical Chem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aerr2a75advcewdrrx50rqzwx2zvrvea5r&quot;&gt;ULibrary&lt;record-ids&gt;&lt;item&gt;2&lt;/item&gt;&lt;item&gt;3&lt;/item&gt;&lt;item&gt;5&lt;/item&gt;&lt;item&gt;6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24&lt;/item&gt;&lt;item&gt;25&lt;/item&gt;&lt;item&gt;32&lt;/item&gt;&lt;item&gt;33&lt;/item&gt;&lt;item&gt;36&lt;/item&gt;&lt;item&gt;37&lt;/item&gt;&lt;item&gt;38&lt;/item&gt;&lt;item&gt;39&lt;/item&gt;&lt;item&gt;40&lt;/item&gt;&lt;item&gt;41&lt;/item&gt;&lt;item&gt;42&lt;/item&gt;&lt;item&gt;43&lt;/item&gt;&lt;/record-ids&gt;&lt;/item&gt;&lt;/Libraries&gt;"/>
  </w:docVars>
  <w:rsids>
    <w:rsidRoot w:val="004D4324"/>
    <w:rsid w:val="000027EA"/>
    <w:rsid w:val="000054EF"/>
    <w:rsid w:val="00006701"/>
    <w:rsid w:val="00007188"/>
    <w:rsid w:val="000123D5"/>
    <w:rsid w:val="00014D2B"/>
    <w:rsid w:val="00015448"/>
    <w:rsid w:val="00017D86"/>
    <w:rsid w:val="000276D0"/>
    <w:rsid w:val="000276E4"/>
    <w:rsid w:val="00033CB5"/>
    <w:rsid w:val="00037082"/>
    <w:rsid w:val="00040082"/>
    <w:rsid w:val="00040846"/>
    <w:rsid w:val="000409D6"/>
    <w:rsid w:val="0004247E"/>
    <w:rsid w:val="000434F6"/>
    <w:rsid w:val="00045502"/>
    <w:rsid w:val="000458B7"/>
    <w:rsid w:val="000519BF"/>
    <w:rsid w:val="00052F99"/>
    <w:rsid w:val="00071A8F"/>
    <w:rsid w:val="0007268D"/>
    <w:rsid w:val="00073D01"/>
    <w:rsid w:val="00075B29"/>
    <w:rsid w:val="00083D78"/>
    <w:rsid w:val="00085A22"/>
    <w:rsid w:val="00086FAE"/>
    <w:rsid w:val="00090687"/>
    <w:rsid w:val="00095048"/>
    <w:rsid w:val="00095363"/>
    <w:rsid w:val="000953A3"/>
    <w:rsid w:val="000A0403"/>
    <w:rsid w:val="000A5D6A"/>
    <w:rsid w:val="000A6B74"/>
    <w:rsid w:val="000B0D1A"/>
    <w:rsid w:val="000B0DBB"/>
    <w:rsid w:val="000B39BA"/>
    <w:rsid w:val="000B45DF"/>
    <w:rsid w:val="000C1020"/>
    <w:rsid w:val="000C73C4"/>
    <w:rsid w:val="000D1CF1"/>
    <w:rsid w:val="000E323F"/>
    <w:rsid w:val="000E32D2"/>
    <w:rsid w:val="000E3E5C"/>
    <w:rsid w:val="000F245C"/>
    <w:rsid w:val="000F336D"/>
    <w:rsid w:val="000F4ED1"/>
    <w:rsid w:val="00105118"/>
    <w:rsid w:val="001078AC"/>
    <w:rsid w:val="001119CF"/>
    <w:rsid w:val="00111D92"/>
    <w:rsid w:val="00113B8F"/>
    <w:rsid w:val="00127B1A"/>
    <w:rsid w:val="00131430"/>
    <w:rsid w:val="001325C0"/>
    <w:rsid w:val="00132731"/>
    <w:rsid w:val="00151796"/>
    <w:rsid w:val="001537A5"/>
    <w:rsid w:val="00160129"/>
    <w:rsid w:val="00161B4C"/>
    <w:rsid w:val="00163133"/>
    <w:rsid w:val="00176103"/>
    <w:rsid w:val="00176889"/>
    <w:rsid w:val="00181072"/>
    <w:rsid w:val="00181534"/>
    <w:rsid w:val="001831BA"/>
    <w:rsid w:val="00186B04"/>
    <w:rsid w:val="001937B3"/>
    <w:rsid w:val="00194BF2"/>
    <w:rsid w:val="0019639B"/>
    <w:rsid w:val="00196F9E"/>
    <w:rsid w:val="001A628D"/>
    <w:rsid w:val="001B1283"/>
    <w:rsid w:val="001B70D4"/>
    <w:rsid w:val="001B7E82"/>
    <w:rsid w:val="001C56AE"/>
    <w:rsid w:val="001D0BDC"/>
    <w:rsid w:val="001D1EB9"/>
    <w:rsid w:val="001D420A"/>
    <w:rsid w:val="001D66A0"/>
    <w:rsid w:val="001E5F97"/>
    <w:rsid w:val="001F1A77"/>
    <w:rsid w:val="001F44E8"/>
    <w:rsid w:val="0020374C"/>
    <w:rsid w:val="0020569A"/>
    <w:rsid w:val="00206B87"/>
    <w:rsid w:val="00207D23"/>
    <w:rsid w:val="00213C26"/>
    <w:rsid w:val="002173FF"/>
    <w:rsid w:val="0022462B"/>
    <w:rsid w:val="002254E9"/>
    <w:rsid w:val="00231F4F"/>
    <w:rsid w:val="0023369F"/>
    <w:rsid w:val="00241387"/>
    <w:rsid w:val="0024537E"/>
    <w:rsid w:val="002459FB"/>
    <w:rsid w:val="002621CC"/>
    <w:rsid w:val="002628EF"/>
    <w:rsid w:val="002647D4"/>
    <w:rsid w:val="00270546"/>
    <w:rsid w:val="00270C2D"/>
    <w:rsid w:val="002740ED"/>
    <w:rsid w:val="00291274"/>
    <w:rsid w:val="00292A9E"/>
    <w:rsid w:val="0029549B"/>
    <w:rsid w:val="002A2EC8"/>
    <w:rsid w:val="002B10FD"/>
    <w:rsid w:val="002B26B9"/>
    <w:rsid w:val="002B3F2C"/>
    <w:rsid w:val="002B4609"/>
    <w:rsid w:val="002C0164"/>
    <w:rsid w:val="002C1F6F"/>
    <w:rsid w:val="002D05E0"/>
    <w:rsid w:val="002E1884"/>
    <w:rsid w:val="002E40E5"/>
    <w:rsid w:val="002E5310"/>
    <w:rsid w:val="002F4715"/>
    <w:rsid w:val="00301A93"/>
    <w:rsid w:val="00302235"/>
    <w:rsid w:val="0030637C"/>
    <w:rsid w:val="00307084"/>
    <w:rsid w:val="00310CC3"/>
    <w:rsid w:val="003123DA"/>
    <w:rsid w:val="00315D6B"/>
    <w:rsid w:val="00315E40"/>
    <w:rsid w:val="003178C5"/>
    <w:rsid w:val="00321FF0"/>
    <w:rsid w:val="00322D23"/>
    <w:rsid w:val="003336D1"/>
    <w:rsid w:val="0033742B"/>
    <w:rsid w:val="00342260"/>
    <w:rsid w:val="00345E2B"/>
    <w:rsid w:val="0035383E"/>
    <w:rsid w:val="0036144C"/>
    <w:rsid w:val="0036645C"/>
    <w:rsid w:val="00371C5C"/>
    <w:rsid w:val="00372F61"/>
    <w:rsid w:val="00374736"/>
    <w:rsid w:val="00376A4D"/>
    <w:rsid w:val="0038099D"/>
    <w:rsid w:val="003866BF"/>
    <w:rsid w:val="00387EC2"/>
    <w:rsid w:val="003948C4"/>
    <w:rsid w:val="00394D97"/>
    <w:rsid w:val="00396E68"/>
    <w:rsid w:val="003973AA"/>
    <w:rsid w:val="003A387A"/>
    <w:rsid w:val="003A4A08"/>
    <w:rsid w:val="003B0199"/>
    <w:rsid w:val="003B3CB1"/>
    <w:rsid w:val="003C17DF"/>
    <w:rsid w:val="003C1BCF"/>
    <w:rsid w:val="003C45A8"/>
    <w:rsid w:val="003D0227"/>
    <w:rsid w:val="003D1709"/>
    <w:rsid w:val="003D1A04"/>
    <w:rsid w:val="003D1B09"/>
    <w:rsid w:val="003D33BC"/>
    <w:rsid w:val="003D4380"/>
    <w:rsid w:val="003D686E"/>
    <w:rsid w:val="003D74DE"/>
    <w:rsid w:val="003E043E"/>
    <w:rsid w:val="003E4C78"/>
    <w:rsid w:val="003E71E3"/>
    <w:rsid w:val="003F1D96"/>
    <w:rsid w:val="003F3A16"/>
    <w:rsid w:val="003F4A05"/>
    <w:rsid w:val="003F5E40"/>
    <w:rsid w:val="003F7183"/>
    <w:rsid w:val="004039A2"/>
    <w:rsid w:val="00404655"/>
    <w:rsid w:val="00405609"/>
    <w:rsid w:val="00407357"/>
    <w:rsid w:val="00407C40"/>
    <w:rsid w:val="0041032B"/>
    <w:rsid w:val="0041050A"/>
    <w:rsid w:val="00437DAC"/>
    <w:rsid w:val="00444C9D"/>
    <w:rsid w:val="00454356"/>
    <w:rsid w:val="00462C72"/>
    <w:rsid w:val="00473D7C"/>
    <w:rsid w:val="00474DD2"/>
    <w:rsid w:val="00476A2E"/>
    <w:rsid w:val="00476C6C"/>
    <w:rsid w:val="004823DA"/>
    <w:rsid w:val="00483AA6"/>
    <w:rsid w:val="00483D48"/>
    <w:rsid w:val="00491965"/>
    <w:rsid w:val="0049256C"/>
    <w:rsid w:val="004939C0"/>
    <w:rsid w:val="00493AB8"/>
    <w:rsid w:val="004942AF"/>
    <w:rsid w:val="00495731"/>
    <w:rsid w:val="004A20CB"/>
    <w:rsid w:val="004B3096"/>
    <w:rsid w:val="004B3097"/>
    <w:rsid w:val="004D2D47"/>
    <w:rsid w:val="004D4324"/>
    <w:rsid w:val="004D61A8"/>
    <w:rsid w:val="004E4CB9"/>
    <w:rsid w:val="004F291E"/>
    <w:rsid w:val="004F70E9"/>
    <w:rsid w:val="004F766C"/>
    <w:rsid w:val="00501257"/>
    <w:rsid w:val="005021CC"/>
    <w:rsid w:val="00505728"/>
    <w:rsid w:val="00506D8B"/>
    <w:rsid w:val="00510C2D"/>
    <w:rsid w:val="00512219"/>
    <w:rsid w:val="00512907"/>
    <w:rsid w:val="00513167"/>
    <w:rsid w:val="0052055B"/>
    <w:rsid w:val="005244C6"/>
    <w:rsid w:val="005274CA"/>
    <w:rsid w:val="00531F9A"/>
    <w:rsid w:val="00543169"/>
    <w:rsid w:val="005471F6"/>
    <w:rsid w:val="005548EB"/>
    <w:rsid w:val="005565C4"/>
    <w:rsid w:val="00560CB5"/>
    <w:rsid w:val="00561CF0"/>
    <w:rsid w:val="00573AB2"/>
    <w:rsid w:val="0057602E"/>
    <w:rsid w:val="0058003C"/>
    <w:rsid w:val="005830B2"/>
    <w:rsid w:val="00586EAA"/>
    <w:rsid w:val="0059273C"/>
    <w:rsid w:val="00594788"/>
    <w:rsid w:val="00595939"/>
    <w:rsid w:val="005A0F11"/>
    <w:rsid w:val="005A1961"/>
    <w:rsid w:val="005A78A9"/>
    <w:rsid w:val="005B2187"/>
    <w:rsid w:val="005B2AA6"/>
    <w:rsid w:val="005B66D1"/>
    <w:rsid w:val="005B67A2"/>
    <w:rsid w:val="005C27D7"/>
    <w:rsid w:val="005C657E"/>
    <w:rsid w:val="005D047C"/>
    <w:rsid w:val="005D2670"/>
    <w:rsid w:val="005D74F1"/>
    <w:rsid w:val="005F0F23"/>
    <w:rsid w:val="005F5B82"/>
    <w:rsid w:val="005F689E"/>
    <w:rsid w:val="005F7BEF"/>
    <w:rsid w:val="005F7E07"/>
    <w:rsid w:val="0060104F"/>
    <w:rsid w:val="0060443F"/>
    <w:rsid w:val="006106E0"/>
    <w:rsid w:val="00611D52"/>
    <w:rsid w:val="006265DE"/>
    <w:rsid w:val="00626FE3"/>
    <w:rsid w:val="00632B67"/>
    <w:rsid w:val="00632BB8"/>
    <w:rsid w:val="0063403D"/>
    <w:rsid w:val="006402B0"/>
    <w:rsid w:val="00643922"/>
    <w:rsid w:val="00663E2F"/>
    <w:rsid w:val="00666C91"/>
    <w:rsid w:val="00671EB4"/>
    <w:rsid w:val="00676284"/>
    <w:rsid w:val="00677862"/>
    <w:rsid w:val="006819E3"/>
    <w:rsid w:val="0068394C"/>
    <w:rsid w:val="00692E56"/>
    <w:rsid w:val="006940AB"/>
    <w:rsid w:val="00694A5A"/>
    <w:rsid w:val="006A3358"/>
    <w:rsid w:val="006B1A33"/>
    <w:rsid w:val="006B5B28"/>
    <w:rsid w:val="006C0149"/>
    <w:rsid w:val="006C23F4"/>
    <w:rsid w:val="006D0615"/>
    <w:rsid w:val="006D196D"/>
    <w:rsid w:val="006D5AA3"/>
    <w:rsid w:val="006E089B"/>
    <w:rsid w:val="006E14DE"/>
    <w:rsid w:val="006E182C"/>
    <w:rsid w:val="006E2237"/>
    <w:rsid w:val="006E6F2D"/>
    <w:rsid w:val="006F2C38"/>
    <w:rsid w:val="006F7673"/>
    <w:rsid w:val="00706D50"/>
    <w:rsid w:val="00714ECA"/>
    <w:rsid w:val="00716247"/>
    <w:rsid w:val="0072054A"/>
    <w:rsid w:val="00720A31"/>
    <w:rsid w:val="00720D33"/>
    <w:rsid w:val="00724005"/>
    <w:rsid w:val="00737CC5"/>
    <w:rsid w:val="00740A85"/>
    <w:rsid w:val="00746FB2"/>
    <w:rsid w:val="007472A2"/>
    <w:rsid w:val="00760A2E"/>
    <w:rsid w:val="00764101"/>
    <w:rsid w:val="00764112"/>
    <w:rsid w:val="0076677A"/>
    <w:rsid w:val="00770C66"/>
    <w:rsid w:val="00781944"/>
    <w:rsid w:val="007939FB"/>
    <w:rsid w:val="00796932"/>
    <w:rsid w:val="007A1629"/>
    <w:rsid w:val="007A2BB0"/>
    <w:rsid w:val="007C2E4C"/>
    <w:rsid w:val="007C439E"/>
    <w:rsid w:val="007C55E3"/>
    <w:rsid w:val="007E4252"/>
    <w:rsid w:val="007F1A42"/>
    <w:rsid w:val="007F4996"/>
    <w:rsid w:val="008050E9"/>
    <w:rsid w:val="008051CF"/>
    <w:rsid w:val="008074BF"/>
    <w:rsid w:val="00816835"/>
    <w:rsid w:val="00821517"/>
    <w:rsid w:val="008223B9"/>
    <w:rsid w:val="00825FC6"/>
    <w:rsid w:val="00827A28"/>
    <w:rsid w:val="00827AD6"/>
    <w:rsid w:val="00843C11"/>
    <w:rsid w:val="00843CB4"/>
    <w:rsid w:val="00860CA7"/>
    <w:rsid w:val="00867E73"/>
    <w:rsid w:val="0087545D"/>
    <w:rsid w:val="008878A0"/>
    <w:rsid w:val="00891AC5"/>
    <w:rsid w:val="008A37CC"/>
    <w:rsid w:val="008A5B4A"/>
    <w:rsid w:val="008A649F"/>
    <w:rsid w:val="008B2457"/>
    <w:rsid w:val="008D227B"/>
    <w:rsid w:val="008D4F14"/>
    <w:rsid w:val="008D50D5"/>
    <w:rsid w:val="008E102B"/>
    <w:rsid w:val="008E22FA"/>
    <w:rsid w:val="008E29D2"/>
    <w:rsid w:val="008E48D2"/>
    <w:rsid w:val="008E49AF"/>
    <w:rsid w:val="008E4D45"/>
    <w:rsid w:val="008E7DFA"/>
    <w:rsid w:val="008F3EF5"/>
    <w:rsid w:val="008F4406"/>
    <w:rsid w:val="00904C5B"/>
    <w:rsid w:val="0090721F"/>
    <w:rsid w:val="0091169B"/>
    <w:rsid w:val="00915F24"/>
    <w:rsid w:val="00917DC2"/>
    <w:rsid w:val="009225A6"/>
    <w:rsid w:val="00923D25"/>
    <w:rsid w:val="00925363"/>
    <w:rsid w:val="00925817"/>
    <w:rsid w:val="009259F9"/>
    <w:rsid w:val="00925A52"/>
    <w:rsid w:val="009322A5"/>
    <w:rsid w:val="00932B07"/>
    <w:rsid w:val="0094485C"/>
    <w:rsid w:val="00945CA7"/>
    <w:rsid w:val="00946DA4"/>
    <w:rsid w:val="009546DE"/>
    <w:rsid w:val="0096355A"/>
    <w:rsid w:val="00963D5B"/>
    <w:rsid w:val="0096505C"/>
    <w:rsid w:val="00971D82"/>
    <w:rsid w:val="0098005C"/>
    <w:rsid w:val="0098323A"/>
    <w:rsid w:val="009862CB"/>
    <w:rsid w:val="009A36D4"/>
    <w:rsid w:val="009A5544"/>
    <w:rsid w:val="009B2651"/>
    <w:rsid w:val="009B4338"/>
    <w:rsid w:val="009B4380"/>
    <w:rsid w:val="009B6BE0"/>
    <w:rsid w:val="009C08EB"/>
    <w:rsid w:val="009D0946"/>
    <w:rsid w:val="009D458C"/>
    <w:rsid w:val="009D5546"/>
    <w:rsid w:val="009D737B"/>
    <w:rsid w:val="009D77A1"/>
    <w:rsid w:val="009E21FE"/>
    <w:rsid w:val="009E4DFB"/>
    <w:rsid w:val="009E7D67"/>
    <w:rsid w:val="009F2096"/>
    <w:rsid w:val="009F50C0"/>
    <w:rsid w:val="009F7574"/>
    <w:rsid w:val="00A0153B"/>
    <w:rsid w:val="00A104C7"/>
    <w:rsid w:val="00A10F42"/>
    <w:rsid w:val="00A113B0"/>
    <w:rsid w:val="00A161D2"/>
    <w:rsid w:val="00A209EF"/>
    <w:rsid w:val="00A25C98"/>
    <w:rsid w:val="00A3592F"/>
    <w:rsid w:val="00A36B9C"/>
    <w:rsid w:val="00A42485"/>
    <w:rsid w:val="00A45A26"/>
    <w:rsid w:val="00A54B69"/>
    <w:rsid w:val="00A55913"/>
    <w:rsid w:val="00A55F31"/>
    <w:rsid w:val="00A631C7"/>
    <w:rsid w:val="00A65116"/>
    <w:rsid w:val="00A666DE"/>
    <w:rsid w:val="00A752FF"/>
    <w:rsid w:val="00A77297"/>
    <w:rsid w:val="00A82063"/>
    <w:rsid w:val="00A927DA"/>
    <w:rsid w:val="00A938CB"/>
    <w:rsid w:val="00AA05E0"/>
    <w:rsid w:val="00AA1092"/>
    <w:rsid w:val="00AA5626"/>
    <w:rsid w:val="00AA73EE"/>
    <w:rsid w:val="00AB766D"/>
    <w:rsid w:val="00AC0F8F"/>
    <w:rsid w:val="00AC35BB"/>
    <w:rsid w:val="00AC7678"/>
    <w:rsid w:val="00AD14C7"/>
    <w:rsid w:val="00AD181A"/>
    <w:rsid w:val="00AD6937"/>
    <w:rsid w:val="00AE50DB"/>
    <w:rsid w:val="00AF0A3B"/>
    <w:rsid w:val="00AF67D5"/>
    <w:rsid w:val="00AF7368"/>
    <w:rsid w:val="00B26D80"/>
    <w:rsid w:val="00B307DC"/>
    <w:rsid w:val="00B33D5D"/>
    <w:rsid w:val="00B37210"/>
    <w:rsid w:val="00B41EC9"/>
    <w:rsid w:val="00B44207"/>
    <w:rsid w:val="00B44803"/>
    <w:rsid w:val="00B46EB1"/>
    <w:rsid w:val="00B52B65"/>
    <w:rsid w:val="00B5542B"/>
    <w:rsid w:val="00B56F09"/>
    <w:rsid w:val="00B60CD9"/>
    <w:rsid w:val="00B64ABC"/>
    <w:rsid w:val="00B71DDA"/>
    <w:rsid w:val="00B73885"/>
    <w:rsid w:val="00B73C1C"/>
    <w:rsid w:val="00B80644"/>
    <w:rsid w:val="00B817AC"/>
    <w:rsid w:val="00B84090"/>
    <w:rsid w:val="00B85168"/>
    <w:rsid w:val="00B92394"/>
    <w:rsid w:val="00B94068"/>
    <w:rsid w:val="00B94E2D"/>
    <w:rsid w:val="00BA3B9F"/>
    <w:rsid w:val="00BA5BD8"/>
    <w:rsid w:val="00BC01D3"/>
    <w:rsid w:val="00BD280C"/>
    <w:rsid w:val="00BD6DC7"/>
    <w:rsid w:val="00BD71B1"/>
    <w:rsid w:val="00BD7CE9"/>
    <w:rsid w:val="00BE0395"/>
    <w:rsid w:val="00BE2B5E"/>
    <w:rsid w:val="00BE5CB4"/>
    <w:rsid w:val="00BF314B"/>
    <w:rsid w:val="00BF4970"/>
    <w:rsid w:val="00C00D24"/>
    <w:rsid w:val="00C107EC"/>
    <w:rsid w:val="00C114BF"/>
    <w:rsid w:val="00C11E6A"/>
    <w:rsid w:val="00C1439F"/>
    <w:rsid w:val="00C14491"/>
    <w:rsid w:val="00C22788"/>
    <w:rsid w:val="00C2278F"/>
    <w:rsid w:val="00C24FD3"/>
    <w:rsid w:val="00C31419"/>
    <w:rsid w:val="00C338C0"/>
    <w:rsid w:val="00C3471D"/>
    <w:rsid w:val="00C34D08"/>
    <w:rsid w:val="00C357D8"/>
    <w:rsid w:val="00C47E4B"/>
    <w:rsid w:val="00C504D9"/>
    <w:rsid w:val="00C50760"/>
    <w:rsid w:val="00C51F68"/>
    <w:rsid w:val="00C52C5B"/>
    <w:rsid w:val="00C57C54"/>
    <w:rsid w:val="00C61B29"/>
    <w:rsid w:val="00C6723D"/>
    <w:rsid w:val="00C754CC"/>
    <w:rsid w:val="00C93526"/>
    <w:rsid w:val="00C94BD7"/>
    <w:rsid w:val="00C9607E"/>
    <w:rsid w:val="00C97D28"/>
    <w:rsid w:val="00CA1855"/>
    <w:rsid w:val="00CA2F6C"/>
    <w:rsid w:val="00CA5E05"/>
    <w:rsid w:val="00CA641D"/>
    <w:rsid w:val="00CA6A85"/>
    <w:rsid w:val="00CB577F"/>
    <w:rsid w:val="00CB77CA"/>
    <w:rsid w:val="00CC333E"/>
    <w:rsid w:val="00CC3F3A"/>
    <w:rsid w:val="00CC5888"/>
    <w:rsid w:val="00CD0913"/>
    <w:rsid w:val="00CD61F8"/>
    <w:rsid w:val="00CD6BD0"/>
    <w:rsid w:val="00CE3321"/>
    <w:rsid w:val="00D033B7"/>
    <w:rsid w:val="00D118B5"/>
    <w:rsid w:val="00D20DBE"/>
    <w:rsid w:val="00D21F30"/>
    <w:rsid w:val="00D26371"/>
    <w:rsid w:val="00D306A8"/>
    <w:rsid w:val="00D35BBD"/>
    <w:rsid w:val="00D363D5"/>
    <w:rsid w:val="00D410B5"/>
    <w:rsid w:val="00D470D2"/>
    <w:rsid w:val="00D518AC"/>
    <w:rsid w:val="00D51B59"/>
    <w:rsid w:val="00D55B11"/>
    <w:rsid w:val="00D575B6"/>
    <w:rsid w:val="00D66704"/>
    <w:rsid w:val="00D713D4"/>
    <w:rsid w:val="00D7154C"/>
    <w:rsid w:val="00D74470"/>
    <w:rsid w:val="00D74585"/>
    <w:rsid w:val="00D75418"/>
    <w:rsid w:val="00D77937"/>
    <w:rsid w:val="00D8100F"/>
    <w:rsid w:val="00D85061"/>
    <w:rsid w:val="00D93648"/>
    <w:rsid w:val="00D95DC3"/>
    <w:rsid w:val="00DA21D5"/>
    <w:rsid w:val="00DB5D57"/>
    <w:rsid w:val="00DB7016"/>
    <w:rsid w:val="00DC0858"/>
    <w:rsid w:val="00DC10F8"/>
    <w:rsid w:val="00DC371F"/>
    <w:rsid w:val="00DC43BB"/>
    <w:rsid w:val="00DC7D5C"/>
    <w:rsid w:val="00DD0B97"/>
    <w:rsid w:val="00DD4246"/>
    <w:rsid w:val="00DD5B0D"/>
    <w:rsid w:val="00DE3062"/>
    <w:rsid w:val="00DE459C"/>
    <w:rsid w:val="00DF46E1"/>
    <w:rsid w:val="00E11628"/>
    <w:rsid w:val="00E152D2"/>
    <w:rsid w:val="00E17198"/>
    <w:rsid w:val="00E25CAD"/>
    <w:rsid w:val="00E27CCE"/>
    <w:rsid w:val="00E32A6C"/>
    <w:rsid w:val="00E45064"/>
    <w:rsid w:val="00E5139F"/>
    <w:rsid w:val="00E616FB"/>
    <w:rsid w:val="00E75A7F"/>
    <w:rsid w:val="00E800BC"/>
    <w:rsid w:val="00E80D1A"/>
    <w:rsid w:val="00E93E34"/>
    <w:rsid w:val="00EA0543"/>
    <w:rsid w:val="00EA75BB"/>
    <w:rsid w:val="00EB10B3"/>
    <w:rsid w:val="00EB30DB"/>
    <w:rsid w:val="00EC5572"/>
    <w:rsid w:val="00EC675A"/>
    <w:rsid w:val="00EC6D2E"/>
    <w:rsid w:val="00ED1022"/>
    <w:rsid w:val="00ED5218"/>
    <w:rsid w:val="00ED5ADA"/>
    <w:rsid w:val="00EE14CD"/>
    <w:rsid w:val="00EE4584"/>
    <w:rsid w:val="00EE4C50"/>
    <w:rsid w:val="00EE5871"/>
    <w:rsid w:val="00EF276C"/>
    <w:rsid w:val="00EF6CEB"/>
    <w:rsid w:val="00F02207"/>
    <w:rsid w:val="00F03B4C"/>
    <w:rsid w:val="00F052EE"/>
    <w:rsid w:val="00F06208"/>
    <w:rsid w:val="00F106B9"/>
    <w:rsid w:val="00F11424"/>
    <w:rsid w:val="00F17AD6"/>
    <w:rsid w:val="00F20F22"/>
    <w:rsid w:val="00F222CA"/>
    <w:rsid w:val="00F23382"/>
    <w:rsid w:val="00F24CE1"/>
    <w:rsid w:val="00F2771F"/>
    <w:rsid w:val="00F33699"/>
    <w:rsid w:val="00F3585D"/>
    <w:rsid w:val="00F40D41"/>
    <w:rsid w:val="00F557F0"/>
    <w:rsid w:val="00F56219"/>
    <w:rsid w:val="00F6113C"/>
    <w:rsid w:val="00F628B1"/>
    <w:rsid w:val="00F63970"/>
    <w:rsid w:val="00F646DE"/>
    <w:rsid w:val="00F649AE"/>
    <w:rsid w:val="00F74980"/>
    <w:rsid w:val="00F752BB"/>
    <w:rsid w:val="00F755DF"/>
    <w:rsid w:val="00F83280"/>
    <w:rsid w:val="00F95ED7"/>
    <w:rsid w:val="00FA3C76"/>
    <w:rsid w:val="00FA57CC"/>
    <w:rsid w:val="00FA5FEB"/>
    <w:rsid w:val="00FB3299"/>
    <w:rsid w:val="00FB365F"/>
    <w:rsid w:val="00FB5057"/>
    <w:rsid w:val="00FB74E0"/>
    <w:rsid w:val="00FC0EE2"/>
    <w:rsid w:val="00FC140E"/>
    <w:rsid w:val="00FC1F84"/>
    <w:rsid w:val="00FC4849"/>
    <w:rsid w:val="00FD117F"/>
    <w:rsid w:val="00FD1776"/>
    <w:rsid w:val="00FD1FEE"/>
    <w:rsid w:val="00FD2B3F"/>
    <w:rsid w:val="00FD3707"/>
    <w:rsid w:val="00FD5000"/>
    <w:rsid w:val="00FD5BCE"/>
    <w:rsid w:val="00FE2C72"/>
    <w:rsid w:val="00FE51BD"/>
    <w:rsid w:val="00FF149D"/>
    <w:rsid w:val="00FF1E6A"/>
    <w:rsid w:val="00FF3F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177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  <w:style w:type="character" w:customStyle="1" w:styleId="EndNoteBibliographyChar">
    <w:name w:val="EndNote Bibliography Char"/>
    <w:basedOn w:val="DefaultParagraphFont"/>
    <w:link w:val="EndNoteBibliography"/>
    <w:rsid w:val="00F3585D"/>
    <w:rPr>
      <w:rFonts w:ascii="Cambria" w:hAnsi="Cambria"/>
      <w:lang w:val="en-GB"/>
    </w:rPr>
  </w:style>
  <w:style w:type="character" w:customStyle="1" w:styleId="apple-converted-space">
    <w:name w:val="apple-converted-space"/>
    <w:basedOn w:val="DefaultParagraphFont"/>
    <w:rsid w:val="00796932"/>
  </w:style>
  <w:style w:type="paragraph" w:styleId="BalloonText">
    <w:name w:val="Balloon Text"/>
    <w:basedOn w:val="Normal"/>
    <w:link w:val="BalloonTextChar"/>
    <w:uiPriority w:val="99"/>
    <w:semiHidden/>
    <w:unhideWhenUsed/>
    <w:rsid w:val="00E80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BC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  <w:style w:type="character" w:customStyle="1" w:styleId="EndNoteBibliographyChar">
    <w:name w:val="EndNote Bibliography Char"/>
    <w:basedOn w:val="DefaultParagraphFont"/>
    <w:link w:val="EndNoteBibliography"/>
    <w:rsid w:val="00F3585D"/>
    <w:rPr>
      <w:rFonts w:ascii="Cambria" w:hAnsi="Cambria"/>
      <w:lang w:val="en-GB"/>
    </w:rPr>
  </w:style>
  <w:style w:type="character" w:customStyle="1" w:styleId="apple-converted-space">
    <w:name w:val="apple-converted-space"/>
    <w:basedOn w:val="DefaultParagraphFont"/>
    <w:rsid w:val="00796932"/>
  </w:style>
  <w:style w:type="paragraph" w:styleId="BalloonText">
    <w:name w:val="Balloon Text"/>
    <w:basedOn w:val="Normal"/>
    <w:link w:val="BalloonTextChar"/>
    <w:uiPriority w:val="99"/>
    <w:semiHidden/>
    <w:unhideWhenUsed/>
    <w:rsid w:val="00E80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BC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10430</Words>
  <Characters>59457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Sanford Burnham Medical Research Institute</Company>
  <LinksUpToDate>false</LinksUpToDate>
  <CharactersWithSpaces>69748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Rodionov</dc:creator>
  <cp:lastModifiedBy>Goodacre, Norman *</cp:lastModifiedBy>
  <cp:revision>2</cp:revision>
  <cp:lastPrinted>2017-08-08T22:44:00Z</cp:lastPrinted>
  <dcterms:created xsi:type="dcterms:W3CDTF">2017-08-17T20:15:00Z</dcterms:created>
  <dcterms:modified xsi:type="dcterms:W3CDTF">2017-08-17T20:15:00Z</dcterms:modified>
</cp:coreProperties>
</file>