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5A5" w14:textId="77777777" w:rsidR="00714B3B" w:rsidRDefault="00714B3B">
      <w:pPr>
        <w:rPr>
          <w:noProof/>
        </w:rPr>
      </w:pPr>
      <w:bookmarkStart w:id="0" w:name="_GoBack"/>
    </w:p>
    <w:p w14:paraId="22E72FA6" w14:textId="77777777" w:rsidR="00714B3B" w:rsidRDefault="00714B3B">
      <w:pPr>
        <w:rPr>
          <w:noProof/>
        </w:rPr>
      </w:pPr>
    </w:p>
    <w:p w14:paraId="1A1BAB94" w14:textId="7836BDD3" w:rsidR="0047280B" w:rsidRPr="00B8198F" w:rsidRDefault="0015672C" w:rsidP="00762942">
      <w:pPr>
        <w:outlineLvl w:val="0"/>
        <w:rPr>
          <w:rFonts w:ascii="Times" w:hAnsi="Times" w:cs="Times New Roman"/>
          <w:sz w:val="32"/>
          <w:szCs w:val="32"/>
        </w:rPr>
      </w:pPr>
      <w:r w:rsidRPr="00B8198F">
        <w:rPr>
          <w:rFonts w:ascii="Times" w:hAnsi="Times" w:cs="Arial"/>
          <w:b/>
          <w:bCs/>
          <w:color w:val="000000"/>
          <w:sz w:val="32"/>
          <w:szCs w:val="32"/>
        </w:rPr>
        <w:t>V</w:t>
      </w:r>
      <w:r w:rsidR="0047280B" w:rsidRPr="00B8198F">
        <w:rPr>
          <w:rFonts w:ascii="Times" w:hAnsi="Times" w:cs="Arial"/>
          <w:b/>
          <w:bCs/>
          <w:color w:val="000000"/>
          <w:sz w:val="32"/>
          <w:szCs w:val="32"/>
        </w:rPr>
        <w:t xml:space="preserve">irus-host </w:t>
      </w:r>
      <w:r w:rsidR="006207FB" w:rsidRPr="00B8198F">
        <w:rPr>
          <w:rFonts w:ascii="Times" w:hAnsi="Times" w:cs="Arial"/>
          <w:b/>
          <w:bCs/>
          <w:color w:val="000000"/>
          <w:sz w:val="32"/>
          <w:szCs w:val="32"/>
        </w:rPr>
        <w:t xml:space="preserve">protein-protein </w:t>
      </w:r>
      <w:r w:rsidR="0047280B" w:rsidRPr="00B8198F">
        <w:rPr>
          <w:rFonts w:ascii="Times" w:hAnsi="Times" w:cs="Arial"/>
          <w:b/>
          <w:bCs/>
          <w:color w:val="000000"/>
          <w:sz w:val="32"/>
          <w:szCs w:val="32"/>
        </w:rPr>
        <w:t xml:space="preserve">interactions </w:t>
      </w:r>
      <w:r w:rsidR="00142522">
        <w:rPr>
          <w:rFonts w:ascii="Times" w:hAnsi="Times" w:cs="Arial"/>
          <w:b/>
          <w:bCs/>
          <w:color w:val="000000"/>
          <w:sz w:val="32"/>
          <w:szCs w:val="32"/>
        </w:rPr>
        <w:t>and</w:t>
      </w:r>
      <w:r w:rsidR="0047280B" w:rsidRPr="00B8198F">
        <w:rPr>
          <w:rFonts w:ascii="Times" w:hAnsi="Times" w:cs="Arial"/>
          <w:b/>
          <w:bCs/>
          <w:color w:val="000000"/>
          <w:sz w:val="32"/>
          <w:szCs w:val="32"/>
        </w:rPr>
        <w:t xml:space="preserve"> human disease</w:t>
      </w:r>
    </w:p>
    <w:p w14:paraId="3292100D" w14:textId="77777777" w:rsidR="0047280B" w:rsidRPr="0047280B" w:rsidRDefault="0047280B" w:rsidP="0047280B">
      <w:pPr>
        <w:rPr>
          <w:rFonts w:ascii="Times" w:eastAsia="Times New Roman" w:hAnsi="Times" w:cs="Times New Roman"/>
        </w:rPr>
      </w:pPr>
    </w:p>
    <w:p w14:paraId="324FBE09" w14:textId="1AC66C2C" w:rsidR="00F60E04" w:rsidRDefault="00F60E04" w:rsidP="00762942">
      <w:pPr>
        <w:outlineLvl w:val="0"/>
        <w:rPr>
          <w:rFonts w:ascii="Times" w:eastAsia="Times New Roman" w:hAnsi="Times"/>
        </w:rPr>
      </w:pPr>
      <w:r w:rsidRPr="0047280B">
        <w:rPr>
          <w:rFonts w:ascii="Times" w:hAnsi="Times" w:cs="Arial"/>
          <w:color w:val="000000"/>
        </w:rPr>
        <w:t>Norman Goodacre</w:t>
      </w:r>
      <w:r w:rsidRPr="0047280B">
        <w:rPr>
          <w:rFonts w:ascii="Times" w:hAnsi="Times" w:cs="Arial"/>
          <w:color w:val="000000"/>
          <w:vertAlign w:val="superscript"/>
        </w:rPr>
        <w:t>1</w:t>
      </w:r>
      <w:r w:rsidRPr="0047280B">
        <w:rPr>
          <w:rFonts w:ascii="Times" w:hAnsi="Times" w:cs="Arial"/>
          <w:color w:val="000000"/>
        </w:rPr>
        <w:t xml:space="preserve">, </w:t>
      </w:r>
      <w:proofErr w:type="spellStart"/>
      <w:r w:rsidRPr="0047280B">
        <w:rPr>
          <w:rFonts w:ascii="Times" w:hAnsi="Times" w:cs="Arial"/>
          <w:color w:val="000000"/>
        </w:rPr>
        <w:t>Prajwal</w:t>
      </w:r>
      <w:proofErr w:type="spellEnd"/>
      <w:r w:rsidRPr="0047280B">
        <w:rPr>
          <w:rFonts w:ascii="Times" w:hAnsi="Times" w:cs="Arial"/>
          <w:color w:val="000000"/>
        </w:rPr>
        <w:t xml:space="preserve"> Devkota</w:t>
      </w:r>
      <w:r w:rsidRPr="0047280B">
        <w:rPr>
          <w:rFonts w:ascii="Times" w:hAnsi="Times" w:cs="Arial"/>
          <w:color w:val="000000"/>
          <w:vertAlign w:val="superscript"/>
        </w:rPr>
        <w:t>2</w:t>
      </w:r>
      <w:r w:rsidRPr="0047280B">
        <w:rPr>
          <w:rFonts w:ascii="Times" w:hAnsi="Times" w:cs="Arial"/>
          <w:color w:val="000000"/>
        </w:rPr>
        <w:t xml:space="preserve">, </w:t>
      </w:r>
      <w:proofErr w:type="spellStart"/>
      <w:r>
        <w:rPr>
          <w:rFonts w:ascii="Times" w:hAnsi="Times" w:cs="Arial"/>
          <w:color w:val="000000"/>
        </w:rPr>
        <w:t>Eunhae</w:t>
      </w:r>
      <w:proofErr w:type="spellEnd"/>
      <w:r>
        <w:rPr>
          <w:rFonts w:ascii="Times" w:hAnsi="Times" w:cs="Arial"/>
          <w:color w:val="000000"/>
        </w:rPr>
        <w:t xml:space="preserve"> Bae</w:t>
      </w:r>
      <w:r>
        <w:rPr>
          <w:rFonts w:ascii="Times" w:hAnsi="Times" w:cs="Arial"/>
          <w:color w:val="000000"/>
          <w:vertAlign w:val="superscript"/>
        </w:rPr>
        <w:t>1</w:t>
      </w:r>
      <w:r>
        <w:rPr>
          <w:rFonts w:ascii="Times" w:hAnsi="Times" w:cs="Arial"/>
          <w:color w:val="000000"/>
        </w:rPr>
        <w:t xml:space="preserve">, </w:t>
      </w:r>
      <w:r w:rsidRPr="0047280B">
        <w:rPr>
          <w:rFonts w:ascii="Times" w:hAnsi="Times" w:cs="Arial"/>
          <w:color w:val="000000"/>
        </w:rPr>
        <w:t>Stefan Wuchty</w:t>
      </w:r>
      <w:r w:rsidRPr="0047280B">
        <w:rPr>
          <w:rFonts w:ascii="Times" w:hAnsi="Times" w:cs="Arial"/>
          <w:color w:val="000000"/>
          <w:vertAlign w:val="superscript"/>
        </w:rPr>
        <w:t>2,3,4,5</w:t>
      </w:r>
      <w:r w:rsidR="004976BA">
        <w:rPr>
          <w:rFonts w:ascii="Times" w:hAnsi="Times" w:cs="Arial"/>
          <w:color w:val="000000"/>
          <w:vertAlign w:val="superscript"/>
        </w:rPr>
        <w:t>*</w:t>
      </w:r>
      <w:r w:rsidRPr="0047280B">
        <w:rPr>
          <w:rFonts w:ascii="Times" w:hAnsi="Times" w:cs="Arial"/>
          <w:color w:val="000000"/>
        </w:rPr>
        <w:t>, Peter Uetz</w:t>
      </w:r>
      <w:r w:rsidRPr="0047280B">
        <w:rPr>
          <w:rFonts w:ascii="Times" w:hAnsi="Times" w:cs="Arial"/>
          <w:color w:val="000000"/>
          <w:vertAlign w:val="superscript"/>
        </w:rPr>
        <w:t>6</w:t>
      </w:r>
      <w:r w:rsidR="004976BA">
        <w:rPr>
          <w:rFonts w:ascii="Times" w:hAnsi="Times" w:cs="Arial"/>
          <w:color w:val="000000"/>
          <w:vertAlign w:val="superscript"/>
        </w:rPr>
        <w:t>*</w:t>
      </w:r>
    </w:p>
    <w:p w14:paraId="7877389E" w14:textId="77777777" w:rsidR="00F60E04" w:rsidRDefault="00F60E04" w:rsidP="00F60E04">
      <w:pPr>
        <w:spacing w:after="240"/>
        <w:rPr>
          <w:rFonts w:ascii="Times" w:eastAsia="Times New Roman" w:hAnsi="Times"/>
          <w:vertAlign w:val="superscript"/>
        </w:rPr>
      </w:pPr>
    </w:p>
    <w:p w14:paraId="1A864BD8" w14:textId="6D590495" w:rsidR="00F60E04" w:rsidRPr="002511E4" w:rsidRDefault="00F60E04" w:rsidP="00F60E04">
      <w:pPr>
        <w:spacing w:after="240"/>
        <w:ind w:left="180" w:hanging="180"/>
        <w:rPr>
          <w:rFonts w:ascii="Times" w:eastAsia="Times New Roman" w:hAnsi="Times" w:cs="Times New Roman"/>
        </w:rPr>
      </w:pPr>
      <w:r w:rsidRPr="002511E4">
        <w:rPr>
          <w:rFonts w:ascii="Times" w:eastAsia="Times New Roman" w:hAnsi="Times" w:cs="Times New Roman"/>
          <w:vertAlign w:val="superscript"/>
        </w:rPr>
        <w:t>1</w:t>
      </w:r>
      <w:r w:rsidRPr="002511E4">
        <w:rPr>
          <w:rFonts w:ascii="Times" w:eastAsia="Times New Roman" w:hAnsi="Times" w:cs="Times New Roman"/>
        </w:rPr>
        <w:t xml:space="preserve"> Division of Viral </w:t>
      </w:r>
      <w:proofErr w:type="gramStart"/>
      <w:r w:rsidRPr="002511E4">
        <w:rPr>
          <w:rFonts w:ascii="Times" w:eastAsia="Times New Roman" w:hAnsi="Times" w:cs="Times New Roman"/>
        </w:rPr>
        <w:t>Products,  Office</w:t>
      </w:r>
      <w:proofErr w:type="gramEnd"/>
      <w:r w:rsidRPr="002511E4">
        <w:rPr>
          <w:rFonts w:ascii="Times" w:eastAsia="Times New Roman" w:hAnsi="Times" w:cs="Times New Roman"/>
        </w:rPr>
        <w:t xml:space="preserve"> of Vaccines Research and Review, Center for Biologics Evaluation and Research, U.S. Food and Drug Administration, Silver Spring, Maryland, USA</w:t>
      </w:r>
    </w:p>
    <w:p w14:paraId="14F0F62D" w14:textId="03BE17CF" w:rsidR="0047280B" w:rsidRPr="0047280B" w:rsidRDefault="0047280B" w:rsidP="00F60E04">
      <w:pPr>
        <w:spacing w:after="240"/>
        <w:ind w:left="180" w:hanging="180"/>
        <w:rPr>
          <w:rFonts w:ascii="Times" w:eastAsia="Times New Roman" w:hAnsi="Times" w:cs="Times New Roman"/>
        </w:rPr>
      </w:pPr>
      <w:r>
        <w:rPr>
          <w:rFonts w:ascii="Times" w:eastAsia="Times New Roman" w:hAnsi="Times" w:cs="Times New Roman"/>
          <w:vertAlign w:val="superscript"/>
        </w:rPr>
        <w:t>2</w:t>
      </w:r>
      <w:r w:rsidR="00C1544D">
        <w:rPr>
          <w:rFonts w:ascii="Times" w:eastAsia="Times New Roman" w:hAnsi="Times" w:cs="Times New Roman"/>
          <w:vertAlign w:val="superscript"/>
        </w:rPr>
        <w:t xml:space="preserve"> </w:t>
      </w:r>
      <w:r w:rsidRPr="0047280B">
        <w:rPr>
          <w:rFonts w:ascii="Times" w:eastAsia="Times New Roman" w:hAnsi="Times" w:cs="Times New Roman"/>
        </w:rPr>
        <w:t>Dept. of Computer Science, Univ. of Miami, Coral Gables, FL 33146, USA</w:t>
      </w:r>
    </w:p>
    <w:p w14:paraId="7B20DBA9" w14:textId="2EA416C0"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3</w:t>
      </w:r>
      <w:r w:rsidR="00C1544D">
        <w:rPr>
          <w:rFonts w:ascii="Times" w:eastAsia="Times New Roman" w:hAnsi="Times" w:cs="Times New Roman"/>
          <w:vertAlign w:val="superscript"/>
        </w:rPr>
        <w:t xml:space="preserve"> </w:t>
      </w:r>
      <w:r w:rsidRPr="0047280B">
        <w:rPr>
          <w:rFonts w:ascii="Times" w:eastAsia="Times New Roman" w:hAnsi="Times" w:cs="Times New Roman"/>
        </w:rPr>
        <w:t>Center for Computational Science, Univ. of Miami, Coral Gables, FL 33146, USA</w:t>
      </w:r>
    </w:p>
    <w:p w14:paraId="3697CEE4" w14:textId="68098037" w:rsidR="0047280B" w:rsidRPr="0047280B" w:rsidRDefault="0047280B" w:rsidP="00762942">
      <w:pPr>
        <w:spacing w:after="240"/>
        <w:ind w:left="180" w:hanging="180"/>
        <w:outlineLvl w:val="0"/>
        <w:rPr>
          <w:rFonts w:ascii="Times" w:eastAsia="Times New Roman" w:hAnsi="Times" w:cs="Times New Roman"/>
        </w:rPr>
      </w:pPr>
      <w:r w:rsidRPr="0047280B">
        <w:rPr>
          <w:rFonts w:ascii="Times" w:eastAsia="Times New Roman" w:hAnsi="Times" w:cs="Times New Roman"/>
          <w:vertAlign w:val="superscript"/>
        </w:rPr>
        <w:t>4</w:t>
      </w:r>
      <w:r w:rsidR="00C1544D">
        <w:rPr>
          <w:rFonts w:ascii="Times" w:eastAsia="Times New Roman" w:hAnsi="Times" w:cs="Times New Roman"/>
          <w:vertAlign w:val="superscript"/>
        </w:rPr>
        <w:t xml:space="preserve"> </w:t>
      </w:r>
      <w:r w:rsidRPr="0047280B">
        <w:rPr>
          <w:rFonts w:ascii="Times" w:eastAsia="Times New Roman" w:hAnsi="Times" w:cs="Times New Roman"/>
        </w:rPr>
        <w:t>Dept. of Biology, Univ. of Miami, Coral Gables, FL 33146, USA</w:t>
      </w:r>
    </w:p>
    <w:p w14:paraId="78E8DB43" w14:textId="4F88AE39" w:rsid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5</w:t>
      </w:r>
      <w:r w:rsidR="00C1544D">
        <w:rPr>
          <w:rFonts w:ascii="Times" w:eastAsia="Times New Roman" w:hAnsi="Times" w:cs="Times New Roman"/>
          <w:vertAlign w:val="superscript"/>
        </w:rPr>
        <w:t xml:space="preserve"> </w:t>
      </w:r>
      <w:r w:rsidRPr="0047280B">
        <w:rPr>
          <w:rFonts w:ascii="Times" w:eastAsia="Times New Roman" w:hAnsi="Times" w:cs="Times New Roman"/>
        </w:rPr>
        <w:t>Sylvester Comprehensive Cancer Center, Miller School of Medicine, University of Miami, Miami, FL 33136, USA</w:t>
      </w:r>
    </w:p>
    <w:p w14:paraId="1830A2C3" w14:textId="6EABEF54" w:rsidR="0047280B" w:rsidRDefault="00C1544D" w:rsidP="00F60E04">
      <w:pPr>
        <w:spacing w:line="276" w:lineRule="auto"/>
        <w:ind w:left="180" w:hanging="180"/>
        <w:rPr>
          <w:rFonts w:ascii="Times" w:hAnsi="Times"/>
        </w:rPr>
      </w:pPr>
      <w:r>
        <w:rPr>
          <w:rFonts w:ascii="Times" w:eastAsia="Times New Roman" w:hAnsi="Times" w:cs="Times New Roman"/>
          <w:vertAlign w:val="superscript"/>
        </w:rPr>
        <w:t xml:space="preserve">6 </w:t>
      </w:r>
      <w:r w:rsidR="0047280B" w:rsidRPr="00343841">
        <w:rPr>
          <w:rFonts w:ascii="Times" w:hAnsi="Times"/>
          <w:iCs/>
        </w:rPr>
        <w:t>Center for the Study of Biological Complexity, Virginia Commonwealth University, Richmond, VA 23284, USA</w:t>
      </w:r>
      <w:r w:rsidR="0047280B">
        <w:rPr>
          <w:rFonts w:ascii="Times" w:hAnsi="Times"/>
        </w:rPr>
        <w:t xml:space="preserve"> </w:t>
      </w:r>
    </w:p>
    <w:p w14:paraId="1CE0CB6A" w14:textId="77777777" w:rsidR="0047280B" w:rsidRPr="0047280B" w:rsidRDefault="0047280B" w:rsidP="0047280B">
      <w:pPr>
        <w:spacing w:after="240"/>
        <w:rPr>
          <w:rFonts w:ascii="Times" w:eastAsia="Times New Roman" w:hAnsi="Times" w:cs="Times New Roman"/>
          <w:vertAlign w:val="superscript"/>
        </w:rPr>
      </w:pPr>
    </w:p>
    <w:p w14:paraId="76E85A4D" w14:textId="77777777" w:rsidR="0047280B" w:rsidRDefault="0047280B" w:rsidP="0047280B">
      <w:pPr>
        <w:spacing w:after="240"/>
        <w:rPr>
          <w:rFonts w:ascii="Times" w:eastAsia="Times New Roman" w:hAnsi="Times" w:cs="Times New Roman"/>
        </w:rPr>
      </w:pPr>
    </w:p>
    <w:p w14:paraId="70FCE2C9" w14:textId="1BE84A5B" w:rsidR="0047280B" w:rsidRDefault="004976BA" w:rsidP="0047280B">
      <w:pPr>
        <w:rPr>
          <w:rFonts w:ascii="Times" w:eastAsia="Times New Roman" w:hAnsi="Times" w:cs="Times New Roman"/>
        </w:rPr>
      </w:pPr>
      <w:r>
        <w:rPr>
          <w:rFonts w:ascii="Times" w:eastAsia="Times New Roman" w:hAnsi="Times" w:cs="Times New Roman"/>
        </w:rPr>
        <w:t xml:space="preserve">* Corresponding authors: </w:t>
      </w:r>
      <w:hyperlink r:id="rId7" w:history="1">
        <w:r w:rsidRPr="00990F12">
          <w:rPr>
            <w:rStyle w:val="Hyperlink"/>
            <w:rFonts w:ascii="Times" w:eastAsia="Times New Roman" w:hAnsi="Times" w:cs="Times New Roman"/>
          </w:rPr>
          <w:t>wuchtys@cs.miami.edu</w:t>
        </w:r>
      </w:hyperlink>
      <w:r>
        <w:rPr>
          <w:rFonts w:ascii="Times" w:eastAsia="Times New Roman" w:hAnsi="Times" w:cs="Times New Roman"/>
        </w:rPr>
        <w:t xml:space="preserve">, </w:t>
      </w:r>
      <w:hyperlink r:id="rId8" w:history="1">
        <w:r w:rsidRPr="00990F12">
          <w:rPr>
            <w:rStyle w:val="Hyperlink"/>
            <w:rFonts w:ascii="Times" w:eastAsia="Times New Roman" w:hAnsi="Times" w:cs="Times New Roman"/>
          </w:rPr>
          <w:t>peter@uetz.us</w:t>
        </w:r>
      </w:hyperlink>
      <w:r>
        <w:rPr>
          <w:rFonts w:ascii="Times" w:eastAsia="Times New Roman" w:hAnsi="Times" w:cs="Times New Roman"/>
        </w:rPr>
        <w:t xml:space="preserve"> </w:t>
      </w:r>
    </w:p>
    <w:p w14:paraId="1BF8511E" w14:textId="77777777" w:rsidR="007E5C7B" w:rsidRDefault="007E5C7B">
      <w:pPr>
        <w:rPr>
          <w:rFonts w:ascii="Times" w:eastAsia="Times New Roman" w:hAnsi="Times" w:cs="Times New Roman"/>
          <w:b/>
        </w:rPr>
      </w:pPr>
    </w:p>
    <w:p w14:paraId="204CB807" w14:textId="77777777" w:rsidR="007E5C7B" w:rsidRDefault="007E5C7B">
      <w:pPr>
        <w:rPr>
          <w:rFonts w:ascii="Times" w:eastAsia="Times New Roman" w:hAnsi="Times" w:cs="Times New Roman"/>
          <w:b/>
        </w:rPr>
      </w:pPr>
    </w:p>
    <w:p w14:paraId="3A3CAD00" w14:textId="42520083" w:rsidR="007E5C7B" w:rsidRPr="007E5C7B" w:rsidRDefault="007E5C7B">
      <w:pPr>
        <w:rPr>
          <w:rFonts w:ascii="Times" w:eastAsia="Times New Roman" w:hAnsi="Times" w:cs="Times New Roman"/>
        </w:rPr>
      </w:pPr>
      <w:r>
        <w:rPr>
          <w:rFonts w:ascii="Times" w:eastAsia="Times New Roman" w:hAnsi="Times" w:cs="Times New Roman"/>
          <w:b/>
        </w:rPr>
        <w:t xml:space="preserve">Keywords: </w:t>
      </w:r>
      <w:r w:rsidRPr="007E5C7B">
        <w:rPr>
          <w:rFonts w:ascii="Times" w:eastAsia="Times New Roman" w:hAnsi="Times" w:cs="Times New Roman"/>
        </w:rPr>
        <w:t xml:space="preserve">protein interaction network, </w:t>
      </w:r>
      <w:r>
        <w:rPr>
          <w:rFonts w:ascii="Times" w:eastAsia="Times New Roman" w:hAnsi="Times" w:cs="Times New Roman"/>
        </w:rPr>
        <w:t>phage, burden of disease, interaction databases</w:t>
      </w:r>
    </w:p>
    <w:p w14:paraId="71E91420" w14:textId="77777777" w:rsidR="00CB5ABB" w:rsidRDefault="00CB5ABB">
      <w:pPr>
        <w:rPr>
          <w:rFonts w:ascii="Times" w:eastAsia="Times New Roman" w:hAnsi="Times" w:cs="Times New Roman"/>
          <w:b/>
        </w:rPr>
      </w:pPr>
      <w:r>
        <w:rPr>
          <w:rFonts w:ascii="Times" w:eastAsia="Times New Roman" w:hAnsi="Times" w:cs="Times New Roman"/>
          <w:b/>
        </w:rPr>
        <w:br w:type="page"/>
      </w:r>
    </w:p>
    <w:p w14:paraId="30953986" w14:textId="04F624A9" w:rsidR="0047280B" w:rsidRPr="00CB5ABB" w:rsidRDefault="00167CE7" w:rsidP="00762942">
      <w:pPr>
        <w:outlineLvl w:val="0"/>
        <w:rPr>
          <w:rFonts w:ascii="Times" w:eastAsia="Times New Roman" w:hAnsi="Times" w:cs="Times New Roman"/>
          <w:b/>
        </w:rPr>
      </w:pPr>
      <w:r w:rsidRPr="00CB5ABB">
        <w:rPr>
          <w:rFonts w:ascii="Times" w:eastAsia="Times New Roman" w:hAnsi="Times" w:cs="Times New Roman"/>
          <w:b/>
        </w:rPr>
        <w:lastRenderedPageBreak/>
        <w:t>Abstract</w:t>
      </w:r>
    </w:p>
    <w:p w14:paraId="67CC90EF" w14:textId="20426A59" w:rsidR="0047280B" w:rsidRDefault="00EC7EB7" w:rsidP="0047280B">
      <w:pPr>
        <w:rPr>
          <w:rFonts w:ascii="Times" w:eastAsia="Times New Roman" w:hAnsi="Times" w:cs="Times New Roman"/>
        </w:rPr>
      </w:pPr>
      <w:r>
        <w:rPr>
          <w:rFonts w:ascii="Times" w:eastAsia="Times New Roman" w:hAnsi="Times" w:cs="Times New Roman"/>
        </w:rPr>
        <w:t>Viruses infect their hosts by a series of protein-protein interactions</w:t>
      </w:r>
      <w:ins w:id="1" w:author="Peter Hans Uetz" w:date="2018-03-24T13:58:00Z">
        <w:r w:rsidR="00762942">
          <w:rPr>
            <w:rFonts w:ascii="Times" w:eastAsia="Times New Roman" w:hAnsi="Times" w:cs="Times New Roman"/>
          </w:rPr>
          <w:t xml:space="preserve"> (PPIs)</w:t>
        </w:r>
      </w:ins>
      <w:r>
        <w:rPr>
          <w:rFonts w:ascii="Times" w:eastAsia="Times New Roman" w:hAnsi="Times" w:cs="Times New Roman"/>
        </w:rPr>
        <w:t>, starting with virus binding to surface receptors, and concluding with virus assemb</w:t>
      </w:r>
      <w:r w:rsidR="002C4F2D">
        <w:rPr>
          <w:rFonts w:ascii="Times" w:eastAsia="Times New Roman" w:hAnsi="Times" w:cs="Times New Roman"/>
        </w:rPr>
        <w:t>l</w:t>
      </w:r>
      <w:r>
        <w:rPr>
          <w:rFonts w:ascii="Times" w:eastAsia="Times New Roman" w:hAnsi="Times" w:cs="Times New Roman"/>
        </w:rPr>
        <w:t>y and egress of complete virus particle</w:t>
      </w:r>
      <w:r w:rsidR="003A2BE2">
        <w:rPr>
          <w:rFonts w:ascii="Times" w:eastAsia="Times New Roman" w:hAnsi="Times" w:cs="Times New Roman"/>
        </w:rPr>
        <w:t>s</w:t>
      </w:r>
      <w:r>
        <w:rPr>
          <w:rFonts w:ascii="Times" w:eastAsia="Times New Roman" w:hAnsi="Times" w:cs="Times New Roman"/>
        </w:rPr>
        <w:t xml:space="preserve">. </w:t>
      </w:r>
      <w:r w:rsidRPr="00EC7EB7">
        <w:rPr>
          <w:rFonts w:ascii="Times" w:eastAsia="Times New Roman" w:hAnsi="Times" w:cs="Times New Roman"/>
        </w:rPr>
        <w:t>We discuss the coverage o</w:t>
      </w:r>
      <w:r>
        <w:rPr>
          <w:rFonts w:ascii="Times" w:eastAsia="Times New Roman" w:hAnsi="Times" w:cs="Times New Roman"/>
        </w:rPr>
        <w:t>f human viruses and how well their proteins have been stud</w:t>
      </w:r>
      <w:r w:rsidR="003C0748">
        <w:rPr>
          <w:rFonts w:ascii="Times" w:eastAsia="Times New Roman" w:hAnsi="Times" w:cs="Times New Roman"/>
        </w:rPr>
        <w:t>ied for host-virus interactions</w:t>
      </w:r>
      <w:r w:rsidR="003A2BE2">
        <w:rPr>
          <w:rFonts w:ascii="Times" w:eastAsia="Times New Roman" w:hAnsi="Times" w:cs="Times New Roman"/>
        </w:rPr>
        <w:t>. Notably, o</w:t>
      </w:r>
      <w:r w:rsidR="003C0748">
        <w:rPr>
          <w:rFonts w:ascii="Times" w:eastAsia="Times New Roman" w:hAnsi="Times" w:cs="Times New Roman"/>
        </w:rPr>
        <w:t xml:space="preserve">nly 4 virus families have </w:t>
      </w:r>
      <w:r w:rsidR="00B258F7">
        <w:rPr>
          <w:rFonts w:ascii="Times" w:eastAsia="Times New Roman" w:hAnsi="Times" w:cs="Times New Roman"/>
        </w:rPr>
        <w:t xml:space="preserve">accumulated </w:t>
      </w:r>
      <w:r w:rsidR="003C0748" w:rsidRPr="003C0748">
        <w:rPr>
          <w:rFonts w:ascii="Times" w:eastAsia="Times New Roman" w:hAnsi="Times" w:cs="Times New Roman"/>
        </w:rPr>
        <w:t>more than 1</w:t>
      </w:r>
      <w:r w:rsidR="003A2BE2">
        <w:rPr>
          <w:rFonts w:ascii="Times" w:eastAsia="Times New Roman" w:hAnsi="Times" w:cs="Times New Roman"/>
        </w:rPr>
        <w:t>,</w:t>
      </w:r>
      <w:r w:rsidR="003C0748" w:rsidRPr="003C0748">
        <w:rPr>
          <w:rFonts w:ascii="Times" w:eastAsia="Times New Roman" w:hAnsi="Times" w:cs="Times New Roman"/>
        </w:rPr>
        <w:t xml:space="preserve">000 PPIs when all their PPIs are combined, namely </w:t>
      </w:r>
      <w:proofErr w:type="spellStart"/>
      <w:r w:rsidR="003C0748" w:rsidRPr="003C0748">
        <w:rPr>
          <w:rFonts w:ascii="Times" w:eastAsia="Times New Roman" w:hAnsi="Times" w:cs="Times New Roman"/>
        </w:rPr>
        <w:t>Orthomyxoviruses</w:t>
      </w:r>
      <w:proofErr w:type="spellEnd"/>
      <w:r w:rsidR="003C0748" w:rsidRPr="003C0748">
        <w:rPr>
          <w:rFonts w:ascii="Times" w:eastAsia="Times New Roman" w:hAnsi="Times" w:cs="Times New Roman"/>
        </w:rPr>
        <w:t xml:space="preserve"> (5</w:t>
      </w:r>
      <w:r w:rsidR="00B258F7">
        <w:rPr>
          <w:rFonts w:ascii="Times" w:eastAsia="Times New Roman" w:hAnsi="Times" w:cs="Times New Roman"/>
        </w:rPr>
        <w:t>,</w:t>
      </w:r>
      <w:r w:rsidR="003C0748" w:rsidRPr="003C0748">
        <w:rPr>
          <w:rFonts w:ascii="Times" w:eastAsia="Times New Roman" w:hAnsi="Times" w:cs="Times New Roman"/>
        </w:rPr>
        <w:t>494), herpesviruses (5</w:t>
      </w:r>
      <w:r w:rsidR="00B258F7">
        <w:rPr>
          <w:rFonts w:ascii="Times" w:eastAsia="Times New Roman" w:hAnsi="Times" w:cs="Times New Roman"/>
        </w:rPr>
        <w:t>,</w:t>
      </w:r>
      <w:r w:rsidR="003C0748" w:rsidRPr="003C0748">
        <w:rPr>
          <w:rFonts w:ascii="Times" w:eastAsia="Times New Roman" w:hAnsi="Times" w:cs="Times New Roman"/>
        </w:rPr>
        <w:t>423), papillomaviruses (3</w:t>
      </w:r>
      <w:r w:rsidR="00B258F7">
        <w:rPr>
          <w:rFonts w:ascii="Times" w:eastAsia="Times New Roman" w:hAnsi="Times" w:cs="Times New Roman"/>
        </w:rPr>
        <w:t>,</w:t>
      </w:r>
      <w:r w:rsidR="003C0748" w:rsidRPr="003C0748">
        <w:rPr>
          <w:rFonts w:ascii="Times" w:eastAsia="Times New Roman" w:hAnsi="Times" w:cs="Times New Roman"/>
        </w:rPr>
        <w:t>927) and retroviruses (2</w:t>
      </w:r>
      <w:r w:rsidR="00B258F7">
        <w:rPr>
          <w:rFonts w:ascii="Times" w:eastAsia="Times New Roman" w:hAnsi="Times" w:cs="Times New Roman"/>
        </w:rPr>
        <w:t>,285).</w:t>
      </w:r>
      <w:r>
        <w:rPr>
          <w:rFonts w:ascii="Times" w:eastAsia="Times New Roman" w:hAnsi="Times" w:cs="Times New Roman"/>
        </w:rPr>
        <w:t xml:space="preserve"> </w:t>
      </w:r>
      <w:r w:rsidR="00B258F7">
        <w:rPr>
          <w:rFonts w:ascii="Times" w:eastAsia="Times New Roman" w:hAnsi="Times" w:cs="Times New Roman"/>
        </w:rPr>
        <w:t>Thus, s</w:t>
      </w:r>
      <w:r>
        <w:rPr>
          <w:rFonts w:ascii="Times" w:eastAsia="Times New Roman" w:hAnsi="Times" w:cs="Times New Roman"/>
        </w:rPr>
        <w:t xml:space="preserve">ome viruses have been extremely well studied, with some viruses, such as HIV, having more than a hundred interactions identified for each of its proteins. </w:t>
      </w:r>
      <w:r w:rsidR="003A2BE2">
        <w:rPr>
          <w:rFonts w:ascii="Times" w:eastAsia="Times New Roman" w:hAnsi="Times" w:cs="Times New Roman"/>
        </w:rPr>
        <w:t>While i</w:t>
      </w:r>
      <w:r>
        <w:rPr>
          <w:rFonts w:ascii="Times" w:eastAsia="Times New Roman" w:hAnsi="Times" w:cs="Times New Roman"/>
        </w:rPr>
        <w:t>t remains unclear how many of these interactions are physiologically relevant</w:t>
      </w:r>
      <w:ins w:id="2" w:author="Peter Hans Uetz" w:date="2018-03-24T16:14:00Z">
        <w:r w:rsidR="00334C2F">
          <w:rPr>
            <w:rFonts w:ascii="Times" w:eastAsia="Times New Roman" w:hAnsi="Times" w:cs="Times New Roman"/>
          </w:rPr>
          <w:t>,</w:t>
        </w:r>
      </w:ins>
      <w:r w:rsidR="003A2BE2">
        <w:rPr>
          <w:rFonts w:ascii="Times" w:eastAsia="Times New Roman" w:hAnsi="Times" w:cs="Times New Roman"/>
        </w:rPr>
        <w:t xml:space="preserve"> f</w:t>
      </w:r>
      <w:r>
        <w:rPr>
          <w:rFonts w:ascii="Times" w:eastAsia="Times New Roman" w:hAnsi="Times" w:cs="Times New Roman"/>
        </w:rPr>
        <w:t xml:space="preserve">or many </w:t>
      </w:r>
      <w:r w:rsidR="00B258F7">
        <w:rPr>
          <w:rFonts w:ascii="Times" w:eastAsia="Times New Roman" w:hAnsi="Times" w:cs="Times New Roman"/>
        </w:rPr>
        <w:t>me</w:t>
      </w:r>
      <w:r w:rsidR="002C4F2D">
        <w:rPr>
          <w:rFonts w:ascii="Times" w:eastAsia="Times New Roman" w:hAnsi="Times" w:cs="Times New Roman"/>
        </w:rPr>
        <w:t>d</w:t>
      </w:r>
      <w:r w:rsidR="00B258F7">
        <w:rPr>
          <w:rFonts w:ascii="Times" w:eastAsia="Times New Roman" w:hAnsi="Times" w:cs="Times New Roman"/>
        </w:rPr>
        <w:t>i</w:t>
      </w:r>
      <w:r w:rsidR="002C4F2D">
        <w:rPr>
          <w:rFonts w:ascii="Times" w:eastAsia="Times New Roman" w:hAnsi="Times" w:cs="Times New Roman"/>
        </w:rPr>
        <w:t>c</w:t>
      </w:r>
      <w:r w:rsidR="00B258F7">
        <w:rPr>
          <w:rFonts w:ascii="Times" w:eastAsia="Times New Roman" w:hAnsi="Times" w:cs="Times New Roman"/>
        </w:rPr>
        <w:t xml:space="preserve">ally important </w:t>
      </w:r>
      <w:proofErr w:type="gramStart"/>
      <w:r>
        <w:rPr>
          <w:rFonts w:ascii="Times" w:eastAsia="Times New Roman" w:hAnsi="Times" w:cs="Times New Roman"/>
        </w:rPr>
        <w:t>viruses</w:t>
      </w:r>
      <w:proofErr w:type="gramEnd"/>
      <w:r>
        <w:rPr>
          <w:rFonts w:ascii="Times" w:eastAsia="Times New Roman" w:hAnsi="Times" w:cs="Times New Roman"/>
        </w:rPr>
        <w:t xml:space="preserve"> </w:t>
      </w:r>
      <w:r w:rsidR="007F4D4D">
        <w:rPr>
          <w:rFonts w:ascii="Times" w:eastAsia="Times New Roman" w:hAnsi="Times" w:cs="Times New Roman"/>
        </w:rPr>
        <w:t xml:space="preserve">numerous genome sequences </w:t>
      </w:r>
      <w:r w:rsidR="003A2BE2">
        <w:rPr>
          <w:rFonts w:ascii="Times" w:eastAsia="Times New Roman" w:hAnsi="Times" w:cs="Times New Roman"/>
        </w:rPr>
        <w:t xml:space="preserve">are </w:t>
      </w:r>
      <w:r w:rsidR="007F4D4D">
        <w:rPr>
          <w:rFonts w:ascii="Times" w:eastAsia="Times New Roman" w:hAnsi="Times" w:cs="Times New Roman"/>
        </w:rPr>
        <w:t xml:space="preserve">available </w:t>
      </w:r>
      <w:r w:rsidR="003A2BE2">
        <w:rPr>
          <w:rFonts w:ascii="Times" w:eastAsia="Times New Roman" w:hAnsi="Times" w:cs="Times New Roman"/>
        </w:rPr>
        <w:t>but</w:t>
      </w:r>
      <w:r w:rsidR="007F4D4D">
        <w:rPr>
          <w:rFonts w:ascii="Times" w:eastAsia="Times New Roman" w:hAnsi="Times" w:cs="Times New Roman"/>
        </w:rPr>
        <w:t xml:space="preserve"> </w:t>
      </w:r>
      <w:del w:id="3" w:author="Peter Hans Uetz" w:date="2018-03-24T16:14:00Z">
        <w:r w:rsidDel="00334C2F">
          <w:rPr>
            <w:rFonts w:ascii="Times" w:eastAsia="Times New Roman" w:hAnsi="Times" w:cs="Times New Roman"/>
          </w:rPr>
          <w:delText xml:space="preserve">only </w:delText>
        </w:r>
      </w:del>
      <w:ins w:id="4" w:author="Peter Hans Uetz" w:date="2018-03-24T16:14:00Z">
        <w:r w:rsidR="00334C2F">
          <w:rPr>
            <w:rFonts w:ascii="Times" w:eastAsia="Times New Roman" w:hAnsi="Times" w:cs="Times New Roman"/>
          </w:rPr>
          <w:t xml:space="preserve">relatively </w:t>
        </w:r>
      </w:ins>
      <w:r>
        <w:rPr>
          <w:rFonts w:ascii="Times" w:eastAsia="Times New Roman" w:hAnsi="Times" w:cs="Times New Roman"/>
        </w:rPr>
        <w:t>few interactions are known</w:t>
      </w:r>
      <w:r w:rsidR="00B258F7">
        <w:rPr>
          <w:rFonts w:ascii="Times" w:eastAsia="Times New Roman" w:hAnsi="Times" w:cs="Times New Roman"/>
        </w:rPr>
        <w:t xml:space="preserve"> (e.g. rhinoviruses)</w:t>
      </w:r>
      <w:r>
        <w:rPr>
          <w:rFonts w:ascii="Times" w:eastAsia="Times New Roman" w:hAnsi="Times" w:cs="Times New Roman"/>
        </w:rPr>
        <w:t xml:space="preserve">. We discuss </w:t>
      </w:r>
      <w:r w:rsidR="007F4D4D">
        <w:rPr>
          <w:rFonts w:ascii="Times" w:eastAsia="Times New Roman" w:hAnsi="Times" w:cs="Times New Roman"/>
        </w:rPr>
        <w:t>the</w:t>
      </w:r>
      <w:r>
        <w:rPr>
          <w:rFonts w:ascii="Times" w:eastAsia="Times New Roman" w:hAnsi="Times" w:cs="Times New Roman"/>
        </w:rPr>
        <w:t xml:space="preserve"> conclusions that can be drawn from </w:t>
      </w:r>
      <w:r w:rsidR="00CB5ABB">
        <w:rPr>
          <w:rFonts w:ascii="Times" w:eastAsia="Times New Roman" w:hAnsi="Times" w:cs="Times New Roman"/>
        </w:rPr>
        <w:t>large- and small-scale PPI studies in human viruses, how they reflect the relevance of important viruses for human health, and finally compare them to some insights gained fro</w:t>
      </w:r>
      <w:r w:rsidR="007F4D4D">
        <w:rPr>
          <w:rFonts w:ascii="Times" w:eastAsia="Times New Roman" w:hAnsi="Times" w:cs="Times New Roman"/>
        </w:rPr>
        <w:t>m phage-bacterial interactions.</w:t>
      </w:r>
    </w:p>
    <w:p w14:paraId="29723024" w14:textId="77777777" w:rsidR="0047280B" w:rsidRDefault="0047280B" w:rsidP="0047280B">
      <w:pPr>
        <w:rPr>
          <w:rFonts w:ascii="Times" w:eastAsia="Times New Roman" w:hAnsi="Times" w:cs="Times New Roman"/>
        </w:rPr>
      </w:pPr>
    </w:p>
    <w:p w14:paraId="1CAD8FE6" w14:textId="77777777" w:rsidR="0047280B" w:rsidRDefault="0047280B" w:rsidP="0047280B">
      <w:pPr>
        <w:rPr>
          <w:rFonts w:ascii="Times" w:eastAsia="Times New Roman" w:hAnsi="Times" w:cs="Times New Roman"/>
        </w:rPr>
      </w:pPr>
    </w:p>
    <w:p w14:paraId="56CC23A6" w14:textId="77777777" w:rsidR="0047280B" w:rsidRPr="0047280B" w:rsidRDefault="0047280B" w:rsidP="00762942">
      <w:pPr>
        <w:outlineLvl w:val="0"/>
        <w:rPr>
          <w:rFonts w:ascii="Times" w:hAnsi="Times" w:cs="Times New Roman"/>
        </w:rPr>
      </w:pPr>
      <w:r w:rsidRPr="0047280B">
        <w:rPr>
          <w:rFonts w:ascii="Times" w:hAnsi="Times" w:cs="Arial"/>
          <w:b/>
          <w:bCs/>
          <w:color w:val="000000"/>
        </w:rPr>
        <w:t>Introduction</w:t>
      </w:r>
    </w:p>
    <w:p w14:paraId="70808A3E" w14:textId="1D5853B8" w:rsidR="0047280B" w:rsidRDefault="00E973DC" w:rsidP="0047280B">
      <w:pPr>
        <w:spacing w:after="240"/>
        <w:rPr>
          <w:rFonts w:ascii="Times" w:eastAsia="Times New Roman" w:hAnsi="Times" w:cs="Times New Roman"/>
        </w:rPr>
      </w:pPr>
      <w:r>
        <w:rPr>
          <w:rFonts w:ascii="Times" w:eastAsia="Times New Roman" w:hAnsi="Times" w:cs="Times New Roman"/>
        </w:rPr>
        <w:t>B</w:t>
      </w:r>
      <w:r w:rsidR="003A2BE2">
        <w:rPr>
          <w:rFonts w:ascii="Times" w:eastAsia="Times New Roman" w:hAnsi="Times" w:cs="Times New Roman"/>
        </w:rPr>
        <w:t xml:space="preserve">acteria </w:t>
      </w:r>
      <w:r>
        <w:rPr>
          <w:rFonts w:ascii="Times" w:eastAsia="Times New Roman" w:hAnsi="Times" w:cs="Times New Roman"/>
        </w:rPr>
        <w:t xml:space="preserve">and </w:t>
      </w:r>
      <w:r w:rsidR="003A2BE2">
        <w:rPr>
          <w:rFonts w:ascii="Times" w:eastAsia="Times New Roman" w:hAnsi="Times" w:cs="Times New Roman"/>
        </w:rPr>
        <w:t>v</w:t>
      </w:r>
      <w:r w:rsidR="00137861">
        <w:rPr>
          <w:rFonts w:ascii="Times" w:eastAsia="Times New Roman" w:hAnsi="Times" w:cs="Times New Roman"/>
        </w:rPr>
        <w:t xml:space="preserve">iruses are the most important pathogens on earth. While most bacteria are </w:t>
      </w:r>
      <w:r w:rsidR="00137861" w:rsidRPr="00B77009">
        <w:rPr>
          <w:rFonts w:ascii="Times New Roman" w:eastAsia="Times New Roman" w:hAnsi="Times New Roman" w:cs="Times New Roman"/>
          <w:rPrChange w:id="5" w:author="Penn Frates" w:date="2018-03-25T11:17:00Z">
            <w:rPr>
              <w:rFonts w:ascii="Times" w:eastAsia="Times New Roman" w:hAnsi="Times" w:cs="Times New Roman"/>
            </w:rPr>
          </w:rPrChange>
        </w:rPr>
        <w:t>still easy to treat with antibiotics, viruses are much harder to control</w:t>
      </w:r>
      <w:ins w:id="6" w:author="Penn Frates" w:date="2018-03-25T11:15:00Z">
        <w:r w:rsidR="00B77009" w:rsidRPr="00B77009">
          <w:rPr>
            <w:rFonts w:ascii="Times New Roman" w:eastAsia="Times New Roman" w:hAnsi="Times New Roman" w:cs="Times New Roman"/>
            <w:rPrChange w:id="7" w:author="Penn Frates" w:date="2018-03-25T11:17:00Z">
              <w:rPr>
                <w:rFonts w:ascii="Times" w:eastAsia="Times New Roman" w:hAnsi="Times" w:cs="Times New Roman"/>
              </w:rPr>
            </w:rPrChange>
          </w:rPr>
          <w:t xml:space="preserve"> therapeutically</w:t>
        </w:r>
      </w:ins>
      <w:r w:rsidR="00137861" w:rsidRPr="00B77009">
        <w:rPr>
          <w:rFonts w:ascii="Times New Roman" w:eastAsia="Times New Roman" w:hAnsi="Times New Roman" w:cs="Times New Roman"/>
          <w:rPrChange w:id="8" w:author="Penn Frates" w:date="2018-03-25T11:17:00Z">
            <w:rPr>
              <w:rFonts w:ascii="Times" w:eastAsia="Times New Roman" w:hAnsi="Times" w:cs="Times New Roman"/>
            </w:rPr>
          </w:rPrChange>
        </w:rPr>
        <w:t xml:space="preserve">. That </w:t>
      </w:r>
      <w:r w:rsidR="003A2BE2" w:rsidRPr="00B77009">
        <w:rPr>
          <w:rFonts w:ascii="Times New Roman" w:eastAsia="Times New Roman" w:hAnsi="Times New Roman" w:cs="Times New Roman"/>
          <w:rPrChange w:id="9" w:author="Penn Frates" w:date="2018-03-25T11:17:00Z">
            <w:rPr>
              <w:rFonts w:ascii="Times" w:eastAsia="Times New Roman" w:hAnsi="Times" w:cs="Times New Roman"/>
            </w:rPr>
          </w:rPrChange>
        </w:rPr>
        <w:t>is</w:t>
      </w:r>
      <w:r w:rsidR="00137861" w:rsidRPr="00B77009">
        <w:rPr>
          <w:rFonts w:ascii="Times New Roman" w:eastAsia="Times New Roman" w:hAnsi="Times New Roman" w:cs="Times New Roman"/>
          <w:rPrChange w:id="10" w:author="Penn Frates" w:date="2018-03-25T11:17:00Z">
            <w:rPr>
              <w:rFonts w:ascii="Times" w:eastAsia="Times New Roman" w:hAnsi="Times" w:cs="Times New Roman"/>
            </w:rPr>
          </w:rPrChange>
        </w:rPr>
        <w:t xml:space="preserve"> a direct consequence of being composed of only a few nucleic acids</w:t>
      </w:r>
      <w:r w:rsidRPr="00B77009">
        <w:rPr>
          <w:rFonts w:ascii="Times New Roman" w:eastAsia="Times New Roman" w:hAnsi="Times New Roman" w:cs="Times New Roman"/>
          <w:rPrChange w:id="11" w:author="Penn Frates" w:date="2018-03-25T11:17:00Z">
            <w:rPr>
              <w:rFonts w:ascii="Times" w:eastAsia="Times New Roman" w:hAnsi="Times" w:cs="Times New Roman"/>
            </w:rPr>
          </w:rPrChange>
        </w:rPr>
        <w:t>,</w:t>
      </w:r>
      <w:r w:rsidR="00137861" w:rsidRPr="00B77009">
        <w:rPr>
          <w:rFonts w:ascii="Times New Roman" w:eastAsia="Times New Roman" w:hAnsi="Times New Roman" w:cs="Times New Roman"/>
          <w:rPrChange w:id="12" w:author="Penn Frates" w:date="2018-03-25T11:17:00Z">
            <w:rPr>
              <w:rFonts w:ascii="Times" w:eastAsia="Times New Roman" w:hAnsi="Times" w:cs="Times New Roman"/>
            </w:rPr>
          </w:rPrChange>
        </w:rPr>
        <w:t xml:space="preserve"> proteins</w:t>
      </w:r>
      <w:r w:rsidRPr="00B77009">
        <w:rPr>
          <w:rFonts w:ascii="Times New Roman" w:eastAsia="Times New Roman" w:hAnsi="Times New Roman" w:cs="Times New Roman"/>
          <w:rPrChange w:id="13" w:author="Penn Frates" w:date="2018-03-25T11:17:00Z">
            <w:rPr>
              <w:rFonts w:ascii="Times" w:eastAsia="Times New Roman" w:hAnsi="Times" w:cs="Times New Roman"/>
            </w:rPr>
          </w:rPrChange>
        </w:rPr>
        <w:t>,</w:t>
      </w:r>
      <w:r w:rsidR="00137861" w:rsidRPr="00B77009">
        <w:rPr>
          <w:rFonts w:ascii="Times New Roman" w:eastAsia="Times New Roman" w:hAnsi="Times New Roman" w:cs="Times New Roman"/>
          <w:rPrChange w:id="14" w:author="Penn Frates" w:date="2018-03-25T11:17:00Z">
            <w:rPr>
              <w:rFonts w:ascii="Times" w:eastAsia="Times New Roman" w:hAnsi="Times" w:cs="Times New Roman"/>
            </w:rPr>
          </w:rPrChange>
        </w:rPr>
        <w:t xml:space="preserve"> sometimes lipids and a few other compounds. Given their simple composition and structure</w:t>
      </w:r>
      <w:ins w:id="15" w:author="Peter Hans Uetz" w:date="2018-03-24T16:17:00Z">
        <w:r w:rsidR="001E0D7C" w:rsidRPr="00B77009">
          <w:rPr>
            <w:rFonts w:ascii="Times New Roman" w:eastAsia="Times New Roman" w:hAnsi="Times New Roman" w:cs="Times New Roman"/>
            <w:rPrChange w:id="16" w:author="Penn Frates" w:date="2018-03-25T11:17:00Z">
              <w:rPr>
                <w:rFonts w:ascii="Times" w:eastAsia="Times New Roman" w:hAnsi="Times" w:cs="Times New Roman"/>
              </w:rPr>
            </w:rPrChange>
          </w:rPr>
          <w:t>,</w:t>
        </w:r>
      </w:ins>
      <w:r w:rsidR="00137861" w:rsidRPr="00B77009">
        <w:rPr>
          <w:rFonts w:ascii="Times New Roman" w:eastAsia="Times New Roman" w:hAnsi="Times New Roman" w:cs="Times New Roman"/>
          <w:rPrChange w:id="17" w:author="Penn Frates" w:date="2018-03-25T11:17:00Z">
            <w:rPr>
              <w:rFonts w:ascii="Times" w:eastAsia="Times New Roman" w:hAnsi="Times" w:cs="Times New Roman"/>
            </w:rPr>
          </w:rPrChange>
        </w:rPr>
        <w:t xml:space="preserve"> viruses are completely dependen</w:t>
      </w:r>
      <w:r w:rsidR="002C4F2D" w:rsidRPr="00B77009">
        <w:rPr>
          <w:rFonts w:ascii="Times New Roman" w:eastAsia="Times New Roman" w:hAnsi="Times New Roman" w:cs="Times New Roman"/>
          <w:rPrChange w:id="18" w:author="Penn Frates" w:date="2018-03-25T11:17:00Z">
            <w:rPr>
              <w:rFonts w:ascii="Times" w:eastAsia="Times New Roman" w:hAnsi="Times" w:cs="Times New Roman"/>
            </w:rPr>
          </w:rPrChange>
        </w:rPr>
        <w:t>t</w:t>
      </w:r>
      <w:r w:rsidR="00137861" w:rsidRPr="00B77009">
        <w:rPr>
          <w:rFonts w:ascii="Times New Roman" w:eastAsia="Times New Roman" w:hAnsi="Times New Roman" w:cs="Times New Roman"/>
          <w:rPrChange w:id="19" w:author="Penn Frates" w:date="2018-03-25T11:17:00Z">
            <w:rPr>
              <w:rFonts w:ascii="Times" w:eastAsia="Times New Roman" w:hAnsi="Times" w:cs="Times New Roman"/>
            </w:rPr>
          </w:rPrChange>
        </w:rPr>
        <w:t xml:space="preserve"> on their hosts,</w:t>
      </w:r>
      <w:ins w:id="20" w:author="Peter Hans Uetz" w:date="2018-03-24T14:07:00Z">
        <w:r w:rsidR="00762942" w:rsidRPr="00B77009">
          <w:rPr>
            <w:rFonts w:ascii="Times New Roman" w:eastAsia="Times New Roman" w:hAnsi="Times New Roman" w:cs="Times New Roman"/>
            <w:rPrChange w:id="21" w:author="Penn Frates" w:date="2018-03-25T11:17:00Z">
              <w:rPr>
                <w:rFonts w:ascii="Times" w:eastAsia="Times New Roman" w:hAnsi="Times" w:cs="Times New Roman"/>
              </w:rPr>
            </w:rPrChange>
          </w:rPr>
          <w:t xml:space="preserve"> without a metabolism on their own that can be targeted</w:t>
        </w:r>
      </w:ins>
      <w:ins w:id="22" w:author="Peter Hans Uetz" w:date="2018-03-24T14:08:00Z">
        <w:r w:rsidR="00762942" w:rsidRPr="00B77009">
          <w:rPr>
            <w:rFonts w:ascii="Times New Roman" w:eastAsia="Times New Roman" w:hAnsi="Times New Roman" w:cs="Times New Roman"/>
            <w:rPrChange w:id="23" w:author="Penn Frates" w:date="2018-03-25T11:17:00Z">
              <w:rPr>
                <w:rFonts w:ascii="Times" w:eastAsia="Times New Roman" w:hAnsi="Times" w:cs="Times New Roman"/>
              </w:rPr>
            </w:rPrChange>
          </w:rPr>
          <w:t xml:space="preserve"> by drugs, </w:t>
        </w:r>
      </w:ins>
      <w:del w:id="24" w:author="Peter Hans Uetz" w:date="2018-03-24T14:08:00Z">
        <w:r w:rsidR="00137861" w:rsidRPr="00B77009" w:rsidDel="00762942">
          <w:rPr>
            <w:rFonts w:ascii="Times New Roman" w:eastAsia="Times New Roman" w:hAnsi="Times New Roman" w:cs="Times New Roman"/>
            <w:rPrChange w:id="25" w:author="Penn Frates" w:date="2018-03-25T11:17:00Z">
              <w:rPr>
                <w:rFonts w:ascii="Times" w:eastAsia="Times New Roman" w:hAnsi="Times" w:cs="Times New Roman"/>
              </w:rPr>
            </w:rPrChange>
          </w:rPr>
          <w:delText xml:space="preserve"> and hence </w:delText>
        </w:r>
      </w:del>
      <w:r w:rsidR="00137861" w:rsidRPr="00B77009">
        <w:rPr>
          <w:rFonts w:ascii="Times New Roman" w:eastAsia="Times New Roman" w:hAnsi="Times New Roman" w:cs="Times New Roman"/>
          <w:rPrChange w:id="26" w:author="Penn Frates" w:date="2018-03-25T11:17:00Z">
            <w:rPr>
              <w:rFonts w:ascii="Times" w:eastAsia="Times New Roman" w:hAnsi="Times" w:cs="Times New Roman"/>
            </w:rPr>
          </w:rPrChange>
        </w:rPr>
        <w:t xml:space="preserve">they have to extensively interact with host proteins </w:t>
      </w:r>
      <w:ins w:id="27" w:author="Penn Frates" w:date="2018-03-25T11:16:00Z">
        <w:r w:rsidR="00B77009" w:rsidRPr="00B77009">
          <w:rPr>
            <w:rFonts w:ascii="Times New Roman" w:eastAsia="Times New Roman" w:hAnsi="Times New Roman" w:cs="Times New Roman"/>
            <w:rPrChange w:id="28" w:author="Penn Frates" w:date="2018-03-25T11:17:00Z">
              <w:rPr>
                <w:rFonts w:ascii="Times" w:eastAsia="Times New Roman" w:hAnsi="Times" w:cs="Times New Roman"/>
              </w:rPr>
            </w:rPrChange>
          </w:rPr>
          <w:t xml:space="preserve">via protein-protein interactions (PPIs) </w:t>
        </w:r>
      </w:ins>
      <w:r w:rsidR="00137861" w:rsidRPr="00B77009">
        <w:rPr>
          <w:rFonts w:ascii="Times New Roman" w:eastAsia="Times New Roman" w:hAnsi="Times New Roman" w:cs="Times New Roman"/>
          <w:rPrChange w:id="29" w:author="Penn Frates" w:date="2018-03-25T11:17:00Z">
            <w:rPr>
              <w:rFonts w:ascii="Times" w:eastAsia="Times New Roman" w:hAnsi="Times" w:cs="Times New Roman"/>
            </w:rPr>
          </w:rPrChange>
        </w:rPr>
        <w:t>and other host components.</w:t>
      </w:r>
      <w:ins w:id="30" w:author="Penn Frates" w:date="2018-03-25T11:17:00Z">
        <w:r w:rsidR="00B77009" w:rsidRPr="00B77009">
          <w:rPr>
            <w:rFonts w:ascii="Times New Roman" w:eastAsia="Times New Roman" w:hAnsi="Times New Roman" w:cs="Times New Roman"/>
            <w:rPrChange w:id="31" w:author="Penn Frates" w:date="2018-03-25T11:17:00Z">
              <w:rPr>
                <w:rFonts w:ascii="Times" w:eastAsia="Times New Roman" w:hAnsi="Times" w:cs="Times New Roman"/>
              </w:rPr>
            </w:rPrChange>
          </w:rPr>
          <w:t xml:space="preserve"> </w:t>
        </w:r>
        <w:r w:rsidR="00B77009" w:rsidRPr="00B77009">
          <w:rPr>
            <w:rFonts w:ascii="Times New Roman" w:hAnsi="Times New Roman" w:cs="Times New Roman"/>
            <w:rPrChange w:id="32" w:author="Penn Frates" w:date="2018-03-25T11:17:00Z">
              <w:rPr/>
            </w:rPrChange>
          </w:rPr>
          <w:t xml:space="preserve">While most bacteria can be directly eliminated using </w:t>
        </w:r>
        <w:proofErr w:type="spellStart"/>
        <w:r w:rsidR="00B77009" w:rsidRPr="00B77009">
          <w:rPr>
            <w:rFonts w:ascii="Times New Roman" w:hAnsi="Times New Roman" w:cs="Times New Roman"/>
            <w:rPrChange w:id="33" w:author="Penn Frates" w:date="2018-03-25T11:17:00Z">
              <w:rPr/>
            </w:rPrChange>
          </w:rPr>
          <w:t>antiobiotics</w:t>
        </w:r>
        <w:proofErr w:type="spellEnd"/>
        <w:r w:rsidR="00B77009" w:rsidRPr="00B77009">
          <w:rPr>
            <w:rFonts w:ascii="Times New Roman" w:hAnsi="Times New Roman" w:cs="Times New Roman"/>
            <w:rPrChange w:id="34" w:author="Penn Frates" w:date="2018-03-25T11:17:00Z">
              <w:rPr/>
            </w:rPrChange>
          </w:rPr>
          <w:t xml:space="preserve">, viruses can only be constrained in their growth and doing so safely for the host remains challenging. Furthermore, viral variation occurs rapidly, often with significant adaptation </w:t>
        </w:r>
      </w:ins>
      <w:ins w:id="35" w:author="Penn Frates" w:date="2018-03-25T11:18:00Z">
        <w:r w:rsidR="00B77009">
          <w:rPr>
            <w:rFonts w:ascii="Times New Roman" w:hAnsi="Times New Roman" w:cs="Times New Roman"/>
          </w:rPr>
          <w:t>within each host.</w:t>
        </w:r>
      </w:ins>
      <w:ins w:id="36" w:author="Penn Frates" w:date="2018-03-25T11:17:00Z">
        <w:r w:rsidR="00B77009" w:rsidRPr="00B77009">
          <w:rPr>
            <w:rFonts w:ascii="Times New Roman" w:hAnsi="Times New Roman" w:cs="Times New Roman"/>
            <w:rPrChange w:id="37" w:author="Penn Frates" w:date="2018-03-25T11:17:00Z">
              <w:rPr/>
            </w:rPrChange>
          </w:rPr>
          <w:t xml:space="preserve"> Future strategies for development of safe antivirals will likely depend upon precise targeting of virus-host PPIs and a deeper understanding of viral </w:t>
        </w:r>
        <w:del w:id="38" w:author="Peter Hans Uetz" w:date="2018-03-25T19:25:00Z">
          <w:r w:rsidR="00B77009" w:rsidRPr="00B77009" w:rsidDel="000F289A">
            <w:rPr>
              <w:rFonts w:ascii="Times New Roman" w:hAnsi="Times New Roman" w:cs="Times New Roman"/>
              <w:rPrChange w:id="39" w:author="Penn Frates" w:date="2018-03-25T11:17:00Z">
                <w:rPr/>
              </w:rPrChange>
            </w:rPr>
            <w:delText>diversity</w:delText>
          </w:r>
        </w:del>
      </w:ins>
      <w:ins w:id="40" w:author="Peter Hans Uetz" w:date="2018-03-25T19:25:00Z">
        <w:r w:rsidR="000F289A">
          <w:rPr>
            <w:rFonts w:ascii="Times New Roman" w:hAnsi="Times New Roman" w:cs="Times New Roman"/>
          </w:rPr>
          <w:t>biology</w:t>
        </w:r>
      </w:ins>
      <w:ins w:id="41" w:author="Penn Frates" w:date="2018-03-25T11:17:00Z">
        <w:r w:rsidR="00B77009" w:rsidRPr="00B77009">
          <w:rPr>
            <w:rFonts w:ascii="Times New Roman" w:hAnsi="Times New Roman" w:cs="Times New Roman"/>
            <w:rPrChange w:id="42" w:author="Penn Frates" w:date="2018-03-25T11:17:00Z">
              <w:rPr/>
            </w:rPrChange>
          </w:rPr>
          <w:t>.</w:t>
        </w:r>
      </w:ins>
    </w:p>
    <w:p w14:paraId="271BEA2A" w14:textId="3EE5A108" w:rsidR="00137861" w:rsidRPr="0047280B" w:rsidRDefault="00F92ABB" w:rsidP="0047280B">
      <w:pPr>
        <w:spacing w:after="240"/>
        <w:rPr>
          <w:rFonts w:ascii="Times" w:eastAsia="Times New Roman" w:hAnsi="Times" w:cs="Times New Roman"/>
        </w:rPr>
      </w:pPr>
      <w:r>
        <w:rPr>
          <w:rFonts w:ascii="Times" w:eastAsia="Times New Roman" w:hAnsi="Times" w:cs="Times New Roman"/>
        </w:rPr>
        <w:t>In this review we provide an overview of virus diversity and how it relate</w:t>
      </w:r>
      <w:r w:rsidR="00E973DC">
        <w:rPr>
          <w:rFonts w:ascii="Times" w:eastAsia="Times New Roman" w:hAnsi="Times" w:cs="Times New Roman"/>
        </w:rPr>
        <w:t>s</w:t>
      </w:r>
      <w:r>
        <w:rPr>
          <w:rFonts w:ascii="Times" w:eastAsia="Times New Roman" w:hAnsi="Times" w:cs="Times New Roman"/>
        </w:rPr>
        <w:t xml:space="preserve"> to the diversity of </w:t>
      </w:r>
      <w:r w:rsidR="00E973DC">
        <w:rPr>
          <w:rFonts w:ascii="Times" w:eastAsia="Times New Roman" w:hAnsi="Times" w:cs="Times New Roman"/>
        </w:rPr>
        <w:t>interactions among host and virus proteins</w:t>
      </w:r>
      <w:r>
        <w:rPr>
          <w:rFonts w:ascii="Times" w:eastAsia="Times New Roman" w:hAnsi="Times" w:cs="Times New Roman"/>
        </w:rPr>
        <w:t xml:space="preserve">. </w:t>
      </w:r>
      <w:ins w:id="43" w:author="Peter Hans Uetz" w:date="2018-03-25T19:26:00Z">
        <w:r w:rsidR="00E56EDC">
          <w:rPr>
            <w:rFonts w:ascii="Times" w:eastAsia="Times New Roman" w:hAnsi="Times" w:cs="Times New Roman"/>
          </w:rPr>
          <w:t>Given the vast body of literature about virus-host interactions, which is nearly impossible to review in a single article, we attempted to provide a bigger picture overview, primarily based on existing databases of virus-host (human) interactions (</w:t>
        </w:r>
        <w:r w:rsidR="00E56EDC" w:rsidRPr="00DF0B62">
          <w:rPr>
            <w:rFonts w:ascii="Times" w:eastAsia="Times New Roman" w:hAnsi="Times" w:cs="Times New Roman"/>
            <w:b/>
            <w:bCs/>
          </w:rPr>
          <w:t>Table X</w:t>
        </w:r>
        <w:r w:rsidR="00E56EDC">
          <w:rPr>
            <w:rFonts w:ascii="Times" w:eastAsia="Times New Roman" w:hAnsi="Times" w:cs="Times New Roman"/>
          </w:rPr>
          <w:t xml:space="preserve">). </w:t>
        </w:r>
      </w:ins>
      <w:r w:rsidR="00E0610D">
        <w:rPr>
          <w:rFonts w:ascii="Times" w:eastAsia="Times New Roman" w:hAnsi="Times" w:cs="Times New Roman"/>
        </w:rPr>
        <w:t xml:space="preserve">We surmise that medically important viruses have received more attention and thus more research, hence more interactions should be known and understood. While this is often the case, </w:t>
      </w:r>
      <w:r w:rsidR="00E973DC">
        <w:rPr>
          <w:rFonts w:ascii="Times" w:eastAsia="Times New Roman" w:hAnsi="Times" w:cs="Times New Roman"/>
        </w:rPr>
        <w:t xml:space="preserve">some highly infectious viruses have received relatively little </w:t>
      </w:r>
      <w:proofErr w:type="gramStart"/>
      <w:r w:rsidR="00E973DC">
        <w:rPr>
          <w:rFonts w:ascii="Times" w:eastAsia="Times New Roman" w:hAnsi="Times" w:cs="Times New Roman"/>
        </w:rPr>
        <w:t>attention</w:t>
      </w:r>
      <w:r w:rsidR="00E0610D">
        <w:rPr>
          <w:rFonts w:ascii="Times" w:eastAsia="Times New Roman" w:hAnsi="Times" w:cs="Times New Roman"/>
        </w:rPr>
        <w:t xml:space="preserve"> .</w:t>
      </w:r>
      <w:proofErr w:type="gramEnd"/>
      <w:r w:rsidR="00E0610D">
        <w:rPr>
          <w:rFonts w:ascii="Times" w:eastAsia="Times New Roman" w:hAnsi="Times" w:cs="Times New Roman"/>
        </w:rPr>
        <w:t xml:space="preserve"> In fact, being highly pathogenic does not mean a virus is easy to study</w:t>
      </w:r>
      <w:ins w:id="44" w:author="Penn Frates" w:date="2018-03-25T11:19:00Z">
        <w:r w:rsidR="00B77009">
          <w:rPr>
            <w:rFonts w:ascii="Times" w:eastAsia="Times New Roman" w:hAnsi="Times" w:cs="Times New Roman"/>
          </w:rPr>
          <w:t xml:space="preserve"> nor medically important</w:t>
        </w:r>
      </w:ins>
      <w:del w:id="45" w:author="Penn Frates" w:date="2018-03-25T11:19:00Z">
        <w:r w:rsidR="00E0610D" w:rsidDel="00B77009">
          <w:rPr>
            <w:rFonts w:ascii="Times" w:eastAsia="Times New Roman" w:hAnsi="Times" w:cs="Times New Roman"/>
          </w:rPr>
          <w:delText xml:space="preserve"> or it may not be of interest</w:delText>
        </w:r>
      </w:del>
      <w:r w:rsidR="00E0610D">
        <w:rPr>
          <w:rFonts w:ascii="Times" w:eastAsia="Times New Roman" w:hAnsi="Times" w:cs="Times New Roman"/>
        </w:rPr>
        <w:t xml:space="preserve">, given </w:t>
      </w:r>
      <w:ins w:id="46" w:author="Penn Frates" w:date="2018-03-25T11:19:00Z">
        <w:r w:rsidR="00B77009">
          <w:rPr>
            <w:rFonts w:ascii="Times" w:eastAsia="Times New Roman" w:hAnsi="Times" w:cs="Times New Roman"/>
          </w:rPr>
          <w:t xml:space="preserve">there may be </w:t>
        </w:r>
      </w:ins>
      <w:r w:rsidR="00E0610D">
        <w:rPr>
          <w:rFonts w:ascii="Times" w:eastAsia="Times New Roman" w:hAnsi="Times" w:cs="Times New Roman"/>
        </w:rPr>
        <w:t xml:space="preserve">a very restricted geographic </w:t>
      </w:r>
      <w:ins w:id="47" w:author="Penn Frates" w:date="2018-03-25T11:19:00Z">
        <w:r w:rsidR="00B77009">
          <w:rPr>
            <w:rFonts w:ascii="Times" w:eastAsia="Times New Roman" w:hAnsi="Times" w:cs="Times New Roman"/>
          </w:rPr>
          <w:t xml:space="preserve">or </w:t>
        </w:r>
      </w:ins>
      <w:del w:id="48" w:author="Penn Frates" w:date="2018-03-25T11:19:00Z">
        <w:r w:rsidR="00E0610D" w:rsidDel="00B77009">
          <w:rPr>
            <w:rFonts w:ascii="Times" w:eastAsia="Times New Roman" w:hAnsi="Times" w:cs="Times New Roman"/>
          </w:rPr>
          <w:delText xml:space="preserve">range or very narrow </w:delText>
        </w:r>
      </w:del>
      <w:r w:rsidR="00E0610D">
        <w:rPr>
          <w:rFonts w:ascii="Times" w:eastAsia="Times New Roman" w:hAnsi="Times" w:cs="Times New Roman"/>
        </w:rPr>
        <w:t xml:space="preserve">host range. For some viruses, such as Zika, the threat is </w:t>
      </w:r>
      <w:r w:rsidR="005B09A7">
        <w:rPr>
          <w:rFonts w:ascii="Times" w:eastAsia="Times New Roman" w:hAnsi="Times" w:cs="Times New Roman"/>
        </w:rPr>
        <w:t>relatively</w:t>
      </w:r>
      <w:r w:rsidR="00E0610D">
        <w:rPr>
          <w:rFonts w:ascii="Times" w:eastAsia="Times New Roman" w:hAnsi="Times" w:cs="Times New Roman"/>
        </w:rPr>
        <w:t xml:space="preserve"> recent </w:t>
      </w:r>
      <w:r w:rsidR="005B09A7">
        <w:rPr>
          <w:rFonts w:ascii="Times" w:eastAsia="Times New Roman" w:hAnsi="Times" w:cs="Times New Roman"/>
        </w:rPr>
        <w:t xml:space="preserve">so </w:t>
      </w:r>
      <w:r w:rsidR="00E0610D">
        <w:rPr>
          <w:rFonts w:ascii="Times" w:eastAsia="Times New Roman" w:hAnsi="Times" w:cs="Times New Roman"/>
        </w:rPr>
        <w:t xml:space="preserve">that research has only ramped up </w:t>
      </w:r>
      <w:r w:rsidR="005B09A7">
        <w:rPr>
          <w:rFonts w:ascii="Times" w:eastAsia="Times New Roman" w:hAnsi="Times" w:cs="Times New Roman"/>
        </w:rPr>
        <w:t>during the past few years</w:t>
      </w:r>
      <w:r w:rsidR="00E0610D">
        <w:rPr>
          <w:rFonts w:ascii="Times" w:eastAsia="Times New Roman" w:hAnsi="Times" w:cs="Times New Roman"/>
        </w:rPr>
        <w:t xml:space="preserve"> and </w:t>
      </w:r>
      <w:ins w:id="49" w:author="Penn Frates" w:date="2018-03-25T11:20:00Z">
        <w:r w:rsidR="00B77009">
          <w:rPr>
            <w:rFonts w:ascii="Times" w:eastAsia="Times New Roman" w:hAnsi="Times" w:cs="Times New Roman"/>
          </w:rPr>
          <w:t>while there may be extensive sequence information from next-generation sequencing studies, precise knowledge of virus-host PPIs and thus potential targets for antiviral therapies may be very limited.</w:t>
        </w:r>
      </w:ins>
      <w:ins w:id="50" w:author="Peter Hans Uetz" w:date="2018-03-25T19:26:00Z">
        <w:r w:rsidR="00E56EDC" w:rsidRPr="00E56EDC">
          <w:rPr>
            <w:rFonts w:ascii="Times" w:eastAsia="Times New Roman" w:hAnsi="Times" w:cs="Times New Roman"/>
          </w:rPr>
          <w:t xml:space="preserve"> </w:t>
        </w:r>
        <w:r w:rsidR="00E56EDC">
          <w:rPr>
            <w:rFonts w:ascii="Times" w:eastAsia="Times New Roman" w:hAnsi="Times" w:cs="Times New Roman"/>
          </w:rPr>
          <w:t>Note however, that our focus on databases introduces a certain bias to our analysis, caused by the bias which information is submitted to and collected by databases.</w:t>
        </w:r>
      </w:ins>
      <w:del w:id="51" w:author="Penn Frates" w:date="2018-03-25T11:20:00Z">
        <w:r w:rsidR="00E0610D" w:rsidDel="00B77009">
          <w:rPr>
            <w:rFonts w:ascii="Times" w:eastAsia="Times New Roman" w:hAnsi="Times" w:cs="Times New Roman"/>
          </w:rPr>
          <w:delText>there is no extensive data available yet.</w:delText>
        </w:r>
      </w:del>
    </w:p>
    <w:p w14:paraId="0E445ECB" w14:textId="77777777" w:rsidR="0047280B" w:rsidRPr="0047280B" w:rsidRDefault="0047280B" w:rsidP="00762942">
      <w:pPr>
        <w:outlineLvl w:val="0"/>
        <w:rPr>
          <w:rFonts w:ascii="Times" w:hAnsi="Times" w:cs="Times New Roman"/>
        </w:rPr>
      </w:pPr>
      <w:r w:rsidRPr="0047280B">
        <w:rPr>
          <w:rFonts w:ascii="Times" w:hAnsi="Times" w:cs="Arial"/>
          <w:b/>
          <w:bCs/>
          <w:color w:val="000000"/>
        </w:rPr>
        <w:lastRenderedPageBreak/>
        <w:t>Diversity of human viruses</w:t>
      </w:r>
    </w:p>
    <w:p w14:paraId="632004DF" w14:textId="77777777" w:rsidR="00E56EDC" w:rsidRPr="000C48E1" w:rsidRDefault="00E56EDC" w:rsidP="00E56EDC">
      <w:pPr>
        <w:rPr>
          <w:moveTo w:id="52" w:author="Peter Hans Uetz" w:date="2018-03-25T19:28:00Z"/>
          <w:rFonts w:ascii="Times" w:hAnsi="Times" w:cs="Arial"/>
          <w:color w:val="000000"/>
        </w:rPr>
      </w:pPr>
      <w:moveToRangeStart w:id="53" w:author="Peter Hans Uetz" w:date="2018-03-25T19:28:00Z" w:name="move509769449"/>
      <w:moveTo w:id="54" w:author="Peter Hans Uetz" w:date="2018-03-25T19:28:00Z">
        <w:r w:rsidRPr="000C48E1">
          <w:rPr>
            <w:rFonts w:ascii="Times" w:hAnsi="Times" w:cs="Arial"/>
            <w:color w:val="000000"/>
          </w:rPr>
          <w:t xml:space="preserve">Virus diversity can be measured by sequencing many </w:t>
        </w:r>
        <w:proofErr w:type="gramStart"/>
        <w:r w:rsidRPr="000C48E1">
          <w:rPr>
            <w:rFonts w:ascii="Times" w:hAnsi="Times" w:cs="Arial"/>
            <w:color w:val="000000"/>
          </w:rPr>
          <w:t>virus</w:t>
        </w:r>
        <w:proofErr w:type="gramEnd"/>
        <w:r w:rsidRPr="000C48E1">
          <w:rPr>
            <w:rFonts w:ascii="Times" w:hAnsi="Times" w:cs="Arial"/>
            <w:color w:val="000000"/>
          </w:rPr>
          <w:t xml:space="preserve"> isolates from different geographical areas. This is especially informative for RNA viruses which evolve rapidly and thus have a large sequence diversity. Larger diversity becomes obvious when sequences are </w:t>
        </w:r>
        <w:proofErr w:type="gramStart"/>
        <w:r w:rsidRPr="000C48E1">
          <w:rPr>
            <w:rFonts w:ascii="Times" w:hAnsi="Times" w:cs="Arial"/>
            <w:color w:val="000000"/>
          </w:rPr>
          <w:t>clustered</w:t>
        </w:r>
        <w:proofErr w:type="gramEnd"/>
        <w:r w:rsidRPr="000C48E1">
          <w:rPr>
            <w:rFonts w:ascii="Times" w:hAnsi="Times" w:cs="Arial"/>
            <w:color w:val="000000"/>
          </w:rPr>
          <w:t xml:space="preserve"> and those genomes combined which have less than 5% sequence divergence (</w:t>
        </w:r>
        <w:r w:rsidRPr="005A194B">
          <w:rPr>
            <w:rFonts w:ascii="Times" w:hAnsi="Times" w:cs="Arial"/>
            <w:b/>
            <w:color w:val="000000"/>
          </w:rPr>
          <w:t>Table 1</w:t>
        </w:r>
        <w:r w:rsidRPr="000C48E1">
          <w:rPr>
            <w:rFonts w:ascii="Times" w:hAnsi="Times" w:cs="Arial"/>
            <w:color w:val="000000"/>
          </w:rPr>
          <w:t xml:space="preserve">). </w:t>
        </w:r>
        <w:r>
          <w:rPr>
            <w:rFonts w:ascii="Times" w:hAnsi="Times" w:cs="Arial"/>
            <w:color w:val="000000"/>
          </w:rPr>
          <w:t>For instance, Zika virus seems to be a highly diverse virus, given that the 200,000+ sequences cannot be clustered into similar sub-groups</w:t>
        </w:r>
        <w:r w:rsidRPr="000C48E1">
          <w:rPr>
            <w:rFonts w:ascii="Times" w:hAnsi="Times" w:cs="Arial"/>
            <w:color w:val="000000"/>
          </w:rPr>
          <w:t>.</w:t>
        </w:r>
      </w:moveTo>
    </w:p>
    <w:moveToRangeEnd w:id="53"/>
    <w:p w14:paraId="4FB7AC00" w14:textId="77777777" w:rsidR="00E56EDC" w:rsidRDefault="00E56EDC" w:rsidP="0047280B">
      <w:pPr>
        <w:rPr>
          <w:ins w:id="55" w:author="Peter Hans Uetz" w:date="2018-03-25T19:28:00Z"/>
          <w:rFonts w:ascii="Times" w:hAnsi="Times" w:cs="Arial"/>
          <w:color w:val="000000"/>
        </w:rPr>
      </w:pPr>
    </w:p>
    <w:p w14:paraId="29E09F1A" w14:textId="5E67D087" w:rsidR="002012FD" w:rsidRDefault="00971ECC" w:rsidP="0047280B">
      <w:pPr>
        <w:rPr>
          <w:rFonts w:ascii="Times" w:hAnsi="Times" w:cs="Arial"/>
          <w:color w:val="000000"/>
        </w:rPr>
      </w:pPr>
      <w:r>
        <w:rPr>
          <w:rFonts w:ascii="Times" w:hAnsi="Times" w:cs="Arial"/>
          <w:color w:val="000000"/>
        </w:rPr>
        <w:t xml:space="preserve">Most people are infected by </w:t>
      </w:r>
      <w:r w:rsidR="000C48E1">
        <w:rPr>
          <w:rFonts w:ascii="Times" w:hAnsi="Times" w:cs="Arial"/>
          <w:color w:val="000000"/>
        </w:rPr>
        <w:t>multiple</w:t>
      </w:r>
      <w:r>
        <w:rPr>
          <w:rFonts w:ascii="Times" w:hAnsi="Times" w:cs="Arial"/>
          <w:color w:val="000000"/>
        </w:rPr>
        <w:t xml:space="preserve"> viruses. Wylie et al. </w:t>
      </w:r>
      <w:r w:rsidRPr="00971ECC">
        <w:rPr>
          <w:rFonts w:ascii="Times" w:hAnsi="Times" w:cs="Arial"/>
          <w:color w:val="000000"/>
        </w:rPr>
        <w:t xml:space="preserve">detected an average of 5.5 viral genera in each </w:t>
      </w:r>
      <w:r>
        <w:rPr>
          <w:rFonts w:ascii="Times" w:hAnsi="Times" w:cs="Arial"/>
          <w:color w:val="000000"/>
        </w:rPr>
        <w:t xml:space="preserve">of 102 healthy </w:t>
      </w:r>
      <w:r w:rsidRPr="00971ECC">
        <w:rPr>
          <w:rFonts w:ascii="Times" w:hAnsi="Times" w:cs="Arial"/>
          <w:color w:val="000000"/>
        </w:rPr>
        <w:t>individual</w:t>
      </w:r>
      <w:r>
        <w:rPr>
          <w:rFonts w:ascii="Times" w:hAnsi="Times" w:cs="Arial"/>
          <w:color w:val="000000"/>
        </w:rPr>
        <w:t>s</w:t>
      </w:r>
      <w:r w:rsidR="000C48E1">
        <w:rPr>
          <w:rFonts w:ascii="Times" w:hAnsi="Times" w:cs="Arial"/>
          <w:color w:val="000000"/>
        </w:rPr>
        <w:t xml:space="preserve"> </w:t>
      </w:r>
      <w:r w:rsidR="000C48E1">
        <w:rPr>
          <w:rFonts w:ascii="Times" w:hAnsi="Times" w:cs="Arial"/>
          <w:color w:val="000000"/>
        </w:rPr>
        <w:fldChar w:fldCharType="begin"/>
      </w:r>
      <w:r w:rsidR="000C48E1">
        <w:rPr>
          <w:rFonts w:ascii="Times" w:hAnsi="Times" w:cs="Arial"/>
          <w:color w:val="000000"/>
        </w:rPr>
        <w:instrText xml:space="preserve"> ADDIN EN.CITE &lt;EndNote&gt;&lt;Cite&gt;&lt;Author&gt;Wylie&lt;/Author&gt;&lt;Year&gt;2014&lt;/Year&gt;&lt;RecNum&gt;158&lt;/RecNum&gt;&lt;DisplayText&gt;(1)&lt;/DisplayText&gt;&lt;record&gt;&lt;rec-number&gt;158&lt;/rec-number&gt;&lt;foreign-keys&gt;&lt;key app="EN" db-id="fzxf5s9pk0992pefpet5d9rcvs2ae90rrfad" timestamp="1504659989"&gt;158&lt;/key&gt;&lt;/foreign-keys&gt;&lt;ref-type name="Journal Article"&gt;17&lt;/ref-type&gt;&lt;contributors&gt;&lt;authors&gt;&lt;author&gt;Wylie, K. M.&lt;/author&gt;&lt;author&gt;Mihindukulasuriya, K. A.&lt;/author&gt;&lt;author&gt;Zhou, Y.&lt;/author&gt;&lt;author&gt;Sodergren, E.&lt;/author&gt;&lt;author&gt;Storch, G. A.&lt;/author&gt;&lt;author&gt;Weinstock, G. M.&lt;/author&gt;&lt;/authors&gt;&lt;/contributors&gt;&lt;titles&gt;&lt;title&gt;Metagenomic analysis of double-stranded DNA viruses in healthy adults&lt;/title&gt;&lt;secondary-title&gt;BMC Biol&lt;/secondary-title&gt;&lt;/titles&gt;&lt;periodical&gt;&lt;full-title&gt;BMC Biol&lt;/full-title&gt;&lt;/periodical&gt;&lt;pages&gt;71&lt;/pages&gt;&lt;volume&gt;12&lt;/volume&gt;&lt;keywords&gt;&lt;keyword&gt;Adolescent&lt;/keyword&gt;&lt;keyword&gt;Adult&lt;/keyword&gt;&lt;keyword&gt;DNA Viruses/classification/*genetics/isolation &amp;amp; purification&lt;/keyword&gt;&lt;keyword&gt;DNA, Viral/*analysis&lt;/keyword&gt;&lt;keyword&gt;Female&lt;/keyword&gt;&lt;keyword&gt;High-Throughput Nucleotide Sequencing&lt;/keyword&gt;&lt;keyword&gt;Humans&lt;/keyword&gt;&lt;keyword&gt;Male&lt;/keyword&gt;&lt;keyword&gt;*Metagenome&lt;/keyword&gt;&lt;keyword&gt;Missouri&lt;/keyword&gt;&lt;keyword&gt;Sequence Analysis, DNA&lt;/keyword&gt;&lt;keyword&gt;Texas&lt;/keyword&gt;&lt;keyword&gt;Young Adult&lt;/keyword&gt;&lt;/keywords&gt;&lt;dates&gt;&lt;year&gt;2014&lt;/year&gt;&lt;pub-dates&gt;&lt;date&gt;Sep 10&lt;/date&gt;&lt;/pub-dates&gt;&lt;/dates&gt;&lt;isbn&gt;1741-7007 (Electronic)&amp;#xD;1741-7007 (Linking)&lt;/isbn&gt;&lt;accession-num&gt;25212266&lt;/accession-num&gt;&lt;urls&gt;&lt;related-urls&gt;&lt;url&gt;https://www.ncbi.nlm.nih.gov/pubmed/25212266&lt;/url&gt;&lt;/related-urls&gt;&lt;/urls&gt;&lt;custom2&gt;PMC4177058&lt;/custom2&gt;&lt;electronic-resource-num&gt;10.1186/s12915-014-0071-7&lt;/electronic-resource-num&gt;&lt;/record&gt;&lt;/Cite&gt;&lt;/EndNote&gt;</w:instrText>
      </w:r>
      <w:r w:rsidR="000C48E1">
        <w:rPr>
          <w:rFonts w:ascii="Times" w:hAnsi="Times" w:cs="Arial"/>
          <w:color w:val="000000"/>
        </w:rPr>
        <w:fldChar w:fldCharType="separate"/>
      </w:r>
      <w:r w:rsidR="000C48E1">
        <w:rPr>
          <w:rFonts w:ascii="Times" w:hAnsi="Times" w:cs="Arial"/>
          <w:noProof/>
          <w:color w:val="000000"/>
        </w:rPr>
        <w:t>(1)</w:t>
      </w:r>
      <w:r w:rsidR="000C48E1">
        <w:rPr>
          <w:rFonts w:ascii="Times" w:hAnsi="Times" w:cs="Arial"/>
          <w:color w:val="000000"/>
        </w:rPr>
        <w:fldChar w:fldCharType="end"/>
      </w:r>
      <w:r>
        <w:rPr>
          <w:rFonts w:ascii="Times" w:hAnsi="Times" w:cs="Arial"/>
          <w:color w:val="000000"/>
        </w:rPr>
        <w:t xml:space="preserve">. Given that no more than 5 </w:t>
      </w:r>
      <w:r w:rsidR="000C48E1">
        <w:rPr>
          <w:rFonts w:ascii="Times" w:hAnsi="Times" w:cs="Arial"/>
          <w:color w:val="000000"/>
        </w:rPr>
        <w:t xml:space="preserve">body </w:t>
      </w:r>
      <w:r>
        <w:rPr>
          <w:rFonts w:ascii="Times" w:hAnsi="Times" w:cs="Arial"/>
          <w:color w:val="000000"/>
        </w:rPr>
        <w:t>habitats were screened (</w:t>
      </w:r>
      <w:r w:rsidRPr="00971ECC">
        <w:rPr>
          <w:rFonts w:ascii="Times" w:hAnsi="Times" w:cs="Arial"/>
          <w:color w:val="000000"/>
        </w:rPr>
        <w:t>nose, skin, mouth, vagina, and stool</w:t>
      </w:r>
      <w:r>
        <w:rPr>
          <w:rFonts w:ascii="Times" w:hAnsi="Times" w:cs="Arial"/>
          <w:color w:val="000000"/>
        </w:rPr>
        <w:t>) we can safely assume that most people have dozens of different viruses in their body. However, only few lead to clinical symptoms or disease.</w:t>
      </w:r>
      <w:ins w:id="56" w:author="Penn Frates" w:date="2018-03-25T11:21:00Z">
        <w:r w:rsidR="00B77009">
          <w:rPr>
            <w:rFonts w:ascii="Times" w:hAnsi="Times" w:cs="Arial"/>
            <w:color w:val="000000"/>
          </w:rPr>
          <w:t xml:space="preserve"> Conversely, Po</w:t>
        </w:r>
        <w:commentRangeStart w:id="57"/>
        <w:r w:rsidR="00B77009">
          <w:rPr>
            <w:rFonts w:ascii="Times" w:hAnsi="Times" w:cs="Arial"/>
            <w:color w:val="000000"/>
          </w:rPr>
          <w:t xml:space="preserve">on et al. </w:t>
        </w:r>
        <w:commentRangeEnd w:id="57"/>
        <w:r w:rsidR="00B77009">
          <w:rPr>
            <w:rStyle w:val="CommentReference"/>
          </w:rPr>
          <w:commentReference w:id="57"/>
        </w:r>
        <w:r w:rsidR="00B77009">
          <w:rPr>
            <w:rFonts w:ascii="Times" w:hAnsi="Times" w:cs="Arial"/>
            <w:color w:val="000000"/>
          </w:rPr>
          <w:t xml:space="preserve">characterized diversity of a single virus, influenza A, in individual human hosts and found numerous variants that changed in abundance over time, suggesting adaptation. Moreover, the types and populations of variants varied widely between individuals. Thus, it appears likely that human viruses rely upon their enormous diversity for survival in most circumstances. </w:t>
        </w:r>
      </w:ins>
      <w:r>
        <w:rPr>
          <w:rFonts w:ascii="Times" w:hAnsi="Times" w:cs="Arial"/>
          <w:color w:val="000000"/>
        </w:rPr>
        <w:t xml:space="preserve"> We </w:t>
      </w:r>
      <w:r w:rsidR="007B11EA">
        <w:rPr>
          <w:rFonts w:ascii="Times" w:hAnsi="Times" w:cs="Arial"/>
          <w:color w:val="000000"/>
        </w:rPr>
        <w:t xml:space="preserve">have </w:t>
      </w:r>
      <w:ins w:id="58" w:author="Penn Frates" w:date="2018-03-25T11:21:00Z">
        <w:r w:rsidR="00B77009">
          <w:rPr>
            <w:rFonts w:ascii="Times" w:hAnsi="Times" w:cs="Arial"/>
            <w:color w:val="000000"/>
          </w:rPr>
          <w:t>therefore</w:t>
        </w:r>
      </w:ins>
      <w:del w:id="59" w:author="Penn Frates" w:date="2018-03-25T11:21:00Z">
        <w:r w:rsidR="007B11EA" w:rsidDel="00B77009">
          <w:rPr>
            <w:rFonts w:ascii="Times" w:hAnsi="Times" w:cs="Arial"/>
            <w:color w:val="000000"/>
          </w:rPr>
          <w:delText>thus</w:delText>
        </w:r>
      </w:del>
      <w:r w:rsidR="007B11EA">
        <w:rPr>
          <w:rFonts w:ascii="Times" w:hAnsi="Times" w:cs="Arial"/>
          <w:color w:val="000000"/>
        </w:rPr>
        <w:t xml:space="preserve"> compiled data on the diversity of human viruses by looking both at sequence diversity (</w:t>
      </w:r>
      <w:r w:rsidR="007B11EA" w:rsidRPr="002217EA">
        <w:rPr>
          <w:rFonts w:ascii="Times" w:hAnsi="Times" w:cs="Arial"/>
          <w:b/>
          <w:color w:val="000000"/>
        </w:rPr>
        <w:t>Table 1</w:t>
      </w:r>
      <w:r w:rsidR="007B11EA">
        <w:rPr>
          <w:rFonts w:ascii="Times" w:hAnsi="Times" w:cs="Arial"/>
          <w:color w:val="000000"/>
        </w:rPr>
        <w:t>) and epidemiology (</w:t>
      </w:r>
      <w:r w:rsidR="007B11EA" w:rsidRPr="002217EA">
        <w:rPr>
          <w:rFonts w:ascii="Times" w:hAnsi="Times" w:cs="Arial"/>
          <w:b/>
          <w:color w:val="000000"/>
        </w:rPr>
        <w:t>Table 2</w:t>
      </w:r>
      <w:r w:rsidR="007B11EA">
        <w:rPr>
          <w:rFonts w:ascii="Times" w:hAnsi="Times" w:cs="Arial"/>
          <w:color w:val="000000"/>
        </w:rPr>
        <w:t>).</w:t>
      </w:r>
    </w:p>
    <w:p w14:paraId="2AE80936" w14:textId="235A1011" w:rsidR="000C48E1" w:rsidRPr="000C48E1" w:rsidDel="00E56EDC" w:rsidRDefault="000C48E1" w:rsidP="000C48E1">
      <w:pPr>
        <w:rPr>
          <w:moveFrom w:id="60" w:author="Peter Hans Uetz" w:date="2018-03-25T19:28:00Z"/>
          <w:rFonts w:ascii="Times" w:hAnsi="Times" w:cs="Arial"/>
          <w:color w:val="000000"/>
        </w:rPr>
      </w:pPr>
      <w:moveFromRangeStart w:id="61" w:author="Peter Hans Uetz" w:date="2018-03-25T19:28:00Z" w:name="move509769449"/>
      <w:moveFrom w:id="62" w:author="Peter Hans Uetz" w:date="2018-03-25T19:28:00Z">
        <w:r w:rsidRPr="000C48E1" w:rsidDel="00E56EDC">
          <w:rPr>
            <w:rFonts w:ascii="Times" w:hAnsi="Times" w:cs="Arial"/>
            <w:color w:val="000000"/>
          </w:rPr>
          <w:t>Virus diversity can be measured by sequencing many virus isolates from different geographical areas. This is especially informative for RNA viruses which evolve rapidly and thus have a large sequence diversity. Larger diversity becomes obvious when sequences are clustered and those genomes combined which have less than 5% sequence divergence (</w:t>
        </w:r>
        <w:r w:rsidRPr="005A194B" w:rsidDel="00E56EDC">
          <w:rPr>
            <w:rFonts w:ascii="Times" w:hAnsi="Times" w:cs="Arial"/>
            <w:b/>
            <w:color w:val="000000"/>
          </w:rPr>
          <w:t>Table 1</w:t>
        </w:r>
        <w:r w:rsidRPr="000C48E1" w:rsidDel="00E56EDC">
          <w:rPr>
            <w:rFonts w:ascii="Times" w:hAnsi="Times" w:cs="Arial"/>
            <w:color w:val="000000"/>
          </w:rPr>
          <w:t xml:space="preserve">). </w:t>
        </w:r>
        <w:r w:rsidDel="00E56EDC">
          <w:rPr>
            <w:rFonts w:ascii="Times" w:hAnsi="Times" w:cs="Arial"/>
            <w:color w:val="000000"/>
          </w:rPr>
          <w:t>For instance, Zika virus seems to be a highly diverse virus, given that the 200,000+ sequences cannot be clustered into similar sub-groups</w:t>
        </w:r>
        <w:r w:rsidRPr="000C48E1" w:rsidDel="00E56EDC">
          <w:rPr>
            <w:rFonts w:ascii="Times" w:hAnsi="Times" w:cs="Arial"/>
            <w:color w:val="000000"/>
          </w:rPr>
          <w:t>.</w:t>
        </w:r>
      </w:moveFrom>
    </w:p>
    <w:moveFromRangeEnd w:id="61"/>
    <w:p w14:paraId="22B61AA9" w14:textId="77777777" w:rsidR="000C48E1" w:rsidRPr="000C48E1" w:rsidRDefault="000C48E1" w:rsidP="000C48E1">
      <w:pPr>
        <w:rPr>
          <w:rFonts w:ascii="Times" w:hAnsi="Times" w:cs="Arial"/>
          <w:color w:val="000000"/>
        </w:rPr>
      </w:pPr>
    </w:p>
    <w:p w14:paraId="45976144" w14:textId="6CC3128F" w:rsidR="000C48E1" w:rsidRDefault="000C48E1" w:rsidP="000C48E1">
      <w:pPr>
        <w:rPr>
          <w:rFonts w:ascii="Times" w:hAnsi="Times" w:cs="Arial"/>
          <w:color w:val="000000"/>
        </w:rPr>
      </w:pPr>
      <w:r w:rsidRPr="000C48E1">
        <w:rPr>
          <w:rFonts w:ascii="Times" w:hAnsi="Times" w:cs="Arial"/>
          <w:color w:val="000000"/>
        </w:rPr>
        <w:t>We also tried to take into account the medical and thus economic importance by summarizing numbers on infected people, sick people (morbidity), and people dying from virus infections (mortality) (</w:t>
      </w:r>
      <w:r w:rsidRPr="005A194B">
        <w:rPr>
          <w:rFonts w:ascii="Times" w:hAnsi="Times" w:cs="Arial"/>
          <w:b/>
          <w:color w:val="000000"/>
        </w:rPr>
        <w:t>Table 2</w:t>
      </w:r>
      <w:r w:rsidRPr="000C48E1">
        <w:rPr>
          <w:rFonts w:ascii="Times" w:hAnsi="Times" w:cs="Arial"/>
          <w:color w:val="000000"/>
        </w:rPr>
        <w:t xml:space="preserve">). We wondered how much of a disease burden do </w:t>
      </w:r>
      <w:proofErr w:type="gramStart"/>
      <w:r w:rsidRPr="000C48E1">
        <w:rPr>
          <w:rFonts w:ascii="Times" w:hAnsi="Times" w:cs="Arial"/>
          <w:color w:val="000000"/>
        </w:rPr>
        <w:t>these  viruses</w:t>
      </w:r>
      <w:proofErr w:type="gramEnd"/>
      <w:r w:rsidRPr="000C48E1">
        <w:rPr>
          <w:rFonts w:ascii="Times" w:hAnsi="Times" w:cs="Arial"/>
          <w:color w:val="000000"/>
        </w:rPr>
        <w:t xml:space="preserve"> put on the human population and whether research has responded accordingly. Not surprisingly, some viruses deserve and have received a lot of atte</w:t>
      </w:r>
      <w:r w:rsidR="005F5981">
        <w:rPr>
          <w:rFonts w:ascii="Times" w:hAnsi="Times" w:cs="Arial"/>
          <w:color w:val="000000"/>
        </w:rPr>
        <w:t>ntion, such as HIV</w:t>
      </w:r>
      <w:ins w:id="63" w:author="Peter Hans Uetz" w:date="2018-03-24T22:46:00Z">
        <w:r w:rsidR="005F5981">
          <w:rPr>
            <w:rFonts w:ascii="Times" w:hAnsi="Times" w:cs="Arial"/>
            <w:color w:val="000000"/>
          </w:rPr>
          <w:t xml:space="preserve"> which has both claimed a large number of victims and an equally large </w:t>
        </w:r>
        <w:proofErr w:type="spellStart"/>
        <w:r w:rsidR="005F5981">
          <w:rPr>
            <w:rFonts w:ascii="Times" w:hAnsi="Times" w:cs="Arial"/>
            <w:color w:val="000000"/>
          </w:rPr>
          <w:t>amout</w:t>
        </w:r>
        <w:proofErr w:type="spellEnd"/>
        <w:r w:rsidR="005F5981">
          <w:rPr>
            <w:rFonts w:ascii="Times" w:hAnsi="Times" w:cs="Arial"/>
            <w:color w:val="000000"/>
          </w:rPr>
          <w:t xml:space="preserve"> of research, including on PPIs. </w:t>
        </w:r>
      </w:ins>
      <w:ins w:id="64" w:author="Peter Hans Uetz" w:date="2018-03-24T22:47:00Z">
        <w:r w:rsidR="005F5981">
          <w:rPr>
            <w:rFonts w:ascii="Times" w:hAnsi="Times" w:cs="Arial"/>
            <w:color w:val="000000"/>
          </w:rPr>
          <w:t>By contrast,</w:t>
        </w:r>
      </w:ins>
      <w:del w:id="65" w:author="Peter Hans Uetz" w:date="2018-03-24T22:46:00Z">
        <w:r w:rsidR="005F5981" w:rsidDel="005F5981">
          <w:rPr>
            <w:rFonts w:ascii="Times" w:hAnsi="Times" w:cs="Arial"/>
            <w:color w:val="000000"/>
          </w:rPr>
          <w:delText xml:space="preserve">, </w:delText>
        </w:r>
      </w:del>
      <w:del w:id="66" w:author="Peter Hans Uetz" w:date="2018-03-24T22:47:00Z">
        <w:r w:rsidR="005F5981" w:rsidDel="005F5981">
          <w:rPr>
            <w:rFonts w:ascii="Times" w:hAnsi="Times" w:cs="Arial"/>
            <w:color w:val="000000"/>
          </w:rPr>
          <w:delText>but</w:delText>
        </w:r>
      </w:del>
      <w:r w:rsidR="005F5981">
        <w:rPr>
          <w:rFonts w:ascii="Times" w:hAnsi="Times" w:cs="Arial"/>
          <w:color w:val="000000"/>
        </w:rPr>
        <w:t xml:space="preserve"> other</w:t>
      </w:r>
      <w:ins w:id="67" w:author="Peter Hans Uetz" w:date="2018-03-24T22:47:00Z">
        <w:r w:rsidR="005F5981">
          <w:rPr>
            <w:rFonts w:ascii="Times" w:hAnsi="Times" w:cs="Arial"/>
            <w:color w:val="000000"/>
          </w:rPr>
          <w:t xml:space="preserve"> viruses</w:t>
        </w:r>
      </w:ins>
      <w:del w:id="68" w:author="Peter Hans Uetz" w:date="2018-03-24T22:47:00Z">
        <w:r w:rsidR="005F5981" w:rsidDel="005F5981">
          <w:rPr>
            <w:rFonts w:ascii="Times" w:hAnsi="Times" w:cs="Arial"/>
            <w:color w:val="000000"/>
          </w:rPr>
          <w:delText>s</w:delText>
        </w:r>
      </w:del>
      <w:r w:rsidR="005F5981">
        <w:rPr>
          <w:rFonts w:ascii="Times" w:hAnsi="Times" w:cs="Arial"/>
          <w:color w:val="000000"/>
        </w:rPr>
        <w:t xml:space="preserve"> </w:t>
      </w:r>
      <w:r w:rsidRPr="000C48E1">
        <w:rPr>
          <w:rFonts w:ascii="Times" w:hAnsi="Times" w:cs="Arial"/>
          <w:color w:val="000000"/>
        </w:rPr>
        <w:t>have received rather scant attention</w:t>
      </w:r>
      <w:ins w:id="69" w:author="Peter Hans Uetz" w:date="2018-03-24T22:48:00Z">
        <w:r w:rsidR="007A09F2">
          <w:rPr>
            <w:rFonts w:ascii="Times" w:hAnsi="Times" w:cs="Arial"/>
            <w:color w:val="000000"/>
          </w:rPr>
          <w:t xml:space="preserve"> with respect to </w:t>
        </w:r>
      </w:ins>
      <w:del w:id="70" w:author="Peter Hans Uetz" w:date="2018-03-24T22:48:00Z">
        <w:r w:rsidR="00B16B33" w:rsidDel="007A09F2">
          <w:rPr>
            <w:rFonts w:ascii="Times" w:hAnsi="Times" w:cs="Arial"/>
            <w:color w:val="000000"/>
          </w:rPr>
          <w:delText>,</w:delText>
        </w:r>
      </w:del>
      <w:ins w:id="71" w:author="Peter Hans Uetz" w:date="2018-03-24T22:47:00Z">
        <w:r w:rsidR="005F5981">
          <w:rPr>
            <w:rFonts w:ascii="Times" w:hAnsi="Times" w:cs="Arial"/>
            <w:color w:val="000000"/>
          </w:rPr>
          <w:t xml:space="preserve">protein-protein interactions, </w:t>
        </w:r>
      </w:ins>
      <w:ins w:id="72" w:author="Peter Hans Uetz" w:date="2018-03-24T22:45:00Z">
        <w:r w:rsidR="005F5981">
          <w:rPr>
            <w:rFonts w:ascii="Times" w:hAnsi="Times" w:cs="Arial"/>
            <w:color w:val="000000"/>
          </w:rPr>
          <w:t>although they do</w:t>
        </w:r>
        <w:r w:rsidR="007A09F2">
          <w:rPr>
            <w:rFonts w:ascii="Times" w:hAnsi="Times" w:cs="Arial"/>
            <w:color w:val="000000"/>
          </w:rPr>
          <w:t xml:space="preserve"> have significant health impact</w:t>
        </w:r>
      </w:ins>
      <w:del w:id="73" w:author="Peter Hans Uetz" w:date="2018-03-24T22:47:00Z">
        <w:r w:rsidR="00B16B33" w:rsidDel="007A09F2">
          <w:rPr>
            <w:rFonts w:ascii="Times" w:hAnsi="Times" w:cs="Arial"/>
            <w:color w:val="000000"/>
          </w:rPr>
          <w:delText xml:space="preserve"> </w:delText>
        </w:r>
        <w:r w:rsidR="00B16B33" w:rsidDel="005F5981">
          <w:rPr>
            <w:rFonts w:ascii="Times" w:hAnsi="Times" w:cs="Arial"/>
            <w:color w:val="000000"/>
          </w:rPr>
          <w:delText>at least in terms of protein-protein interactions</w:delText>
        </w:r>
      </w:del>
      <w:ins w:id="74" w:author="Peter Hans Uetz" w:date="2018-03-24T22:48:00Z">
        <w:r w:rsidR="007A09F2">
          <w:rPr>
            <w:rFonts w:ascii="Times" w:hAnsi="Times" w:cs="Arial"/>
            <w:color w:val="000000"/>
          </w:rPr>
          <w:t>, at least during occasional outbreaks.</w:t>
        </w:r>
      </w:ins>
      <w:del w:id="75" w:author="Peter Hans Uetz" w:date="2018-03-24T22:48:00Z">
        <w:r w:rsidR="00B16B33" w:rsidDel="007A09F2">
          <w:rPr>
            <w:rFonts w:ascii="Times" w:hAnsi="Times" w:cs="Arial"/>
            <w:color w:val="000000"/>
          </w:rPr>
          <w:delText>.</w:delText>
        </w:r>
      </w:del>
    </w:p>
    <w:p w14:paraId="2913C590" w14:textId="77777777" w:rsidR="00451A12" w:rsidRDefault="00451A12" w:rsidP="0047280B">
      <w:pPr>
        <w:rPr>
          <w:rFonts w:ascii="Times" w:hAnsi="Times" w:cs="Arial"/>
          <w:color w:val="000000"/>
        </w:rPr>
      </w:pPr>
    </w:p>
    <w:p w14:paraId="38D32C54" w14:textId="77777777" w:rsidR="0047280B" w:rsidRPr="0047280B" w:rsidRDefault="0047280B" w:rsidP="00762942">
      <w:pPr>
        <w:outlineLvl w:val="0"/>
        <w:rPr>
          <w:rFonts w:ascii="Times" w:hAnsi="Times" w:cs="Times New Roman"/>
        </w:rPr>
      </w:pPr>
      <w:r w:rsidRPr="0047280B">
        <w:rPr>
          <w:rFonts w:ascii="Times" w:hAnsi="Times" w:cs="Arial"/>
          <w:b/>
          <w:bCs/>
          <w:color w:val="000000"/>
        </w:rPr>
        <w:t>Virus-host interactions in humans</w:t>
      </w:r>
    </w:p>
    <w:p w14:paraId="4F7FAAB6" w14:textId="5F4FB958" w:rsidR="008E5B21" w:rsidRDefault="008E5B21" w:rsidP="0047280B">
      <w:pPr>
        <w:rPr>
          <w:rFonts w:ascii="Times" w:hAnsi="Times" w:cs="Arial"/>
          <w:color w:val="000000"/>
        </w:rPr>
      </w:pPr>
      <w:r>
        <w:rPr>
          <w:rFonts w:ascii="Times" w:hAnsi="Times" w:cs="Arial"/>
          <w:color w:val="000000"/>
        </w:rPr>
        <w:t xml:space="preserve">Our understanding </w:t>
      </w:r>
      <w:r w:rsidR="00B21B63">
        <w:rPr>
          <w:rFonts w:ascii="Times" w:hAnsi="Times" w:cs="Arial"/>
          <w:color w:val="000000"/>
        </w:rPr>
        <w:t xml:space="preserve">of </w:t>
      </w:r>
      <w:r>
        <w:rPr>
          <w:rFonts w:ascii="Times" w:hAnsi="Times" w:cs="Arial"/>
          <w:color w:val="000000"/>
        </w:rPr>
        <w:t>human-virus PPIs is highly biased towards a few well-studied viruses. For instance, only 2 viruses have more than 1</w:t>
      </w:r>
      <w:r w:rsidR="003A2BE2">
        <w:rPr>
          <w:rFonts w:ascii="Times" w:hAnsi="Times" w:cs="Arial"/>
          <w:color w:val="000000"/>
        </w:rPr>
        <w:t>,</w:t>
      </w:r>
      <w:r>
        <w:rPr>
          <w:rFonts w:ascii="Times" w:hAnsi="Times" w:cs="Arial"/>
          <w:color w:val="000000"/>
        </w:rPr>
        <w:t>000 inte</w:t>
      </w:r>
      <w:r w:rsidR="00BF3A61">
        <w:rPr>
          <w:rFonts w:ascii="Times" w:hAnsi="Times" w:cs="Arial"/>
          <w:color w:val="000000"/>
        </w:rPr>
        <w:t xml:space="preserve">ractions listed in </w:t>
      </w:r>
      <w:proofErr w:type="spellStart"/>
      <w:r w:rsidR="00BF3A61">
        <w:rPr>
          <w:rFonts w:ascii="Times" w:hAnsi="Times" w:cs="Arial"/>
          <w:color w:val="000000"/>
        </w:rPr>
        <w:t>VirusMentha</w:t>
      </w:r>
      <w:proofErr w:type="spellEnd"/>
      <w:r w:rsidR="00B21B63">
        <w:rPr>
          <w:rFonts w:ascii="Times" w:hAnsi="Times" w:cs="Arial"/>
          <w:color w:val="000000"/>
        </w:rPr>
        <w:t xml:space="preserve"> (a major database for virus-host interactions</w:t>
      </w:r>
      <w:r w:rsidR="00955458">
        <w:rPr>
          <w:rFonts w:ascii="Times" w:hAnsi="Times" w:cs="Arial"/>
          <w:color w:val="000000"/>
        </w:rPr>
        <w:t xml:space="preserve">, </w:t>
      </w:r>
      <w:r w:rsidR="00955458" w:rsidRPr="005A194B">
        <w:rPr>
          <w:rFonts w:ascii="Times" w:hAnsi="Times" w:cs="Arial"/>
          <w:b/>
          <w:color w:val="000000"/>
        </w:rPr>
        <w:t>Table 3</w:t>
      </w:r>
      <w:r w:rsidR="00B21B63">
        <w:rPr>
          <w:rFonts w:ascii="Times" w:hAnsi="Times" w:cs="Arial"/>
          <w:color w:val="000000"/>
        </w:rPr>
        <w:t>)</w:t>
      </w:r>
      <w:r w:rsidR="00BF3A61">
        <w:rPr>
          <w:rFonts w:ascii="Times" w:hAnsi="Times" w:cs="Arial"/>
          <w:color w:val="000000"/>
        </w:rPr>
        <w:t>, namely Epstein-Barr Virus (EBV) with 1</w:t>
      </w:r>
      <w:r w:rsidR="003A2BE2">
        <w:rPr>
          <w:rFonts w:ascii="Times" w:hAnsi="Times" w:cs="Arial"/>
          <w:color w:val="000000"/>
        </w:rPr>
        <w:t>,</w:t>
      </w:r>
      <w:r w:rsidR="00BF3A61">
        <w:rPr>
          <w:rFonts w:ascii="Times" w:hAnsi="Times" w:cs="Arial"/>
          <w:color w:val="000000"/>
        </w:rPr>
        <w:t>766 and HIV-1</w:t>
      </w:r>
      <w:r w:rsidR="005C2037">
        <w:rPr>
          <w:rFonts w:ascii="Times" w:hAnsi="Times" w:cs="Arial"/>
          <w:color w:val="000000"/>
        </w:rPr>
        <w:t xml:space="preserve"> with 1</w:t>
      </w:r>
      <w:r w:rsidR="003A2BE2">
        <w:rPr>
          <w:rFonts w:ascii="Times" w:hAnsi="Times" w:cs="Arial"/>
          <w:color w:val="000000"/>
        </w:rPr>
        <w:t>,</w:t>
      </w:r>
      <w:r w:rsidR="005C2037">
        <w:rPr>
          <w:rFonts w:ascii="Times" w:hAnsi="Times" w:cs="Arial"/>
          <w:color w:val="000000"/>
        </w:rPr>
        <w:t>304 PPIs, respectively (</w:t>
      </w:r>
      <w:r w:rsidR="005C2037" w:rsidRPr="000550AF">
        <w:rPr>
          <w:rFonts w:ascii="Times" w:hAnsi="Times" w:cs="Arial"/>
          <w:b/>
          <w:color w:val="000000"/>
        </w:rPr>
        <w:t xml:space="preserve">Table </w:t>
      </w:r>
      <w:r w:rsidR="00955458" w:rsidRPr="005A194B">
        <w:rPr>
          <w:rFonts w:ascii="Times" w:hAnsi="Times" w:cs="Arial"/>
          <w:b/>
          <w:color w:val="000000"/>
        </w:rPr>
        <w:t>4</w:t>
      </w:r>
      <w:r w:rsidR="005C2037">
        <w:rPr>
          <w:rFonts w:ascii="Times" w:hAnsi="Times" w:cs="Arial"/>
          <w:color w:val="000000"/>
        </w:rPr>
        <w:t xml:space="preserve">). </w:t>
      </w:r>
      <w:bookmarkStart w:id="76" w:name="OLE_LINK42"/>
      <w:bookmarkStart w:id="77" w:name="OLE_LINK43"/>
      <w:r w:rsidR="005C2037">
        <w:rPr>
          <w:rFonts w:ascii="Times" w:hAnsi="Times" w:cs="Arial"/>
          <w:color w:val="000000"/>
        </w:rPr>
        <w:t>Only 4 virus families have more th</w:t>
      </w:r>
      <w:r w:rsidR="00CF615F">
        <w:rPr>
          <w:rFonts w:ascii="Times" w:hAnsi="Times" w:cs="Arial"/>
          <w:color w:val="000000"/>
        </w:rPr>
        <w:t>an 1</w:t>
      </w:r>
      <w:r w:rsidR="003A2BE2">
        <w:rPr>
          <w:rFonts w:ascii="Times" w:hAnsi="Times" w:cs="Arial"/>
          <w:color w:val="000000"/>
        </w:rPr>
        <w:t>,</w:t>
      </w:r>
      <w:r w:rsidR="00CF615F">
        <w:rPr>
          <w:rFonts w:ascii="Times" w:hAnsi="Times" w:cs="Arial"/>
          <w:color w:val="000000"/>
        </w:rPr>
        <w:t>000 PPIs when all their PPIs</w:t>
      </w:r>
      <w:r w:rsidR="005C2037">
        <w:rPr>
          <w:rFonts w:ascii="Times" w:hAnsi="Times" w:cs="Arial"/>
          <w:color w:val="000000"/>
        </w:rPr>
        <w:t xml:space="preserve"> are combined</w:t>
      </w:r>
      <w:r w:rsidR="003A2BE2">
        <w:rPr>
          <w:rFonts w:ascii="Times" w:hAnsi="Times" w:cs="Arial"/>
          <w:color w:val="000000"/>
        </w:rPr>
        <w:t xml:space="preserve"> such as</w:t>
      </w:r>
      <w:r w:rsidR="005C2037">
        <w:rPr>
          <w:rFonts w:ascii="Times" w:hAnsi="Times" w:cs="Arial"/>
          <w:color w:val="000000"/>
        </w:rPr>
        <w:t xml:space="preserve"> </w:t>
      </w:r>
      <w:proofErr w:type="spellStart"/>
      <w:r w:rsidR="003A2BE2">
        <w:rPr>
          <w:rFonts w:ascii="Times" w:hAnsi="Times" w:cs="Arial"/>
          <w:color w:val="000000"/>
        </w:rPr>
        <w:t>o</w:t>
      </w:r>
      <w:r w:rsidR="00C93F7B">
        <w:rPr>
          <w:rFonts w:ascii="Times" w:hAnsi="Times" w:cs="Arial"/>
          <w:color w:val="000000"/>
        </w:rPr>
        <w:t>rthomyxoviruses</w:t>
      </w:r>
      <w:proofErr w:type="spellEnd"/>
      <w:r w:rsidR="005C2037">
        <w:rPr>
          <w:rFonts w:ascii="Times" w:hAnsi="Times" w:cs="Arial"/>
          <w:color w:val="000000"/>
        </w:rPr>
        <w:t xml:space="preserve"> (5</w:t>
      </w:r>
      <w:r w:rsidR="003A2BE2">
        <w:rPr>
          <w:rFonts w:ascii="Times" w:hAnsi="Times" w:cs="Arial"/>
          <w:color w:val="000000"/>
        </w:rPr>
        <w:t>,</w:t>
      </w:r>
      <w:r w:rsidR="005C2037">
        <w:rPr>
          <w:rFonts w:ascii="Times" w:hAnsi="Times" w:cs="Arial"/>
          <w:color w:val="000000"/>
        </w:rPr>
        <w:t>494), herpesviruses (5</w:t>
      </w:r>
      <w:r w:rsidR="003A2BE2">
        <w:rPr>
          <w:rFonts w:ascii="Times" w:hAnsi="Times" w:cs="Arial"/>
          <w:color w:val="000000"/>
        </w:rPr>
        <w:t>,</w:t>
      </w:r>
      <w:r w:rsidR="005C2037">
        <w:rPr>
          <w:rFonts w:ascii="Times" w:hAnsi="Times" w:cs="Arial"/>
          <w:color w:val="000000"/>
        </w:rPr>
        <w:t xml:space="preserve">423), </w:t>
      </w:r>
      <w:r w:rsidR="00C93F7B">
        <w:rPr>
          <w:rFonts w:ascii="Times" w:hAnsi="Times" w:cs="Arial"/>
          <w:color w:val="000000"/>
        </w:rPr>
        <w:t>papillomaviruses</w:t>
      </w:r>
      <w:r w:rsidR="005C2037">
        <w:rPr>
          <w:rFonts w:ascii="Times" w:hAnsi="Times" w:cs="Arial"/>
          <w:color w:val="000000"/>
        </w:rPr>
        <w:t xml:space="preserve"> (3</w:t>
      </w:r>
      <w:r w:rsidR="003A2BE2">
        <w:rPr>
          <w:rFonts w:ascii="Times" w:hAnsi="Times" w:cs="Arial"/>
          <w:color w:val="000000"/>
        </w:rPr>
        <w:t>,</w:t>
      </w:r>
      <w:r w:rsidR="005C2037">
        <w:rPr>
          <w:rFonts w:ascii="Times" w:hAnsi="Times" w:cs="Arial"/>
          <w:color w:val="000000"/>
        </w:rPr>
        <w:t>927) and retroviruses (</w:t>
      </w:r>
      <w:r w:rsidR="00C93F7B">
        <w:rPr>
          <w:rFonts w:ascii="Times" w:hAnsi="Times" w:cs="Arial"/>
          <w:color w:val="000000"/>
        </w:rPr>
        <w:t>2</w:t>
      </w:r>
      <w:r w:rsidR="003A2BE2">
        <w:rPr>
          <w:rFonts w:ascii="Times" w:hAnsi="Times" w:cs="Arial"/>
          <w:color w:val="000000"/>
        </w:rPr>
        <w:t>,</w:t>
      </w:r>
      <w:r w:rsidR="00C93F7B">
        <w:rPr>
          <w:rFonts w:ascii="Times" w:hAnsi="Times" w:cs="Arial"/>
          <w:color w:val="000000"/>
        </w:rPr>
        <w:t xml:space="preserve">285), </w:t>
      </w:r>
      <w:bookmarkEnd w:id="76"/>
      <w:bookmarkEnd w:id="77"/>
      <w:r w:rsidR="00C93F7B">
        <w:rPr>
          <w:rFonts w:ascii="Times" w:hAnsi="Times" w:cs="Arial"/>
          <w:color w:val="000000"/>
        </w:rPr>
        <w:t xml:space="preserve">respectively. </w:t>
      </w:r>
      <w:r w:rsidR="000643F6">
        <w:rPr>
          <w:rFonts w:ascii="Times" w:hAnsi="Times" w:cs="Arial"/>
          <w:color w:val="000000"/>
        </w:rPr>
        <w:t>While these numbers are roughly similar, they represent vastly different genome sizes and virus diversity within families. For instance, HIV encodes only about 10 proteins while it has more than</w:t>
      </w:r>
      <w:del w:id="78" w:author="Peter Hans Uetz" w:date="2018-03-24T16:18:00Z">
        <w:r w:rsidR="000643F6" w:rsidDel="001E0D7C">
          <w:rPr>
            <w:rFonts w:ascii="Times" w:hAnsi="Times" w:cs="Arial"/>
            <w:color w:val="000000"/>
          </w:rPr>
          <w:delText xml:space="preserve"> a</w:delText>
        </w:r>
      </w:del>
      <w:r w:rsidR="000643F6">
        <w:rPr>
          <w:rFonts w:ascii="Times" w:hAnsi="Times" w:cs="Arial"/>
          <w:color w:val="000000"/>
        </w:rPr>
        <w:t xml:space="preserve"> 100 interactions per protein. EBV, by comparison, encodes about 85 proteins </w:t>
      </w:r>
      <w:r w:rsidR="003A2BE2">
        <w:rPr>
          <w:rFonts w:ascii="Times" w:hAnsi="Times" w:cs="Arial"/>
          <w:color w:val="000000"/>
        </w:rPr>
        <w:t xml:space="preserve">leading to </w:t>
      </w:r>
      <w:r w:rsidR="000643F6">
        <w:rPr>
          <w:rFonts w:ascii="Times" w:hAnsi="Times" w:cs="Arial"/>
          <w:color w:val="000000"/>
        </w:rPr>
        <w:t xml:space="preserve">“only” 20 </w:t>
      </w:r>
      <w:r w:rsidR="003A2BE2">
        <w:rPr>
          <w:rFonts w:ascii="Times" w:hAnsi="Times" w:cs="Arial"/>
          <w:color w:val="000000"/>
        </w:rPr>
        <w:t xml:space="preserve">interactions per protein </w:t>
      </w:r>
      <w:r w:rsidR="000643F6">
        <w:rPr>
          <w:rFonts w:ascii="Times" w:hAnsi="Times" w:cs="Arial"/>
          <w:color w:val="000000"/>
        </w:rPr>
        <w:t xml:space="preserve">on average. </w:t>
      </w:r>
      <w:r w:rsidR="00955458">
        <w:rPr>
          <w:rFonts w:ascii="Times" w:hAnsi="Times" w:cs="Arial"/>
          <w:color w:val="000000"/>
        </w:rPr>
        <w:t>Before we can even begin to interpret these interactions, we need to ask if it is biologically meaningful or even possible if a protein has &gt;100 interactions.</w:t>
      </w:r>
      <w:ins w:id="79" w:author="Penn Frates" w:date="2018-03-25T11:22:00Z">
        <w:r w:rsidR="00B77009">
          <w:rPr>
            <w:rFonts w:ascii="Times" w:hAnsi="Times" w:cs="Arial"/>
            <w:color w:val="000000"/>
          </w:rPr>
          <w:t xml:space="preserve"> It is also important to note that the extent of known human-virus PPIs often differs from the extent of known viral sequences. This is particularly true for recent viral outbreaks, such as Zika, and is in large part due to the availability of next-</w:t>
        </w:r>
        <w:proofErr w:type="spellStart"/>
        <w:r w:rsidR="00B77009">
          <w:rPr>
            <w:rFonts w:ascii="Times" w:hAnsi="Times" w:cs="Arial"/>
            <w:color w:val="000000"/>
          </w:rPr>
          <w:t>gen</w:t>
        </w:r>
        <w:proofErr w:type="spellEnd"/>
        <w:r w:rsidR="00B77009">
          <w:rPr>
            <w:rFonts w:ascii="Times" w:hAnsi="Times" w:cs="Arial"/>
            <w:color w:val="000000"/>
          </w:rPr>
          <w:t xml:space="preserve"> sequencing.</w:t>
        </w:r>
      </w:ins>
    </w:p>
    <w:p w14:paraId="6FC4ECF8" w14:textId="77777777" w:rsidR="008E5B21" w:rsidRDefault="008E5B21" w:rsidP="0047280B">
      <w:pPr>
        <w:rPr>
          <w:rFonts w:ascii="Times" w:hAnsi="Times" w:cs="Arial"/>
          <w:color w:val="000000"/>
        </w:rPr>
      </w:pPr>
    </w:p>
    <w:p w14:paraId="4CC99BB7" w14:textId="3DE28CCB" w:rsidR="00920886" w:rsidRPr="00B2401F" w:rsidRDefault="00920886" w:rsidP="00762942">
      <w:pPr>
        <w:outlineLvl w:val="0"/>
        <w:rPr>
          <w:rFonts w:ascii="Times" w:hAnsi="Times" w:cs="Arial"/>
          <w:b/>
          <w:color w:val="000000"/>
        </w:rPr>
      </w:pPr>
      <w:r w:rsidRPr="00B2401F">
        <w:rPr>
          <w:rFonts w:ascii="Times" w:hAnsi="Times" w:cs="Arial"/>
          <w:b/>
          <w:color w:val="000000"/>
        </w:rPr>
        <w:t>How reliable are published virus-host interactions?</w:t>
      </w:r>
    </w:p>
    <w:p w14:paraId="69F4F204" w14:textId="30CDE2CA" w:rsidR="00E36E34" w:rsidRDefault="003A2BE2" w:rsidP="00E36E34">
      <w:pPr>
        <w:spacing w:after="120"/>
        <w:rPr>
          <w:rFonts w:ascii="Times" w:hAnsi="Times" w:cs="Arial"/>
          <w:color w:val="000000"/>
        </w:rPr>
      </w:pPr>
      <w:commentRangeStart w:id="80"/>
      <w:r>
        <w:rPr>
          <w:rFonts w:ascii="Times" w:hAnsi="Times" w:cs="Arial"/>
          <w:color w:val="000000"/>
        </w:rPr>
        <w:t>Only a</w:t>
      </w:r>
      <w:r w:rsidR="00920886">
        <w:rPr>
          <w:rFonts w:ascii="Times" w:hAnsi="Times" w:cs="Arial"/>
          <w:color w:val="000000"/>
        </w:rPr>
        <w:t xml:space="preserve"> few studies </w:t>
      </w:r>
      <w:r>
        <w:rPr>
          <w:rFonts w:ascii="Times" w:hAnsi="Times" w:cs="Arial"/>
          <w:color w:val="000000"/>
        </w:rPr>
        <w:t xml:space="preserve">exist </w:t>
      </w:r>
      <w:r w:rsidR="00920886">
        <w:rPr>
          <w:rFonts w:ascii="Times" w:hAnsi="Times" w:cs="Arial"/>
          <w:color w:val="000000"/>
        </w:rPr>
        <w:t xml:space="preserve">that systematically validated human-virus interactions for their biochemical or even physiological </w:t>
      </w:r>
      <w:commentRangeStart w:id="81"/>
      <w:r w:rsidR="00920886">
        <w:rPr>
          <w:rFonts w:ascii="Times" w:hAnsi="Times" w:cs="Arial"/>
          <w:color w:val="000000"/>
        </w:rPr>
        <w:t>validity</w:t>
      </w:r>
      <w:commentRangeEnd w:id="81"/>
      <w:r w:rsidR="004D5362">
        <w:rPr>
          <w:rStyle w:val="CommentReference"/>
        </w:rPr>
        <w:commentReference w:id="81"/>
      </w:r>
      <w:r w:rsidR="00920886">
        <w:rPr>
          <w:rFonts w:ascii="Times" w:hAnsi="Times" w:cs="Arial"/>
          <w:color w:val="000000"/>
        </w:rPr>
        <w:t>.</w:t>
      </w:r>
      <w:commentRangeEnd w:id="80"/>
      <w:r w:rsidR="00B77009">
        <w:rPr>
          <w:rStyle w:val="CommentReference"/>
        </w:rPr>
        <w:commentReference w:id="80"/>
      </w:r>
    </w:p>
    <w:p w14:paraId="03B525DF" w14:textId="6F009575" w:rsidR="00C122A2" w:rsidRDefault="00C122A2" w:rsidP="00E36E34">
      <w:pPr>
        <w:spacing w:after="120"/>
        <w:rPr>
          <w:rFonts w:ascii="Times" w:hAnsi="Times" w:cs="Arial"/>
          <w:color w:val="000000"/>
        </w:rPr>
      </w:pPr>
      <w:r>
        <w:rPr>
          <w:rFonts w:ascii="Times" w:hAnsi="Times" w:cs="Arial"/>
          <w:color w:val="000000"/>
        </w:rPr>
        <w:t>Among the first attempts to validate human virus-host interactions was our study of KSHV-human interactions</w:t>
      </w:r>
      <w:r w:rsidR="00245D05">
        <w:rPr>
          <w:rFonts w:ascii="Times" w:hAnsi="Times" w:cs="Arial"/>
          <w:color w:val="000000"/>
        </w:rPr>
        <w:t xml:space="preserve">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&lt;EndNote&gt;&lt;Cite&gt;&lt;Author&gt;Uetz&lt;/Author&gt;&lt;Year&gt;2006&lt;/Year&gt;&lt;RecNum&gt;127&lt;/RecNum&gt;&lt;DisplayText&gt;(2)&lt;/DisplayText&gt;&lt;record&gt;&lt;rec-number&gt;127&lt;/rec-number&gt;&lt;foreign-keys&gt;&lt;key app="EN" db-id="fzxf5s9pk0992pefpet5d9rcvs2ae90rrfad" timestamp="1504493836"&gt;127&lt;/key&gt;&lt;/foreign-keys&gt;&lt;ref-type name="Journal Article"&gt;17&lt;/ref-type&gt;&lt;contributors&gt;&lt;authors&gt;&lt;author&gt;Uetz, P.&lt;/author&gt;&lt;author&gt;Dong, Y. A.&lt;/author&gt;&lt;author&gt;Zeretzke, C.&lt;/author&gt;&lt;author&gt;Atzler, C.&lt;/author&gt;&lt;author&gt;Baiker, A.&lt;/author&gt;&lt;author&gt;Berger, B.&lt;/author&gt;&lt;author&gt;Rajagopala, S. V.&lt;/author&gt;&lt;author&gt;Roupelieva, M.&lt;/author&gt;&lt;author&gt;Rose, D.&lt;/author&gt;&lt;author&gt;Fossum, E.&lt;/author&gt;&lt;author&gt;Haas, J.&lt;/author&gt;&lt;/authors&gt;&lt;/contributors&gt;&lt;auth-address&gt;Institut fur Genetik, Forschungszentrum Karlsruhe, Postfach 3640, Karlsruhe, D-76021 Germany.&lt;/auth-address&gt;&lt;titles&gt;&lt;title&gt;Herpesviral protein networks and their interaction with the human proteome&lt;/title&gt;&lt;secondary-title&gt;Science&lt;/secondary-title&gt;&lt;/titles&gt;&lt;periodical&gt;&lt;full-title&gt;Science&lt;/full-title&gt;&lt;/periodical&gt;&lt;pages&gt;239-42&lt;/pages&gt;&lt;volume&gt;311&lt;/volume&gt;&lt;number&gt;5758&lt;/number&gt;&lt;keywords&gt;&lt;keyword&gt;Cell Line&lt;/keyword&gt;&lt;keyword&gt;Cloning, Molecular&lt;/keyword&gt;&lt;keyword&gt;Herpesvirus 3, Human/*metabolism&lt;/keyword&gt;&lt;keyword&gt;Herpesvirus 8, Human/*metabolism&lt;/keyword&gt;&lt;keyword&gt;Humans&lt;/keyword&gt;&lt;keyword&gt;Open Reading Frames&lt;/keyword&gt;&lt;keyword&gt;Protein Binding&lt;/keyword&gt;&lt;keyword&gt;Proteome/*metabolism&lt;/keyword&gt;&lt;keyword&gt;Systems Biology&lt;/keyword&gt;&lt;keyword&gt;Two-Hybrid System Techniques&lt;/keyword&gt;&lt;keyword&gt;Viral Proteins/*metabolism&lt;/keyword&gt;&lt;/keywords&gt;&lt;dates&gt;&lt;year&gt;2006&lt;/year&gt;&lt;pub-dates&gt;&lt;date&gt;Jan 13&lt;/date&gt;&lt;/pub-dates&gt;&lt;/dates&gt;&lt;isbn&gt;1095-9203 (Electronic)&amp;#xD;0036-8075 (Linking)&lt;/isbn&gt;&lt;accession-num&gt;16339411&lt;/accession-num&gt;&lt;urls&gt;&lt;related-urls&gt;&lt;url&gt;https://www.ncbi.nlm.nih.gov/pubmed/16339411&lt;/url&gt;&lt;/related-urls&gt;&lt;/urls&gt;&lt;electronic-resource-num&gt;10.1126/science.1116804&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(2)</w:t>
      </w:r>
      <w:r w:rsidR="007C3EB7">
        <w:rPr>
          <w:rFonts w:ascii="Times" w:hAnsi="Times" w:cs="Arial"/>
          <w:color w:val="000000"/>
        </w:rPr>
        <w:fldChar w:fldCharType="end"/>
      </w:r>
      <w:r>
        <w:rPr>
          <w:rFonts w:ascii="Times" w:hAnsi="Times" w:cs="Arial"/>
          <w:color w:val="000000"/>
        </w:rPr>
        <w:t xml:space="preserve">. We predicted homologous </w:t>
      </w:r>
      <w:r w:rsidRPr="00C122A2">
        <w:rPr>
          <w:rFonts w:ascii="Times" w:hAnsi="Times" w:cs="Arial"/>
          <w:color w:val="000000"/>
        </w:rPr>
        <w:t xml:space="preserve">interactions </w:t>
      </w:r>
      <w:r>
        <w:rPr>
          <w:rFonts w:ascii="Times" w:hAnsi="Times" w:cs="Arial"/>
          <w:color w:val="000000"/>
        </w:rPr>
        <w:t xml:space="preserve">from experimental data </w:t>
      </w:r>
      <w:r w:rsidRPr="00C122A2">
        <w:rPr>
          <w:rFonts w:ascii="Times" w:hAnsi="Times" w:cs="Arial"/>
          <w:i/>
          <w:color w:val="000000"/>
        </w:rPr>
        <w:t xml:space="preserve">in S. cerevisiae, Caenorhabditis </w:t>
      </w:r>
      <w:proofErr w:type="spellStart"/>
      <w:r w:rsidRPr="00C122A2">
        <w:rPr>
          <w:rFonts w:ascii="Times" w:hAnsi="Times" w:cs="Arial"/>
          <w:i/>
          <w:color w:val="000000"/>
        </w:rPr>
        <w:t>elegans</w:t>
      </w:r>
      <w:proofErr w:type="spellEnd"/>
      <w:r w:rsidRPr="00C122A2">
        <w:rPr>
          <w:rFonts w:ascii="Times" w:hAnsi="Times" w:cs="Arial"/>
          <w:color w:val="000000"/>
        </w:rPr>
        <w:t xml:space="preserve">, and </w:t>
      </w:r>
      <w:r w:rsidRPr="00C122A2">
        <w:rPr>
          <w:rFonts w:ascii="Times" w:hAnsi="Times" w:cs="Arial"/>
          <w:i/>
          <w:color w:val="000000"/>
        </w:rPr>
        <w:t>Drosophila melanogaster</w:t>
      </w:r>
      <w:r w:rsidR="003A2BE2">
        <w:rPr>
          <w:rFonts w:ascii="Times" w:hAnsi="Times" w:cs="Arial"/>
          <w:color w:val="000000"/>
        </w:rPr>
        <w:t xml:space="preserve"> </w:t>
      </w:r>
      <w:r>
        <w:rPr>
          <w:rFonts w:ascii="Times" w:hAnsi="Times" w:cs="Arial"/>
          <w:color w:val="000000"/>
        </w:rPr>
        <w:t>when</w:t>
      </w:r>
      <w:r w:rsidR="00575876">
        <w:rPr>
          <w:rFonts w:ascii="Times" w:hAnsi="Times" w:cs="Arial"/>
          <w:color w:val="000000"/>
        </w:rPr>
        <w:t xml:space="preserve">ever at least one of them </w:t>
      </w:r>
      <w:r>
        <w:rPr>
          <w:rFonts w:ascii="Times" w:hAnsi="Times" w:cs="Arial"/>
          <w:color w:val="000000"/>
        </w:rPr>
        <w:t>had interacting orthologs</w:t>
      </w:r>
      <w:r w:rsidRPr="00C122A2">
        <w:rPr>
          <w:rFonts w:ascii="Times" w:hAnsi="Times" w:cs="Arial"/>
          <w:color w:val="000000"/>
        </w:rPr>
        <w:t xml:space="preserve">. </w:t>
      </w:r>
      <w:r w:rsidR="002D0EE5">
        <w:rPr>
          <w:rFonts w:ascii="Times" w:hAnsi="Times" w:cs="Arial"/>
          <w:color w:val="000000"/>
        </w:rPr>
        <w:t xml:space="preserve">Although </w:t>
      </w:r>
      <w:r w:rsidR="00575876">
        <w:rPr>
          <w:rFonts w:ascii="Times" w:hAnsi="Times" w:cs="Arial"/>
          <w:color w:val="000000"/>
        </w:rPr>
        <w:t xml:space="preserve">this is </w:t>
      </w:r>
      <w:r w:rsidR="002D0EE5">
        <w:rPr>
          <w:rFonts w:ascii="Times" w:hAnsi="Times" w:cs="Arial"/>
          <w:color w:val="000000"/>
        </w:rPr>
        <w:t xml:space="preserve">a </w:t>
      </w:r>
      <w:r w:rsidR="00575876">
        <w:rPr>
          <w:rFonts w:ascii="Times" w:hAnsi="Times" w:cs="Arial"/>
          <w:color w:val="000000"/>
        </w:rPr>
        <w:t xml:space="preserve">somewhat </w:t>
      </w:r>
      <w:r w:rsidR="002D0EE5">
        <w:rPr>
          <w:rFonts w:ascii="Times" w:hAnsi="Times" w:cs="Arial"/>
          <w:color w:val="000000"/>
        </w:rPr>
        <w:t>far-fetched approach</w:t>
      </w:r>
      <w:r w:rsidRPr="00C122A2">
        <w:rPr>
          <w:rFonts w:ascii="Times" w:hAnsi="Times" w:cs="Arial"/>
          <w:color w:val="000000"/>
        </w:rPr>
        <w:t xml:space="preserve">, we </w:t>
      </w:r>
      <w:r w:rsidR="002D0EE5" w:rsidRPr="00C122A2">
        <w:rPr>
          <w:rFonts w:ascii="Times" w:hAnsi="Times" w:cs="Arial"/>
          <w:color w:val="000000"/>
        </w:rPr>
        <w:t xml:space="preserve">predicted </w:t>
      </w:r>
      <w:r w:rsidRPr="00C122A2">
        <w:rPr>
          <w:rFonts w:ascii="Times" w:hAnsi="Times" w:cs="Arial"/>
          <w:color w:val="000000"/>
        </w:rPr>
        <w:t xml:space="preserve">20 interactions between 8 KSHV and 20 human proteins. Nineteen of these 20 virus-host interactions were tested by </w:t>
      </w:r>
      <w:proofErr w:type="spellStart"/>
      <w:r w:rsidRPr="00C122A2">
        <w:rPr>
          <w:rFonts w:ascii="Times" w:hAnsi="Times" w:cs="Arial"/>
          <w:color w:val="000000"/>
        </w:rPr>
        <w:t>CoIP</w:t>
      </w:r>
      <w:proofErr w:type="spellEnd"/>
      <w:r w:rsidRPr="00C122A2">
        <w:rPr>
          <w:rFonts w:ascii="Times" w:hAnsi="Times" w:cs="Arial"/>
          <w:color w:val="000000"/>
        </w:rPr>
        <w:t xml:space="preserve"> and an unexpectedly large percentage (13 out of 19, or 68%) </w:t>
      </w:r>
      <w:r w:rsidR="003A2BE2">
        <w:rPr>
          <w:rFonts w:ascii="Times" w:hAnsi="Times" w:cs="Arial"/>
          <w:color w:val="000000"/>
        </w:rPr>
        <w:t>were</w:t>
      </w:r>
      <w:r w:rsidR="003A2BE2" w:rsidRPr="00C122A2">
        <w:rPr>
          <w:rFonts w:ascii="Times" w:hAnsi="Times" w:cs="Arial"/>
          <w:color w:val="000000"/>
        </w:rPr>
        <w:t xml:space="preserve"> </w:t>
      </w:r>
      <w:r w:rsidRPr="00C122A2">
        <w:rPr>
          <w:rFonts w:ascii="Times" w:hAnsi="Times" w:cs="Arial"/>
          <w:color w:val="000000"/>
        </w:rPr>
        <w:t>confirmed</w:t>
      </w:r>
      <w:r w:rsidR="002D0EE5">
        <w:rPr>
          <w:rFonts w:ascii="Times" w:hAnsi="Times" w:cs="Arial"/>
          <w:color w:val="000000"/>
        </w:rPr>
        <w:t>.</w:t>
      </w:r>
    </w:p>
    <w:p w14:paraId="577A8F09" w14:textId="6F0C54DB" w:rsidR="00C122A2" w:rsidRDefault="00CA0524" w:rsidP="00E36E34">
      <w:pPr>
        <w:spacing w:after="120"/>
        <w:rPr>
          <w:rFonts w:ascii="Times" w:hAnsi="Times" w:cs="Arial"/>
          <w:color w:val="000000"/>
        </w:rPr>
      </w:pPr>
      <w:r>
        <w:rPr>
          <w:rFonts w:ascii="Times" w:hAnsi="Times" w:cs="Arial"/>
          <w:color w:val="000000"/>
        </w:rPr>
        <w:t xml:space="preserve">Zhang et al. found 109 interactions among 33 Vaccinia and </w:t>
      </w:r>
      <w:r w:rsidR="00EE17EB" w:rsidRPr="005A194B">
        <w:rPr>
          <w:rFonts w:ascii="Times" w:hAnsi="Times" w:cs="Arial"/>
          <w:color w:val="000000"/>
        </w:rPr>
        <w:t>~160</w:t>
      </w:r>
      <w:r>
        <w:rPr>
          <w:rFonts w:ascii="Times" w:hAnsi="Times" w:cs="Arial"/>
          <w:color w:val="000000"/>
        </w:rPr>
        <w:t xml:space="preserve"> human proteins of which 27 were tested by GST pull-downs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&lt;EndNote&gt;&lt;Cite&gt;&lt;Author&gt;Zhang&lt;/Author&gt;&lt;Year&gt;2009&lt;/Year&gt;&lt;RecNum&gt;128&lt;/RecNum&gt;&lt;DisplayText&gt;(3)&lt;/DisplayText&gt;&lt;record&gt;&lt;rec-number&gt;128&lt;/rec-number&gt;&lt;foreign-keys&gt;&lt;key app="EN" db-id="fzxf5s9pk0992pefpet5d9rcvs2ae90rrfad" timestamp="1504493894"&gt;128&lt;/key&gt;&lt;/foreign-keys&gt;&lt;ref-type name="Journal Article"&gt;17&lt;/ref-type&gt;&lt;contributors&gt;&lt;authors&gt;&lt;author&gt;Zhang, L.&lt;/author&gt;&lt;author&gt;Villa, N. Y.&lt;/author&gt;&lt;author&gt;Rahman, M. M.&lt;/author&gt;&lt;author&gt;Smallwood, S.&lt;/author&gt;&lt;author&gt;Shattuck, D.&lt;/author&gt;&lt;author&gt;Neff, C.&lt;/author&gt;&lt;author&gt;Dufford, M.&lt;/author&gt;&lt;author&gt;Lanchbury, J. S.&lt;/author&gt;&lt;author&gt;Labaer, J.&lt;/author&gt;&lt;author&gt;McFadden, G.&lt;/author&gt;&lt;/authors&gt;&lt;/contributors&gt;&lt;auth-address&gt;Department of Molecular Genetics and Microbiology, College of Medicine, University of Florida, Gainesville, FL 32610, USA.&lt;/auth-address&gt;&lt;titles&gt;&lt;title&gt;Analysis of vaccinia virus-host protein-protein interactions: validations of yeast two-hybrid screenings&lt;/title&gt;&lt;secondary-title&gt;J Proteome Res&lt;/secondary-title&gt;&lt;/titles&gt;&lt;periodical&gt;&lt;full-title&gt;J Proteome Res&lt;/full-title&gt;&lt;/periodical&gt;&lt;pages&gt;4311-8&lt;/pages&gt;&lt;volume&gt;8&lt;/volume&gt;&lt;number&gt;9&lt;/number&gt;&lt;keywords&gt;&lt;keyword&gt;Host-Pathogen Interactions/*physiology&lt;/keyword&gt;&lt;keyword&gt;Humans&lt;/keyword&gt;&lt;keyword&gt;Open Reading Frames&lt;/keyword&gt;&lt;keyword&gt;Polymerase Chain Reaction&lt;/keyword&gt;&lt;keyword&gt;Protein Interaction Mapping/methods&lt;/keyword&gt;&lt;keyword&gt;Proteomics/methods&lt;/keyword&gt;&lt;keyword&gt;Recombinant Fusion Proteins/metabolism&lt;/keyword&gt;&lt;keyword&gt;Reproducibility of Results&lt;/keyword&gt;&lt;keyword&gt;*Two-Hybrid System Techniques&lt;/keyword&gt;&lt;keyword&gt;Vaccinia/*metabolism&lt;/keyword&gt;&lt;keyword&gt;Viral Proteins/*metabolism&lt;/keyword&gt;&lt;/keywords&gt;&lt;dates&gt;&lt;year&gt;2009&lt;/year&gt;&lt;pub-dates&gt;&lt;date&gt;Sep&lt;/date&gt;&lt;/pub-dates&gt;&lt;/dates&gt;&lt;isbn&gt;1535-3893 (Print)&amp;#xD;1535-3893 (Linking)&lt;/isbn&gt;&lt;accession-num&gt;19637933&lt;/accession-num&gt;&lt;urls&gt;&lt;related-urls&gt;&lt;url&gt;https://www.ncbi.nlm.nih.gov/pubmed/19637933&lt;/url&gt;&lt;/related-urls&gt;&lt;/urls&gt;&lt;custom2&gt;PMC2738428&lt;/custom2&gt;&lt;electronic-resource-num&gt;10.1021/pr900491n&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(3)</w:t>
      </w:r>
      <w:r w:rsidR="007C3EB7">
        <w:rPr>
          <w:rFonts w:ascii="Times" w:hAnsi="Times" w:cs="Arial"/>
          <w:color w:val="000000"/>
        </w:rPr>
        <w:fldChar w:fldCharType="end"/>
      </w:r>
      <w:r w:rsidR="00575876">
        <w:rPr>
          <w:rFonts w:ascii="Times" w:hAnsi="Times" w:cs="Arial"/>
          <w:color w:val="000000"/>
        </w:rPr>
        <w:t xml:space="preserve">. 17 of these were confirmed, </w:t>
      </w:r>
      <w:proofErr w:type="gramStart"/>
      <w:r w:rsidR="00575876">
        <w:rPr>
          <w:rFonts w:ascii="Times" w:hAnsi="Times" w:cs="Arial"/>
          <w:color w:val="000000"/>
        </w:rPr>
        <w:t xml:space="preserve">which </w:t>
      </w:r>
      <w:r w:rsidR="003A2BE2">
        <w:rPr>
          <w:rFonts w:ascii="Times" w:hAnsi="Times" w:cs="Arial"/>
          <w:color w:val="000000"/>
        </w:rPr>
        <w:t xml:space="preserve"> </w:t>
      </w:r>
      <w:r>
        <w:rPr>
          <w:rFonts w:ascii="Times" w:hAnsi="Times" w:cs="Arial"/>
          <w:color w:val="000000"/>
        </w:rPr>
        <w:t>translat</w:t>
      </w:r>
      <w:r w:rsidR="00575876">
        <w:rPr>
          <w:rFonts w:ascii="Times" w:hAnsi="Times" w:cs="Arial"/>
          <w:color w:val="000000"/>
        </w:rPr>
        <w:t>es</w:t>
      </w:r>
      <w:proofErr w:type="gramEnd"/>
      <w:r>
        <w:rPr>
          <w:rFonts w:ascii="Times" w:hAnsi="Times" w:cs="Arial"/>
          <w:color w:val="000000"/>
        </w:rPr>
        <w:t xml:space="preserve"> to a 63% validation rate. While these numbers appear to be rather high, </w:t>
      </w:r>
      <w:r w:rsidR="007A6D86">
        <w:rPr>
          <w:rFonts w:ascii="Times" w:hAnsi="Times" w:cs="Arial"/>
          <w:color w:val="000000"/>
        </w:rPr>
        <w:t xml:space="preserve">only </w:t>
      </w:r>
      <w:r>
        <w:rPr>
          <w:rFonts w:ascii="Times" w:hAnsi="Times" w:cs="Arial"/>
          <w:color w:val="000000"/>
        </w:rPr>
        <w:t xml:space="preserve">certain subsets were selected and thus do not necessarily represent an unbiased validation rate of </w:t>
      </w:r>
      <w:r w:rsidR="00575876">
        <w:rPr>
          <w:rFonts w:ascii="Times" w:hAnsi="Times" w:cs="Arial"/>
          <w:color w:val="000000"/>
        </w:rPr>
        <w:t xml:space="preserve">a </w:t>
      </w:r>
      <w:r>
        <w:rPr>
          <w:rFonts w:ascii="Times" w:hAnsi="Times" w:cs="Arial"/>
          <w:color w:val="000000"/>
        </w:rPr>
        <w:t>complete Y2H data set.</w:t>
      </w:r>
    </w:p>
    <w:p w14:paraId="4DB6C8CE" w14:textId="094DF4B2" w:rsidR="00E36E34" w:rsidRDefault="00575876" w:rsidP="00E36E34">
      <w:pPr>
        <w:spacing w:after="120"/>
        <w:rPr>
          <w:rFonts w:ascii="Times" w:hAnsi="Times" w:cs="Arial"/>
          <w:color w:val="000000"/>
        </w:rPr>
      </w:pPr>
      <w:commentRangeStart w:id="83"/>
      <w:r>
        <w:rPr>
          <w:rFonts w:ascii="Times" w:hAnsi="Times" w:cs="Arial"/>
          <w:color w:val="000000"/>
        </w:rPr>
        <w:t xml:space="preserve">While it is possible that many interactions found in high-throughput screens are physiological, this is unlikely. Unfortunately, it is difficult to prove that an interaction has no physiological role, </w:t>
      </w:r>
      <w:del w:id="84" w:author="Peter Hans Uetz" w:date="2018-03-24T23:02:00Z">
        <w:r w:rsidDel="009F42C1">
          <w:rPr>
            <w:rFonts w:ascii="Times" w:hAnsi="Times" w:cs="Arial"/>
            <w:color w:val="000000"/>
          </w:rPr>
          <w:delText>however small</w:delText>
        </w:r>
        <w:r w:rsidR="00E0625B" w:rsidDel="009F42C1">
          <w:rPr>
            <w:rFonts w:ascii="Times" w:hAnsi="Times" w:cs="Arial"/>
            <w:color w:val="000000"/>
          </w:rPr>
          <w:delText xml:space="preserve">, </w:delText>
        </w:r>
      </w:del>
      <w:r w:rsidR="00E0625B">
        <w:rPr>
          <w:rFonts w:ascii="Times" w:hAnsi="Times" w:cs="Arial"/>
          <w:color w:val="000000"/>
        </w:rPr>
        <w:t>as for viruses even small differences may result in significant survival rates over many generations. In addition, given the high mutation rate of many viruses, small differences may expand to larger ones once more mutations accumulate and add further (small) advantages.</w:t>
      </w:r>
      <w:commentRangeEnd w:id="83"/>
      <w:r w:rsidR="00B77009">
        <w:rPr>
          <w:rStyle w:val="CommentReference"/>
        </w:rPr>
        <w:commentReference w:id="83"/>
      </w:r>
    </w:p>
    <w:p w14:paraId="17E49387" w14:textId="77777777" w:rsidR="00E368A0" w:rsidRDefault="00E368A0" w:rsidP="005A194B">
      <w:pPr>
        <w:rPr>
          <w:rFonts w:ascii="Times" w:hAnsi="Times" w:cs="Arial"/>
          <w:color w:val="000000"/>
        </w:rPr>
      </w:pPr>
    </w:p>
    <w:p w14:paraId="13A36C56" w14:textId="1CD6C00E" w:rsidR="0047280B" w:rsidRPr="000550AF" w:rsidRDefault="008242B9" w:rsidP="00762942">
      <w:pPr>
        <w:outlineLvl w:val="0"/>
        <w:rPr>
          <w:rFonts w:ascii="Times" w:hAnsi="Times" w:cs="Times New Roman"/>
          <w:b/>
        </w:rPr>
      </w:pPr>
      <w:bookmarkStart w:id="85" w:name="OLE_LINK38"/>
      <w:bookmarkStart w:id="86" w:name="OLE_LINK39"/>
      <w:r w:rsidRPr="000550AF">
        <w:rPr>
          <w:rFonts w:ascii="Times" w:hAnsi="Times" w:cs="Arial"/>
          <w:b/>
          <w:color w:val="000000"/>
        </w:rPr>
        <w:t>How many interactions does a virus require?</w:t>
      </w:r>
    </w:p>
    <w:bookmarkEnd w:id="85"/>
    <w:bookmarkEnd w:id="86"/>
    <w:p w14:paraId="1623BF32" w14:textId="5750BAF5" w:rsidR="00D86208" w:rsidRDefault="00D86208" w:rsidP="0047280B">
      <w:pPr>
        <w:rPr>
          <w:rFonts w:ascii="Times" w:eastAsia="Times New Roman" w:hAnsi="Times" w:cs="Times New Roman"/>
        </w:rPr>
      </w:pPr>
      <w:r>
        <w:rPr>
          <w:rFonts w:ascii="Times" w:eastAsia="Times New Roman" w:hAnsi="Times" w:cs="Times New Roman"/>
        </w:rPr>
        <w:t xml:space="preserve">The sheer number of host-virus interactions that have been found for many viruses may suggest that we have identified all interactions. </w:t>
      </w:r>
      <w:r w:rsidR="007A6D86">
        <w:rPr>
          <w:rFonts w:ascii="Times" w:eastAsia="Times New Roman" w:hAnsi="Times" w:cs="Times New Roman"/>
        </w:rPr>
        <w:t xml:space="preserve">Yet, such </w:t>
      </w:r>
      <w:r>
        <w:rPr>
          <w:rFonts w:ascii="Times" w:eastAsia="Times New Roman" w:hAnsi="Times" w:cs="Times New Roman"/>
        </w:rPr>
        <w:t xml:space="preserve">numbers </w:t>
      </w:r>
      <w:r w:rsidR="007A6D86">
        <w:rPr>
          <w:rFonts w:ascii="Times" w:eastAsia="Times New Roman" w:hAnsi="Times" w:cs="Times New Roman"/>
        </w:rPr>
        <w:t>appear rather</w:t>
      </w:r>
      <w:r>
        <w:rPr>
          <w:rFonts w:ascii="Times" w:eastAsia="Times New Roman" w:hAnsi="Times" w:cs="Times New Roman"/>
        </w:rPr>
        <w:t xml:space="preserve"> lar</w:t>
      </w:r>
      <w:r w:rsidR="007A6D86">
        <w:rPr>
          <w:rFonts w:ascii="Times" w:eastAsia="Times New Roman" w:hAnsi="Times" w:cs="Times New Roman"/>
        </w:rPr>
        <w:t>ge,</w:t>
      </w:r>
      <w:r>
        <w:rPr>
          <w:rFonts w:ascii="Times" w:eastAsia="Times New Roman" w:hAnsi="Times" w:cs="Times New Roman"/>
        </w:rPr>
        <w:t xml:space="preserve"> </w:t>
      </w:r>
      <w:r w:rsidR="007A6D86">
        <w:rPr>
          <w:rFonts w:ascii="Times" w:eastAsia="Times New Roman" w:hAnsi="Times" w:cs="Times New Roman"/>
        </w:rPr>
        <w:t xml:space="preserve">suggesting </w:t>
      </w:r>
      <w:r>
        <w:rPr>
          <w:rFonts w:ascii="Times" w:eastAsia="Times New Roman" w:hAnsi="Times" w:cs="Times New Roman"/>
        </w:rPr>
        <w:t xml:space="preserve">that they are likely to contain a large number of false positives. So, the key question is: how many interactions does a virus need or use to infect an organism and how </w:t>
      </w:r>
      <w:r w:rsidR="00A80458">
        <w:rPr>
          <w:rFonts w:ascii="Times" w:eastAsia="Times New Roman" w:hAnsi="Times" w:cs="Times New Roman"/>
        </w:rPr>
        <w:t>do we identify the</w:t>
      </w:r>
      <w:r>
        <w:rPr>
          <w:rFonts w:ascii="Times" w:eastAsia="Times New Roman" w:hAnsi="Times" w:cs="Times New Roman"/>
        </w:rPr>
        <w:t xml:space="preserve"> physiological interactions </w:t>
      </w:r>
      <w:r w:rsidR="00A80458">
        <w:rPr>
          <w:rFonts w:ascii="Times" w:eastAsia="Times New Roman" w:hAnsi="Times" w:cs="Times New Roman"/>
        </w:rPr>
        <w:t>among those tha</w:t>
      </w:r>
      <w:r w:rsidR="007A6D86">
        <w:rPr>
          <w:rFonts w:ascii="Times" w:eastAsia="Times New Roman" w:hAnsi="Times" w:cs="Times New Roman"/>
        </w:rPr>
        <w:t>t</w:t>
      </w:r>
      <w:r w:rsidR="00A80458">
        <w:rPr>
          <w:rFonts w:ascii="Times" w:eastAsia="Times New Roman" w:hAnsi="Times" w:cs="Times New Roman"/>
        </w:rPr>
        <w:t xml:space="preserve"> have been</w:t>
      </w:r>
      <w:r>
        <w:rPr>
          <w:rFonts w:ascii="Times" w:eastAsia="Times New Roman" w:hAnsi="Times" w:cs="Times New Roman"/>
        </w:rPr>
        <w:t xml:space="preserve"> </w:t>
      </w:r>
      <w:r w:rsidR="00A80458">
        <w:rPr>
          <w:rFonts w:ascii="Times" w:eastAsia="Times New Roman" w:hAnsi="Times" w:cs="Times New Roman"/>
        </w:rPr>
        <w:t>found overall</w:t>
      </w:r>
      <w:r>
        <w:rPr>
          <w:rFonts w:ascii="Times" w:eastAsia="Times New Roman" w:hAnsi="Times" w:cs="Times New Roman"/>
        </w:rPr>
        <w:t>?</w:t>
      </w:r>
      <w:r w:rsidR="007A6D86">
        <w:rPr>
          <w:rFonts w:ascii="Times" w:eastAsia="Times New Roman" w:hAnsi="Times" w:cs="Times New Roman"/>
        </w:rPr>
        <w:t xml:space="preserve"> While</w:t>
      </w:r>
      <w:r w:rsidR="00A80458">
        <w:rPr>
          <w:rFonts w:ascii="Times" w:eastAsia="Times New Roman" w:hAnsi="Times" w:cs="Times New Roman"/>
        </w:rPr>
        <w:t xml:space="preserve"> hard to </w:t>
      </w:r>
      <w:r w:rsidR="00A80458" w:rsidRPr="00AF3A24">
        <w:rPr>
          <w:rFonts w:ascii="Times" w:eastAsia="Times New Roman" w:hAnsi="Times" w:cs="Times New Roman"/>
          <w:highlight w:val="yellow"/>
          <w:rPrChange w:id="87" w:author="Peter Hans Uetz" w:date="2018-03-25T19:32:00Z">
            <w:rPr>
              <w:rFonts w:ascii="Times" w:eastAsia="Times New Roman" w:hAnsi="Times" w:cs="Times New Roman"/>
            </w:rPr>
          </w:rPrChange>
        </w:rPr>
        <w:t>answer</w:t>
      </w:r>
      <w:r w:rsidR="007A6D86" w:rsidRPr="00AF3A24">
        <w:rPr>
          <w:rFonts w:ascii="Times" w:eastAsia="Times New Roman" w:hAnsi="Times" w:cs="Times New Roman"/>
          <w:highlight w:val="yellow"/>
          <w:rPrChange w:id="88" w:author="Peter Hans Uetz" w:date="2018-03-25T19:32:00Z">
            <w:rPr>
              <w:rFonts w:ascii="Times" w:eastAsia="Times New Roman" w:hAnsi="Times" w:cs="Times New Roman"/>
            </w:rPr>
          </w:rPrChange>
        </w:rPr>
        <w:t xml:space="preserve">, </w:t>
      </w:r>
      <w:commentRangeStart w:id="89"/>
      <w:r w:rsidR="007A6D86" w:rsidRPr="00AF3A24">
        <w:rPr>
          <w:rFonts w:ascii="Times" w:eastAsia="Times New Roman" w:hAnsi="Times" w:cs="Times New Roman"/>
          <w:highlight w:val="yellow"/>
          <w:rPrChange w:id="90" w:author="Peter Hans Uetz" w:date="2018-03-25T19:32:00Z">
            <w:rPr>
              <w:rFonts w:ascii="Times" w:eastAsia="Times New Roman" w:hAnsi="Times" w:cs="Times New Roman"/>
            </w:rPr>
          </w:rPrChange>
        </w:rPr>
        <w:t>b</w:t>
      </w:r>
      <w:r w:rsidR="00A80458" w:rsidRPr="00AF3A24">
        <w:rPr>
          <w:rFonts w:ascii="Times" w:eastAsia="Times New Roman" w:hAnsi="Times" w:cs="Times New Roman"/>
          <w:highlight w:val="yellow"/>
          <w:rPrChange w:id="91" w:author="Peter Hans Uetz" w:date="2018-03-25T19:32:00Z">
            <w:rPr>
              <w:rFonts w:ascii="Times" w:eastAsia="Times New Roman" w:hAnsi="Times" w:cs="Times New Roman"/>
            </w:rPr>
          </w:rPrChange>
        </w:rPr>
        <w:t>acteriophage</w:t>
      </w:r>
      <w:r w:rsidR="007A6D86" w:rsidRPr="00AF3A24">
        <w:rPr>
          <w:rFonts w:ascii="Times" w:eastAsia="Times New Roman" w:hAnsi="Times" w:cs="Times New Roman"/>
          <w:highlight w:val="yellow"/>
          <w:rPrChange w:id="92" w:author="Peter Hans Uetz" w:date="2018-03-25T19:32:00Z">
            <w:rPr>
              <w:rFonts w:ascii="Times" w:eastAsia="Times New Roman" w:hAnsi="Times" w:cs="Times New Roman"/>
            </w:rPr>
          </w:rPrChange>
        </w:rPr>
        <w:t>s</w:t>
      </w:r>
      <w:r w:rsidR="00A80458" w:rsidRPr="00AF3A24">
        <w:rPr>
          <w:rFonts w:ascii="Times" w:eastAsia="Times New Roman" w:hAnsi="Times" w:cs="Times New Roman"/>
          <w:highlight w:val="yellow"/>
          <w:rPrChange w:id="93" w:author="Peter Hans Uetz" w:date="2018-03-25T19:32:00Z">
            <w:rPr>
              <w:rFonts w:ascii="Times" w:eastAsia="Times New Roman" w:hAnsi="Times" w:cs="Times New Roman"/>
            </w:rPr>
          </w:rPrChange>
        </w:rPr>
        <w:t xml:space="preserve"> </w:t>
      </w:r>
      <w:commentRangeEnd w:id="89"/>
      <w:r w:rsidR="00AF3A24" w:rsidRPr="00AF3A24">
        <w:rPr>
          <w:rStyle w:val="CommentReference"/>
          <w:highlight w:val="yellow"/>
          <w:rPrChange w:id="94" w:author="Peter Hans Uetz" w:date="2018-03-25T19:32:00Z">
            <w:rPr>
              <w:rStyle w:val="CommentReference"/>
            </w:rPr>
          </w:rPrChange>
        </w:rPr>
        <w:commentReference w:id="89"/>
      </w:r>
      <w:r w:rsidR="00A80458">
        <w:rPr>
          <w:rFonts w:ascii="Times" w:eastAsia="Times New Roman" w:hAnsi="Times" w:cs="Times New Roman"/>
        </w:rPr>
        <w:t xml:space="preserve">may serve as a model: 50 years of research have identified about 30 host-virus interactions between </w:t>
      </w:r>
      <w:r w:rsidR="00A80458" w:rsidRPr="00C44DAE">
        <w:rPr>
          <w:rFonts w:ascii="Times" w:eastAsia="Times New Roman" w:hAnsi="Times" w:cs="Times New Roman"/>
          <w:i/>
        </w:rPr>
        <w:t>E. coli</w:t>
      </w:r>
      <w:r w:rsidR="00A80458">
        <w:rPr>
          <w:rFonts w:ascii="Times" w:eastAsia="Times New Roman" w:hAnsi="Times" w:cs="Times New Roman"/>
        </w:rPr>
        <w:t xml:space="preserve"> and phage lambda</w:t>
      </w:r>
      <w:r w:rsidR="00C44DAE">
        <w:rPr>
          <w:rFonts w:ascii="Times" w:eastAsia="Times New Roman" w:hAnsi="Times" w:cs="Times New Roman"/>
        </w:rPr>
        <w:t>, which encode ~4</w:t>
      </w:r>
      <w:r w:rsidR="007A6D86">
        <w:rPr>
          <w:rFonts w:ascii="Times" w:eastAsia="Times New Roman" w:hAnsi="Times" w:cs="Times New Roman"/>
        </w:rPr>
        <w:t>,</w:t>
      </w:r>
      <w:r w:rsidR="00C44DAE">
        <w:rPr>
          <w:rFonts w:ascii="Times" w:eastAsia="Times New Roman" w:hAnsi="Times" w:cs="Times New Roman"/>
        </w:rPr>
        <w:t>000 and 73 proteins, respectively</w:t>
      </w:r>
      <w:r w:rsidR="00A80458">
        <w:rPr>
          <w:rFonts w:ascii="Times" w:eastAsia="Times New Roman" w:hAnsi="Times" w:cs="Times New Roman"/>
        </w:rPr>
        <w:t xml:space="preserve">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sidR="00A80458">
        <w:rPr>
          <w:rFonts w:ascii="Times" w:eastAsia="Times New Roman" w:hAnsi="Times" w:cs="Times New Roman"/>
        </w:rPr>
        <w:t xml:space="preserve">. </w:t>
      </w:r>
      <w:r w:rsidR="00197E5E">
        <w:rPr>
          <w:rFonts w:ascii="Times" w:eastAsia="Times New Roman" w:hAnsi="Times" w:cs="Times New Roman"/>
        </w:rPr>
        <w:t>Assuming</w:t>
      </w:r>
      <w:r w:rsidR="00026BFD">
        <w:rPr>
          <w:rFonts w:ascii="Times" w:eastAsia="Times New Roman" w:hAnsi="Times" w:cs="Times New Roman"/>
        </w:rPr>
        <w:t xml:space="preserve"> that most host-virus interactions in this system have been identified</w:t>
      </w:r>
      <w:r w:rsidR="00197E5E">
        <w:rPr>
          <w:rFonts w:ascii="Times" w:eastAsia="Times New Roman" w:hAnsi="Times" w:cs="Times New Roman"/>
        </w:rPr>
        <w:t>, a</w:t>
      </w:r>
      <w:r w:rsidR="00A80458">
        <w:rPr>
          <w:rFonts w:ascii="Times" w:eastAsia="Times New Roman" w:hAnsi="Times" w:cs="Times New Roman"/>
        </w:rPr>
        <w:t xml:space="preserve"> large-scale analysis of </w:t>
      </w:r>
      <w:r w:rsidR="00A80458" w:rsidRPr="00AD1E45">
        <w:rPr>
          <w:rFonts w:ascii="Times" w:eastAsia="Times New Roman" w:hAnsi="Times" w:cs="Times New Roman"/>
          <w:i/>
        </w:rPr>
        <w:t>E. coli</w:t>
      </w:r>
      <w:r w:rsidR="00A80458">
        <w:rPr>
          <w:rFonts w:ascii="Times" w:eastAsia="Times New Roman" w:hAnsi="Times" w:cs="Times New Roman"/>
        </w:rPr>
        <w:t xml:space="preserve">-lambda interactions revealed 62 </w:t>
      </w:r>
      <w:r w:rsidR="00197E5E">
        <w:rPr>
          <w:rFonts w:ascii="Times" w:eastAsia="Times New Roman" w:hAnsi="Times" w:cs="Times New Roman"/>
        </w:rPr>
        <w:t xml:space="preserve">interactions in a </w:t>
      </w:r>
      <w:r w:rsidR="00A80458">
        <w:rPr>
          <w:rFonts w:ascii="Times" w:eastAsia="Times New Roman" w:hAnsi="Times" w:cs="Times New Roman"/>
        </w:rPr>
        <w:t xml:space="preserve">high-confidence set (among a raw data set of 631 PPIs total)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&lt;EndNote&gt;&lt;Cite&gt;&lt;Author&gt;Blasche&lt;/Author&gt;&lt;Year&gt;2013&lt;/Year&gt;&lt;RecNum&gt;134&lt;/RecNum&gt;&lt;DisplayText&gt;(5)&lt;/DisplayText&gt;&lt;record&gt;&lt;rec-number&gt;134&lt;/rec-number&gt;&lt;foreign-keys&gt;&lt;key app="EN" db-id="fzxf5s9pk0992pefpet5d9rcvs2ae90rrfad" timestamp="1504542475"&gt;134&lt;/key&gt;&lt;/foreign-keys&gt;&lt;ref-type name="Journal Article"&gt;17&lt;/ref-type&gt;&lt;contributors&gt;&lt;authors&gt;&lt;author&gt;Blasche, S.&lt;/author&gt;&lt;author&gt;Wuchty, S.&lt;/author&gt;&lt;author&gt;Rajagopala, S. V.&lt;/author&gt;&lt;author&gt;Uetz, P.&lt;/author&gt;&lt;/authors&gt;&lt;/contributors&gt;&lt;auth-address&gt;Genomics and Proteomics Core Facilities, German Cancer Research Center, Heidelberg, Germany.&lt;/auth-address&gt;&lt;titles&gt;&lt;title&gt;The protein interaction network of bacteriophage lambda with its host, Escherichia coli&lt;/title&gt;&lt;secondary-title&gt;J Virol&lt;/secondary-title&gt;&lt;/titles&gt;&lt;periodical&gt;&lt;full-title&gt;J Virol&lt;/full-title&gt;&lt;/periodical&gt;&lt;pages&gt;12745-55&lt;/pages&gt;&lt;volume&gt;87&lt;/volume&gt;&lt;number&gt;23&lt;/number&gt;&lt;keywords&gt;&lt;keyword&gt;Bacterial Proteins/genetics/*metabolism&lt;/keyword&gt;&lt;keyword&gt;Bacteriophage lambda/genetics/*metabolism&lt;/keyword&gt;&lt;keyword&gt;Escherichia coli/genetics/*metabolism/*virology&lt;/keyword&gt;&lt;keyword&gt;Host-Pathogen Interactions&lt;/keyword&gt;&lt;keyword&gt;Protein Binding&lt;/keyword&gt;&lt;keyword&gt;*Protein Interaction Maps&lt;/keyword&gt;&lt;keyword&gt;Viral Proteins/genetics/*metabolism&lt;/keyword&gt;&lt;/keywords&gt;&lt;dates&gt;&lt;year&gt;2013&lt;/year&gt;&lt;pub-dates&gt;&lt;date&gt;Dec&lt;/date&gt;&lt;/pub-dates&gt;&lt;/dates&gt;&lt;isbn&gt;1098-5514 (Electronic)&amp;#xD;0022-538X (Linking)&lt;/isbn&gt;&lt;accession-num&gt;24049175&lt;/accession-num&gt;&lt;urls&gt;&lt;related-urls&gt;&lt;url&gt;https://www.ncbi.nlm.nih.gov/pubmed/24049175&lt;/url&gt;&lt;/related-urls&gt;&lt;/urls&gt;&lt;custom2&gt;PMC3838138&lt;/custom2&gt;&lt;electronic-resource-num&gt;10.1128/JVI.02495-13&lt;/electronic-resource-num&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(5)</w:t>
      </w:r>
      <w:r w:rsidR="00FA32D5">
        <w:rPr>
          <w:rFonts w:ascii="Times" w:eastAsia="Times New Roman" w:hAnsi="Times" w:cs="Times New Roman"/>
        </w:rPr>
        <w:fldChar w:fldCharType="end"/>
      </w:r>
      <w:r w:rsidR="00A80458">
        <w:rPr>
          <w:rFonts w:ascii="Times" w:eastAsia="Times New Roman" w:hAnsi="Times" w:cs="Times New Roman"/>
        </w:rPr>
        <w:t>. Howev</w:t>
      </w:r>
      <w:r w:rsidR="0037614E">
        <w:rPr>
          <w:rFonts w:ascii="Times" w:eastAsia="Times New Roman" w:hAnsi="Times" w:cs="Times New Roman"/>
        </w:rPr>
        <w:t xml:space="preserve">er, </w:t>
      </w:r>
      <w:r w:rsidR="00197E5E">
        <w:rPr>
          <w:rFonts w:ascii="Times" w:eastAsia="Times New Roman" w:hAnsi="Times" w:cs="Times New Roman"/>
        </w:rPr>
        <w:t>of</w:t>
      </w:r>
      <w:r w:rsidR="0037614E">
        <w:rPr>
          <w:rFonts w:ascii="Times" w:eastAsia="Times New Roman" w:hAnsi="Times" w:cs="Times New Roman"/>
        </w:rPr>
        <w:t xml:space="preserve"> the 62 high-confiden</w:t>
      </w:r>
      <w:ins w:id="95" w:author="Peter Hans Uetz" w:date="2018-03-24T23:05:00Z">
        <w:r w:rsidR="00AF4DEA">
          <w:rPr>
            <w:rFonts w:ascii="Times" w:eastAsia="Times New Roman" w:hAnsi="Times" w:cs="Times New Roman"/>
          </w:rPr>
          <w:t>c</w:t>
        </w:r>
      </w:ins>
      <w:r w:rsidR="0037614E">
        <w:rPr>
          <w:rFonts w:ascii="Times" w:eastAsia="Times New Roman" w:hAnsi="Times" w:cs="Times New Roman"/>
        </w:rPr>
        <w:t xml:space="preserve">e PPIs only two were previously known to be physiological, </w:t>
      </w:r>
      <w:r w:rsidR="00197E5E">
        <w:rPr>
          <w:rFonts w:ascii="Times" w:eastAsia="Times New Roman" w:hAnsi="Times" w:cs="Times New Roman"/>
        </w:rPr>
        <w:t xml:space="preserve">while </w:t>
      </w:r>
      <w:r w:rsidR="0037614E">
        <w:rPr>
          <w:rFonts w:ascii="Times" w:eastAsia="Times New Roman" w:hAnsi="Times" w:cs="Times New Roman"/>
        </w:rPr>
        <w:t>the role of the other 60 remains unknown.</w:t>
      </w:r>
      <w:r w:rsidR="00AD1E45">
        <w:rPr>
          <w:rFonts w:ascii="Times" w:eastAsia="Times New Roman" w:hAnsi="Times" w:cs="Times New Roman"/>
        </w:rPr>
        <w:t xml:space="preserve"> </w:t>
      </w:r>
      <w:r w:rsidR="00197E5E">
        <w:rPr>
          <w:rFonts w:ascii="Times" w:eastAsia="Times New Roman" w:hAnsi="Times" w:cs="Times New Roman"/>
        </w:rPr>
        <w:t>We surmise</w:t>
      </w:r>
      <w:r w:rsidR="00AD1E45">
        <w:rPr>
          <w:rFonts w:ascii="Times" w:eastAsia="Times New Roman" w:hAnsi="Times" w:cs="Times New Roman"/>
        </w:rPr>
        <w:t xml:space="preserve"> that lambda is unusual in the sense that many proteins are </w:t>
      </w:r>
      <w:commentRangeStart w:id="96"/>
      <w:r w:rsidR="00AD1E45">
        <w:rPr>
          <w:rFonts w:ascii="Times" w:eastAsia="Times New Roman" w:hAnsi="Times" w:cs="Times New Roman"/>
        </w:rPr>
        <w:t xml:space="preserve">processed during maturation </w:t>
      </w:r>
      <w:commentRangeEnd w:id="96"/>
      <w:r w:rsidR="00AF3A24">
        <w:rPr>
          <w:rStyle w:val="CommentReference"/>
        </w:rPr>
        <w:commentReference w:id="96"/>
      </w:r>
      <w:r w:rsidR="00AD1E45">
        <w:rPr>
          <w:rFonts w:ascii="Times" w:eastAsia="Times New Roman" w:hAnsi="Times" w:cs="Times New Roman"/>
        </w:rPr>
        <w:t>and thus interactions are more difficult to detect.</w:t>
      </w:r>
    </w:p>
    <w:p w14:paraId="6C0E07CE" w14:textId="35DA2C5C" w:rsidR="00AD1E45" w:rsidRDefault="00AD1E45" w:rsidP="0047280B">
      <w:pPr>
        <w:rPr>
          <w:rFonts w:ascii="Times" w:eastAsia="Times New Roman" w:hAnsi="Times" w:cs="Times New Roman"/>
        </w:rPr>
      </w:pPr>
      <w:r>
        <w:rPr>
          <w:rFonts w:ascii="Times" w:eastAsia="Times New Roman" w:hAnsi="Times" w:cs="Times New Roman"/>
        </w:rPr>
        <w:t xml:space="preserve">Protein processing seems to be less common among </w:t>
      </w:r>
      <w:r w:rsidR="00531D03">
        <w:rPr>
          <w:rFonts w:ascii="Times" w:eastAsia="Times New Roman" w:hAnsi="Times" w:cs="Times New Roman"/>
        </w:rPr>
        <w:t xml:space="preserve">other </w:t>
      </w:r>
      <w:r>
        <w:rPr>
          <w:rFonts w:ascii="Times" w:eastAsia="Times New Roman" w:hAnsi="Times" w:cs="Times New Roman"/>
        </w:rPr>
        <w:t>phage</w:t>
      </w:r>
      <w:r w:rsidR="00531D03">
        <w:rPr>
          <w:rFonts w:ascii="Times" w:eastAsia="Times New Roman" w:hAnsi="Times" w:cs="Times New Roman"/>
        </w:rPr>
        <w:t>, such as</w:t>
      </w:r>
      <w:r>
        <w:rPr>
          <w:rFonts w:ascii="Times" w:eastAsia="Times New Roman" w:hAnsi="Times" w:cs="Times New Roman"/>
        </w:rPr>
        <w:t xml:space="preserve"> T7</w:t>
      </w:r>
      <w:r w:rsidR="00197E5E">
        <w:rPr>
          <w:rFonts w:ascii="Times" w:eastAsia="Times New Roman" w:hAnsi="Times" w:cs="Times New Roman"/>
        </w:rPr>
        <w:t>,</w:t>
      </w:r>
      <w:r>
        <w:rPr>
          <w:rFonts w:ascii="Times" w:eastAsia="Times New Roman" w:hAnsi="Times" w:cs="Times New Roman"/>
        </w:rPr>
        <w:t xml:space="preserve"> </w:t>
      </w:r>
      <w:r w:rsidR="00531D03">
        <w:rPr>
          <w:rFonts w:ascii="Times" w:eastAsia="Times New Roman" w:hAnsi="Times" w:cs="Times New Roman"/>
        </w:rPr>
        <w:t>whose</w:t>
      </w:r>
      <w:r>
        <w:rPr>
          <w:rFonts w:ascii="Times" w:eastAsia="Times New Roman" w:hAnsi="Times" w:cs="Times New Roman"/>
        </w:rPr>
        <w:t xml:space="preserve"> 55 proteins are known to be involved in only 15 interactions with its host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Pr>
          <w:rFonts w:ascii="Times" w:eastAsia="Times New Roman" w:hAnsi="Times" w:cs="Times New Roman"/>
        </w:rPr>
        <w:t xml:space="preserve">. Both T7 and lambda have about 30-40 interactions among virus proteins, which are easier to detect </w:t>
      </w:r>
      <w:r w:rsidR="00531D03">
        <w:rPr>
          <w:rFonts w:ascii="Times" w:eastAsia="Times New Roman" w:hAnsi="Times" w:cs="Times New Roman"/>
        </w:rPr>
        <w:t xml:space="preserve">and </w:t>
      </w:r>
      <w:r>
        <w:rPr>
          <w:rFonts w:ascii="Times" w:eastAsia="Times New Roman" w:hAnsi="Times" w:cs="Times New Roman"/>
        </w:rPr>
        <w:t xml:space="preserve">possibly more </w:t>
      </w:r>
      <w:r w:rsidR="00531D03">
        <w:rPr>
          <w:rFonts w:ascii="Times" w:eastAsia="Times New Roman" w:hAnsi="Times" w:cs="Times New Roman"/>
        </w:rPr>
        <w:t>frequent</w:t>
      </w:r>
      <w:r>
        <w:rPr>
          <w:rFonts w:ascii="Times" w:eastAsia="Times New Roman" w:hAnsi="Times" w:cs="Times New Roman"/>
        </w:rPr>
        <w:t xml:space="preserve">, given the more elaborate virus structure in </w:t>
      </w:r>
      <w:proofErr w:type="gramStart"/>
      <w:r>
        <w:rPr>
          <w:rFonts w:ascii="Times" w:eastAsia="Times New Roman" w:hAnsi="Times" w:cs="Times New Roman"/>
        </w:rPr>
        <w:t>these tailed phage</w:t>
      </w:r>
      <w:proofErr w:type="gramEnd"/>
      <w:r>
        <w:rPr>
          <w:rFonts w:ascii="Times" w:eastAsia="Times New Roman" w:hAnsi="Times" w:cs="Times New Roman"/>
        </w:rPr>
        <w:t xml:space="preserve"> when compared to the often simple-structured human viruses.</w:t>
      </w:r>
    </w:p>
    <w:p w14:paraId="3CBEDF43" w14:textId="0DE4A3FC" w:rsidR="00AD1E45" w:rsidRDefault="001A1D71" w:rsidP="0047280B">
      <w:pPr>
        <w:rPr>
          <w:rFonts w:ascii="Times" w:eastAsia="Times New Roman" w:hAnsi="Times" w:cs="Times New Roman"/>
        </w:rPr>
      </w:pPr>
      <w:r>
        <w:rPr>
          <w:rFonts w:ascii="Times" w:eastAsia="Times New Roman" w:hAnsi="Times" w:cs="Times New Roman"/>
        </w:rPr>
        <w:lastRenderedPageBreak/>
        <w:t xml:space="preserve">Unfortunately, </w:t>
      </w:r>
      <w:r w:rsidR="00531D03">
        <w:rPr>
          <w:rFonts w:ascii="Times" w:eastAsia="Times New Roman" w:hAnsi="Times" w:cs="Times New Roman"/>
        </w:rPr>
        <w:t>there seems to be no</w:t>
      </w:r>
      <w:r>
        <w:rPr>
          <w:rFonts w:ascii="Times" w:eastAsia="Times New Roman" w:hAnsi="Times" w:cs="Times New Roman"/>
        </w:rPr>
        <w:t xml:space="preserve"> comprehensive analysis or even a review of published interactions among human and virus proteins that attempted to evaluate these interactions for their plausibility or physiological relevance.</w:t>
      </w:r>
    </w:p>
    <w:p w14:paraId="78A061C2" w14:textId="77777777" w:rsidR="00095A87" w:rsidRDefault="00095A87" w:rsidP="0047280B">
      <w:pPr>
        <w:rPr>
          <w:rFonts w:ascii="Times" w:eastAsia="Times New Roman" w:hAnsi="Times" w:cs="Times New Roman"/>
        </w:rPr>
      </w:pPr>
    </w:p>
    <w:p w14:paraId="389024C9" w14:textId="70116CAE" w:rsidR="00D005CD" w:rsidRPr="006D72B6" w:rsidRDefault="00AE669D" w:rsidP="00762942">
      <w:pPr>
        <w:outlineLvl w:val="0"/>
        <w:rPr>
          <w:rFonts w:ascii="Times" w:eastAsia="Times New Roman" w:hAnsi="Times" w:cs="Times New Roman"/>
          <w:b/>
        </w:rPr>
      </w:pPr>
      <w:r>
        <w:rPr>
          <w:rFonts w:ascii="Times" w:eastAsia="Times New Roman" w:hAnsi="Times" w:cs="Times New Roman"/>
          <w:b/>
        </w:rPr>
        <w:t>Databases for human-</w:t>
      </w:r>
      <w:r w:rsidR="006D72B6" w:rsidRPr="006D72B6">
        <w:rPr>
          <w:rFonts w:ascii="Times" w:eastAsia="Times New Roman" w:hAnsi="Times" w:cs="Times New Roman"/>
          <w:b/>
        </w:rPr>
        <w:t xml:space="preserve">virus </w:t>
      </w:r>
      <w:r>
        <w:rPr>
          <w:rFonts w:ascii="Times" w:eastAsia="Times New Roman" w:hAnsi="Times" w:cs="Times New Roman"/>
          <w:b/>
        </w:rPr>
        <w:t>interactions</w:t>
      </w:r>
      <w:r w:rsidR="003F6D1F">
        <w:rPr>
          <w:rFonts w:ascii="Times" w:eastAsia="Times New Roman" w:hAnsi="Times" w:cs="Times New Roman"/>
          <w:b/>
        </w:rPr>
        <w:t xml:space="preserve"> (and related data)</w:t>
      </w:r>
    </w:p>
    <w:p w14:paraId="4E60D043" w14:textId="2AA74334" w:rsidR="00CD0ABA" w:rsidRPr="00D555BC" w:rsidRDefault="00C62719" w:rsidP="003751AD">
      <w:pPr>
        <w:rPr>
          <w:rFonts w:ascii="Times" w:eastAsia="Times New Roman" w:hAnsi="Times"/>
        </w:rPr>
      </w:pPr>
      <w:r>
        <w:rPr>
          <w:rFonts w:ascii="Times" w:eastAsia="Times New Roman" w:hAnsi="Times" w:cs="Times New Roman"/>
        </w:rPr>
        <w:t>During the last decade numerous protein interaction</w:t>
      </w:r>
      <w:ins w:id="97" w:author="Penn Frates" w:date="2018-03-25T11:25:00Z">
        <w:r w:rsidR="009946B1">
          <w:rPr>
            <w:rFonts w:ascii="Times" w:eastAsia="Times New Roman" w:hAnsi="Times" w:cs="Times New Roman"/>
          </w:rPr>
          <w:t>s</w:t>
        </w:r>
      </w:ins>
      <w:r>
        <w:rPr>
          <w:rFonts w:ascii="Times" w:eastAsia="Times New Roman" w:hAnsi="Times" w:cs="Times New Roman"/>
        </w:rPr>
        <w:t xml:space="preserve"> </w:t>
      </w:r>
      <w:del w:id="98" w:author="Penn Frates" w:date="2018-03-25T11:25:00Z">
        <w:r w:rsidDel="009946B1">
          <w:rPr>
            <w:rFonts w:ascii="Times" w:eastAsia="Times New Roman" w:hAnsi="Times" w:cs="Times New Roman"/>
          </w:rPr>
          <w:delText xml:space="preserve">interfaces </w:delText>
        </w:r>
      </w:del>
      <w:r>
        <w:rPr>
          <w:rFonts w:ascii="Times" w:eastAsia="Times New Roman" w:hAnsi="Times" w:cs="Times New Roman"/>
        </w:rPr>
        <w:t xml:space="preserve">between human viruses and their host cells have been </w:t>
      </w:r>
      <w:r w:rsidR="00633E68">
        <w:rPr>
          <w:rFonts w:ascii="Times" w:eastAsia="Times New Roman" w:hAnsi="Times" w:cs="Times New Roman"/>
        </w:rPr>
        <w:t xml:space="preserve">more thoroughly </w:t>
      </w:r>
      <w:r>
        <w:rPr>
          <w:rFonts w:ascii="Times" w:eastAsia="Times New Roman" w:hAnsi="Times" w:cs="Times New Roman"/>
        </w:rPr>
        <w:t>investigated</w:t>
      </w:r>
      <w:r w:rsidR="003751AD">
        <w:rPr>
          <w:rFonts w:ascii="Times" w:eastAsia="Times New Roman" w:hAnsi="Times" w:cs="Times New Roman"/>
        </w:rPr>
        <w:t>. Mostly</w:t>
      </w:r>
      <w:r w:rsidR="00633E68">
        <w:rPr>
          <w:rFonts w:ascii="Times" w:eastAsia="Times New Roman" w:hAnsi="Times" w:cs="Times New Roman"/>
        </w:rPr>
        <w:t>,</w:t>
      </w:r>
      <w:r w:rsidR="003751AD">
        <w:rPr>
          <w:rFonts w:ascii="Times" w:eastAsia="Times New Roman" w:hAnsi="Times" w:cs="Times New Roman"/>
        </w:rPr>
        <w:t xml:space="preserve"> such efforts focused on</w:t>
      </w:r>
      <w:r w:rsidR="00633E68">
        <w:rPr>
          <w:rFonts w:ascii="Times" w:eastAsia="Times New Roman" w:hAnsi="Times" w:cs="Times New Roman"/>
        </w:rPr>
        <w:t xml:space="preserve"> </w:t>
      </w:r>
      <w:r w:rsidR="006E1AD1" w:rsidRPr="006E1AD1">
        <w:rPr>
          <w:rFonts w:ascii="Times" w:eastAsia="Times New Roman" w:hAnsi="Times" w:cs="Times New Roman"/>
        </w:rPr>
        <w:t xml:space="preserve">Hepatitis C virus </w:t>
      </w:r>
      <w:r w:rsidR="006E1AD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(6-9)</w:t>
      </w:r>
      <w:r w:rsidR="006E1AD1">
        <w:rPr>
          <w:rFonts w:ascii="Times" w:eastAsia="Times New Roman" w:hAnsi="Times" w:cs="Times New Roman"/>
        </w:rPr>
        <w:fldChar w:fldCharType="end"/>
      </w:r>
      <w:r w:rsidR="006E1AD1" w:rsidRPr="006E1AD1">
        <w:rPr>
          <w:rFonts w:ascii="Times" w:eastAsia="Times New Roman" w:hAnsi="Times" w:cs="Times New Roman"/>
        </w:rPr>
        <w:t xml:space="preserve">, Human Immunodeficiency Virus </w:t>
      </w:r>
      <w:r w:rsidR="006E1AD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(10, 11)</w:t>
      </w:r>
      <w:r w:rsidR="006E1AD1">
        <w:rPr>
          <w:rFonts w:ascii="Times" w:eastAsia="Times New Roman" w:hAnsi="Times" w:cs="Times New Roman"/>
        </w:rPr>
        <w:fldChar w:fldCharType="end"/>
      </w:r>
      <w:r w:rsidR="006E1AD1" w:rsidRPr="006E1AD1">
        <w:rPr>
          <w:rFonts w:ascii="Times" w:eastAsia="Times New Roman" w:hAnsi="Times" w:cs="Times New Roman"/>
        </w:rPr>
        <w:t xml:space="preserve">, Influenza A virus </w:t>
      </w:r>
      <w:r w:rsidR="003751AD">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(12)</w:t>
      </w:r>
      <w:r w:rsidR="003751AD">
        <w:rPr>
          <w:rFonts w:ascii="Times" w:eastAsia="Times New Roman" w:hAnsi="Times" w:cs="Times New Roman"/>
        </w:rPr>
        <w:fldChar w:fldCharType="end"/>
      </w:r>
      <w:r w:rsidR="003751AD">
        <w:rPr>
          <w:rFonts w:ascii="Times" w:eastAsia="Times New Roman" w:hAnsi="Times" w:cs="Times New Roman"/>
        </w:rPr>
        <w:t>, Herpes</w:t>
      </w:r>
      <w:r w:rsidR="00AE669D">
        <w:rPr>
          <w:rFonts w:ascii="Times" w:eastAsia="Times New Roman" w:hAnsi="Times" w:cs="Times New Roman"/>
        </w:rPr>
        <w:t>viruses</w:t>
      </w:r>
      <w:r w:rsidR="003751AD">
        <w:rPr>
          <w:rFonts w:ascii="Times" w:eastAsia="Times New Roman" w:hAnsi="Times" w:cs="Times New Roman"/>
        </w:rPr>
        <w:t xml:space="preserve"> </w:t>
      </w:r>
      <w:r w:rsidR="003751AD">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(13)</w:t>
      </w:r>
      <w:r w:rsidR="003751AD">
        <w:rPr>
          <w:rFonts w:ascii="Times" w:eastAsia="Times New Roman" w:hAnsi="Times" w:cs="Times New Roman"/>
        </w:rPr>
        <w:fldChar w:fldCharType="end"/>
      </w:r>
      <w:r w:rsidR="003751AD">
        <w:rPr>
          <w:rFonts w:ascii="Times" w:eastAsia="Times New Roman" w:hAnsi="Times" w:cs="Times New Roman"/>
        </w:rPr>
        <w:t xml:space="preserve"> and other</w:t>
      </w:r>
      <w:r w:rsidR="00AE669D">
        <w:rPr>
          <w:rFonts w:ascii="Times" w:eastAsia="Times New Roman" w:hAnsi="Times" w:cs="Times New Roman"/>
        </w:rPr>
        <w:t xml:space="preserve">s, </w:t>
      </w:r>
      <w:r w:rsidR="003751AD">
        <w:rPr>
          <w:rFonts w:ascii="Times" w:eastAsia="Times New Roman" w:hAnsi="Times" w:cs="Times New Roman"/>
        </w:rPr>
        <w:t xml:space="preserve">including Epstein-Barr </w:t>
      </w:r>
      <w:r w:rsidR="003751AD">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(14, 15)</w:t>
      </w:r>
      <w:r w:rsidR="003751AD">
        <w:rPr>
          <w:rFonts w:ascii="Times" w:eastAsia="Times New Roman" w:hAnsi="Times" w:cs="Times New Roman"/>
        </w:rPr>
        <w:fldChar w:fldCharType="end"/>
      </w:r>
      <w:r w:rsidR="003751AD">
        <w:rPr>
          <w:rFonts w:ascii="Times" w:eastAsia="Times New Roman" w:hAnsi="Times" w:cs="Times New Roman"/>
        </w:rPr>
        <w:t xml:space="preserve"> and Dengue </w:t>
      </w:r>
      <w:r w:rsidR="003751AD">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(16)</w:t>
      </w:r>
      <w:r w:rsidR="003751AD">
        <w:rPr>
          <w:rFonts w:ascii="Times" w:eastAsia="Times New Roman" w:hAnsi="Times" w:cs="Times New Roman"/>
        </w:rPr>
        <w:fldChar w:fldCharType="end"/>
      </w:r>
      <w:r w:rsidR="003751AD">
        <w:rPr>
          <w:rFonts w:ascii="Times" w:eastAsia="Times New Roman" w:hAnsi="Times" w:cs="Times New Roman"/>
        </w:rPr>
        <w:t xml:space="preserve"> and </w:t>
      </w:r>
      <w:r w:rsidR="00AE1D27">
        <w:rPr>
          <w:rFonts w:ascii="Times" w:eastAsia="Times New Roman" w:hAnsi="Times" w:cs="Times New Roman"/>
        </w:rPr>
        <w:t xml:space="preserve">numerous </w:t>
      </w:r>
      <w:r w:rsidR="003751AD">
        <w:rPr>
          <w:rFonts w:ascii="Times" w:eastAsia="Times New Roman" w:hAnsi="Times" w:cs="Times New Roman"/>
        </w:rPr>
        <w:t xml:space="preserve">other </w:t>
      </w:r>
      <w:r w:rsidR="00AE669D">
        <w:rPr>
          <w:rFonts w:ascii="Times" w:eastAsia="Times New Roman" w:hAnsi="Times" w:cs="Times New Roman"/>
        </w:rPr>
        <w:t xml:space="preserve">ones </w:t>
      </w:r>
      <w:r w:rsidR="00AE1D27">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AE1D27">
        <w:rPr>
          <w:rFonts w:ascii="Times" w:eastAsia="Times New Roman" w:hAnsi="Times" w:cs="Times New Roman"/>
        </w:rPr>
      </w:r>
      <w:r w:rsidR="00AE1D27">
        <w:rPr>
          <w:rFonts w:ascii="Times" w:eastAsia="Times New Roman" w:hAnsi="Times" w:cs="Times New Roman"/>
        </w:rPr>
        <w:fldChar w:fldCharType="separate"/>
      </w:r>
      <w:r w:rsidR="000C48E1">
        <w:rPr>
          <w:rFonts w:ascii="Times" w:eastAsia="Times New Roman" w:hAnsi="Times" w:cs="Times New Roman"/>
          <w:noProof/>
        </w:rPr>
        <w:t>(17)</w:t>
      </w:r>
      <w:r w:rsidR="00AE1D27">
        <w:rPr>
          <w:rFonts w:ascii="Times" w:eastAsia="Times New Roman" w:hAnsi="Times" w:cs="Times New Roman"/>
        </w:rPr>
        <w:fldChar w:fldCharType="end"/>
      </w:r>
      <w:r w:rsidR="003751AD">
        <w:rPr>
          <w:rFonts w:ascii="Times" w:eastAsia="Times New Roman" w:hAnsi="Times" w:cs="Times New Roman"/>
        </w:rPr>
        <w:t>. As a consequence, many different databases have been designed to capture the abundance of such interactions (</w:t>
      </w:r>
      <w:r w:rsidR="003751AD" w:rsidRPr="003452F0">
        <w:rPr>
          <w:rFonts w:ascii="Times" w:eastAsia="Times New Roman" w:hAnsi="Times" w:cs="Times New Roman"/>
          <w:b/>
        </w:rPr>
        <w:t xml:space="preserve">Table </w:t>
      </w:r>
      <w:r w:rsidR="00AE669D">
        <w:rPr>
          <w:rFonts w:ascii="Times" w:eastAsia="Times New Roman" w:hAnsi="Times" w:cs="Times New Roman"/>
          <w:b/>
        </w:rPr>
        <w:t>3</w:t>
      </w:r>
      <w:r w:rsidR="003751AD">
        <w:rPr>
          <w:rFonts w:ascii="Times" w:eastAsia="Times New Roman" w:hAnsi="Times" w:cs="Times New Roman"/>
        </w:rPr>
        <w:t>).</w:t>
      </w:r>
      <w:r w:rsidR="00CD0ABA">
        <w:rPr>
          <w:rFonts w:ascii="Times" w:eastAsia="Times New Roman" w:hAnsi="Times" w:cs="Times New Roman"/>
        </w:rPr>
        <w:t xml:space="preserve"> </w:t>
      </w:r>
      <w:r w:rsidR="00CD0ABA" w:rsidRPr="00CD0ABA">
        <w:rPr>
          <w:rFonts w:ascii="Times" w:eastAsia="Times New Roman" w:hAnsi="Times"/>
        </w:rPr>
        <w:t>Currently, a number of Web-based resources aim to integrate pathoge</w:t>
      </w:r>
      <w:r w:rsidR="00CD0ABA">
        <w:rPr>
          <w:rFonts w:ascii="Times" w:eastAsia="Times New Roman" w:hAnsi="Times"/>
        </w:rPr>
        <w:t>n–host molecular interac</w:t>
      </w:r>
      <w:r w:rsidR="00CD0ABA" w:rsidRPr="00CD0ABA">
        <w:rPr>
          <w:rFonts w:ascii="Times" w:eastAsia="Times New Roman" w:hAnsi="Times"/>
        </w:rPr>
        <w:t xml:space="preserve">tions and related data available in the literature. Some of them </w:t>
      </w:r>
      <w:r w:rsidR="00AE669D">
        <w:rPr>
          <w:rFonts w:ascii="Times" w:eastAsia="Times New Roman" w:hAnsi="Times"/>
        </w:rPr>
        <w:t>specialize</w:t>
      </w:r>
      <w:r w:rsidR="00CD0ABA" w:rsidRPr="00CD0ABA">
        <w:rPr>
          <w:rFonts w:ascii="Times" w:eastAsia="Times New Roman" w:hAnsi="Times"/>
        </w:rPr>
        <w:t xml:space="preserve"> on only one specific pathogen species </w:t>
      </w:r>
      <w:r w:rsidR="00CD0ABA">
        <w:rPr>
          <w:rFonts w:ascii="Times" w:eastAsia="Times New Roman" w:hAnsi="Times"/>
        </w:rPr>
        <w:t>such as</w:t>
      </w:r>
      <w:r w:rsidR="00CD0ABA" w:rsidRPr="00CD0ABA">
        <w:rPr>
          <w:rFonts w:ascii="Times" w:eastAsia="Times New Roman" w:hAnsi="Times"/>
        </w:rPr>
        <w:t xml:space="preserve"> </w:t>
      </w:r>
      <w:proofErr w:type="spellStart"/>
      <w:r w:rsidR="00CD0ABA" w:rsidRPr="00CD0ABA">
        <w:rPr>
          <w:rFonts w:ascii="Times" w:eastAsia="Times New Roman" w:hAnsi="Times"/>
        </w:rPr>
        <w:t>HCVpro</w:t>
      </w:r>
      <w:proofErr w:type="spellEnd"/>
      <w:r w:rsidR="00CD0ABA" w:rsidRPr="00CD0ABA">
        <w:rPr>
          <w:rFonts w:ascii="Times" w:eastAsia="Times New Roman" w:hAnsi="Times"/>
        </w:rPr>
        <w:t xml:space="preserve">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(18)</w:t>
      </w:r>
      <w:r w:rsidR="00CD0ABA" w:rsidRPr="003452F0">
        <w:rPr>
          <w:rFonts w:ascii="Times" w:eastAsia="Times New Roman" w:hAnsi="Times" w:cs="Times New Roman"/>
        </w:rPr>
        <w:fldChar w:fldCharType="end"/>
      </w:r>
      <w:r w:rsidR="00CD0ABA" w:rsidRPr="00CD0ABA">
        <w:rPr>
          <w:rFonts w:ascii="Times" w:eastAsia="Times New Roman" w:hAnsi="Times"/>
        </w:rPr>
        <w:t xml:space="preserve"> and</w:t>
      </w:r>
      <w:r w:rsidR="00CD0ABA">
        <w:rPr>
          <w:rFonts w:ascii="Times" w:eastAsia="Times New Roman" w:hAnsi="Times"/>
        </w:rPr>
        <w:t xml:space="preserve"> </w:t>
      </w:r>
      <w:r w:rsidR="00CD0ABA" w:rsidRPr="00CD0ABA">
        <w:rPr>
          <w:rFonts w:ascii="Times" w:eastAsia="Times New Roman" w:hAnsi="Times"/>
        </w:rPr>
        <w:t>HIV-1 Human Inter</w:t>
      </w:r>
      <w:r w:rsidR="00C54756">
        <w:rPr>
          <w:rFonts w:ascii="Times" w:eastAsia="Times New Roman" w:hAnsi="Times"/>
        </w:rPr>
        <w:t xml:space="preserve">action Database </w:t>
      </w:r>
      <w:r w:rsidR="00AE669D">
        <w:rPr>
          <w:rFonts w:ascii="Times" w:eastAsia="Times New Roman" w:hAnsi="Times"/>
        </w:rPr>
        <w:t xml:space="preserve">at </w:t>
      </w:r>
      <w:r w:rsidR="00CD0ABA" w:rsidRPr="00CD0ABA">
        <w:rPr>
          <w:rFonts w:ascii="Times" w:eastAsia="Times New Roman" w:hAnsi="Times"/>
        </w:rPr>
        <w:t xml:space="preserve">NCBI </w:t>
      </w:r>
      <w:r w:rsidR="00CD0ABA" w:rsidRPr="003452F0">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CD0ABA" w:rsidRPr="003452F0">
        <w:rPr>
          <w:rFonts w:ascii="Times" w:eastAsia="Times New Roman" w:hAnsi="Times" w:cs="Times New Roman"/>
        </w:rPr>
      </w:r>
      <w:r w:rsidR="00CD0ABA" w:rsidRPr="003452F0">
        <w:rPr>
          <w:rFonts w:ascii="Times" w:eastAsia="Times New Roman" w:hAnsi="Times" w:cs="Times New Roman"/>
        </w:rPr>
        <w:fldChar w:fldCharType="separate"/>
      </w:r>
      <w:r w:rsidR="000C48E1">
        <w:rPr>
          <w:rFonts w:ascii="Times" w:eastAsia="Times New Roman" w:hAnsi="Times" w:cs="Times New Roman"/>
          <w:noProof/>
        </w:rPr>
        <w:t>(19)</w:t>
      </w:r>
      <w:r w:rsidR="00CD0ABA" w:rsidRPr="003452F0">
        <w:rPr>
          <w:rFonts w:ascii="Times" w:eastAsia="Times New Roman" w:hAnsi="Times" w:cs="Times New Roman"/>
        </w:rPr>
        <w:fldChar w:fldCharType="end"/>
      </w:r>
      <w:r w:rsidR="00CD0ABA" w:rsidRPr="00CD0ABA">
        <w:rPr>
          <w:rFonts w:ascii="Times" w:eastAsia="Times New Roman" w:hAnsi="Times"/>
        </w:rPr>
        <w:t xml:space="preserve">. The resources based on a </w:t>
      </w:r>
      <w:r w:rsidR="00CD0ABA">
        <w:rPr>
          <w:rFonts w:ascii="Times" w:eastAsia="Times New Roman" w:hAnsi="Times"/>
        </w:rPr>
        <w:t xml:space="preserve">wider range of human specific viruses </w:t>
      </w:r>
      <w:r w:rsidR="00CD0ABA" w:rsidRPr="00CD0ABA">
        <w:rPr>
          <w:rFonts w:ascii="Times" w:eastAsia="Times New Roman" w:hAnsi="Times"/>
        </w:rPr>
        <w:t xml:space="preserve">are </w:t>
      </w:r>
      <w:proofErr w:type="spellStart"/>
      <w:r w:rsidR="00CD0ABA" w:rsidRPr="00CD0ABA">
        <w:rPr>
          <w:rFonts w:ascii="Times" w:eastAsia="Times New Roman" w:hAnsi="Times"/>
        </w:rPr>
        <w:t>VirHostNet</w:t>
      </w:r>
      <w:proofErr w:type="spellEnd"/>
      <w:r w:rsidR="00CD0ABA" w:rsidRPr="00CD0ABA">
        <w:rPr>
          <w:rFonts w:ascii="Times" w:eastAsia="Times New Roman" w:hAnsi="Times"/>
        </w:rPr>
        <w:t xml:space="preserve">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(20)</w:t>
      </w:r>
      <w:r w:rsidR="00CD0ABA" w:rsidRPr="003452F0">
        <w:rPr>
          <w:rFonts w:ascii="Times" w:eastAsia="Times New Roman" w:hAnsi="Times" w:cs="Times New Roman"/>
        </w:rPr>
        <w:fldChar w:fldCharType="end"/>
      </w:r>
      <w:r w:rsidR="00CD0ABA" w:rsidRPr="00CD0ABA">
        <w:rPr>
          <w:rFonts w:ascii="Times" w:eastAsia="Times New Roman" w:hAnsi="Times"/>
        </w:rPr>
        <w:t xml:space="preserve">, </w:t>
      </w:r>
      <w:proofErr w:type="spellStart"/>
      <w:r w:rsidR="00CD0ABA" w:rsidRPr="00CD0ABA">
        <w:rPr>
          <w:rFonts w:ascii="Times" w:eastAsia="Times New Roman" w:hAnsi="Times"/>
        </w:rPr>
        <w:t>VirusMentha</w:t>
      </w:r>
      <w:proofErr w:type="spellEnd"/>
      <w:r w:rsidR="00CD0ABA" w:rsidRP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(21)</w:t>
      </w:r>
      <w:r w:rsidR="00CD0ABA" w:rsidRPr="00CD0ABA">
        <w:rPr>
          <w:rFonts w:ascii="Times" w:eastAsia="Times New Roman" w:hAnsi="Times"/>
        </w:rPr>
        <w:fldChar w:fldCharType="end"/>
      </w:r>
      <w:r w:rsidR="00CD0ABA">
        <w:rPr>
          <w:rFonts w:ascii="Times" w:eastAsia="Times New Roman" w:hAnsi="Times"/>
        </w:rPr>
        <w:t xml:space="preserve">, </w:t>
      </w:r>
      <w:r w:rsidR="00CD0ABA" w:rsidRPr="00CD0ABA">
        <w:rPr>
          <w:rFonts w:ascii="Times" w:eastAsia="Times New Roman" w:hAnsi="Times"/>
        </w:rPr>
        <w:t>PHIDIAS</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(22)</w:t>
      </w:r>
      <w:r w:rsidR="00CD0ABA" w:rsidRPr="00CD0ABA">
        <w:rPr>
          <w:rFonts w:ascii="Times" w:eastAsia="Times New Roman" w:hAnsi="Times"/>
        </w:rPr>
        <w:fldChar w:fldCharType="end"/>
      </w:r>
      <w:r w:rsidR="00CD0ABA">
        <w:rPr>
          <w:rFonts w:ascii="Times" w:eastAsia="Times New Roman" w:hAnsi="Times"/>
        </w:rPr>
        <w:t>,</w:t>
      </w:r>
      <w:r w:rsidR="00CD0ABA" w:rsidRPr="00CD0ABA">
        <w:rPr>
          <w:rFonts w:ascii="Times" w:eastAsia="Times New Roman" w:hAnsi="Times"/>
        </w:rPr>
        <w:t xml:space="preserve"> HPIDB</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(23)</w:t>
      </w:r>
      <w:r w:rsidR="00CD0ABA" w:rsidRPr="00CD0ABA">
        <w:rPr>
          <w:rFonts w:ascii="Times" w:eastAsia="Times New Roman" w:hAnsi="Times"/>
        </w:rPr>
        <w:fldChar w:fldCharType="end"/>
      </w:r>
      <w:r w:rsidR="00CD0ABA" w:rsidRPr="00CD0ABA">
        <w:rPr>
          <w:rFonts w:ascii="Times" w:eastAsia="Times New Roman" w:hAnsi="Times"/>
        </w:rPr>
        <w:t xml:space="preserve">, and PHISTO </w:t>
      </w:r>
      <w:r w:rsidR="00C54756"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C54756" w:rsidRPr="003452F0">
        <w:rPr>
          <w:rFonts w:ascii="Times" w:eastAsia="Times New Roman" w:hAnsi="Times" w:cs="Times New Roman"/>
        </w:rPr>
        <w:fldChar w:fldCharType="separate"/>
      </w:r>
      <w:r w:rsidR="000C48E1">
        <w:rPr>
          <w:rFonts w:ascii="Times" w:eastAsia="Times New Roman" w:hAnsi="Times" w:cs="Times New Roman"/>
          <w:noProof/>
        </w:rPr>
        <w:t>(24)</w:t>
      </w:r>
      <w:r w:rsidR="00C54756" w:rsidRPr="003452F0">
        <w:rPr>
          <w:rFonts w:ascii="Times" w:eastAsia="Times New Roman" w:hAnsi="Times" w:cs="Times New Roman"/>
        </w:rPr>
        <w:fldChar w:fldCharType="end"/>
      </w:r>
      <w:r w:rsidR="00C54756">
        <w:rPr>
          <w:rFonts w:ascii="Times" w:eastAsia="Times New Roman" w:hAnsi="Times" w:cs="Times New Roman"/>
          <w:sz w:val="20"/>
          <w:szCs w:val="20"/>
        </w:rPr>
        <w:t xml:space="preserve"> </w:t>
      </w:r>
      <w:r w:rsidR="00C54756">
        <w:rPr>
          <w:rFonts w:ascii="Times" w:eastAsia="Times New Roman" w:hAnsi="Times"/>
        </w:rPr>
        <w:t xml:space="preserve">that include interactions between human host and </w:t>
      </w:r>
      <w:r w:rsidR="00633E68">
        <w:rPr>
          <w:rFonts w:ascii="Times" w:eastAsia="Times New Roman" w:hAnsi="Times"/>
        </w:rPr>
        <w:t xml:space="preserve">different </w:t>
      </w:r>
      <w:r w:rsidR="00C54756">
        <w:rPr>
          <w:rFonts w:ascii="Times" w:eastAsia="Times New Roman" w:hAnsi="Times"/>
        </w:rPr>
        <w:t xml:space="preserve">viral </w:t>
      </w:r>
      <w:r w:rsidR="00633E68">
        <w:rPr>
          <w:rFonts w:ascii="Times" w:eastAsia="Times New Roman" w:hAnsi="Times"/>
        </w:rPr>
        <w:t xml:space="preserve">and other pathogen </w:t>
      </w:r>
      <w:r w:rsidR="00C54756">
        <w:rPr>
          <w:rFonts w:ascii="Times" w:eastAsia="Times New Roman" w:hAnsi="Times"/>
        </w:rPr>
        <w:t xml:space="preserve">proteins. </w:t>
      </w:r>
    </w:p>
    <w:p w14:paraId="0B148601" w14:textId="1A7A18F8" w:rsidR="00BA3085" w:rsidRPr="00BA3085" w:rsidRDefault="00C54756" w:rsidP="005A194B">
      <w:pPr>
        <w:ind w:firstLine="360"/>
        <w:rPr>
          <w:rFonts w:ascii="Times" w:eastAsia="Times New Roman" w:hAnsi="Times" w:cs="Times New Roman"/>
        </w:rPr>
      </w:pPr>
      <w:r>
        <w:rPr>
          <w:rFonts w:ascii="Times" w:eastAsia="Times New Roman" w:hAnsi="Times" w:cs="Times New Roman"/>
        </w:rPr>
        <w:t xml:space="preserve">In particular, </w:t>
      </w:r>
      <w:proofErr w:type="spellStart"/>
      <w:r w:rsidRPr="00C54756">
        <w:rPr>
          <w:rFonts w:ascii="Times" w:eastAsia="Times New Roman" w:hAnsi="Times"/>
        </w:rPr>
        <w:t>HCVPro</w:t>
      </w:r>
      <w:proofErr w:type="spellEnd"/>
      <w:r w:rsidRPr="00C54756">
        <w:rPr>
          <w:rFonts w:ascii="Times" w:eastAsia="Times New Roman" w:hAnsi="Times"/>
        </w:rPr>
        <w:t xml:space="preserve"> (HCV interaction database) is dedicated to only HCV, cataloging the characterized protein interactions for intraviral and virus–human systems. Additionally, it includes information on the structure and functions of HCV proteins</w:t>
      </w:r>
      <w:r>
        <w:rPr>
          <w:rFonts w:ascii="Times" w:eastAsia="Times New Roman" w:hAnsi="Times"/>
        </w:rPr>
        <w:t xml:space="preserve"> </w:t>
      </w:r>
      <w:r w:rsidRPr="00B77521">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Pr="00B77521">
        <w:rPr>
          <w:rFonts w:ascii="Times" w:eastAsia="Times New Roman" w:hAnsi="Times" w:cs="Times New Roman"/>
        </w:rPr>
        <w:fldChar w:fldCharType="separate"/>
      </w:r>
      <w:r w:rsidR="000C48E1">
        <w:rPr>
          <w:rFonts w:ascii="Times" w:eastAsia="Times New Roman" w:hAnsi="Times" w:cs="Times New Roman"/>
          <w:noProof/>
        </w:rPr>
        <w:t>(18)</w:t>
      </w:r>
      <w:r w:rsidRPr="00B77521">
        <w:rPr>
          <w:rFonts w:ascii="Times" w:eastAsia="Times New Roman" w:hAnsi="Times" w:cs="Times New Roman"/>
        </w:rPr>
        <w:fldChar w:fldCharType="end"/>
      </w:r>
      <w:r>
        <w:rPr>
          <w:rFonts w:ascii="Times" w:eastAsia="Times New Roman" w:hAnsi="Times"/>
        </w:rPr>
        <w:t xml:space="preserve">. </w:t>
      </w:r>
      <w:r w:rsidRPr="00C54756">
        <w:rPr>
          <w:rFonts w:ascii="Times" w:eastAsia="Times New Roman" w:hAnsi="Times"/>
        </w:rPr>
        <w:t xml:space="preserve"> The HIV-1 Human </w:t>
      </w:r>
      <w:r>
        <w:rPr>
          <w:rFonts w:ascii="Times" w:eastAsia="Times New Roman" w:hAnsi="Times"/>
        </w:rPr>
        <w:t xml:space="preserve">Protein Interaction Database </w:t>
      </w:r>
      <w:r w:rsidR="00633E68">
        <w:rPr>
          <w:rFonts w:ascii="Times" w:eastAsia="Times New Roman" w:hAnsi="Times"/>
        </w:rPr>
        <w:t xml:space="preserve">HIV-1DB at the </w:t>
      </w:r>
      <w:r w:rsidRPr="00C54756">
        <w:rPr>
          <w:rFonts w:ascii="Times" w:eastAsia="Times New Roman" w:hAnsi="Times"/>
        </w:rPr>
        <w:t xml:space="preserve">NCBI includes the interactions between HIV-1 and </w:t>
      </w:r>
      <w:r>
        <w:rPr>
          <w:rFonts w:ascii="Times" w:eastAsia="Times New Roman" w:hAnsi="Times"/>
        </w:rPr>
        <w:t xml:space="preserve">human proteins </w:t>
      </w:r>
      <w:r w:rsidRPr="00B7752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Pr="00B77521">
        <w:rPr>
          <w:rFonts w:ascii="Times" w:eastAsia="Times New Roman" w:hAnsi="Times" w:cs="Times New Roman"/>
        </w:rPr>
      </w:r>
      <w:r w:rsidRPr="00B77521">
        <w:rPr>
          <w:rFonts w:ascii="Times" w:eastAsia="Times New Roman" w:hAnsi="Times" w:cs="Times New Roman"/>
        </w:rPr>
        <w:fldChar w:fldCharType="separate"/>
      </w:r>
      <w:r w:rsidR="000C48E1">
        <w:rPr>
          <w:rFonts w:ascii="Times" w:eastAsia="Times New Roman" w:hAnsi="Times" w:cs="Times New Roman"/>
          <w:noProof/>
        </w:rPr>
        <w:t>(19)</w:t>
      </w:r>
      <w:r w:rsidRPr="00B77521">
        <w:rPr>
          <w:rFonts w:ascii="Times" w:eastAsia="Times New Roman" w:hAnsi="Times" w:cs="Times New Roman"/>
        </w:rPr>
        <w:fldChar w:fldCharType="end"/>
      </w:r>
      <w:r>
        <w:rPr>
          <w:rFonts w:ascii="Times" w:eastAsia="Times New Roman" w:hAnsi="Times" w:cs="Times New Roman"/>
        </w:rPr>
        <w:t>.</w:t>
      </w:r>
      <w:r w:rsidR="00E42879">
        <w:rPr>
          <w:rFonts w:ascii="Times" w:eastAsia="Times New Roman" w:hAnsi="Times" w:cs="Times New Roman"/>
        </w:rPr>
        <w:t xml:space="preserve"> </w:t>
      </w:r>
      <w:r w:rsidR="002C4F2D">
        <w:rPr>
          <w:rFonts w:ascii="Times" w:eastAsia="Times New Roman" w:hAnsi="Times" w:cs="Times New Roman"/>
        </w:rPr>
        <w:t xml:space="preserve">Of the over 17,000 HIV-1 – human PPIs reported in HIV-1db as of </w:t>
      </w:r>
      <w:proofErr w:type="gramStart"/>
      <w:r w:rsidR="002C4F2D">
        <w:rPr>
          <w:rFonts w:ascii="Times" w:eastAsia="Times New Roman" w:hAnsi="Times" w:cs="Times New Roman"/>
        </w:rPr>
        <w:t>August,</w:t>
      </w:r>
      <w:proofErr w:type="gramEnd"/>
      <w:r w:rsidR="002C4F2D">
        <w:rPr>
          <w:rFonts w:ascii="Times" w:eastAsia="Times New Roman" w:hAnsi="Times" w:cs="Times New Roman"/>
        </w:rPr>
        <w:t xml:space="preserve"> 2017, fewer than 7,000 are direct physical interactions. Many interactions are indirect, e.g. genetic interactions or inferred from mutagenesis experiments. While clear physiological relevance is provided for some PPIs, for others the description is </w:t>
      </w:r>
      <w:proofErr w:type="gramStart"/>
      <w:r w:rsidR="002C4F2D">
        <w:rPr>
          <w:rFonts w:ascii="Times" w:eastAsia="Times New Roman" w:hAnsi="Times" w:cs="Times New Roman"/>
        </w:rPr>
        <w:t>more vague</w:t>
      </w:r>
      <w:proofErr w:type="gramEnd"/>
      <w:r w:rsidR="002C4F2D">
        <w:rPr>
          <w:rFonts w:ascii="Times" w:eastAsia="Times New Roman" w:hAnsi="Times" w:cs="Times New Roman"/>
        </w:rPr>
        <w:t>. While NCBI’s HIV-1</w:t>
      </w:r>
      <w:r w:rsidR="00633E68">
        <w:rPr>
          <w:rFonts w:ascii="Times" w:eastAsia="Times New Roman" w:hAnsi="Times" w:cs="Times New Roman"/>
        </w:rPr>
        <w:t>DB</w:t>
      </w:r>
      <w:r w:rsidR="002C4F2D">
        <w:rPr>
          <w:rFonts w:ascii="Times" w:eastAsia="Times New Roman" w:hAnsi="Times" w:cs="Times New Roman"/>
        </w:rPr>
        <w:t xml:space="preserve"> is an invaluable resource for HIV-1 researchers, it can be difficult to “mine” physical PPIs confidently without manual inspection or natural language processing. Therefore, </w:t>
      </w:r>
      <w:r w:rsidR="00633E68">
        <w:rPr>
          <w:rFonts w:ascii="Times" w:eastAsia="Times New Roman" w:hAnsi="Times" w:cs="Times New Roman"/>
        </w:rPr>
        <w:t>HIV-1</w:t>
      </w:r>
      <w:proofErr w:type="gramStart"/>
      <w:r w:rsidR="00633E68">
        <w:rPr>
          <w:rFonts w:ascii="Times" w:eastAsia="Times New Roman" w:hAnsi="Times" w:cs="Times New Roman"/>
        </w:rPr>
        <w:t xml:space="preserve">DB </w:t>
      </w:r>
      <w:r w:rsidR="002C4F2D">
        <w:rPr>
          <w:rFonts w:ascii="Times" w:eastAsia="Times New Roman" w:hAnsi="Times" w:cs="Times New Roman"/>
        </w:rPr>
        <w:t xml:space="preserve"> was</w:t>
      </w:r>
      <w:proofErr w:type="gramEnd"/>
      <w:r w:rsidR="002C4F2D">
        <w:rPr>
          <w:rFonts w:ascii="Times" w:eastAsia="Times New Roman" w:hAnsi="Times" w:cs="Times New Roman"/>
        </w:rPr>
        <w:t xml:space="preserve"> omitted from </w:t>
      </w:r>
      <w:r w:rsidR="00AE669D">
        <w:rPr>
          <w:rFonts w:ascii="Times" w:eastAsia="Times New Roman" w:hAnsi="Times" w:cs="Times New Roman"/>
        </w:rPr>
        <w:t>some</w:t>
      </w:r>
      <w:r w:rsidR="002C4F2D">
        <w:rPr>
          <w:rFonts w:ascii="Times" w:eastAsia="Times New Roman" w:hAnsi="Times" w:cs="Times New Roman"/>
        </w:rPr>
        <w:t xml:space="preserve"> analyses in this review. </w:t>
      </w:r>
      <w:r w:rsidR="00E42879">
        <w:rPr>
          <w:rFonts w:ascii="Times" w:eastAsia="Times New Roman" w:hAnsi="Times"/>
        </w:rPr>
        <w:t>In turn,</w:t>
      </w:r>
      <w:r w:rsidR="00E42879" w:rsidRPr="00E42879">
        <w:rPr>
          <w:rFonts w:ascii="Times" w:eastAsia="Times New Roman" w:hAnsi="Times"/>
        </w:rPr>
        <w:t xml:space="preserve"> databases </w:t>
      </w:r>
      <w:r w:rsidR="00633E68">
        <w:rPr>
          <w:rFonts w:ascii="Times" w:eastAsia="Times New Roman" w:hAnsi="Times"/>
        </w:rPr>
        <w:t xml:space="preserve">were </w:t>
      </w:r>
      <w:r w:rsidR="00E42879" w:rsidRPr="00E42879">
        <w:rPr>
          <w:rFonts w:ascii="Times" w:eastAsia="Times New Roman" w:hAnsi="Times"/>
        </w:rPr>
        <w:t xml:space="preserve">developed specifically for </w:t>
      </w:r>
      <w:r w:rsidR="00E42879">
        <w:rPr>
          <w:rFonts w:ascii="Times" w:eastAsia="Times New Roman" w:hAnsi="Times"/>
        </w:rPr>
        <w:t xml:space="preserve">virus host protein interactions </w:t>
      </w:r>
      <w:r w:rsidR="00E42879" w:rsidRPr="00E42879">
        <w:rPr>
          <w:rFonts w:ascii="Times" w:eastAsia="Times New Roman" w:hAnsi="Times"/>
        </w:rPr>
        <w:t xml:space="preserve">such as </w:t>
      </w:r>
      <w:proofErr w:type="spellStart"/>
      <w:r w:rsidR="00E42879" w:rsidRPr="00E42879">
        <w:rPr>
          <w:rFonts w:ascii="Times" w:eastAsia="Times New Roman" w:hAnsi="Times"/>
        </w:rPr>
        <w:t>VirHostNet</w:t>
      </w:r>
      <w:proofErr w:type="spellEnd"/>
      <w:r w:rsidR="00E42879" w:rsidRPr="00E42879">
        <w:rPr>
          <w:rFonts w:ascii="Times" w:eastAsia="Times New Roman" w:hAnsi="Times"/>
        </w:rPr>
        <w:t xml:space="preserve">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(20)</w:t>
      </w:r>
      <w:r w:rsidR="00E42879" w:rsidRPr="003452F0">
        <w:rPr>
          <w:rFonts w:ascii="Times" w:eastAsia="Times New Roman" w:hAnsi="Times" w:cs="Times New Roman"/>
        </w:rPr>
        <w:fldChar w:fldCharType="end"/>
      </w:r>
      <w:r w:rsidR="00E42879" w:rsidRPr="00E42879">
        <w:rPr>
          <w:rFonts w:ascii="Times" w:eastAsia="Times New Roman" w:hAnsi="Times"/>
        </w:rPr>
        <w:t xml:space="preserve">, </w:t>
      </w:r>
      <w:proofErr w:type="spellStart"/>
      <w:r w:rsidR="00E42879" w:rsidRPr="00E42879">
        <w:rPr>
          <w:rFonts w:ascii="Times" w:eastAsia="Times New Roman" w:hAnsi="Times"/>
        </w:rPr>
        <w:t>VirusMentha</w:t>
      </w:r>
      <w:proofErr w:type="spellEnd"/>
      <w:r w:rsidR="00E42879" w:rsidRPr="00E42879">
        <w:rPr>
          <w:rFonts w:ascii="Times" w:eastAsia="Times New Roman" w:hAnsi="Times"/>
        </w:rPr>
        <w:t xml:space="preserve">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(21)</w:t>
      </w:r>
      <w:r w:rsidR="00E42879" w:rsidRPr="003452F0">
        <w:rPr>
          <w:rFonts w:ascii="Times" w:eastAsia="Times New Roman" w:hAnsi="Times" w:cs="Times New Roman"/>
        </w:rPr>
        <w:fldChar w:fldCharType="end"/>
      </w:r>
      <w:r w:rsidR="00E42879" w:rsidRPr="00E42879">
        <w:rPr>
          <w:rFonts w:ascii="Times" w:eastAsia="Times New Roman" w:hAnsi="Times"/>
        </w:rPr>
        <w:t xml:space="preserve"> and HPIDB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(23)</w:t>
      </w:r>
      <w:r w:rsidR="00E42879" w:rsidRPr="003452F0">
        <w:rPr>
          <w:rFonts w:ascii="Times" w:eastAsia="Times New Roman" w:hAnsi="Times" w:cs="Times New Roman"/>
        </w:rPr>
        <w:fldChar w:fldCharType="end"/>
      </w:r>
      <w:r w:rsidR="00E42879" w:rsidRPr="00E42879">
        <w:rPr>
          <w:rFonts w:ascii="Times" w:eastAsia="Times New Roman" w:hAnsi="Times"/>
        </w:rPr>
        <w:t>.</w:t>
      </w:r>
      <w:r w:rsidR="00E42879">
        <w:rPr>
          <w:rFonts w:ascii="Times" w:eastAsia="Times New Roman" w:hAnsi="Times"/>
        </w:rPr>
        <w:t xml:space="preserve"> </w:t>
      </w:r>
      <w:proofErr w:type="spellStart"/>
      <w:r w:rsidR="00E42879" w:rsidRPr="00E42879">
        <w:rPr>
          <w:rFonts w:ascii="Times" w:eastAsia="Times New Roman" w:hAnsi="Times"/>
        </w:rPr>
        <w:t>VirHostNet</w:t>
      </w:r>
      <w:proofErr w:type="spellEnd"/>
      <w:r w:rsidR="00E42879" w:rsidRPr="00E42879">
        <w:rPr>
          <w:rFonts w:ascii="Times" w:eastAsia="Times New Roman" w:hAnsi="Times"/>
        </w:rPr>
        <w:t xml:space="preserve"> (Virus–Host Network) is one of the earliest </w:t>
      </w:r>
      <w:ins w:id="99" w:author="Penn Frates" w:date="2018-03-25T11:26:00Z">
        <w:r w:rsidR="009946B1">
          <w:rPr>
            <w:rFonts w:ascii="Times" w:eastAsia="Times New Roman" w:hAnsi="Times"/>
          </w:rPr>
          <w:t>pathogen-host interaction (</w:t>
        </w:r>
      </w:ins>
      <w:r w:rsidR="00E42879" w:rsidRPr="00E42879">
        <w:rPr>
          <w:rFonts w:ascii="Times" w:eastAsia="Times New Roman" w:hAnsi="Times"/>
        </w:rPr>
        <w:t>PHI</w:t>
      </w:r>
      <w:ins w:id="100" w:author="Penn Frates" w:date="2018-03-25T11:26:00Z">
        <w:r w:rsidR="009946B1">
          <w:rPr>
            <w:rFonts w:ascii="Times" w:eastAsia="Times New Roman" w:hAnsi="Times"/>
          </w:rPr>
          <w:t>)</w:t>
        </w:r>
      </w:ins>
      <w:r w:rsidR="00E42879" w:rsidRPr="00E42879">
        <w:rPr>
          <w:rFonts w:ascii="Times" w:eastAsia="Times New Roman" w:hAnsi="Times"/>
        </w:rPr>
        <w:t xml:space="preserve"> resources specialized in the management and analysis of integrated virus–virus, virus–</w:t>
      </w:r>
      <w:r w:rsidR="00E42879">
        <w:rPr>
          <w:rFonts w:ascii="Times" w:eastAsia="Times New Roman" w:hAnsi="Times"/>
        </w:rPr>
        <w:t xml:space="preserve">human </w:t>
      </w:r>
      <w:r w:rsidR="00E42879" w:rsidRPr="00E42879">
        <w:rPr>
          <w:rFonts w:ascii="Times" w:eastAsia="Times New Roman" w:hAnsi="Times"/>
        </w:rPr>
        <w:t xml:space="preserve">host, and </w:t>
      </w:r>
      <w:r w:rsidR="00E42879">
        <w:rPr>
          <w:rFonts w:ascii="Times" w:eastAsia="Times New Roman" w:hAnsi="Times"/>
        </w:rPr>
        <w:t xml:space="preserve">human </w:t>
      </w:r>
      <w:r w:rsidR="00E42879" w:rsidRPr="00E42879">
        <w:rPr>
          <w:rFonts w:ascii="Times" w:eastAsia="Times New Roman" w:hAnsi="Times"/>
        </w:rPr>
        <w:t>host–host protein interaction networks coup</w:t>
      </w:r>
      <w:r w:rsidR="00E42879">
        <w:rPr>
          <w:rFonts w:ascii="Times" w:eastAsia="Times New Roman" w:hAnsi="Times"/>
        </w:rPr>
        <w:t>led to their functional annota</w:t>
      </w:r>
      <w:r w:rsidR="00E42879" w:rsidRPr="00E42879">
        <w:rPr>
          <w:rFonts w:ascii="Times" w:eastAsia="Times New Roman" w:hAnsi="Times"/>
        </w:rPr>
        <w:t xml:space="preserve">tions. The recently developed tool, </w:t>
      </w:r>
      <w:proofErr w:type="spellStart"/>
      <w:r w:rsidR="00E42879" w:rsidRPr="00E42879">
        <w:rPr>
          <w:rFonts w:ascii="Times" w:eastAsia="Times New Roman" w:hAnsi="Times"/>
        </w:rPr>
        <w:t>VirusMentha</w:t>
      </w:r>
      <w:proofErr w:type="spellEnd"/>
      <w:r w:rsidR="00E42879" w:rsidRPr="00E42879">
        <w:rPr>
          <w:rFonts w:ascii="Times" w:eastAsia="Times New Roman" w:hAnsi="Times"/>
        </w:rPr>
        <w:t xml:space="preserve"> is another virus-virus and virus–host protein intera</w:t>
      </w:r>
      <w:r w:rsidR="00E42879">
        <w:rPr>
          <w:rFonts w:ascii="Times" w:eastAsia="Times New Roman" w:hAnsi="Times"/>
        </w:rPr>
        <w:t xml:space="preserve">ction resource and </w:t>
      </w:r>
      <w:r w:rsidR="00E42879" w:rsidRPr="00E42879">
        <w:rPr>
          <w:rFonts w:ascii="Times" w:eastAsia="Times New Roman" w:hAnsi="Times" w:cs="Times New Roman"/>
        </w:rPr>
        <w:t xml:space="preserve">the most comprehensive viral PHI data source without limitation with respect to </w:t>
      </w:r>
      <w:r w:rsidR="00E42879">
        <w:rPr>
          <w:rFonts w:ascii="Times" w:eastAsia="Times New Roman" w:hAnsi="Times" w:cs="Times New Roman"/>
        </w:rPr>
        <w:t>virus species or host organisms</w:t>
      </w:r>
      <w:r w:rsidR="00E42879" w:rsidRPr="00E42879">
        <w:rPr>
          <w:rFonts w:ascii="Times" w:eastAsia="Times New Roman" w:hAnsi="Times" w:cs="Times New Roman"/>
        </w:rPr>
        <w:t xml:space="preserve">. </w:t>
      </w:r>
      <w:r w:rsidR="00633E68">
        <w:rPr>
          <w:rFonts w:ascii="Times" w:eastAsia="Times New Roman" w:hAnsi="Times" w:cs="Times New Roman"/>
        </w:rPr>
        <w:t xml:space="preserve">Apart from viruses, </w:t>
      </w:r>
      <w:r w:rsidR="00E42879" w:rsidRPr="00E42879">
        <w:rPr>
          <w:rFonts w:ascii="Times" w:eastAsia="Times New Roman" w:hAnsi="Times" w:cs="Times New Roman"/>
        </w:rPr>
        <w:t xml:space="preserve">HPIDB (Host–Pathogen Interaction Database) </w:t>
      </w:r>
      <w:r w:rsidR="00633E68">
        <w:rPr>
          <w:rFonts w:ascii="Times" w:eastAsia="Times New Roman" w:hAnsi="Times" w:cs="Times New Roman"/>
        </w:rPr>
        <w:t>captures protein interaction data between m</w:t>
      </w:r>
      <w:r w:rsidR="00E42879" w:rsidRPr="00E42879">
        <w:rPr>
          <w:rFonts w:ascii="Times" w:eastAsia="Times New Roman" w:hAnsi="Times" w:cs="Times New Roman"/>
        </w:rPr>
        <w:t xml:space="preserve">any </w:t>
      </w:r>
      <w:r w:rsidR="00633E68">
        <w:rPr>
          <w:rFonts w:ascii="Times" w:eastAsia="Times New Roman" w:hAnsi="Times" w:cs="Times New Roman"/>
        </w:rPr>
        <w:t xml:space="preserve">different </w:t>
      </w:r>
      <w:r w:rsidR="00E42879" w:rsidRPr="00E42879">
        <w:rPr>
          <w:rFonts w:ascii="Times" w:eastAsia="Times New Roman" w:hAnsi="Times" w:cs="Times New Roman"/>
        </w:rPr>
        <w:t>pathogen</w:t>
      </w:r>
      <w:r w:rsidR="00633E68">
        <w:rPr>
          <w:rFonts w:ascii="Times" w:eastAsia="Times New Roman" w:hAnsi="Times" w:cs="Times New Roman"/>
        </w:rPr>
        <w:t>s</w:t>
      </w:r>
      <w:r w:rsidR="00E42879" w:rsidRPr="00E42879">
        <w:rPr>
          <w:rFonts w:ascii="Times" w:eastAsia="Times New Roman" w:hAnsi="Times" w:cs="Times New Roman"/>
        </w:rPr>
        <w:t xml:space="preserve"> </w:t>
      </w:r>
      <w:r w:rsidR="00633E68">
        <w:rPr>
          <w:rFonts w:ascii="Times" w:eastAsia="Times New Roman" w:hAnsi="Times" w:cs="Times New Roman"/>
        </w:rPr>
        <w:t>and</w:t>
      </w:r>
      <w:r w:rsidR="00633E68" w:rsidRPr="00E42879">
        <w:rPr>
          <w:rFonts w:ascii="Times" w:eastAsia="Times New Roman" w:hAnsi="Times" w:cs="Times New Roman"/>
        </w:rPr>
        <w:t xml:space="preserve"> </w:t>
      </w:r>
      <w:r w:rsidR="00E42879" w:rsidRPr="00E42879">
        <w:rPr>
          <w:rFonts w:ascii="Times" w:eastAsia="Times New Roman" w:hAnsi="Times" w:cs="Times New Roman"/>
        </w:rPr>
        <w:t>host</w:t>
      </w:r>
      <w:r w:rsidR="00633E68">
        <w:rPr>
          <w:rFonts w:ascii="Times" w:eastAsia="Times New Roman" w:hAnsi="Times" w:cs="Times New Roman"/>
        </w:rPr>
        <w:t>s</w:t>
      </w:r>
      <w:r w:rsidR="00E42879" w:rsidRPr="00E42879">
        <w:rPr>
          <w:rFonts w:ascii="Times" w:eastAsia="Times New Roman" w:hAnsi="Times" w:cs="Times New Roman"/>
        </w:rPr>
        <w:t>.</w:t>
      </w:r>
      <w:r w:rsidR="00633E68">
        <w:rPr>
          <w:rFonts w:ascii="Times" w:eastAsia="Times New Roman" w:hAnsi="Times" w:cs="Times New Roman"/>
        </w:rPr>
        <w:t xml:space="preserve"> </w:t>
      </w:r>
      <w:r w:rsidR="00E42879" w:rsidRPr="00E42879">
        <w:rPr>
          <w:rFonts w:ascii="Times" w:eastAsia="Times New Roman" w:hAnsi="Times" w:cs="Times New Roman"/>
        </w:rPr>
        <w:t xml:space="preserve">Finally, </w:t>
      </w:r>
      <w:r w:rsidR="00633E68">
        <w:rPr>
          <w:rFonts w:ascii="Times" w:eastAsia="Times New Roman" w:hAnsi="Times" w:cs="Times New Roman"/>
        </w:rPr>
        <w:t>w</w:t>
      </w:r>
      <w:r w:rsidR="00E42879" w:rsidRPr="00E42879">
        <w:rPr>
          <w:rFonts w:ascii="Times" w:eastAsia="Times New Roman" w:hAnsi="Times" w:cs="Times New Roman"/>
        </w:rPr>
        <w:t>eb-based PHI databases comprising all pathogen types with known interactions are PHIDIAS</w:t>
      </w:r>
      <w:r w:rsidR="00E42879">
        <w:rPr>
          <w:rFonts w:ascii="Times" w:eastAsia="Times New Roman" w:hAnsi="Times" w:cs="Times New Roman"/>
        </w:rPr>
        <w:t xml:space="preserve">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and PHISTO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w:t>
      </w:r>
      <w:r w:rsidR="00E42879" w:rsidRPr="00E42879">
        <w:rPr>
          <w:rFonts w:ascii="Times" w:eastAsia="Times New Roman" w:hAnsi="Times" w:cs="Times New Roman"/>
        </w:rPr>
        <w:t xml:space="preserve">PHIDIAS (Pathogen–Host Interaction Data Integration and Analysis System) stores data on genome sequences, conserved domains, and gene expression data related to PHIs. In addition to data storage, PHIDIAS </w:t>
      </w:r>
      <w:r w:rsidR="00E42879">
        <w:rPr>
          <w:rFonts w:ascii="Times" w:eastAsia="Times New Roman" w:hAnsi="Times" w:cs="Times New Roman"/>
        </w:rPr>
        <w:t>offers the anal</w:t>
      </w:r>
      <w:r w:rsidR="00E42879" w:rsidRPr="00E42879">
        <w:rPr>
          <w:rFonts w:ascii="Times" w:eastAsia="Times New Roman" w:hAnsi="Times" w:cs="Times New Roman"/>
        </w:rPr>
        <w:t xml:space="preserve">ysis of these data. PHISTO (Pathogen-Host Interaction Search Tool) is </w:t>
      </w:r>
      <w:r w:rsidR="00E42879">
        <w:rPr>
          <w:rFonts w:ascii="Times" w:eastAsia="Times New Roman" w:hAnsi="Times" w:cs="Times New Roman"/>
        </w:rPr>
        <w:t xml:space="preserve">a </w:t>
      </w:r>
      <w:r w:rsidR="00E42879" w:rsidRPr="00E42879">
        <w:rPr>
          <w:rFonts w:ascii="Times" w:eastAsia="Times New Roman" w:hAnsi="Times" w:cs="Times New Roman"/>
        </w:rPr>
        <w:t xml:space="preserve">comprehensive PHI database including data </w:t>
      </w:r>
      <w:r w:rsidR="00633E68">
        <w:rPr>
          <w:rFonts w:ascii="Times" w:eastAsia="Times New Roman" w:hAnsi="Times" w:cs="Times New Roman"/>
        </w:rPr>
        <w:t>of</w:t>
      </w:r>
      <w:r w:rsidR="00E42879" w:rsidRPr="00E42879">
        <w:rPr>
          <w:rFonts w:ascii="Times" w:eastAsia="Times New Roman" w:hAnsi="Times" w:cs="Times New Roman"/>
        </w:rPr>
        <w:t xml:space="preserve"> all pathogenic microorganisms for which experimental protein interactions with human are available. </w:t>
      </w:r>
      <w:r w:rsidR="00BA3085">
        <w:rPr>
          <w:rFonts w:ascii="Times" w:eastAsia="Times New Roman" w:hAnsi="Times" w:cs="Times New Roman"/>
        </w:rPr>
        <w:t xml:space="preserve">Mostly, human </w:t>
      </w:r>
      <w:r w:rsidR="00E42879" w:rsidRPr="00E42879">
        <w:rPr>
          <w:rFonts w:ascii="Times" w:eastAsia="Times New Roman" w:hAnsi="Times" w:cs="Times New Roman"/>
        </w:rPr>
        <w:t>host</w:t>
      </w:r>
      <w:r w:rsidR="00BA3085">
        <w:rPr>
          <w:rFonts w:ascii="Times" w:eastAsia="Times New Roman" w:hAnsi="Times" w:cs="Times New Roman"/>
        </w:rPr>
        <w:t>-virus</w:t>
      </w:r>
      <w:r w:rsidR="00E42879" w:rsidRPr="00E42879">
        <w:rPr>
          <w:rFonts w:ascii="Times" w:eastAsia="Times New Roman" w:hAnsi="Times" w:cs="Times New Roman"/>
        </w:rPr>
        <w:t xml:space="preserve"> protein interaction data in the above PHI databases are integrated mainly from other PPI databases using automatic integration </w:t>
      </w:r>
      <w:r w:rsidR="00E42879" w:rsidRPr="00E42879">
        <w:rPr>
          <w:rFonts w:ascii="Times" w:eastAsia="Times New Roman" w:hAnsi="Times" w:cs="Times New Roman"/>
        </w:rPr>
        <w:lastRenderedPageBreak/>
        <w:t>tools such a</w:t>
      </w:r>
      <w:r w:rsidR="00BA3085">
        <w:rPr>
          <w:rFonts w:ascii="Times" w:eastAsia="Times New Roman" w:hAnsi="Times" w:cs="Times New Roman"/>
        </w:rPr>
        <w:t xml:space="preserve">s PSICQUIC </w:t>
      </w:r>
      <w:r w:rsidR="00BA3085">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(25)</w:t>
      </w:r>
      <w:r w:rsidR="00BA3085">
        <w:rPr>
          <w:rFonts w:ascii="Times" w:eastAsia="Times New Roman" w:hAnsi="Times" w:cs="Times New Roman"/>
        </w:rPr>
        <w:fldChar w:fldCharType="end"/>
      </w:r>
      <w:r w:rsidR="00E42879" w:rsidRPr="00E42879">
        <w:rPr>
          <w:rFonts w:ascii="Times" w:eastAsia="Times New Roman" w:hAnsi="Times" w:cs="Times New Roman"/>
        </w:rPr>
        <w:t xml:space="preserve"> and by manual </w:t>
      </w:r>
      <w:r w:rsidR="00633E68">
        <w:rPr>
          <w:rFonts w:ascii="Times" w:eastAsia="Times New Roman" w:hAnsi="Times" w:cs="Times New Roman"/>
        </w:rPr>
        <w:t xml:space="preserve">literature </w:t>
      </w:r>
      <w:r w:rsidR="00E42879" w:rsidRPr="00E42879">
        <w:rPr>
          <w:rFonts w:ascii="Times" w:eastAsia="Times New Roman" w:hAnsi="Times" w:cs="Times New Roman"/>
        </w:rPr>
        <w:t xml:space="preserve">curation. </w:t>
      </w:r>
      <w:r w:rsidR="00BA3085">
        <w:rPr>
          <w:rFonts w:ascii="Times" w:eastAsia="Times New Roman" w:hAnsi="Times" w:cs="Times New Roman"/>
        </w:rPr>
        <w:t>While the previously mentioned databases focus on host-virus interactions</w:t>
      </w:r>
      <w:r w:rsidR="00633E68">
        <w:rPr>
          <w:rFonts w:ascii="Times" w:eastAsia="Times New Roman" w:hAnsi="Times" w:cs="Times New Roman"/>
        </w:rPr>
        <w:t xml:space="preserve"> </w:t>
      </w:r>
      <w:r w:rsidR="00BA3085">
        <w:rPr>
          <w:rFonts w:ascii="Times" w:eastAsia="Times New Roman" w:hAnsi="Times" w:cs="Times New Roman"/>
        </w:rPr>
        <w:t xml:space="preserve">commonly used protein-protein databases collect interactions between human host and virus proteins as well, including databases such as </w:t>
      </w:r>
      <w:r w:rsidR="00354285">
        <w:rPr>
          <w:rFonts w:ascii="Times" w:eastAsia="Times New Roman" w:hAnsi="Times" w:cs="Times New Roman"/>
        </w:rPr>
        <w:t xml:space="preserve">BIND </w:t>
      </w:r>
      <w:r w:rsidR="00354285">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(26)</w:t>
      </w:r>
      <w:r w:rsidR="00354285">
        <w:rPr>
          <w:rFonts w:ascii="Times" w:eastAsia="Times New Roman" w:hAnsi="Times" w:cs="Times New Roman"/>
        </w:rPr>
        <w:fldChar w:fldCharType="end"/>
      </w:r>
      <w:r w:rsidR="00354285">
        <w:rPr>
          <w:rFonts w:ascii="Times" w:eastAsia="Times New Roman" w:hAnsi="Times" w:cs="Times New Roman"/>
        </w:rPr>
        <w:t xml:space="preserve">, </w:t>
      </w:r>
      <w:proofErr w:type="spellStart"/>
      <w:r w:rsidR="00BA3085" w:rsidRPr="00BA3085">
        <w:rPr>
          <w:rFonts w:ascii="Times" w:eastAsia="Times New Roman" w:hAnsi="Times" w:cs="Times New Roman"/>
        </w:rPr>
        <w:t>BioGrid</w:t>
      </w:r>
      <w:proofErr w:type="spellEnd"/>
      <w:r w:rsidR="00BA3085" w:rsidRPr="00BA3085">
        <w:rPr>
          <w:rFonts w:ascii="Times" w:eastAsia="Times New Roman" w:hAnsi="Times" w:cs="Times New Roman"/>
        </w:rPr>
        <w:t xml:space="preserve"> </w:t>
      </w:r>
      <w:r w:rsidR="00BA3085">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(27)</w:t>
      </w:r>
      <w:r w:rsidR="00BA3085">
        <w:rPr>
          <w:rFonts w:ascii="Times" w:eastAsia="Times New Roman" w:hAnsi="Times" w:cs="Times New Roman"/>
        </w:rPr>
        <w:fldChar w:fldCharType="end"/>
      </w:r>
      <w:r w:rsidR="00BA3085">
        <w:rPr>
          <w:rFonts w:ascii="Times" w:eastAsia="Times New Roman" w:hAnsi="Times" w:cs="Times New Roman"/>
        </w:rPr>
        <w:t xml:space="preserve">, DIP </w:t>
      </w:r>
      <w:r w:rsidR="00BA30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&lt;EndNote&gt;&lt;Cite&gt;&lt;Author&gt;Salwinski&lt;/Author&gt;&lt;Year&gt;2004&lt;/Year&gt;&lt;RecNum&gt;76&lt;/RecNum&gt;&lt;DisplayText&gt;(28)&lt;/DisplayText&gt;&lt;record&gt;&lt;rec-number&gt;76&lt;/rec-number&gt;&lt;foreign-keys&gt;&lt;key app="EN" db-id="fzxf5s9pk0992pefpet5d9rcvs2ae90rrfad" timestamp="1504482233"&gt;76&lt;/key&gt;&lt;/foreign-keys&gt;&lt;ref-type name="Journal Article"&gt;17&lt;/ref-type&gt;&lt;contributors&gt;&lt;authors&gt;&lt;author&gt;Salwinski, L.&lt;/author&gt;&lt;author&gt;Miller, C. S.&lt;/author&gt;&lt;author&gt;Smith, A. J.&lt;/author&gt;&lt;author&gt;Pettit, F. K.&lt;/author&gt;&lt;author&gt;Bowie, J. U.&lt;/author&gt;&lt;author&gt;Eisenberg, D.&lt;/author&gt;&lt;/authors&gt;&lt;/contributors&gt;&lt;auth-address&gt;Howard Hughes Medical Institute, UCLA-DOE Institute for Genomics and Proteomics, 90095-1570, USA.&lt;/auth-address&gt;&lt;titles&gt;&lt;title&gt;The Database of Interacting Proteins: 2004 update&lt;/title&gt;&lt;secondary-title&gt;Nucleic Acids Res&lt;/secondary-title&gt;&lt;/titles&gt;&lt;periodical&gt;&lt;full-title&gt;Nucleic Acids Res&lt;/full-title&gt;&lt;/periodical&gt;&lt;pages&gt;D449-51&lt;/pages&gt;&lt;volume&gt;32&lt;/volume&gt;&lt;number&gt;Database issue&lt;/number&gt;&lt;keywords&gt;&lt;keyword&gt;Animals&lt;/keyword&gt;&lt;keyword&gt;Computational Biology&lt;/keyword&gt;&lt;keyword&gt;*Databases, Protein&lt;/keyword&gt;&lt;keyword&gt;Humans&lt;/keyword&gt;&lt;keyword&gt;Information Storage and Retrieval&lt;/keyword&gt;&lt;keyword&gt;Internet&lt;/keyword&gt;&lt;keyword&gt;Macromolecular Substances&lt;/keyword&gt;&lt;keyword&gt;*Protein Binding&lt;/keyword&gt;&lt;keyword&gt;Proteins/*metabolism&lt;/keyword&gt;&lt;keyword&gt;Reproducibility of Results&lt;/keyword&gt;&lt;/keywords&gt;&lt;dates&gt;&lt;year&gt;2004&lt;/year&gt;&lt;pub-dates&gt;&lt;date&gt;Jan 01&lt;/date&gt;&lt;/pub-dates&gt;&lt;/dates&gt;&lt;isbn&gt;1362-4962 (Electronic)&amp;#xD;0305-1048 (Linking)&lt;/isbn&gt;&lt;accession-num&gt;14681454&lt;/accession-num&gt;&lt;urls&gt;&lt;related-urls&gt;&lt;url&gt;http://www.ncbi.nlm.nih.gov/pubmed/14681454&lt;/url&gt;&lt;/related-urls&gt;&lt;/urls&gt;&lt;custom2&gt;PMC308820&lt;/custom2&gt;&lt;electronic-resource-num&gt;10.1093/nar/gkh086&lt;/electronic-resource-num&gt;&lt;/record&gt;&lt;/Cite&gt;&lt;/EndNote&gt;</w:instrText>
      </w:r>
      <w:r w:rsidR="00BA3085">
        <w:rPr>
          <w:rFonts w:ascii="Times" w:eastAsia="Times New Roman" w:hAnsi="Times" w:cs="Times New Roman"/>
        </w:rPr>
        <w:fldChar w:fldCharType="separate"/>
      </w:r>
      <w:r w:rsidR="000C48E1">
        <w:rPr>
          <w:rFonts w:ascii="Times" w:eastAsia="Times New Roman" w:hAnsi="Times" w:cs="Times New Roman"/>
          <w:noProof/>
        </w:rPr>
        <w:t>(28)</w:t>
      </w:r>
      <w:r w:rsidR="00BA3085">
        <w:rPr>
          <w:rFonts w:ascii="Times" w:eastAsia="Times New Roman" w:hAnsi="Times" w:cs="Times New Roman"/>
        </w:rPr>
        <w:fldChar w:fldCharType="end"/>
      </w:r>
      <w:r w:rsidR="00BA3085">
        <w:rPr>
          <w:rFonts w:ascii="Times" w:eastAsia="Times New Roman" w:hAnsi="Times" w:cs="Times New Roman"/>
        </w:rPr>
        <w:t xml:space="preserve">, </w:t>
      </w:r>
      <w:r w:rsidR="00BA3085" w:rsidRPr="00BA3085">
        <w:rPr>
          <w:rFonts w:ascii="Times" w:eastAsia="Times New Roman" w:hAnsi="Times" w:cs="Times New Roman"/>
        </w:rPr>
        <w:t xml:space="preserve">HPRD </w:t>
      </w:r>
      <w:r w:rsidR="00BA3085">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(29)</w:t>
      </w:r>
      <w:r w:rsidR="00BA3085">
        <w:rPr>
          <w:rFonts w:ascii="Times" w:eastAsia="Times New Roman" w:hAnsi="Times" w:cs="Times New Roman"/>
        </w:rPr>
        <w:fldChar w:fldCharType="end"/>
      </w:r>
      <w:r w:rsidR="00BA3085">
        <w:rPr>
          <w:rFonts w:ascii="Times" w:eastAsia="Times New Roman" w:hAnsi="Times" w:cs="Times New Roman"/>
        </w:rPr>
        <w:t xml:space="preserve">, </w:t>
      </w:r>
      <w:proofErr w:type="spellStart"/>
      <w:r w:rsidR="00BA3085">
        <w:rPr>
          <w:rFonts w:ascii="Times" w:eastAsia="Times New Roman" w:hAnsi="Times" w:cs="Times New Roman"/>
        </w:rPr>
        <w:t>IntAct</w:t>
      </w:r>
      <w:proofErr w:type="spellEnd"/>
      <w:r w:rsidR="00BA3085">
        <w:rPr>
          <w:rFonts w:ascii="Times" w:eastAsia="Times New Roman" w:hAnsi="Times" w:cs="Times New Roman"/>
        </w:rPr>
        <w:t xml:space="preserve"> </w:t>
      </w:r>
      <w:r w:rsidR="00BA3085">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(30)</w:t>
      </w:r>
      <w:r w:rsidR="00BA3085">
        <w:rPr>
          <w:rFonts w:ascii="Times" w:eastAsia="Times New Roman" w:hAnsi="Times" w:cs="Times New Roman"/>
        </w:rPr>
        <w:fldChar w:fldCharType="end"/>
      </w:r>
      <w:r w:rsidR="00BA3085">
        <w:rPr>
          <w:rFonts w:ascii="Times" w:eastAsia="Times New Roman" w:hAnsi="Times" w:cs="Times New Roman"/>
        </w:rPr>
        <w:t xml:space="preserve">, </w:t>
      </w:r>
      <w:proofErr w:type="spellStart"/>
      <w:r w:rsidR="00BA3085" w:rsidRPr="00BA3085">
        <w:rPr>
          <w:rFonts w:ascii="Times" w:eastAsia="Times New Roman" w:hAnsi="Times" w:cs="Times New Roman"/>
        </w:rPr>
        <w:t>iRefIndex</w:t>
      </w:r>
      <w:proofErr w:type="spellEnd"/>
      <w:r w:rsidR="00354285">
        <w:rPr>
          <w:rFonts w:ascii="Times" w:eastAsia="Times New Roman" w:hAnsi="Times" w:cs="Times New Roman"/>
        </w:rPr>
        <w:t xml:space="preserve">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MINT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and </w:t>
      </w:r>
      <w:proofErr w:type="spellStart"/>
      <w:r w:rsidR="00BA3085" w:rsidRPr="00BA3085">
        <w:rPr>
          <w:rFonts w:ascii="Times" w:eastAsia="Times New Roman" w:hAnsi="Times" w:cs="Times New Roman"/>
        </w:rPr>
        <w:t>Reactom</w:t>
      </w:r>
      <w:r w:rsidR="00354285">
        <w:rPr>
          <w:rFonts w:ascii="Times" w:eastAsia="Times New Roman" w:hAnsi="Times" w:cs="Times New Roman"/>
        </w:rPr>
        <w:t>e</w:t>
      </w:r>
      <w:proofErr w:type="spellEnd"/>
      <w:r w:rsidR="00354285">
        <w:rPr>
          <w:rFonts w:ascii="Times" w:eastAsia="Times New Roman" w:hAnsi="Times" w:cs="Times New Roman"/>
        </w:rPr>
        <w:t xml:space="preserve"> </w:t>
      </w:r>
      <w:r w:rsidR="0035428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(32)</w:t>
      </w:r>
      <w:r w:rsidR="00354285">
        <w:rPr>
          <w:rFonts w:ascii="Times" w:eastAsia="Times New Roman" w:hAnsi="Times" w:cs="Times New Roman"/>
        </w:rPr>
        <w:fldChar w:fldCharType="end"/>
      </w:r>
      <w:r w:rsidR="00BA3085">
        <w:rPr>
          <w:rFonts w:ascii="Times" w:eastAsia="Times New Roman" w:hAnsi="Times" w:cs="Times New Roman"/>
        </w:rPr>
        <w:t>.</w:t>
      </w:r>
    </w:p>
    <w:p w14:paraId="7A49658F" w14:textId="5393720B" w:rsidR="00AE669D" w:rsidRDefault="00354285" w:rsidP="003452F0">
      <w:pPr>
        <w:ind w:firstLine="360"/>
        <w:rPr>
          <w:ins w:id="101" w:author="Penn Frates" w:date="2018-03-25T11:27:00Z"/>
          <w:rFonts w:ascii="Times" w:eastAsia="Times New Roman" w:hAnsi="Times" w:cs="Times New Roman"/>
        </w:rPr>
      </w:pPr>
      <w:r>
        <w:rPr>
          <w:rFonts w:ascii="Times" w:eastAsia="Times New Roman" w:hAnsi="Times" w:cs="Times New Roman"/>
        </w:rPr>
        <w:t xml:space="preserve">Given the abundance of </w:t>
      </w:r>
      <w:r w:rsidR="00AD51B0">
        <w:rPr>
          <w:rFonts w:ascii="Times" w:eastAsia="Times New Roman" w:hAnsi="Times" w:cs="Times New Roman"/>
        </w:rPr>
        <w:t xml:space="preserve">human host-viral interactions we collected </w:t>
      </w:r>
      <w:r w:rsidR="00AD51B0" w:rsidRPr="005A194B">
        <w:rPr>
          <w:rFonts w:ascii="Times" w:eastAsia="Times New Roman" w:hAnsi="Times" w:cs="Times New Roman"/>
        </w:rPr>
        <w:t xml:space="preserve">such information from the databases </w:t>
      </w:r>
      <w:ins w:id="102" w:author="P Uetz" w:date="2017-09-05T22:48:00Z">
        <w:r w:rsidR="005A194B" w:rsidRPr="005A194B">
          <w:rPr>
            <w:rFonts w:ascii="Times" w:eastAsia="Times New Roman" w:hAnsi="Times" w:cs="Times New Roman"/>
          </w:rPr>
          <w:t xml:space="preserve">shown in </w:t>
        </w:r>
      </w:ins>
      <w:r w:rsidR="00AD51B0" w:rsidRPr="005A194B">
        <w:rPr>
          <w:rFonts w:ascii="Times" w:eastAsia="Times New Roman" w:hAnsi="Times" w:cs="Times New Roman"/>
          <w:b/>
        </w:rPr>
        <w:t xml:space="preserve">Table </w:t>
      </w:r>
      <w:r w:rsidR="00AE669D" w:rsidRPr="005A194B">
        <w:rPr>
          <w:rFonts w:ascii="Times" w:eastAsia="Times New Roman" w:hAnsi="Times" w:cs="Times New Roman"/>
          <w:b/>
        </w:rPr>
        <w:t>3</w:t>
      </w:r>
      <w:r w:rsidR="00AD51B0" w:rsidRPr="005A194B">
        <w:rPr>
          <w:rFonts w:ascii="Times" w:eastAsia="Times New Roman" w:hAnsi="Times" w:cs="Times New Roman"/>
        </w:rPr>
        <w:t>.</w:t>
      </w:r>
      <w:r w:rsidR="00110CD2" w:rsidRPr="005A194B">
        <w:rPr>
          <w:rFonts w:ascii="Times" w:eastAsia="Times New Roman" w:hAnsi="Times" w:cs="Times New Roman"/>
        </w:rPr>
        <w:t xml:space="preserve"> Notably, we collected 5,495 interactio</w:t>
      </w:r>
      <w:r w:rsidR="00110CD2">
        <w:rPr>
          <w:rFonts w:ascii="Times" w:eastAsia="Times New Roman" w:hAnsi="Times" w:cs="Times New Roman"/>
        </w:rPr>
        <w:t xml:space="preserve">ns with human host proteins involving proteins of </w:t>
      </w:r>
      <w:proofErr w:type="spellStart"/>
      <w:r w:rsidR="00110CD2">
        <w:rPr>
          <w:rFonts w:ascii="Times" w:eastAsia="Times New Roman" w:hAnsi="Times" w:cs="Times New Roman"/>
        </w:rPr>
        <w:t>orthomyxoviridae</w:t>
      </w:r>
      <w:proofErr w:type="spellEnd"/>
      <w:r w:rsidR="00110CD2">
        <w:rPr>
          <w:rFonts w:ascii="Times" w:eastAsia="Times New Roman" w:hAnsi="Times" w:cs="Times New Roman"/>
        </w:rPr>
        <w:t xml:space="preserve">. Such a set of interactions is mostly dominated by interactions that </w:t>
      </w:r>
      <w:r w:rsidR="00635A49">
        <w:rPr>
          <w:rFonts w:ascii="Times" w:eastAsia="Times New Roman" w:hAnsi="Times" w:cs="Times New Roman"/>
        </w:rPr>
        <w:t xml:space="preserve">occurred between proteins </w:t>
      </w:r>
      <w:r w:rsidR="00337BD3">
        <w:rPr>
          <w:rFonts w:ascii="Times" w:eastAsia="Times New Roman" w:hAnsi="Times" w:cs="Times New Roman"/>
        </w:rPr>
        <w:t xml:space="preserve">of the human host and </w:t>
      </w:r>
      <w:r w:rsidR="00635A49">
        <w:rPr>
          <w:rFonts w:ascii="Times" w:eastAsia="Times New Roman" w:hAnsi="Times" w:cs="Times New Roman"/>
        </w:rPr>
        <w:t xml:space="preserve">the </w:t>
      </w:r>
      <w:r w:rsidR="00635A49" w:rsidRPr="006E1AD1">
        <w:rPr>
          <w:rFonts w:ascii="Times" w:eastAsia="Times New Roman" w:hAnsi="Times" w:cs="Times New Roman"/>
        </w:rPr>
        <w:t>Influenza A virus</w:t>
      </w:r>
      <w:r w:rsidR="00635A49">
        <w:rPr>
          <w:rFonts w:ascii="Times" w:eastAsia="Times New Roman" w:hAnsi="Times" w:cs="Times New Roman"/>
        </w:rPr>
        <w:t xml:space="preserve">. Similarly, we found 5,423 interactions of </w:t>
      </w:r>
      <w:proofErr w:type="spellStart"/>
      <w:r w:rsidR="00635A49">
        <w:rPr>
          <w:rFonts w:ascii="Times" w:eastAsia="Times New Roman" w:hAnsi="Times" w:cs="Times New Roman"/>
        </w:rPr>
        <w:t>herpesvirid</w:t>
      </w:r>
      <w:r w:rsidR="00AE669D">
        <w:rPr>
          <w:rFonts w:ascii="Times" w:eastAsia="Times New Roman" w:hAnsi="Times" w:cs="Times New Roman"/>
        </w:rPr>
        <w:t>a</w:t>
      </w:r>
      <w:r w:rsidR="00635A49">
        <w:rPr>
          <w:rFonts w:ascii="Times" w:eastAsia="Times New Roman" w:hAnsi="Times" w:cs="Times New Roman"/>
        </w:rPr>
        <w:t>e</w:t>
      </w:r>
      <w:proofErr w:type="spellEnd"/>
      <w:r w:rsidR="00635A49">
        <w:rPr>
          <w:rFonts w:ascii="Times" w:eastAsia="Times New Roman" w:hAnsi="Times" w:cs="Times New Roman"/>
        </w:rPr>
        <w:t>, where most interaction</w:t>
      </w:r>
      <w:r w:rsidR="00AE669D">
        <w:rPr>
          <w:rFonts w:ascii="Times" w:eastAsia="Times New Roman" w:hAnsi="Times" w:cs="Times New Roman"/>
        </w:rPr>
        <w:t>s</w:t>
      </w:r>
      <w:r w:rsidR="00635A49">
        <w:rPr>
          <w:rFonts w:ascii="Times" w:eastAsia="Times New Roman" w:hAnsi="Times" w:cs="Times New Roman"/>
        </w:rPr>
        <w:t xml:space="preserve"> were experimentally determined using the Herpes simplex virus. While our set provided 3,927 interactions of </w:t>
      </w:r>
      <w:proofErr w:type="spellStart"/>
      <w:r w:rsidR="00635A49">
        <w:rPr>
          <w:rFonts w:ascii="Times" w:eastAsia="Times New Roman" w:hAnsi="Times" w:cs="Times New Roman"/>
        </w:rPr>
        <w:t>papillomaviridae</w:t>
      </w:r>
      <w:proofErr w:type="spellEnd"/>
      <w:r w:rsidR="00635A49">
        <w:rPr>
          <w:rFonts w:ascii="Times" w:eastAsia="Times New Roman" w:hAnsi="Times" w:cs="Times New Roman"/>
        </w:rPr>
        <w:t xml:space="preserve"> </w:t>
      </w:r>
      <w:r w:rsidR="00AE669D">
        <w:rPr>
          <w:rFonts w:ascii="Times" w:eastAsia="Times New Roman" w:hAnsi="Times" w:cs="Times New Roman"/>
        </w:rPr>
        <w:t xml:space="preserve">with </w:t>
      </w:r>
      <w:r w:rsidR="00635A49">
        <w:rPr>
          <w:rFonts w:ascii="Times" w:eastAsia="Times New Roman" w:hAnsi="Times" w:cs="Times New Roman"/>
        </w:rPr>
        <w:t xml:space="preserve">most interactions </w:t>
      </w:r>
      <w:r w:rsidR="00AE669D">
        <w:rPr>
          <w:rFonts w:ascii="Times" w:eastAsia="Times New Roman" w:hAnsi="Times" w:cs="Times New Roman"/>
        </w:rPr>
        <w:t>involving</w:t>
      </w:r>
      <w:r w:rsidR="00635A49">
        <w:rPr>
          <w:rFonts w:ascii="Times" w:eastAsia="Times New Roman" w:hAnsi="Times" w:cs="Times New Roman"/>
        </w:rPr>
        <w:t xml:space="preserve"> the human papilloma virus, 2,285 </w:t>
      </w:r>
      <w:r w:rsidR="00337BD3">
        <w:rPr>
          <w:rFonts w:ascii="Times" w:eastAsia="Times New Roman" w:hAnsi="Times" w:cs="Times New Roman"/>
        </w:rPr>
        <w:t>retrovir</w:t>
      </w:r>
      <w:r w:rsidR="00AE669D">
        <w:rPr>
          <w:rFonts w:ascii="Times" w:eastAsia="Times New Roman" w:hAnsi="Times" w:cs="Times New Roman"/>
        </w:rPr>
        <w:t>al</w:t>
      </w:r>
      <w:r w:rsidR="00337BD3">
        <w:rPr>
          <w:rFonts w:ascii="Times" w:eastAsia="Times New Roman" w:hAnsi="Times" w:cs="Times New Roman"/>
        </w:rPr>
        <w:t xml:space="preserve"> </w:t>
      </w:r>
      <w:r w:rsidR="00635A49">
        <w:rPr>
          <w:rFonts w:ascii="Times" w:eastAsia="Times New Roman" w:hAnsi="Times" w:cs="Times New Roman"/>
        </w:rPr>
        <w:t xml:space="preserve">interactions were mostly provided by the HIV-1 virus. Pooling interactions </w:t>
      </w:r>
      <w:r w:rsidR="00337BD3">
        <w:rPr>
          <w:rFonts w:ascii="Times" w:eastAsia="Times New Roman" w:hAnsi="Times" w:cs="Times New Roman"/>
        </w:rPr>
        <w:t xml:space="preserve">of other virus families </w:t>
      </w:r>
      <w:r w:rsidR="00635A49">
        <w:rPr>
          <w:rFonts w:ascii="Times" w:eastAsia="Times New Roman" w:hAnsi="Times" w:cs="Times New Roman"/>
        </w:rPr>
        <w:t xml:space="preserve">we obtained 1,193 interactions. In </w:t>
      </w:r>
      <w:r w:rsidR="00635A49" w:rsidRPr="003452F0">
        <w:rPr>
          <w:rFonts w:ascii="Times" w:eastAsia="Times New Roman" w:hAnsi="Times" w:cs="Times New Roman"/>
          <w:b/>
        </w:rPr>
        <w:t>Fig. 1</w:t>
      </w:r>
      <w:r w:rsidR="00635A49">
        <w:rPr>
          <w:rFonts w:ascii="Times" w:eastAsia="Times New Roman" w:hAnsi="Times" w:cs="Times New Roman"/>
        </w:rPr>
        <w:t xml:space="preserve">, we </w:t>
      </w:r>
      <w:r w:rsidR="00AE669D">
        <w:rPr>
          <w:rFonts w:ascii="Times" w:eastAsia="Times New Roman" w:hAnsi="Times" w:cs="Times New Roman"/>
        </w:rPr>
        <w:t>summarize</w:t>
      </w:r>
      <w:r w:rsidR="00635A49">
        <w:rPr>
          <w:rFonts w:ascii="Times" w:eastAsia="Times New Roman" w:hAnsi="Times" w:cs="Times New Roman"/>
        </w:rPr>
        <w:t xml:space="preserve"> the sets of human proteins that were targeted by different virus families </w:t>
      </w:r>
      <w:r w:rsidR="00AE669D">
        <w:rPr>
          <w:rFonts w:ascii="Times" w:eastAsia="Times New Roman" w:hAnsi="Times" w:cs="Times New Roman"/>
        </w:rPr>
        <w:t xml:space="preserve">and their </w:t>
      </w:r>
      <w:r w:rsidR="00635A49">
        <w:rPr>
          <w:rFonts w:ascii="Times" w:eastAsia="Times New Roman" w:hAnsi="Times" w:cs="Times New Roman"/>
        </w:rPr>
        <w:t>substantial overlap.</w:t>
      </w:r>
    </w:p>
    <w:p w14:paraId="2186A265" w14:textId="77777777" w:rsidR="009946B1" w:rsidRDefault="009946B1" w:rsidP="009946B1">
      <w:pPr>
        <w:ind w:firstLine="360"/>
        <w:rPr>
          <w:ins w:id="103" w:author="Penn Frates" w:date="2018-03-25T11:27:00Z"/>
          <w:rFonts w:ascii="Times" w:eastAsia="Times New Roman" w:hAnsi="Times" w:cs="Times New Roman"/>
        </w:rPr>
      </w:pPr>
      <w:commentRangeStart w:id="104"/>
      <w:ins w:id="105" w:author="Penn Frates" w:date="2018-03-25T11:27:00Z">
        <w:r>
          <w:rPr>
            <w:rFonts w:ascii="Times" w:eastAsia="Times New Roman" w:hAnsi="Times" w:cs="Times New Roman"/>
          </w:rPr>
          <w:t xml:space="preserve">Some studies have also focused on “second neighbors” of the viral-host infection network, or partners of viral targets of infection (REFs). As indicated above, </w:t>
        </w:r>
        <w:proofErr w:type="spellStart"/>
        <w:r>
          <w:rPr>
            <w:rFonts w:ascii="Times" w:eastAsia="Times New Roman" w:hAnsi="Times" w:cs="Times New Roman"/>
          </w:rPr>
          <w:t>VirHostNet</w:t>
        </w:r>
        <w:proofErr w:type="spellEnd"/>
        <w:r>
          <w:rPr>
            <w:rFonts w:ascii="Times" w:eastAsia="Times New Roman" w:hAnsi="Times" w:cs="Times New Roman"/>
          </w:rPr>
          <w:t xml:space="preserve"> was one of the first resources to facilitate such studies. High-quality databases of host-host PPIs are essential, and efforts continue to improve the coverage and quality of such databases. The HINT (High-quality </w:t>
        </w:r>
        <w:proofErr w:type="spellStart"/>
        <w:r>
          <w:rPr>
            <w:rFonts w:ascii="Times" w:eastAsia="Times New Roman" w:hAnsi="Times" w:cs="Times New Roman"/>
          </w:rPr>
          <w:t>INTeractomes</w:t>
        </w:r>
        <w:proofErr w:type="spellEnd"/>
        <w:r>
          <w:rPr>
            <w:rFonts w:ascii="Times" w:eastAsia="Times New Roman" w:hAnsi="Times" w:cs="Times New Roman"/>
          </w:rPr>
          <w:t xml:space="preserve">) database is one of the largest and highest-quality database of host-host PPIs (33). </w:t>
        </w:r>
        <w:commentRangeStart w:id="106"/>
        <w:r>
          <w:rPr>
            <w:rFonts w:ascii="Times" w:eastAsia="Times New Roman" w:hAnsi="Times" w:cs="Times New Roman"/>
          </w:rPr>
          <w:t xml:space="preserve">In the present review, we assimilate what is known about the topology of human-virus interactions using HINT and </w:t>
        </w:r>
        <w:proofErr w:type="spellStart"/>
        <w:r>
          <w:rPr>
            <w:rFonts w:ascii="Times" w:eastAsia="Times New Roman" w:hAnsi="Times" w:cs="Times New Roman"/>
          </w:rPr>
          <w:t>Reactome</w:t>
        </w:r>
        <w:proofErr w:type="spellEnd"/>
        <w:r>
          <w:rPr>
            <w:rFonts w:ascii="Times" w:eastAsia="Times New Roman" w:hAnsi="Times" w:cs="Times New Roman"/>
          </w:rPr>
          <w:t xml:space="preserve"> in combination the virus-host PPIs in </w:t>
        </w:r>
        <w:r w:rsidRPr="00BB065E">
          <w:rPr>
            <w:rFonts w:ascii="Times" w:eastAsia="Times New Roman" w:hAnsi="Times" w:cs="Times New Roman"/>
            <w:b/>
          </w:rPr>
          <w:t>Table 3</w:t>
        </w:r>
        <w:r>
          <w:rPr>
            <w:rFonts w:ascii="Times" w:eastAsia="Times New Roman" w:hAnsi="Times" w:cs="Times New Roman"/>
          </w:rPr>
          <w:t xml:space="preserve">. </w:t>
        </w:r>
        <w:commentRangeEnd w:id="106"/>
        <w:r>
          <w:rPr>
            <w:rStyle w:val="CommentReference"/>
          </w:rPr>
          <w:commentReference w:id="106"/>
        </w:r>
      </w:ins>
    </w:p>
    <w:p w14:paraId="4510BFC1" w14:textId="77777777" w:rsidR="009946B1" w:rsidRDefault="009946B1" w:rsidP="009946B1">
      <w:pPr>
        <w:ind w:firstLine="360"/>
        <w:rPr>
          <w:ins w:id="107" w:author="Penn Frates" w:date="2018-03-25T11:27:00Z"/>
          <w:rFonts w:ascii="Times" w:eastAsia="Times New Roman" w:hAnsi="Times" w:cs="Times New Roman"/>
        </w:rPr>
      </w:pPr>
      <w:ins w:id="108" w:author="Penn Frates" w:date="2018-03-25T11:27:00Z">
        <w:r>
          <w:rPr>
            <w:rFonts w:ascii="Times" w:eastAsia="Times New Roman" w:hAnsi="Times" w:cs="Times New Roman"/>
          </w:rPr>
          <w:t xml:space="preserve">Additional related meta-data for characterizing viral targets include protein function exploration and pathway or signaling analysis (e.g. the </w:t>
        </w:r>
        <w:proofErr w:type="spellStart"/>
        <w:r>
          <w:rPr>
            <w:rFonts w:ascii="Times" w:eastAsia="Times New Roman" w:hAnsi="Times" w:cs="Times New Roman"/>
          </w:rPr>
          <w:t>Reactome</w:t>
        </w:r>
        <w:proofErr w:type="spellEnd"/>
        <w:r>
          <w:rPr>
            <w:rFonts w:ascii="Times" w:eastAsia="Times New Roman" w:hAnsi="Times" w:cs="Times New Roman"/>
          </w:rPr>
          <w:t xml:space="preserve"> database), as well as conservation (REF), essentiality (e.g. the Database of Essential Genes), disease-network or “</w:t>
        </w:r>
        <w:proofErr w:type="spellStart"/>
        <w:r>
          <w:rPr>
            <w:rFonts w:ascii="Times" w:eastAsia="Times New Roman" w:hAnsi="Times" w:cs="Times New Roman"/>
          </w:rPr>
          <w:t>diseasome</w:t>
        </w:r>
        <w:proofErr w:type="spellEnd"/>
        <w:r>
          <w:rPr>
            <w:rFonts w:ascii="Times" w:eastAsia="Times New Roman" w:hAnsi="Times" w:cs="Times New Roman"/>
          </w:rPr>
          <w:t xml:space="preserve">”, and metabolomics analyses (REFs). </w:t>
        </w:r>
        <w:commentRangeEnd w:id="104"/>
        <w:r>
          <w:rPr>
            <w:rStyle w:val="CommentReference"/>
          </w:rPr>
          <w:commentReference w:id="104"/>
        </w:r>
        <w:r>
          <w:rPr>
            <w:rFonts w:ascii="Times" w:eastAsia="Times New Roman" w:hAnsi="Times" w:cs="Times New Roman"/>
          </w:rPr>
          <w:t xml:space="preserve">We review relevant information from such databases in the sections below. </w:t>
        </w:r>
      </w:ins>
    </w:p>
    <w:p w14:paraId="5A8AFFDD" w14:textId="77777777" w:rsidR="009946B1" w:rsidRDefault="009946B1">
      <w:pPr>
        <w:rPr>
          <w:rFonts w:ascii="Times" w:eastAsia="Times New Roman" w:hAnsi="Times" w:cs="Times New Roman"/>
        </w:rPr>
        <w:pPrChange w:id="109" w:author="Penn Frates" w:date="2018-03-25T11:27:00Z">
          <w:pPr>
            <w:ind w:firstLine="360"/>
          </w:pPr>
        </w:pPrChange>
      </w:pPr>
    </w:p>
    <w:p w14:paraId="1D4B78AF" w14:textId="77777777" w:rsidR="00AE669D" w:rsidRDefault="00AE669D" w:rsidP="003452F0">
      <w:pPr>
        <w:ind w:firstLine="360"/>
        <w:rPr>
          <w:rFonts w:ascii="Times" w:eastAsia="Times New Roman" w:hAnsi="Times" w:cs="Times New Roman"/>
        </w:rPr>
      </w:pPr>
    </w:p>
    <w:p w14:paraId="736194A2" w14:textId="018FFA80" w:rsidR="00AE669D" w:rsidRPr="005A194B" w:rsidRDefault="00AE669D" w:rsidP="00762942">
      <w:pPr>
        <w:ind w:firstLine="360"/>
        <w:outlineLvl w:val="0"/>
        <w:rPr>
          <w:rFonts w:ascii="Times" w:eastAsia="Times New Roman" w:hAnsi="Times" w:cs="Times New Roman"/>
          <w:b/>
        </w:rPr>
      </w:pPr>
      <w:r w:rsidRPr="005A194B">
        <w:rPr>
          <w:rFonts w:ascii="Times" w:eastAsia="Times New Roman" w:hAnsi="Times" w:cs="Times New Roman"/>
          <w:b/>
        </w:rPr>
        <w:t>The topology of human-virus interactions</w:t>
      </w:r>
    </w:p>
    <w:p w14:paraId="5204E63E" w14:textId="4EA170F6" w:rsidR="00C97339" w:rsidRDefault="00C508FE" w:rsidP="003452F0">
      <w:pPr>
        <w:ind w:firstLine="360"/>
        <w:rPr>
          <w:rFonts w:ascii="Times New Roman" w:hAnsi="Times New Roman" w:cs="Times New Roman"/>
          <w:bCs/>
        </w:rPr>
      </w:pPr>
      <w:r>
        <w:rPr>
          <w:rFonts w:ascii="Times" w:eastAsia="Times New Roman" w:hAnsi="Times" w:cs="Times New Roman"/>
        </w:rPr>
        <w:t xml:space="preserve">The abundance of such virus-host interaction data prompted topological analysis of networks thus obtained. Using a network of </w:t>
      </w:r>
      <w:r w:rsidR="00946A1C">
        <w:rPr>
          <w:rFonts w:ascii="Times" w:eastAsia="Times New Roman" w:hAnsi="Times" w:cs="Times New Roman"/>
        </w:rPr>
        <w:t>more than 50,000 interactions between more than 8,000 human proteins</w:t>
      </w:r>
      <w:r w:rsidR="00474B75">
        <w:rPr>
          <w:rFonts w:ascii="Times" w:eastAsia="Times New Roman" w:hAnsi="Times" w:cs="Times New Roman"/>
        </w:rPr>
        <w:t xml:space="preserve"> </w:t>
      </w:r>
      <w:r w:rsidR="00EB386C">
        <w:rPr>
          <w:rFonts w:ascii="Times" w:eastAsia="Times New Roman" w:hAnsi="Times" w:cs="Times New Roman"/>
        </w:rPr>
        <w:t>from the HINT database</w:t>
      </w:r>
      <w:r w:rsidR="001E5B02">
        <w:rPr>
          <w:rFonts w:ascii="Times" w:eastAsia="Times New Roman" w:hAnsi="Times" w:cs="Times New Roman"/>
        </w:rPr>
        <w:t xml:space="preserve"> </w:t>
      </w:r>
      <w:r w:rsidR="001E5B02" w:rsidRPr="001F44B8">
        <w:rPr>
          <w:rFonts w:ascii="Times New Roman" w:hAnsi="Times New Roman" w:cs="Times New Roman"/>
        </w:rPr>
        <w:fldChar w:fldCharType="begin"/>
      </w:r>
      <w:r w:rsidR="000C48E1">
        <w:rPr>
          <w:rFonts w:ascii="Times New Roman" w:hAnsi="Times New Roman" w:cs="Times New Roman"/>
        </w:rPr>
        <w:instrText xml:space="preserve"> ADDIN EN.CITE &lt;EndNote&gt;&lt;Cite&gt;&lt;Author&gt;Das&lt;/Author&gt;&lt;Year&gt;2012&lt;/Year&gt;&lt;RecNum&gt;38&lt;/RecNum&gt;&lt;DisplayText&gt;(33)&lt;/DisplayText&gt;&lt;record&gt;&lt;rec-number&gt;38&lt;/rec-number&gt;&lt;foreign-keys&gt;&lt;key app="EN" db-id="ww05a5fex2v2txea59i5vszq0s5evp0ddfte"&gt;38&lt;/key&gt;&lt;/foreign-keys&gt;&lt;ref-type name="Journal Article"&gt;17&lt;/ref-type&gt;&lt;contributors&gt;&lt;authors&gt;&lt;author&gt;Das, J.&lt;/author&gt;&lt;author&gt;Mohammed, J.&lt;/author&gt;&lt;author&gt;Yu, H.&lt;/author&gt;&lt;/authors&gt;&lt;/contributors&gt;&lt;auth-address&gt;Department of Biological Statistics and Computational Biology, Weill Institute for Cell and Molecular Biology, Cornell University, Ithaca, NY 14853, USA.&lt;/auth-address&gt;&lt;titles&gt;&lt;title&gt;Genome-scale analysis of interaction dynamics reveals organization of biological network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1873-8&lt;/pages&gt;&lt;volume&gt;28&lt;/volume&gt;&lt;number&gt;14&lt;/number&gt;&lt;keywords&gt;&lt;keyword&gt;*Algorithms&lt;/keyword&gt;&lt;keyword&gt;Computational Biology/*methods&lt;/keyword&gt;&lt;keyword&gt;Genomics/*methods&lt;/keyword&gt;&lt;keyword&gt;Humans&lt;/keyword&gt;&lt;keyword&gt;Saccharomyces cerevisiae/genetics&lt;/keyword&gt;&lt;keyword&gt;Signal Transduction/genetics&lt;/keyword&gt;&lt;keyword&gt;Systems Biology&lt;/keyword&gt;&lt;keyword&gt;Two-Hybrid System Techniques&lt;/keyword&gt;&lt;/keywords&gt;&lt;dates&gt;&lt;year&gt;2012&lt;/year&gt;&lt;pub-dates&gt;&lt;date&gt;Jul 15&lt;/date&gt;&lt;/pub-dates&gt;&lt;/dates&gt;&lt;isbn&gt;1367-4811 (Electronic)&amp;#xD;1367-4803 (Linking)&lt;/isbn&gt;&lt;accession-num&gt;22576179&lt;/accession-num&gt;&lt;urls&gt;&lt;related-urls&gt;&lt;url&gt;http://www.ncbi.nlm.nih.gov/pubmed/22576179&lt;/url&gt;&lt;/related-urls&gt;&lt;/urls&gt;&lt;custom2&gt;3492000&lt;/custom2&gt;&lt;electronic-resource-num&gt;10.1093/bioinformatics/bts283&lt;/electronic-resource-num&gt;&lt;/record&gt;&lt;/Cite&gt;&lt;/EndNote&gt;</w:instrText>
      </w:r>
      <w:r w:rsidR="001E5B02" w:rsidRPr="001F44B8">
        <w:rPr>
          <w:rFonts w:ascii="Times New Roman" w:hAnsi="Times New Roman" w:cs="Times New Roman"/>
        </w:rPr>
        <w:fldChar w:fldCharType="separate"/>
      </w:r>
      <w:r w:rsidR="000C48E1">
        <w:rPr>
          <w:rFonts w:ascii="Times New Roman" w:hAnsi="Times New Roman" w:cs="Times New Roman"/>
          <w:noProof/>
        </w:rPr>
        <w:t>(33)</w:t>
      </w:r>
      <w:r w:rsidR="001E5B02" w:rsidRPr="001F44B8">
        <w:rPr>
          <w:rFonts w:ascii="Times New Roman" w:hAnsi="Times New Roman" w:cs="Times New Roman"/>
        </w:rPr>
        <w:fldChar w:fldCharType="end"/>
      </w:r>
      <w:r w:rsidR="00946A1C">
        <w:rPr>
          <w:rFonts w:ascii="Times" w:eastAsia="Times New Roman" w:hAnsi="Times" w:cs="Times New Roman"/>
        </w:rPr>
        <w:t xml:space="preserve">, we determined the enrichment of viral targets as a function of their degree. </w:t>
      </w:r>
      <w:r w:rsidR="00337BD3">
        <w:rPr>
          <w:rFonts w:ascii="Times" w:eastAsia="Times New Roman" w:hAnsi="Times" w:cs="Times New Roman"/>
        </w:rPr>
        <w:t>Randomly sampling targets</w:t>
      </w:r>
      <w:r w:rsidR="00946A1C">
        <w:rPr>
          <w:rFonts w:ascii="Times" w:eastAsia="Times New Roman" w:hAnsi="Times" w:cs="Times New Roman"/>
        </w:rPr>
        <w:t>, we found that targets of all families preferably were enriched in increasingly interacting human proteins</w:t>
      </w:r>
      <w:r w:rsidR="0047026E">
        <w:rPr>
          <w:rFonts w:ascii="Times" w:eastAsia="Times New Roman" w:hAnsi="Times" w:cs="Times New Roman"/>
        </w:rPr>
        <w:t xml:space="preserve"> (</w:t>
      </w:r>
      <w:r w:rsidR="0047026E" w:rsidRPr="003452F0">
        <w:rPr>
          <w:rFonts w:ascii="Times" w:eastAsia="Times New Roman" w:hAnsi="Times" w:cs="Times New Roman"/>
          <w:b/>
        </w:rPr>
        <w:t>Fig. 2A</w:t>
      </w:r>
      <w:r w:rsidR="0047026E">
        <w:rPr>
          <w:rFonts w:ascii="Times" w:eastAsia="Times New Roman" w:hAnsi="Times" w:cs="Times New Roman"/>
        </w:rPr>
        <w:t>)</w:t>
      </w:r>
      <w:r w:rsidR="00946A1C">
        <w:rPr>
          <w:rFonts w:ascii="Times" w:eastAsia="Times New Roman" w:hAnsi="Times" w:cs="Times New Roman"/>
        </w:rPr>
        <w:t xml:space="preserve">. </w:t>
      </w:r>
      <w:r w:rsidR="0047026E">
        <w:rPr>
          <w:rFonts w:ascii="Times" w:eastAsia="Times New Roman" w:hAnsi="Times" w:cs="Times New Roman"/>
        </w:rPr>
        <w:t>This</w:t>
      </w:r>
      <w:r w:rsidR="00946A1C">
        <w:rPr>
          <w:rFonts w:ascii="Times" w:eastAsia="Times New Roman" w:hAnsi="Times" w:cs="Times New Roman"/>
        </w:rPr>
        <w:t xml:space="preserve"> corroborates previous generally made observations that viral targets are preferably hubs </w:t>
      </w:r>
      <w:r w:rsidR="006C4133">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C4133">
        <w:rPr>
          <w:rFonts w:ascii="Times" w:eastAsia="Times New Roman" w:hAnsi="Times" w:cs="Times New Roman"/>
        </w:rPr>
      </w:r>
      <w:r w:rsidR="006C4133">
        <w:rPr>
          <w:rFonts w:ascii="Times" w:eastAsia="Times New Roman" w:hAnsi="Times" w:cs="Times New Roman"/>
        </w:rPr>
        <w:fldChar w:fldCharType="separate"/>
      </w:r>
      <w:r w:rsidR="000C48E1">
        <w:rPr>
          <w:rFonts w:ascii="Times" w:eastAsia="Times New Roman" w:hAnsi="Times" w:cs="Times New Roman"/>
          <w:noProof/>
        </w:rPr>
        <w:t>(14, 34-39)</w:t>
      </w:r>
      <w:r w:rsidR="006C4133">
        <w:rPr>
          <w:rFonts w:ascii="Times" w:eastAsia="Times New Roman" w:hAnsi="Times" w:cs="Times New Roman"/>
        </w:rPr>
        <w:fldChar w:fldCharType="end"/>
      </w:r>
      <w:r w:rsidR="00946A1C">
        <w:rPr>
          <w:rFonts w:ascii="Times" w:eastAsia="Times New Roman" w:hAnsi="Times" w:cs="Times New Roman"/>
        </w:rPr>
        <w:t>.</w:t>
      </w:r>
      <w:r w:rsidR="003825E7">
        <w:rPr>
          <w:rFonts w:ascii="Times" w:eastAsia="Times New Roman" w:hAnsi="Times" w:cs="Times New Roman"/>
        </w:rPr>
        <w:t xml:space="preserve"> As degree is a local measure of centrality, we consider </w:t>
      </w:r>
      <w:r w:rsidR="003825E7" w:rsidRPr="005A194B">
        <w:rPr>
          <w:rFonts w:ascii="Times" w:eastAsia="Times New Roman" w:hAnsi="Times" w:cs="Times New Roman"/>
          <w:b/>
        </w:rPr>
        <w:t>between</w:t>
      </w:r>
      <w:ins w:id="110" w:author="Peter Hans Uetz" w:date="2018-03-24T16:20:00Z">
        <w:r w:rsidR="001E0D7C">
          <w:rPr>
            <w:rFonts w:ascii="Times" w:eastAsia="Times New Roman" w:hAnsi="Times" w:cs="Times New Roman"/>
            <w:b/>
          </w:rPr>
          <w:t>n</w:t>
        </w:r>
      </w:ins>
      <w:r w:rsidR="003825E7" w:rsidRPr="005A194B">
        <w:rPr>
          <w:rFonts w:ascii="Times" w:eastAsia="Times New Roman" w:hAnsi="Times" w:cs="Times New Roman"/>
          <w:b/>
        </w:rPr>
        <w:t>ess centrality</w:t>
      </w:r>
      <w:r w:rsidR="003825E7">
        <w:rPr>
          <w:rFonts w:ascii="Times" w:eastAsia="Times New Roman" w:hAnsi="Times" w:cs="Times New Roman"/>
        </w:rPr>
        <w:t xml:space="preserve"> as a more global centrality measure</w:t>
      </w:r>
      <w:r w:rsidR="00DF638C">
        <w:rPr>
          <w:rFonts w:ascii="Times" w:eastAsia="Times New Roman" w:hAnsi="Times" w:cs="Times New Roman"/>
        </w:rPr>
        <w:t>.</w:t>
      </w:r>
      <w:r w:rsidR="001D1DBB">
        <w:rPr>
          <w:rFonts w:ascii="Times" w:eastAsia="Times New Roman" w:hAnsi="Times" w:cs="Times New Roman"/>
        </w:rPr>
        <w:t xml:space="preserve"> </w:t>
      </w:r>
      <w:r w:rsidR="00DF638C">
        <w:rPr>
          <w:rFonts w:ascii="Times" w:eastAsia="Times New Roman" w:hAnsi="Times" w:cs="Times New Roman"/>
        </w:rPr>
        <w:t>Between</w:t>
      </w:r>
      <w:ins w:id="111" w:author="Peter Hans Uetz" w:date="2018-03-24T16:19:00Z">
        <w:r w:rsidR="001E0D7C">
          <w:rPr>
            <w:rFonts w:ascii="Times" w:eastAsia="Times New Roman" w:hAnsi="Times" w:cs="Times New Roman"/>
          </w:rPr>
          <w:t>n</w:t>
        </w:r>
      </w:ins>
      <w:r w:rsidR="00DF638C">
        <w:rPr>
          <w:rFonts w:ascii="Times" w:eastAsia="Times New Roman" w:hAnsi="Times" w:cs="Times New Roman"/>
        </w:rPr>
        <w:t>e</w:t>
      </w:r>
      <w:ins w:id="112" w:author="Peter Hans Uetz" w:date="2018-03-24T16:18:00Z">
        <w:r w:rsidR="001E0D7C">
          <w:rPr>
            <w:rFonts w:ascii="Times" w:eastAsia="Times New Roman" w:hAnsi="Times" w:cs="Times New Roman"/>
          </w:rPr>
          <w:t>s</w:t>
        </w:r>
      </w:ins>
      <w:r w:rsidR="00DF638C">
        <w:rPr>
          <w:rFonts w:ascii="Times" w:eastAsia="Times New Roman" w:hAnsi="Times" w:cs="Times New Roman"/>
        </w:rPr>
        <w:t>s centrality</w:t>
      </w:r>
      <w:r w:rsidR="001D1DBB">
        <w:rPr>
          <w:rFonts w:ascii="Times" w:eastAsia="Times New Roman" w:hAnsi="Times" w:cs="Times New Roman"/>
        </w:rPr>
        <w:t xml:space="preserve"> measures how many connection paths go through a particular protein in a network</w:t>
      </w:r>
      <w:r w:rsidR="00134AC9">
        <w:rPr>
          <w:rFonts w:ascii="Times" w:eastAsia="Times New Roman" w:hAnsi="Times" w:cs="Times New Roman"/>
        </w:rPr>
        <w:t xml:space="preserve"> when proteins connected by their shortest path</w:t>
      </w:r>
      <w:r w:rsidR="003825E7">
        <w:rPr>
          <w:rFonts w:ascii="Times" w:eastAsia="Times New Roman" w:hAnsi="Times" w:cs="Times New Roman"/>
        </w:rPr>
        <w:t xml:space="preserve">. </w:t>
      </w:r>
      <w:r w:rsidR="00251600">
        <w:rPr>
          <w:rFonts w:ascii="Times" w:eastAsia="Times New Roman" w:hAnsi="Times" w:cs="Times New Roman"/>
        </w:rPr>
        <w:t xml:space="preserve">Even if a protein does not have many connections, it may thus be in a central location of that network. </w:t>
      </w:r>
      <w:r w:rsidR="003825E7">
        <w:rPr>
          <w:rFonts w:ascii="Times" w:eastAsia="Times New Roman" w:hAnsi="Times" w:cs="Times New Roman"/>
        </w:rPr>
        <w:t xml:space="preserve">Defining the top 20% of proteins in the human protein interaction network as </w:t>
      </w:r>
      <w:r w:rsidR="00F1343E">
        <w:rPr>
          <w:rFonts w:ascii="Times" w:eastAsia="Times New Roman" w:hAnsi="Times" w:cs="Times New Roman"/>
        </w:rPr>
        <w:t xml:space="preserve">such </w:t>
      </w:r>
      <w:r w:rsidR="003825E7">
        <w:rPr>
          <w:rFonts w:ascii="Times" w:eastAsia="Times New Roman" w:hAnsi="Times" w:cs="Times New Roman"/>
        </w:rPr>
        <w:t>bottleneck nodes we determined the</w:t>
      </w:r>
      <w:r w:rsidR="00337BD3">
        <w:rPr>
          <w:rFonts w:ascii="Times" w:eastAsia="Times New Roman" w:hAnsi="Times" w:cs="Times New Roman"/>
        </w:rPr>
        <w:t xml:space="preserve"> </w:t>
      </w:r>
      <w:r w:rsidR="003825E7">
        <w:rPr>
          <w:rFonts w:ascii="Times" w:eastAsia="Times New Roman" w:hAnsi="Times" w:cs="Times New Roman"/>
        </w:rPr>
        <w:t xml:space="preserve">number of bottlenecks that were targeted by viruses of different families. Randomly sampling sets of bottleneck proteins, we observed that the expected number of </w:t>
      </w:r>
      <w:r w:rsidR="003825E7">
        <w:rPr>
          <w:rFonts w:ascii="Times" w:eastAsia="Times New Roman" w:hAnsi="Times" w:cs="Times New Roman"/>
        </w:rPr>
        <w:lastRenderedPageBreak/>
        <w:t>targeted bottlenecks was statistically significant (</w:t>
      </w:r>
      <w:r w:rsidR="003825E7" w:rsidRPr="003452F0">
        <w:rPr>
          <w:rFonts w:ascii="Times" w:eastAsia="Times New Roman" w:hAnsi="Times" w:cs="Times New Roman"/>
          <w:b/>
        </w:rPr>
        <w:t>Fig. 2</w:t>
      </w:r>
      <w:r w:rsidR="00474B75">
        <w:rPr>
          <w:rFonts w:ascii="Times" w:eastAsia="Times New Roman" w:hAnsi="Times" w:cs="Times New Roman"/>
          <w:b/>
        </w:rPr>
        <w:t>B</w:t>
      </w:r>
      <w:r w:rsidR="003825E7">
        <w:rPr>
          <w:rFonts w:ascii="Times" w:eastAsia="Times New Roman" w:hAnsi="Times" w:cs="Times New Roman"/>
        </w:rPr>
        <w:t>, P &lt; 10</w:t>
      </w:r>
      <w:r w:rsidR="003825E7" w:rsidRPr="003452F0">
        <w:rPr>
          <w:rFonts w:ascii="Times" w:eastAsia="Times New Roman" w:hAnsi="Times" w:cs="Times New Roman"/>
          <w:vertAlign w:val="superscript"/>
        </w:rPr>
        <w:t>-4</w:t>
      </w:r>
      <w:r w:rsidR="003825E7">
        <w:rPr>
          <w:rFonts w:ascii="Times" w:eastAsia="Times New Roman" w:hAnsi="Times" w:cs="Times New Roman"/>
        </w:rPr>
        <w:t xml:space="preserve">) </w:t>
      </w:r>
      <w:r w:rsidR="00474B75">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(14, 34-39)</w:t>
      </w:r>
      <w:r w:rsidR="00474B75">
        <w:rPr>
          <w:rFonts w:ascii="Times" w:eastAsia="Times New Roman" w:hAnsi="Times" w:cs="Times New Roman"/>
        </w:rPr>
        <w:fldChar w:fldCharType="end"/>
      </w:r>
      <w:r w:rsidR="003825E7">
        <w:rPr>
          <w:rFonts w:ascii="Times" w:eastAsia="Times New Roman" w:hAnsi="Times" w:cs="Times New Roman"/>
        </w:rPr>
        <w:t>.</w:t>
      </w:r>
      <w:r w:rsidR="00474B75">
        <w:rPr>
          <w:rFonts w:ascii="Times" w:eastAsia="Times New Roman" w:hAnsi="Times" w:cs="Times New Roman"/>
        </w:rPr>
        <w:t xml:space="preserve"> As a corollary, we counted the number of times that a protein appears in different pathways of the </w:t>
      </w:r>
      <w:proofErr w:type="spellStart"/>
      <w:r w:rsidR="00474B75">
        <w:rPr>
          <w:rFonts w:ascii="Times" w:eastAsia="Times New Roman" w:hAnsi="Times" w:cs="Times New Roman"/>
        </w:rPr>
        <w:t>Reactome</w:t>
      </w:r>
      <w:proofErr w:type="spellEnd"/>
      <w:r w:rsidR="00474B75">
        <w:rPr>
          <w:rFonts w:ascii="Times" w:eastAsia="Times New Roman" w:hAnsi="Times" w:cs="Times New Roman"/>
        </w:rPr>
        <w:t xml:space="preserve"> database </w:t>
      </w:r>
      <w:r w:rsidR="00474B7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(32)</w:t>
      </w:r>
      <w:r w:rsidR="00474B75">
        <w:rPr>
          <w:rFonts w:ascii="Times" w:eastAsia="Times New Roman" w:hAnsi="Times" w:cs="Times New Roman"/>
        </w:rPr>
        <w:fldChar w:fldCharType="end"/>
      </w:r>
      <w:r w:rsidR="00426CCE">
        <w:rPr>
          <w:rFonts w:ascii="Times" w:eastAsia="Times New Roman" w:hAnsi="Times" w:cs="Times New Roman"/>
        </w:rPr>
        <w:t xml:space="preserve"> which collects metabolic and </w:t>
      </w:r>
      <w:proofErr w:type="spellStart"/>
      <w:r w:rsidR="00426CCE">
        <w:rPr>
          <w:rFonts w:ascii="Times" w:eastAsia="Times New Roman" w:hAnsi="Times" w:cs="Times New Roman"/>
        </w:rPr>
        <w:t>signalling</w:t>
      </w:r>
      <w:proofErr w:type="spellEnd"/>
      <w:r w:rsidR="00426CCE">
        <w:rPr>
          <w:rFonts w:ascii="Times" w:eastAsia="Times New Roman" w:hAnsi="Times" w:cs="Times New Roman"/>
        </w:rPr>
        <w:t xml:space="preserve"> pathways in addition to protein-protein interaction networks</w:t>
      </w:r>
      <w:r w:rsidR="00474B75">
        <w:rPr>
          <w:rFonts w:ascii="Times" w:eastAsia="Times New Roman" w:hAnsi="Times" w:cs="Times New Roman"/>
        </w:rPr>
        <w:t>. Randomly sampling such sets, proteins that occur in many different pathways are preferable targets of any viral family (</w:t>
      </w:r>
      <w:r w:rsidR="00474B75" w:rsidRPr="003452F0">
        <w:rPr>
          <w:rFonts w:ascii="Times" w:eastAsia="Times New Roman" w:hAnsi="Times" w:cs="Times New Roman"/>
          <w:b/>
        </w:rPr>
        <w:t>Fig. 2C</w:t>
      </w:r>
      <w:r w:rsidR="00474B75">
        <w:rPr>
          <w:rFonts w:ascii="Times" w:eastAsia="Times New Roman" w:hAnsi="Times" w:cs="Times New Roman"/>
        </w:rPr>
        <w:t>). Recently, the focus of modern network research has shifted to the determination of nodes that allow the control of a network</w:t>
      </w:r>
      <w:r w:rsidR="00621B3D">
        <w:rPr>
          <w:rFonts w:ascii="Times" w:eastAsia="Times New Roman" w:hAnsi="Times" w:cs="Times New Roman"/>
        </w:rPr>
        <w:t xml:space="preserve"> </w:t>
      </w:r>
      <w:r w:rsidR="00621B3D" w:rsidRPr="001F44B8">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 </w:instrText>
      </w:r>
      <w:r w:rsidR="000C48E1">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EN.CITE.DATA </w:instrText>
      </w:r>
      <w:r w:rsidR="000C48E1">
        <w:rPr>
          <w:rFonts w:ascii="Times New Roman" w:hAnsi="Times New Roman" w:cs="Times New Roman"/>
          <w:bCs/>
        </w:rPr>
      </w:r>
      <w:r w:rsidR="000C48E1">
        <w:rPr>
          <w:rFonts w:ascii="Times New Roman" w:hAnsi="Times New Roman" w:cs="Times New Roman"/>
          <w:bCs/>
        </w:rPr>
        <w:fldChar w:fldCharType="end"/>
      </w:r>
      <w:r w:rsidR="00621B3D" w:rsidRPr="001F44B8">
        <w:rPr>
          <w:rFonts w:ascii="Times New Roman" w:hAnsi="Times New Roman" w:cs="Times New Roman"/>
          <w:bCs/>
        </w:rPr>
      </w:r>
      <w:r w:rsidR="00621B3D" w:rsidRPr="001F44B8">
        <w:rPr>
          <w:rFonts w:ascii="Times New Roman" w:hAnsi="Times New Roman" w:cs="Times New Roman"/>
          <w:bCs/>
        </w:rPr>
        <w:fldChar w:fldCharType="separate"/>
      </w:r>
      <w:r w:rsidR="000C48E1">
        <w:rPr>
          <w:rFonts w:ascii="Times New Roman" w:hAnsi="Times New Roman" w:cs="Times New Roman"/>
          <w:bCs/>
          <w:noProof/>
        </w:rPr>
        <w:t>(40, 41)</w:t>
      </w:r>
      <w:r w:rsidR="00621B3D" w:rsidRPr="001F44B8">
        <w:rPr>
          <w:rFonts w:ascii="Times New Roman" w:hAnsi="Times New Roman" w:cs="Times New Roman"/>
          <w:bCs/>
        </w:rPr>
        <w:fldChar w:fldCharType="end"/>
      </w:r>
      <w:r w:rsidR="00621B3D" w:rsidRPr="001F44B8">
        <w:rPr>
          <w:rFonts w:ascii="Times New Roman" w:hAnsi="Times New Roman" w:cs="Times New Roman"/>
        </w:rPr>
        <w:t xml:space="preserve">. </w:t>
      </w:r>
      <w:r w:rsidR="00621B3D">
        <w:rPr>
          <w:rFonts w:ascii="Times New Roman" w:hAnsi="Times New Roman" w:cs="Times New Roman"/>
        </w:rPr>
        <w:t xml:space="preserve">Notably, such </w:t>
      </w:r>
      <w:r w:rsidR="00337BD3">
        <w:rPr>
          <w:rFonts w:ascii="Times New Roman" w:hAnsi="Times New Roman" w:cs="Times New Roman"/>
        </w:rPr>
        <w:t xml:space="preserve">controlling </w:t>
      </w:r>
      <w:r w:rsidR="00621B3D">
        <w:rPr>
          <w:rFonts w:ascii="Times New Roman" w:hAnsi="Times New Roman" w:cs="Times New Roman"/>
        </w:rPr>
        <w:t xml:space="preserve">genes were </w:t>
      </w:r>
      <w:r w:rsidR="00621B3D" w:rsidRPr="001F44B8">
        <w:rPr>
          <w:rFonts w:ascii="Times New Roman" w:hAnsi="Times New Roman" w:cs="Times New Roman"/>
        </w:rPr>
        <w:t xml:space="preserve">enriched with </w:t>
      </w:r>
      <w:r w:rsidR="00621B3D" w:rsidRPr="00423F9A">
        <w:rPr>
          <w:rFonts w:ascii="Times New Roman" w:hAnsi="Times New Roman" w:cs="Times New Roman"/>
        </w:rPr>
        <w:t>essential genes</w:t>
      </w:r>
      <w:r w:rsidR="00621B3D" w:rsidRPr="001F44B8">
        <w:rPr>
          <w:rFonts w:ascii="Times New Roman" w:hAnsi="Times New Roman" w:cs="Times New Roman"/>
        </w:rPr>
        <w:t xml:space="preserve">, disease genes as well as appeared in regulatory interactions </w:t>
      </w:r>
      <w:r w:rsidR="00621B3D" w:rsidRPr="001F44B8">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 </w:instrText>
      </w:r>
      <w:r w:rsidR="000C48E1">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EN.CITE.DATA </w:instrText>
      </w:r>
      <w:r w:rsidR="000C48E1">
        <w:rPr>
          <w:rFonts w:ascii="Times New Roman" w:hAnsi="Times New Roman" w:cs="Times New Roman"/>
        </w:rPr>
      </w:r>
      <w:r w:rsidR="000C48E1">
        <w:rPr>
          <w:rFonts w:ascii="Times New Roman" w:hAnsi="Times New Roman" w:cs="Times New Roman"/>
        </w:rPr>
        <w:fldChar w:fldCharType="end"/>
      </w:r>
      <w:r w:rsidR="00621B3D" w:rsidRPr="001F44B8">
        <w:rPr>
          <w:rFonts w:ascii="Times New Roman" w:hAnsi="Times New Roman" w:cs="Times New Roman"/>
        </w:rPr>
      </w:r>
      <w:r w:rsidR="00621B3D" w:rsidRPr="001F44B8">
        <w:rPr>
          <w:rFonts w:ascii="Times New Roman" w:hAnsi="Times New Roman" w:cs="Times New Roman"/>
        </w:rPr>
        <w:fldChar w:fldCharType="separate"/>
      </w:r>
      <w:r w:rsidR="000C48E1">
        <w:rPr>
          <w:rFonts w:ascii="Times New Roman" w:hAnsi="Times New Roman" w:cs="Times New Roman"/>
          <w:noProof/>
        </w:rPr>
        <w:t>(42, 43)</w:t>
      </w:r>
      <w:r w:rsidR="00621B3D" w:rsidRPr="001F44B8">
        <w:rPr>
          <w:rFonts w:ascii="Times New Roman" w:hAnsi="Times New Roman" w:cs="Times New Roman"/>
        </w:rPr>
        <w:fldChar w:fldCharType="end"/>
      </w:r>
      <w:r w:rsidR="00621B3D" w:rsidRPr="001F44B8">
        <w:rPr>
          <w:rFonts w:ascii="Times New Roman" w:hAnsi="Times New Roman" w:cs="Times New Roman"/>
        </w:rPr>
        <w:t>.</w:t>
      </w:r>
      <w:r w:rsidR="00621B3D">
        <w:rPr>
          <w:rFonts w:ascii="Times New Roman" w:hAnsi="Times New Roman" w:cs="Times New Roman"/>
          <w:bCs/>
        </w:rPr>
        <w:t xml:space="preserve"> Furthermore, they also played a role as targeted and required genes of viral infections </w:t>
      </w:r>
      <w:r w:rsidR="00621B3D">
        <w:rPr>
          <w:rFonts w:ascii="Times New Roman" w:hAnsi="Times New Roman" w:cs="Times New Roman"/>
          <w:bCs/>
        </w:rPr>
        <w:fldChar w:fldCharType="begin"/>
      </w:r>
      <w:r w:rsidR="000C48E1">
        <w:rPr>
          <w:rFonts w:ascii="Times New Roman" w:hAnsi="Times New Roman" w:cs="Times New Roman"/>
          <w:bCs/>
        </w:rPr>
        <w:instrText xml:space="preserve"> ADDIN EN.CITE &lt;EndNote&gt;&lt;Cite&gt;&lt;Author&gt;Wuchty&lt;/Author&gt;&lt;Year&gt;2017&lt;/Year&gt;&lt;RecNum&gt;101&lt;/RecNum&gt;&lt;DisplayText&gt;(44)&lt;/DisplayText&gt;&lt;record&gt;&lt;rec-number&gt;101&lt;/rec-number&gt;&lt;foreign-keys&gt;&lt;key app="EN" db-id="fzxf5s9pk0992pefpet5d9rcvs2ae90rrfad" timestamp="1504489925"&gt;101&lt;/key&gt;&lt;/foreign-keys&gt;&lt;ref-type name="Journal Article"&gt;17&lt;/ref-type&gt;&lt;contributors&gt;&lt;authors&gt;&lt;author&gt;Wuchty, S.&lt;/author&gt;&lt;author&gt;Boltz, T.&lt;/author&gt;&lt;author&gt;Kucuk-McGinty, H.&lt;/author&gt;&lt;/authors&gt;&lt;/contributors&gt;&lt;auth-address&gt;Department of Computer Science, University of Miami, Coral Gables, FL, USA.&amp;#xD;Center of Computational Sciences, University of Miami, Coral Gables, FL, USA.&amp;#xD;Sylvester Comprehensive Cancer Center, University of Miami, Miami, FL, USA.&lt;/auth-address&gt;&lt;titles&gt;&lt;title&gt;Links between critical proteins drive the controllability of protein interaction networks&lt;/title&gt;&lt;secondary-title&gt;Proteomics&lt;/secondary-title&gt;&lt;/titles&gt;&lt;periodical&gt;&lt;full-title&gt;Proteomics&lt;/full-title&gt;&lt;/periodical&gt;&lt;keywords&gt;&lt;keyword&gt;Critical proteins&lt;/keyword&gt;&lt;keyword&gt;Network control&lt;/keyword&gt;&lt;keyword&gt;Protein-protein interactions&lt;/keyword&gt;&lt;/keywords&gt;&lt;dates&gt;&lt;year&gt;2017&lt;/year&gt;&lt;pub-dates&gt;&lt;date&gt;Apr 10&lt;/date&gt;&lt;/pub-dates&gt;&lt;/dates&gt;&lt;isbn&gt;1615-9861 (Electronic)&amp;#xD;1615-9853 (Linking)&lt;/isbn&gt;&lt;accession-num&gt;28397356&lt;/accession-num&gt;&lt;urls&gt;&lt;related-urls&gt;&lt;url&gt;http://www.ncbi.nlm.nih.gov/pubmed/28397356&lt;/url&gt;&lt;/related-urls&gt;&lt;/urls&gt;&lt;electronic-resource-num&gt;10.1002/pmic.201700056&lt;/electronic-resource-num&gt;&lt;/record&gt;&lt;/Cite&gt;&lt;/EndNote&gt;</w:instrText>
      </w:r>
      <w:r w:rsidR="00621B3D">
        <w:rPr>
          <w:rFonts w:ascii="Times New Roman" w:hAnsi="Times New Roman" w:cs="Times New Roman"/>
          <w:bCs/>
        </w:rPr>
        <w:fldChar w:fldCharType="separate"/>
      </w:r>
      <w:r w:rsidR="000C48E1">
        <w:rPr>
          <w:rFonts w:ascii="Times New Roman" w:hAnsi="Times New Roman" w:cs="Times New Roman"/>
          <w:bCs/>
          <w:noProof/>
        </w:rPr>
        <w:t>(44)</w:t>
      </w:r>
      <w:r w:rsidR="00621B3D">
        <w:rPr>
          <w:rFonts w:ascii="Times New Roman" w:hAnsi="Times New Roman" w:cs="Times New Roman"/>
          <w:bCs/>
        </w:rPr>
        <w:fldChar w:fldCharType="end"/>
      </w:r>
      <w:r w:rsidR="00621B3D">
        <w:rPr>
          <w:rFonts w:ascii="Times New Roman" w:hAnsi="Times New Roman" w:cs="Times New Roman"/>
          <w:bCs/>
        </w:rPr>
        <w:t xml:space="preserve">. </w:t>
      </w:r>
      <w:r w:rsidR="001E5B02">
        <w:rPr>
          <w:rFonts w:ascii="Times New Roman" w:hAnsi="Times New Roman" w:cs="Times New Roman"/>
          <w:bCs/>
        </w:rPr>
        <w:t>Determining proteins that al</w:t>
      </w:r>
      <w:r w:rsidR="00621B3D">
        <w:rPr>
          <w:rFonts w:ascii="Times New Roman" w:hAnsi="Times New Roman" w:cs="Times New Roman"/>
          <w:bCs/>
        </w:rPr>
        <w:t xml:space="preserve">ways appeared in a control configuration </w:t>
      </w:r>
      <w:r w:rsidR="00423F9A">
        <w:rPr>
          <w:rFonts w:ascii="Times New Roman" w:hAnsi="Times New Roman" w:cs="Times New Roman"/>
          <w:bCs/>
        </w:rPr>
        <w:t>(</w:t>
      </w:r>
      <w:r w:rsidR="00621B3D">
        <w:rPr>
          <w:rFonts w:ascii="Times New Roman" w:hAnsi="Times New Roman" w:cs="Times New Roman"/>
          <w:bCs/>
        </w:rPr>
        <w:t xml:space="preserve">termed </w:t>
      </w:r>
      <w:r w:rsidR="00621B3D" w:rsidRPr="005A194B">
        <w:rPr>
          <w:rFonts w:ascii="Times New Roman" w:hAnsi="Times New Roman" w:cs="Times New Roman"/>
          <w:bCs/>
          <w:i/>
        </w:rPr>
        <w:t>critical nodes</w:t>
      </w:r>
      <w:r w:rsidR="00423F9A">
        <w:rPr>
          <w:rFonts w:ascii="Times New Roman" w:hAnsi="Times New Roman" w:cs="Times New Roman"/>
          <w:bCs/>
        </w:rPr>
        <w:t>)</w:t>
      </w:r>
      <w:r w:rsidR="00621B3D">
        <w:rPr>
          <w:rFonts w:ascii="Times New Roman" w:hAnsi="Times New Roman" w:cs="Times New Roman"/>
          <w:bCs/>
        </w:rPr>
        <w:t>, we observed that targets of different families were enriched in such sets, while we found the opposite when we considered redundant proteins that never appear in such configurations (</w:t>
      </w:r>
      <w:r w:rsidR="00621B3D" w:rsidRPr="003452F0">
        <w:rPr>
          <w:rFonts w:ascii="Times New Roman" w:hAnsi="Times New Roman" w:cs="Times New Roman"/>
          <w:b/>
          <w:bCs/>
        </w:rPr>
        <w:t>Fig. 2D</w:t>
      </w:r>
      <w:r w:rsidR="00621B3D">
        <w:rPr>
          <w:rFonts w:ascii="Times New Roman" w:hAnsi="Times New Roman" w:cs="Times New Roman"/>
          <w:bCs/>
        </w:rPr>
        <w:t>).</w:t>
      </w:r>
    </w:p>
    <w:p w14:paraId="5AF61681" w14:textId="77777777" w:rsidR="00C97339" w:rsidRDefault="00C97339" w:rsidP="003452F0">
      <w:pPr>
        <w:ind w:firstLine="360"/>
        <w:rPr>
          <w:rFonts w:ascii="Times New Roman" w:hAnsi="Times New Roman" w:cs="Times New Roman"/>
          <w:bCs/>
        </w:rPr>
      </w:pPr>
    </w:p>
    <w:p w14:paraId="70D8C93C" w14:textId="6308B13A" w:rsidR="0048196F" w:rsidRPr="005A194B" w:rsidRDefault="00C97339" w:rsidP="00762942">
      <w:pPr>
        <w:ind w:firstLine="360"/>
        <w:outlineLvl w:val="0"/>
        <w:rPr>
          <w:rFonts w:ascii="Times New Roman" w:hAnsi="Times New Roman" w:cs="Times New Roman"/>
          <w:b/>
          <w:bCs/>
        </w:rPr>
      </w:pPr>
      <w:r w:rsidRPr="005A194B">
        <w:rPr>
          <w:rFonts w:ascii="Times New Roman" w:hAnsi="Times New Roman" w:cs="Times New Roman"/>
          <w:b/>
          <w:bCs/>
        </w:rPr>
        <w:t>What are the protein targets of human viruses</w:t>
      </w:r>
      <w:r w:rsidR="00A04BA6">
        <w:rPr>
          <w:rFonts w:ascii="Times New Roman" w:hAnsi="Times New Roman" w:cs="Times New Roman"/>
          <w:b/>
          <w:bCs/>
        </w:rPr>
        <w:t>?</w:t>
      </w:r>
    </w:p>
    <w:p w14:paraId="31FF1295" w14:textId="4F8B68DB" w:rsidR="00110CD2" w:rsidRPr="003452F0" w:rsidRDefault="00C97339" w:rsidP="003452F0">
      <w:pPr>
        <w:ind w:firstLine="360"/>
        <w:rPr>
          <w:rFonts w:ascii="Times New Roman" w:hAnsi="Times New Roman" w:cs="Times New Roman"/>
          <w:bCs/>
        </w:rPr>
      </w:pPr>
      <w:r>
        <w:rPr>
          <w:rFonts w:ascii="Times" w:eastAsia="Times New Roman" w:hAnsi="Times" w:cs="Times New Roman"/>
        </w:rPr>
        <w:t>W</w:t>
      </w:r>
      <w:r w:rsidR="00EB386C">
        <w:rPr>
          <w:rFonts w:ascii="Times" w:eastAsia="Times New Roman" w:hAnsi="Times" w:cs="Times New Roman"/>
        </w:rPr>
        <w:t>e expect that different types of viruses will target</w:t>
      </w:r>
      <w:r>
        <w:rPr>
          <w:rFonts w:ascii="Times" w:eastAsia="Times New Roman" w:hAnsi="Times" w:cs="Times New Roman"/>
        </w:rPr>
        <w:t xml:space="preserve"> specific human proteins</w:t>
      </w:r>
      <w:r w:rsidR="00EB386C">
        <w:rPr>
          <w:rFonts w:ascii="Times" w:eastAsia="Times New Roman" w:hAnsi="Times" w:cs="Times New Roman"/>
        </w:rPr>
        <w:t xml:space="preserve">. In </w:t>
      </w:r>
      <w:r w:rsidR="00EB386C" w:rsidRPr="009514F9">
        <w:rPr>
          <w:rFonts w:ascii="Times" w:eastAsia="Times New Roman" w:hAnsi="Times" w:cs="Times New Roman"/>
          <w:b/>
        </w:rPr>
        <w:t>Fig. 3</w:t>
      </w:r>
      <w:r w:rsidR="00EB386C">
        <w:rPr>
          <w:rFonts w:ascii="Times" w:eastAsia="Times New Roman" w:hAnsi="Times" w:cs="Times New Roman"/>
        </w:rPr>
        <w:t xml:space="preserve">, we utilized COGs classes of protein </w:t>
      </w:r>
      <w:r w:rsidR="00EB386C" w:rsidRPr="00C95C9C">
        <w:rPr>
          <w:rFonts w:ascii="Times" w:eastAsia="Times New Roman" w:hAnsi="Times" w:cs="Times New Roman"/>
        </w:rPr>
        <w:t>functions</w:t>
      </w:r>
      <w:r w:rsidR="001E5B02" w:rsidRPr="00C95C9C">
        <w:rPr>
          <w:rFonts w:ascii="Times" w:eastAsia="Times New Roman" w:hAnsi="Times" w:cs="Times New Roman"/>
        </w:rPr>
        <w:t xml:space="preserve"> </w:t>
      </w:r>
      <w:r w:rsidR="001E5B02" w:rsidRPr="003452F0">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001E5B02" w:rsidRPr="003452F0">
        <w:rPr>
          <w:rFonts w:ascii="Times" w:hAnsi="Times"/>
        </w:rPr>
      </w:r>
      <w:r w:rsidR="001E5B02" w:rsidRPr="003452F0">
        <w:rPr>
          <w:rFonts w:ascii="Times" w:hAnsi="Times"/>
        </w:rPr>
        <w:fldChar w:fldCharType="separate"/>
      </w:r>
      <w:r w:rsidR="00C63B0B">
        <w:rPr>
          <w:rFonts w:ascii="Times" w:hAnsi="Times"/>
          <w:noProof/>
        </w:rPr>
        <w:t>(45, 46)</w:t>
      </w:r>
      <w:r w:rsidR="001E5B02" w:rsidRPr="003452F0">
        <w:rPr>
          <w:rFonts w:ascii="Times" w:hAnsi="Times"/>
        </w:rPr>
        <w:fldChar w:fldCharType="end"/>
      </w:r>
      <w:r>
        <w:rPr>
          <w:rFonts w:ascii="Times" w:hAnsi="Times"/>
        </w:rPr>
        <w:t xml:space="preserve"> to find the common denominators among targets of common human viruses</w:t>
      </w:r>
      <w:r w:rsidR="00EB386C" w:rsidRPr="00C95C9C">
        <w:rPr>
          <w:rFonts w:ascii="Times" w:eastAsia="Times New Roman" w:hAnsi="Times" w:cs="Times New Roman"/>
        </w:rPr>
        <w:t>. We determined</w:t>
      </w:r>
      <w:r w:rsidR="00EB386C">
        <w:rPr>
          <w:rFonts w:ascii="Times" w:eastAsia="Times New Roman" w:hAnsi="Times" w:cs="Times New Roman"/>
        </w:rPr>
        <w:t xml:space="preserve"> the frequencies of such classes in sets of targets of different viral families and compared them to a profile of frequencies of functions of all human </w:t>
      </w:r>
      <w:r w:rsidR="00337BD3">
        <w:rPr>
          <w:rFonts w:ascii="Times" w:eastAsia="Times New Roman" w:hAnsi="Times" w:cs="Times New Roman"/>
        </w:rPr>
        <w:t xml:space="preserve">viral </w:t>
      </w:r>
      <w:r w:rsidR="00EB386C">
        <w:rPr>
          <w:rFonts w:ascii="Times" w:eastAsia="Times New Roman" w:hAnsi="Times" w:cs="Times New Roman"/>
        </w:rPr>
        <w:t xml:space="preserve">targets. </w:t>
      </w:r>
      <w:r w:rsidR="001E5B02">
        <w:rPr>
          <w:rFonts w:ascii="Times" w:eastAsia="Times New Roman" w:hAnsi="Times" w:cs="Times New Roman"/>
        </w:rPr>
        <w:t xml:space="preserve">The heatmap in </w:t>
      </w:r>
      <w:r w:rsidR="001E5B02" w:rsidRPr="00B77521">
        <w:rPr>
          <w:rFonts w:ascii="Times" w:eastAsia="Times New Roman" w:hAnsi="Times" w:cs="Times New Roman"/>
          <w:b/>
        </w:rPr>
        <w:t>Fig. 3</w:t>
      </w:r>
      <w:r w:rsidR="001E5B02">
        <w:rPr>
          <w:rFonts w:ascii="Times" w:eastAsia="Times New Roman" w:hAnsi="Times" w:cs="Times New Roman"/>
          <w:b/>
        </w:rPr>
        <w:t xml:space="preserve"> </w:t>
      </w:r>
      <w:r w:rsidR="001E5B02">
        <w:rPr>
          <w:rFonts w:ascii="Times" w:eastAsia="Times New Roman" w:hAnsi="Times" w:cs="Times New Roman"/>
        </w:rPr>
        <w:t xml:space="preserve">suggests that </w:t>
      </w:r>
      <w:proofErr w:type="spellStart"/>
      <w:r w:rsidR="0067740E">
        <w:rPr>
          <w:rFonts w:ascii="Times" w:eastAsia="Times New Roman" w:hAnsi="Times" w:cs="Times New Roman"/>
        </w:rPr>
        <w:t>papillomaviridae</w:t>
      </w:r>
      <w:proofErr w:type="spellEnd"/>
      <w:r w:rsidR="0067740E">
        <w:rPr>
          <w:rFonts w:ascii="Times" w:eastAsia="Times New Roman" w:hAnsi="Times" w:cs="Times New Roman"/>
        </w:rPr>
        <w:t xml:space="preserve"> tend to strongly target various metabolic functions, while </w:t>
      </w:r>
      <w:proofErr w:type="spellStart"/>
      <w:r w:rsidR="0067740E">
        <w:rPr>
          <w:rFonts w:ascii="Times" w:eastAsia="Times New Roman" w:hAnsi="Times" w:cs="Times New Roman"/>
        </w:rPr>
        <w:t>retroviridae</w:t>
      </w:r>
      <w:proofErr w:type="spellEnd"/>
      <w:r w:rsidR="0067740E">
        <w:rPr>
          <w:rFonts w:ascii="Times" w:eastAsia="Times New Roman" w:hAnsi="Times" w:cs="Times New Roman"/>
        </w:rPr>
        <w:t xml:space="preserve"> and </w:t>
      </w:r>
      <w:proofErr w:type="spellStart"/>
      <w:r w:rsidR="0067740E">
        <w:rPr>
          <w:rFonts w:ascii="Times" w:eastAsia="Times New Roman" w:hAnsi="Times" w:cs="Times New Roman"/>
        </w:rPr>
        <w:t>orthomyxoviridae</w:t>
      </w:r>
      <w:proofErr w:type="spellEnd"/>
      <w:r w:rsidR="0067740E">
        <w:rPr>
          <w:rFonts w:ascii="Times" w:eastAsia="Times New Roman" w:hAnsi="Times" w:cs="Times New Roman"/>
        </w:rPr>
        <w:t xml:space="preserve"> show the opposite behavior. In turn, </w:t>
      </w:r>
      <w:proofErr w:type="spellStart"/>
      <w:r w:rsidR="0067740E">
        <w:rPr>
          <w:rFonts w:ascii="Times" w:eastAsia="Times New Roman" w:hAnsi="Times" w:cs="Times New Roman"/>
        </w:rPr>
        <w:t>retroviridae</w:t>
      </w:r>
      <w:proofErr w:type="spellEnd"/>
      <w:r w:rsidR="0067740E">
        <w:rPr>
          <w:rFonts w:ascii="Times" w:eastAsia="Times New Roman" w:hAnsi="Times" w:cs="Times New Roman"/>
        </w:rPr>
        <w:t xml:space="preserve"> mostly intervene in transcriptional functions, cell signaling and cell cycle control.</w:t>
      </w:r>
      <w:r w:rsidR="001519AA">
        <w:rPr>
          <w:rFonts w:ascii="Times" w:eastAsia="Times New Roman" w:hAnsi="Times" w:cs="Times New Roman"/>
        </w:rPr>
        <w:t xml:space="preserve"> Such differences have already been indicated previously, </w:t>
      </w:r>
      <w:del w:id="113" w:author="Peter Hans Uetz" w:date="2018-03-24T14:34:00Z">
        <w:r w:rsidR="001519AA" w:rsidDel="00D87C38">
          <w:rPr>
            <w:rFonts w:ascii="Times" w:eastAsia="Times New Roman" w:hAnsi="Times" w:cs="Times New Roman"/>
          </w:rPr>
          <w:delText xml:space="preserve">suggesting </w:delText>
        </w:r>
      </w:del>
      <w:ins w:id="114" w:author="Peter Hans Uetz" w:date="2018-03-24T14:34:00Z">
        <w:r w:rsidR="00D87C38">
          <w:rPr>
            <w:rFonts w:ascii="Times" w:eastAsia="Times New Roman" w:hAnsi="Times" w:cs="Times New Roman"/>
          </w:rPr>
          <w:t xml:space="preserve">reminding us </w:t>
        </w:r>
      </w:ins>
      <w:r w:rsidR="001519AA">
        <w:rPr>
          <w:rFonts w:ascii="Times" w:eastAsia="Times New Roman" w:hAnsi="Times" w:cs="Times New Roman"/>
        </w:rPr>
        <w:t xml:space="preserve">that </w:t>
      </w:r>
      <w:del w:id="115" w:author="Peter Hans Uetz" w:date="2018-03-24T14:34:00Z">
        <w:r w:rsidR="001519AA" w:rsidDel="00D87C38">
          <w:rPr>
            <w:rFonts w:ascii="Times" w:eastAsia="Times New Roman" w:hAnsi="Times" w:cs="Times New Roman"/>
          </w:rPr>
          <w:delText xml:space="preserve">different </w:delText>
        </w:r>
      </w:del>
      <w:ins w:id="116" w:author="Peter Hans Uetz" w:date="2018-03-24T14:34:00Z">
        <w:r w:rsidR="00D87C38">
          <w:rPr>
            <w:rFonts w:ascii="Times" w:eastAsia="Times New Roman" w:hAnsi="Times" w:cs="Times New Roman"/>
          </w:rPr>
          <w:t xml:space="preserve">each </w:t>
        </w:r>
      </w:ins>
      <w:r w:rsidR="001519AA">
        <w:rPr>
          <w:rFonts w:ascii="Times" w:eastAsia="Times New Roman" w:hAnsi="Times" w:cs="Times New Roman"/>
        </w:rPr>
        <w:t>viral famil</w:t>
      </w:r>
      <w:ins w:id="117" w:author="Peter Hans Uetz" w:date="2018-03-24T14:34:00Z">
        <w:r w:rsidR="00D87C38">
          <w:rPr>
            <w:rFonts w:ascii="Times" w:eastAsia="Times New Roman" w:hAnsi="Times" w:cs="Times New Roman"/>
          </w:rPr>
          <w:t>y</w:t>
        </w:r>
      </w:ins>
      <w:del w:id="118" w:author="Peter Hans Uetz" w:date="2018-03-24T14:34:00Z">
        <w:r w:rsidR="001519AA" w:rsidDel="00D87C38">
          <w:rPr>
            <w:rFonts w:ascii="Times" w:eastAsia="Times New Roman" w:hAnsi="Times" w:cs="Times New Roman"/>
          </w:rPr>
          <w:delText>ies</w:delText>
        </w:r>
      </w:del>
      <w:r w:rsidR="001519AA">
        <w:rPr>
          <w:rFonts w:ascii="Times" w:eastAsia="Times New Roman" w:hAnsi="Times" w:cs="Times New Roman"/>
        </w:rPr>
        <w:t xml:space="preserve"> use</w:t>
      </w:r>
      <w:ins w:id="119" w:author="Peter Hans Uetz" w:date="2018-03-24T14:34:00Z">
        <w:r w:rsidR="00D87C38">
          <w:rPr>
            <w:rFonts w:ascii="Times" w:eastAsia="Times New Roman" w:hAnsi="Times" w:cs="Times New Roman"/>
          </w:rPr>
          <w:t>s a</w:t>
        </w:r>
      </w:ins>
      <w:r w:rsidR="001519AA">
        <w:rPr>
          <w:rFonts w:ascii="Times" w:eastAsia="Times New Roman" w:hAnsi="Times" w:cs="Times New Roman"/>
        </w:rPr>
        <w:t xml:space="preserve"> different strateg</w:t>
      </w:r>
      <w:ins w:id="120" w:author="Peter Hans Uetz" w:date="2018-03-24T14:34:00Z">
        <w:r w:rsidR="00D87C38">
          <w:rPr>
            <w:rFonts w:ascii="Times" w:eastAsia="Times New Roman" w:hAnsi="Times" w:cs="Times New Roman"/>
          </w:rPr>
          <w:t>y</w:t>
        </w:r>
      </w:ins>
      <w:del w:id="121" w:author="Peter Hans Uetz" w:date="2018-03-24T14:34:00Z">
        <w:r w:rsidR="001519AA" w:rsidDel="00D87C38">
          <w:rPr>
            <w:rFonts w:ascii="Times" w:eastAsia="Times New Roman" w:hAnsi="Times" w:cs="Times New Roman"/>
          </w:rPr>
          <w:delText>ies</w:delText>
        </w:r>
      </w:del>
      <w:r w:rsidR="001519AA">
        <w:rPr>
          <w:rFonts w:ascii="Times" w:eastAsia="Times New Roman" w:hAnsi="Times" w:cs="Times New Roman"/>
        </w:rPr>
        <w:t xml:space="preserve"> to invade a human host cell </w:t>
      </w:r>
      <w:r w:rsidR="001519AA">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519AA">
        <w:rPr>
          <w:rFonts w:ascii="Times" w:eastAsia="Times New Roman" w:hAnsi="Times" w:cs="Times New Roman"/>
        </w:rPr>
      </w:r>
      <w:r w:rsidR="001519AA">
        <w:rPr>
          <w:rFonts w:ascii="Times" w:eastAsia="Times New Roman" w:hAnsi="Times" w:cs="Times New Roman"/>
        </w:rPr>
        <w:fldChar w:fldCharType="separate"/>
      </w:r>
      <w:r w:rsidR="00C63B0B">
        <w:rPr>
          <w:rFonts w:ascii="Times" w:eastAsia="Times New Roman" w:hAnsi="Times" w:cs="Times New Roman"/>
          <w:noProof/>
        </w:rPr>
        <w:t>(47, 48)</w:t>
      </w:r>
      <w:r w:rsidR="001519AA">
        <w:rPr>
          <w:rFonts w:ascii="Times" w:eastAsia="Times New Roman" w:hAnsi="Times" w:cs="Times New Roman"/>
        </w:rPr>
        <w:fldChar w:fldCharType="end"/>
      </w:r>
      <w:r w:rsidR="001519AA">
        <w:rPr>
          <w:rFonts w:ascii="Times" w:eastAsia="Times New Roman" w:hAnsi="Times" w:cs="Times New Roman"/>
        </w:rPr>
        <w:t>.</w:t>
      </w:r>
    </w:p>
    <w:p w14:paraId="08C4D7D5" w14:textId="3C436469" w:rsidR="00D005CD" w:rsidRDefault="00E44B54" w:rsidP="005A194B">
      <w:pPr>
        <w:ind w:firstLine="360"/>
        <w:rPr>
          <w:rFonts w:ascii="Times" w:eastAsia="Times New Roman" w:hAnsi="Times" w:cs="Times New Roman"/>
        </w:rPr>
      </w:pPr>
      <w:proofErr w:type="spellStart"/>
      <w:r>
        <w:rPr>
          <w:rFonts w:ascii="Times" w:eastAsia="Times New Roman" w:hAnsi="Times" w:cs="Times New Roman"/>
        </w:rPr>
        <w:t>Navratil</w:t>
      </w:r>
      <w:proofErr w:type="spellEnd"/>
      <w:r>
        <w:rPr>
          <w:rFonts w:ascii="Times" w:eastAsia="Times New Roman" w:hAnsi="Times" w:cs="Times New Roman"/>
        </w:rPr>
        <w:t xml:space="preserve"> et al. (2011) described a human </w:t>
      </w:r>
      <w:proofErr w:type="spellStart"/>
      <w:r>
        <w:rPr>
          <w:rFonts w:ascii="Times" w:eastAsia="Times New Roman" w:hAnsi="Times" w:cs="Times New Roman"/>
        </w:rPr>
        <w:t>infectome</w:t>
      </w:r>
      <w:proofErr w:type="spellEnd"/>
      <w:r>
        <w:rPr>
          <w:rFonts w:ascii="Times" w:eastAsia="Times New Roman" w:hAnsi="Times" w:cs="Times New Roman"/>
        </w:rPr>
        <w:t xml:space="preserve"> network (HIN) that linked 416 viral proteins to 1,148 human proteins through 2,099 manually curated virus-host PPIs</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 xml:space="preserve">. </w:t>
      </w:r>
      <w:r w:rsidR="006D72B6">
        <w:rPr>
          <w:rFonts w:ascii="Times" w:eastAsia="Times New Roman" w:hAnsi="Times" w:cs="Times New Roman"/>
        </w:rPr>
        <w:t xml:space="preserve">In </w:t>
      </w:r>
      <w:proofErr w:type="gramStart"/>
      <w:r w:rsidR="006D72B6">
        <w:rPr>
          <w:rFonts w:ascii="Times" w:eastAsia="Times New Roman" w:hAnsi="Times" w:cs="Times New Roman"/>
        </w:rPr>
        <w:t>fact,  32</w:t>
      </w:r>
      <w:proofErr w:type="gramEnd"/>
      <w:r w:rsidR="006D72B6">
        <w:rPr>
          <w:rFonts w:ascii="Times" w:eastAsia="Times New Roman" w:hAnsi="Times" w:cs="Times New Roman"/>
        </w:rPr>
        <w:t>% of these cellular proteins are targeted by more than one virus protein. A similar fraction, 28% of these cellular targets interact with proteins from more than one virus.</w:t>
      </w:r>
    </w:p>
    <w:p w14:paraId="305759CD" w14:textId="1CA0AD4B" w:rsidR="006D72B6" w:rsidRDefault="006D72B6" w:rsidP="005A194B">
      <w:pPr>
        <w:ind w:firstLine="360"/>
        <w:rPr>
          <w:ins w:id="122" w:author="Penn Frates" w:date="2018-03-25T11:27:00Z"/>
          <w:rFonts w:ascii="Times" w:eastAsia="Times New Roman" w:hAnsi="Times" w:cs="Times New Roman"/>
        </w:rPr>
      </w:pPr>
      <w:r>
        <w:rPr>
          <w:rFonts w:ascii="Times" w:eastAsia="Times New Roman" w:hAnsi="Times" w:cs="Times New Roman"/>
        </w:rPr>
        <w:t>Clearly, virus protein</w:t>
      </w:r>
      <w:r w:rsidR="00D32C7E">
        <w:rPr>
          <w:rFonts w:ascii="Times" w:eastAsia="Times New Roman" w:hAnsi="Times" w:cs="Times New Roman"/>
        </w:rPr>
        <w:t>s</w:t>
      </w:r>
      <w:r>
        <w:rPr>
          <w:rFonts w:ascii="Times" w:eastAsia="Times New Roman" w:hAnsi="Times" w:cs="Times New Roman"/>
        </w:rPr>
        <w:t xml:space="preserve"> attack a relatively small number of human proteins that are relevant for their replication.  More specifically, these human targets appear to be highly connected: the mean degree of these targets was 38 vs. 10 in non-targeted proteins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w:t>
      </w:r>
      <w:r w:rsidR="009B1E42">
        <w:rPr>
          <w:rFonts w:ascii="Times" w:eastAsia="Times New Roman" w:hAnsi="Times" w:cs="Times New Roman"/>
        </w:rPr>
        <w:t xml:space="preserve"> Even among highly connected proteins (k&gt;5) </w:t>
      </w:r>
      <w:r w:rsidR="00194E03">
        <w:rPr>
          <w:rFonts w:ascii="Times" w:eastAsia="Times New Roman" w:hAnsi="Times" w:cs="Times New Roman"/>
        </w:rPr>
        <w:t>in the human interactome</w:t>
      </w:r>
      <w:r w:rsidR="009B1E42">
        <w:rPr>
          <w:rFonts w:ascii="Times" w:eastAsia="Times New Roman" w:hAnsi="Times" w:cs="Times New Roman"/>
        </w:rPr>
        <w:t xml:space="preserve">, the degree of virus targets was twice as large as those of non-targeted proteins. </w:t>
      </w:r>
      <w:r w:rsidR="00194E03">
        <w:rPr>
          <w:rFonts w:ascii="Times" w:eastAsia="Times New Roman" w:hAnsi="Times" w:cs="Times New Roman"/>
        </w:rPr>
        <w:t>Note that only</w:t>
      </w:r>
      <w:r w:rsidR="00194E03" w:rsidRPr="00194E03">
        <w:rPr>
          <w:rFonts w:ascii="Times" w:eastAsia="Times New Roman" w:hAnsi="Times" w:cs="Times New Roman"/>
        </w:rPr>
        <w:t xml:space="preserve"> 50% of all </w:t>
      </w:r>
      <w:r w:rsidR="00194E03">
        <w:rPr>
          <w:rFonts w:ascii="Times" w:eastAsia="Times New Roman" w:hAnsi="Times" w:cs="Times New Roman"/>
        </w:rPr>
        <w:t xml:space="preserve">human </w:t>
      </w:r>
      <w:r w:rsidR="00194E03" w:rsidRPr="00194E03">
        <w:rPr>
          <w:rFonts w:ascii="Times" w:eastAsia="Times New Roman" w:hAnsi="Times" w:cs="Times New Roman"/>
        </w:rPr>
        <w:t>proteins</w:t>
      </w:r>
      <w:r w:rsidR="00194E03">
        <w:rPr>
          <w:rFonts w:ascii="Times" w:eastAsia="Times New Roman" w:hAnsi="Times" w:cs="Times New Roman"/>
        </w:rPr>
        <w:t xml:space="preserve"> were known to interact with other proteins</w:t>
      </w:r>
      <w:r w:rsidR="00194E03" w:rsidRPr="00194E03">
        <w:rPr>
          <w:rFonts w:ascii="Times" w:eastAsia="Times New Roman" w:hAnsi="Times" w:cs="Times New Roman"/>
        </w:rPr>
        <w:t xml:space="preserve"> in </w:t>
      </w:r>
      <w:r w:rsidR="00194E03">
        <w:rPr>
          <w:rFonts w:ascii="Times" w:eastAsia="Times New Roman" w:hAnsi="Times" w:cs="Times New Roman"/>
        </w:rPr>
        <w:t xml:space="preserve">the </w:t>
      </w:r>
      <w:r w:rsidR="00194E03" w:rsidRPr="00194E03">
        <w:rPr>
          <w:rFonts w:ascii="Times" w:eastAsia="Times New Roman" w:hAnsi="Times" w:cs="Times New Roman"/>
        </w:rPr>
        <w:t>2011</w:t>
      </w:r>
      <w:r w:rsidR="00194E03">
        <w:rPr>
          <w:rFonts w:ascii="Times" w:eastAsia="Times New Roman" w:hAnsi="Times" w:cs="Times New Roman"/>
        </w:rPr>
        <w:t xml:space="preserve"> human proteome, and 50% of these interacting proteins were interacting with only one other protein.</w:t>
      </w:r>
    </w:p>
    <w:p w14:paraId="4D7D1DA4" w14:textId="53E6FB96" w:rsidR="009946B1" w:rsidRDefault="009946B1" w:rsidP="009946B1">
      <w:pPr>
        <w:rPr>
          <w:ins w:id="123" w:author="Penn Frates" w:date="2018-03-25T11:27:00Z"/>
          <w:rFonts w:ascii="Times" w:eastAsia="Times New Roman" w:hAnsi="Times" w:cs="Times New Roman"/>
        </w:rPr>
      </w:pPr>
    </w:p>
    <w:p w14:paraId="63E89057" w14:textId="77777777" w:rsidR="009946B1" w:rsidRDefault="009946B1" w:rsidP="009946B1">
      <w:pPr>
        <w:ind w:firstLine="360"/>
        <w:rPr>
          <w:ins w:id="124" w:author="Penn Frates" w:date="2018-03-25T11:27:00Z"/>
          <w:rFonts w:ascii="Times New Roman" w:hAnsi="Times New Roman" w:cs="Times New Roman"/>
          <w:b/>
          <w:bCs/>
        </w:rPr>
      </w:pPr>
      <w:bookmarkStart w:id="125" w:name="_Hlk509586046"/>
      <w:ins w:id="126" w:author="Penn Frates" w:date="2018-03-25T11:27:00Z">
        <w:r>
          <w:rPr>
            <w:rFonts w:ascii="Times New Roman" w:hAnsi="Times New Roman" w:cs="Times New Roman"/>
            <w:b/>
            <w:bCs/>
          </w:rPr>
          <w:t>How are protein-protein interactions related for viruses with multiple hosts</w:t>
        </w:r>
        <w:bookmarkEnd w:id="125"/>
        <w:r>
          <w:rPr>
            <w:rFonts w:ascii="Times New Roman" w:hAnsi="Times New Roman" w:cs="Times New Roman"/>
            <w:b/>
            <w:bCs/>
          </w:rPr>
          <w:t>?</w:t>
        </w:r>
      </w:ins>
    </w:p>
    <w:p w14:paraId="6BF641AE" w14:textId="77777777" w:rsidR="009946B1" w:rsidRDefault="009946B1" w:rsidP="009946B1">
      <w:pPr>
        <w:rPr>
          <w:ins w:id="127" w:author="Penn Frates" w:date="2018-03-25T11:27:00Z"/>
          <w:rFonts w:ascii="Times New Roman" w:hAnsi="Times New Roman" w:cs="Times New Roman"/>
          <w:bCs/>
        </w:rPr>
      </w:pPr>
      <w:ins w:id="128" w:author="Penn Frates" w:date="2018-03-25T11:27:00Z">
        <w:r>
          <w:rPr>
            <w:rFonts w:ascii="Times New Roman" w:hAnsi="Times New Roman" w:cs="Times New Roman"/>
            <w:bCs/>
          </w:rPr>
          <w:t>Some viruses are capable of infecting multiple hosts; this includes some viruses of humans. One might expect that such “generalist” viruses enjoy an evolutionary advantage due to their potential to access more hosts. However, in most cases adaptive mutations for one host bring about antagonistic pleiotropy, or a decrease in fitness for replicating within another host, with a possible exception when a host’s population tends to fluctuate widely (</w:t>
        </w:r>
        <w:commentRangeStart w:id="129"/>
        <w:r>
          <w:rPr>
            <w:rFonts w:ascii="Times New Roman" w:hAnsi="Times New Roman" w:cs="Times New Roman"/>
            <w:bCs/>
          </w:rPr>
          <w:t xml:space="preserve">Elena et al., 2009). </w:t>
        </w:r>
        <w:commentRangeEnd w:id="129"/>
        <w:r>
          <w:rPr>
            <w:rStyle w:val="CommentReference"/>
          </w:rPr>
          <w:commentReference w:id="129"/>
        </w:r>
        <w:r>
          <w:rPr>
            <w:rFonts w:ascii="Times New Roman" w:hAnsi="Times New Roman" w:cs="Times New Roman"/>
            <w:bCs/>
          </w:rPr>
          <w:t xml:space="preserve"> An important distinction between types of multi-host viruses is </w:t>
        </w:r>
        <w:r>
          <w:rPr>
            <w:rFonts w:ascii="Times New Roman" w:hAnsi="Times New Roman" w:cs="Times New Roman"/>
            <w:bCs/>
          </w:rPr>
          <w:lastRenderedPageBreak/>
          <w:t xml:space="preserve">whether multiple hosts are required as part of the life cycle, or whether the virus often crosses over between different hosts but only requires one host per life cycle. For obligate multi-host viruses, a phenotypic change specific to each host is often developed, which increases the chances of transmission. The hosts themselves are often very different, in terms of pH, temperature, and cell type. Thus, it is likely that PPIs from obligate multi-host viruses vary more than do PPIs from optional multi-host viruses. </w:t>
        </w:r>
      </w:ins>
    </w:p>
    <w:p w14:paraId="61429583" w14:textId="77777777" w:rsidR="009946B1" w:rsidRDefault="009946B1" w:rsidP="009946B1">
      <w:pPr>
        <w:ind w:firstLine="720"/>
        <w:rPr>
          <w:ins w:id="130" w:author="Penn Frates" w:date="2018-03-25T11:27:00Z"/>
          <w:rFonts w:ascii="Times New Roman" w:hAnsi="Times New Roman" w:cs="Times New Roman"/>
          <w:bCs/>
        </w:rPr>
      </w:pPr>
      <w:ins w:id="131" w:author="Penn Frates" w:date="2018-03-25T11:27:00Z">
        <w:r>
          <w:rPr>
            <w:rFonts w:ascii="Times New Roman" w:hAnsi="Times New Roman" w:cs="Times New Roman"/>
            <w:bCs/>
          </w:rPr>
          <w:t xml:space="preserve">Arboviruses (arthropod-borne viruses) are among the most burdensome multi-host viruses for humans; a good example is dengue. The </w:t>
        </w:r>
        <w:proofErr w:type="spellStart"/>
        <w:r>
          <w:rPr>
            <w:rFonts w:ascii="Times New Roman" w:hAnsi="Times New Roman" w:cs="Times New Roman"/>
            <w:bCs/>
          </w:rPr>
          <w:t>DenvInt</w:t>
        </w:r>
        <w:proofErr w:type="spellEnd"/>
        <w:r>
          <w:rPr>
            <w:rFonts w:ascii="Times New Roman" w:hAnsi="Times New Roman" w:cs="Times New Roman"/>
            <w:bCs/>
          </w:rPr>
          <w:t xml:space="preserve"> </w:t>
        </w:r>
        <w:commentRangeStart w:id="132"/>
        <w:r>
          <w:rPr>
            <w:rFonts w:ascii="Times New Roman" w:hAnsi="Times New Roman" w:cs="Times New Roman"/>
            <w:bCs/>
          </w:rPr>
          <w:t>database</w:t>
        </w:r>
        <w:commentRangeEnd w:id="132"/>
        <w:r>
          <w:rPr>
            <w:rStyle w:val="CommentReference"/>
          </w:rPr>
          <w:commentReference w:id="132"/>
        </w:r>
        <w:r>
          <w:rPr>
            <w:rFonts w:ascii="Times New Roman" w:hAnsi="Times New Roman" w:cs="Times New Roman"/>
            <w:bCs/>
          </w:rPr>
          <w:t xml:space="preserve"> (</w:t>
        </w:r>
        <w:proofErr w:type="spellStart"/>
        <w:r>
          <w:rPr>
            <w:rFonts w:ascii="Times New Roman" w:hAnsi="Times New Roman" w:cs="Times New Roman"/>
            <w:bCs/>
          </w:rPr>
          <w:t>Dey</w:t>
        </w:r>
        <w:proofErr w:type="spellEnd"/>
        <w:r>
          <w:rPr>
            <w:rFonts w:ascii="Times New Roman" w:hAnsi="Times New Roman" w:cs="Times New Roman"/>
            <w:bCs/>
          </w:rPr>
          <w:t xml:space="preserve"> and Mukhopadhyay, 2017) catalogues PPIs between the 10 dengue proteins, of which 7 are non-structural, and both human and mosquito proteins. The dengue-human network consists of 535 interactions between 10 dengue and 335 human proteins, while the dengue-mosquito network consists of 249 interactions between 10 dengue and 140 mosquito proteins. The dengue-human and dengue-mosquito networks are similar at the higher degrees nodes, with NS5, E and NS3 the most highly-connected dengue proteins. However, the mosquito network is both smaller and more highly-clustered, with the C protein sharing a very similar set of partners with E. No meta-analysis has yet been performed with </w:t>
        </w:r>
        <w:proofErr w:type="spellStart"/>
        <w:r>
          <w:rPr>
            <w:rFonts w:ascii="Times New Roman" w:hAnsi="Times New Roman" w:cs="Times New Roman"/>
            <w:bCs/>
          </w:rPr>
          <w:t>DenvInt</w:t>
        </w:r>
        <w:proofErr w:type="spellEnd"/>
        <w:r>
          <w:rPr>
            <w:rFonts w:ascii="Times New Roman" w:hAnsi="Times New Roman" w:cs="Times New Roman"/>
            <w:bCs/>
          </w:rPr>
          <w:t xml:space="preserve"> to </w:t>
        </w:r>
        <w:proofErr w:type="gramStart"/>
        <w:r>
          <w:rPr>
            <w:rFonts w:ascii="Times New Roman" w:hAnsi="Times New Roman" w:cs="Times New Roman"/>
            <w:bCs/>
          </w:rPr>
          <w:t>compared</w:t>
        </w:r>
        <w:proofErr w:type="gramEnd"/>
        <w:r>
          <w:rPr>
            <w:rFonts w:ascii="Times New Roman" w:hAnsi="Times New Roman" w:cs="Times New Roman"/>
            <w:bCs/>
          </w:rPr>
          <w:t xml:space="preserve"> the functions of the human and mosquito targets. However, </w:t>
        </w:r>
        <w:commentRangeStart w:id="133"/>
        <w:proofErr w:type="spellStart"/>
        <w:r>
          <w:rPr>
            <w:rFonts w:ascii="Times New Roman" w:hAnsi="Times New Roman" w:cs="Times New Roman"/>
            <w:bCs/>
          </w:rPr>
          <w:t>Mairang</w:t>
        </w:r>
        <w:proofErr w:type="spellEnd"/>
        <w:r>
          <w:rPr>
            <w:rFonts w:ascii="Times New Roman" w:hAnsi="Times New Roman" w:cs="Times New Roman"/>
            <w:bCs/>
          </w:rPr>
          <w:t xml:space="preserve"> et al. (2013) </w:t>
        </w:r>
        <w:commentRangeEnd w:id="133"/>
        <w:r>
          <w:rPr>
            <w:rStyle w:val="CommentReference"/>
          </w:rPr>
          <w:commentReference w:id="133"/>
        </w:r>
        <w:r>
          <w:rPr>
            <w:rFonts w:ascii="Times New Roman" w:hAnsi="Times New Roman" w:cs="Times New Roman"/>
            <w:bCs/>
          </w:rPr>
          <w:t>suggested that NS3 and NS5 may be involved in down-regulation of innate host defenses via Toll-like receptor and unfolded protein pathways in both human and mosquito. The importance of host immune suppression may be greater for obligate multi-host viruses, because it is important for the viral titer to become sufficiently high that transmission (often via blood) can be successful (</w:t>
        </w:r>
        <w:commentRangeStart w:id="134"/>
        <w:proofErr w:type="spellStart"/>
        <w:r>
          <w:rPr>
            <w:rFonts w:ascii="Times New Roman" w:hAnsi="Times New Roman" w:cs="Times New Roman"/>
            <w:bCs/>
          </w:rPr>
          <w:t>Ebel</w:t>
        </w:r>
        <w:proofErr w:type="spellEnd"/>
        <w:r>
          <w:rPr>
            <w:rFonts w:ascii="Times New Roman" w:hAnsi="Times New Roman" w:cs="Times New Roman"/>
            <w:bCs/>
          </w:rPr>
          <w:t>, 2017</w:t>
        </w:r>
        <w:commentRangeEnd w:id="134"/>
        <w:r>
          <w:rPr>
            <w:rStyle w:val="CommentReference"/>
          </w:rPr>
          <w:commentReference w:id="134"/>
        </w:r>
        <w:r>
          <w:rPr>
            <w:rFonts w:ascii="Times New Roman" w:hAnsi="Times New Roman" w:cs="Times New Roman"/>
            <w:bCs/>
          </w:rPr>
          <w:t xml:space="preserve">). </w:t>
        </w:r>
      </w:ins>
    </w:p>
    <w:p w14:paraId="5F4E8F9E" w14:textId="526EB29B" w:rsidR="009946B1" w:rsidRDefault="009946B1">
      <w:pPr>
        <w:rPr>
          <w:rFonts w:ascii="Times" w:eastAsia="Times New Roman" w:hAnsi="Times" w:cs="Times New Roman"/>
        </w:rPr>
        <w:pPrChange w:id="135" w:author="Penn Frates" w:date="2018-03-25T11:27:00Z">
          <w:pPr>
            <w:ind w:firstLine="360"/>
          </w:pPr>
        </w:pPrChange>
      </w:pPr>
      <w:ins w:id="136" w:author="Penn Frates" w:date="2018-03-25T11:27:00Z">
        <w:r>
          <w:rPr>
            <w:rFonts w:ascii="Times New Roman" w:hAnsi="Times New Roman" w:cs="Times New Roman"/>
            <w:bCs/>
          </w:rPr>
          <w:t>While not strictly the same virus, different strains of influenza A are well-known to recombine, enabling a “jump” between hosts. This often leads to unusually severe outbreaks [REF]. The host environments don’t vary as widely for viruses like influenza A as for arboviruses, therefore the PPIs are likely to be more similar [REF]. Crossover mutations occur predominantly in hemagglutinin and neuraminidase, which allow for entry and exit, respectively.</w:t>
        </w:r>
      </w:ins>
    </w:p>
    <w:p w14:paraId="49BD712A" w14:textId="77777777" w:rsidR="00520217" w:rsidRDefault="00520217" w:rsidP="0047280B">
      <w:pPr>
        <w:rPr>
          <w:rFonts w:ascii="Times" w:eastAsia="Times New Roman" w:hAnsi="Times" w:cs="Times New Roman"/>
        </w:rPr>
      </w:pPr>
    </w:p>
    <w:p w14:paraId="3126A01B" w14:textId="2D940622" w:rsidR="00095A87" w:rsidRPr="00520217" w:rsidRDefault="006D72B6" w:rsidP="00762942">
      <w:pPr>
        <w:outlineLvl w:val="0"/>
        <w:rPr>
          <w:rFonts w:ascii="Times" w:eastAsia="Times New Roman" w:hAnsi="Times" w:cs="Times New Roman"/>
          <w:b/>
        </w:rPr>
      </w:pPr>
      <w:r w:rsidRPr="00520217">
        <w:rPr>
          <w:rFonts w:ascii="Times" w:eastAsia="Times New Roman" w:hAnsi="Times" w:cs="Times New Roman"/>
          <w:b/>
        </w:rPr>
        <w:t xml:space="preserve">The virus </w:t>
      </w:r>
      <w:proofErr w:type="spellStart"/>
      <w:r w:rsidRPr="00520217">
        <w:rPr>
          <w:rFonts w:ascii="Times" w:eastAsia="Times New Roman" w:hAnsi="Times" w:cs="Times New Roman"/>
          <w:b/>
        </w:rPr>
        <w:t>interactome-diseasome</w:t>
      </w:r>
      <w:proofErr w:type="spellEnd"/>
      <w:r w:rsidRPr="00520217">
        <w:rPr>
          <w:rFonts w:ascii="Times" w:eastAsia="Times New Roman" w:hAnsi="Times" w:cs="Times New Roman"/>
          <w:b/>
        </w:rPr>
        <w:t xml:space="preserve"> connection</w:t>
      </w:r>
    </w:p>
    <w:p w14:paraId="1B6028C7" w14:textId="0B6803CA" w:rsidR="006D72B6" w:rsidRDefault="002A43B7" w:rsidP="0047280B">
      <w:pPr>
        <w:rPr>
          <w:rFonts w:ascii="Times" w:eastAsia="Times New Roman" w:hAnsi="Times" w:cs="Times New Roman"/>
        </w:rPr>
      </w:pPr>
      <w:r>
        <w:rPr>
          <w:rFonts w:ascii="Times" w:eastAsia="Times New Roman" w:hAnsi="Times" w:cs="Times New Roman"/>
        </w:rPr>
        <w:t xml:space="preserve">It has been long known that some viruses are involved in </w:t>
      </w:r>
      <w:r w:rsidR="004C2F3D">
        <w:rPr>
          <w:rFonts w:ascii="Times" w:eastAsia="Times New Roman" w:hAnsi="Times" w:cs="Times New Roman"/>
        </w:rPr>
        <w:t xml:space="preserve">diseases not typically associated with infection. For instance, up to </w:t>
      </w:r>
      <w:r w:rsidR="00624432">
        <w:rPr>
          <w:rFonts w:ascii="Times" w:eastAsia="Times New Roman" w:hAnsi="Times" w:cs="Times New Roman"/>
        </w:rPr>
        <w:t>2</w:t>
      </w:r>
      <w:r w:rsidR="004C2F3D">
        <w:rPr>
          <w:rFonts w:ascii="Times" w:eastAsia="Times New Roman" w:hAnsi="Times" w:cs="Times New Roman"/>
        </w:rPr>
        <w:t xml:space="preserve">0% of cancers may be caused by viruses such as papilloma or certain herpesviruses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&lt;EndNote&gt;&lt;Cite&gt;&lt;Author&gt;Morales-Sanchez&lt;/Author&gt;&lt;Year&gt;2014&lt;/Year&gt;&lt;RecNum&gt;121&lt;/RecNum&gt;&lt;DisplayText&gt;(50)&lt;/DisplayText&gt;&lt;record&gt;&lt;rec-number&gt;121&lt;/rec-number&gt;&lt;foreign-keys&gt;&lt;key app="EN" db-id="fzxf5s9pk0992pefpet5d9rcvs2ae90rrfad" timestamp="1504493181"&gt;121&lt;/key&gt;&lt;/foreign-keys&gt;&lt;ref-type name="Journal Article"&gt;17&lt;/ref-type&gt;&lt;contributors&gt;&lt;authors&gt;&lt;author&gt;Morales-Sanchez, A.&lt;/author&gt;&lt;author&gt;Fuentes-Panana, E. M.&lt;/author&gt;&lt;/authors&gt;&lt;/contributors&gt;&lt;auth-address&gt;Unidad de Investigacion en Virologia y Cancer, Hospital Infantil de Mexico Federico Gomez. Dr. Marquez 162, Col. Doctores, C.P. 06720. Mexico D.F., Mexico. abimor2002@yahoo.com.mx.&amp;#xD;Unidad de Investigacion en Virologia y Cancer, Hospital Infantil de Mexico Federico Gomez. Dr. Marquez 162, Col. Doctores, C.P. 06720. Mexico D.F., Mexico. empanana@yahoo.com.&lt;/auth-address&gt;&lt;titles&gt;&lt;title&gt;Human viruses and cancer&lt;/title&gt;&lt;secondary-title&gt;Viruses&lt;/secondary-title&gt;&lt;/titles&gt;&lt;periodical&gt;&lt;full-title&gt;Viruses&lt;/full-title&gt;&lt;/periodical&gt;&lt;pages&gt;4047-79&lt;/pages&gt;&lt;volume&gt;6&lt;/volume&gt;&lt;number&gt;10&lt;/number&gt;&lt;keywords&gt;&lt;keyword&gt;Apoptosis&lt;/keyword&gt;&lt;keyword&gt;Cell Transformation, Neoplastic&lt;/keyword&gt;&lt;keyword&gt;Genomic Instability&lt;/keyword&gt;&lt;keyword&gt;Humans&lt;/keyword&gt;&lt;keyword&gt;Immune Tolerance&lt;/keyword&gt;&lt;keyword&gt;Neoplasms/*virology&lt;/keyword&gt;&lt;keyword&gt;Oncogenic Viruses/*physiology&lt;/keyword&gt;&lt;keyword&gt;Tumor Virus Infections/*virology&lt;/keyword&gt;&lt;/keywords&gt;&lt;dates&gt;&lt;year&gt;2014&lt;/year&gt;&lt;pub-dates&gt;&lt;date&gt;Oct 23&lt;/date&gt;&lt;/pub-dates&gt;&lt;/dates&gt;&lt;isbn&gt;1999-4915 (Electronic)&amp;#xD;1999-4915 (Linking)&lt;/isbn&gt;&lt;accession-num&gt;25341666&lt;/accession-num&gt;&lt;urls&gt;&lt;related-urls&gt;&lt;url&gt;https://www.ncbi.nlm.nih.gov/pubmed/25341666&lt;/url&gt;&lt;/related-urls&gt;&lt;/urls&gt;&lt;custom2&gt;PMC4213577&lt;/custom2&gt;&lt;electronic-resource-num&gt;10.3390/v6104047&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(50)</w:t>
      </w:r>
      <w:r w:rsidR="00624432">
        <w:rPr>
          <w:rFonts w:ascii="Times" w:eastAsia="Times New Roman" w:hAnsi="Times" w:cs="Times New Roman"/>
        </w:rPr>
        <w:fldChar w:fldCharType="end"/>
      </w:r>
      <w:r w:rsidR="004C2F3D">
        <w:rPr>
          <w:rFonts w:ascii="Times" w:eastAsia="Times New Roman" w:hAnsi="Times" w:cs="Times New Roman"/>
        </w:rPr>
        <w:t xml:space="preserve">. </w:t>
      </w:r>
      <w:proofErr w:type="spellStart"/>
      <w:r w:rsidR="004C2F3D">
        <w:rPr>
          <w:rFonts w:ascii="Times" w:eastAsia="Times New Roman" w:hAnsi="Times" w:cs="Times New Roman"/>
        </w:rPr>
        <w:t>Navratil</w:t>
      </w:r>
      <w:proofErr w:type="spellEnd"/>
      <w:r w:rsidR="004C2F3D">
        <w:rPr>
          <w:rFonts w:ascii="Times" w:eastAsia="Times New Roman" w:hAnsi="Times" w:cs="Times New Roman"/>
        </w:rPr>
        <w:t xml:space="preserve"> et al used their list of virus targets and compared it to a list of 1</w:t>
      </w:r>
      <w:r w:rsidR="00DA481D">
        <w:rPr>
          <w:rFonts w:ascii="Times" w:eastAsia="Times New Roman" w:hAnsi="Times" w:cs="Times New Roman"/>
        </w:rPr>
        <w:t>,</w:t>
      </w:r>
      <w:r w:rsidR="004C2F3D">
        <w:rPr>
          <w:rFonts w:ascii="Times" w:eastAsia="Times New Roman" w:hAnsi="Times" w:cs="Times New Roman"/>
        </w:rPr>
        <w:t>729 human genetic disease-related proteins (derived from OMIM). It turns out that 13% of human virus targets are also associated with at least one human disease</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sidR="004C2F3D">
        <w:rPr>
          <w:rFonts w:ascii="Times" w:eastAsia="Times New Roman" w:hAnsi="Times" w:cs="Times New Roman"/>
        </w:rPr>
        <w:t>. That is, a human protein interacting with a virus protein is twice as likely to be involved in a disease than a non-target.</w:t>
      </w:r>
      <w:r w:rsidR="009A101E">
        <w:rPr>
          <w:rFonts w:ascii="Times" w:eastAsia="Times New Roman" w:hAnsi="Times" w:cs="Times New Roman"/>
        </w:rPr>
        <w:t xml:space="preserve"> Most of the diseases found in this study were related to cancer or neurodegenerative diseases. Surprisingly, type 1 diabetes was also associated with virus infection, as were autoimmune diseases in general. The latter may not be surprising, given that many virus infections elicit a strong immune reaction.</w:t>
      </w:r>
    </w:p>
    <w:p w14:paraId="43AAFDB4" w14:textId="160080C5" w:rsidR="00F6512F" w:rsidRDefault="00062CF2" w:rsidP="0047280B">
      <w:pPr>
        <w:rPr>
          <w:rFonts w:ascii="Times" w:eastAsia="Times New Roman" w:hAnsi="Times" w:cs="Times New Roman"/>
        </w:rPr>
      </w:pPr>
      <w:r>
        <w:rPr>
          <w:rFonts w:ascii="Times" w:eastAsia="Times New Roman" w:hAnsi="Times" w:cs="Times New Roman"/>
        </w:rPr>
        <w:t xml:space="preserve">An independent </w:t>
      </w:r>
      <w:r w:rsidR="00F6512F">
        <w:rPr>
          <w:rFonts w:ascii="Times" w:eastAsia="Times New Roman" w:hAnsi="Times" w:cs="Times New Roman"/>
        </w:rPr>
        <w:t>study came</w:t>
      </w:r>
      <w:r>
        <w:rPr>
          <w:rFonts w:ascii="Times" w:eastAsia="Times New Roman" w:hAnsi="Times" w:cs="Times New Roman"/>
        </w:rPr>
        <w:t xml:space="preserve"> to a similar conclusion: </w:t>
      </w:r>
      <w:bookmarkStart w:id="137" w:name="OLE_LINK36"/>
      <w:bookmarkStart w:id="138" w:name="OLE_LINK37"/>
      <w:proofErr w:type="spellStart"/>
      <w:r w:rsidR="00F6512F">
        <w:rPr>
          <w:rFonts w:ascii="Times" w:eastAsia="Times New Roman" w:hAnsi="Times" w:cs="Times New Roman"/>
        </w:rPr>
        <w:t>Gulbahce</w:t>
      </w:r>
      <w:proofErr w:type="spellEnd"/>
      <w:r w:rsidR="00F6512F">
        <w:rPr>
          <w:rFonts w:ascii="Times" w:eastAsia="Times New Roman" w:hAnsi="Times" w:cs="Times New Roman"/>
        </w:rPr>
        <w:t xml:space="preserve"> et al</w:t>
      </w:r>
      <w:bookmarkEnd w:id="137"/>
      <w:bookmarkEnd w:id="138"/>
      <w:r w:rsidR="00F6512F">
        <w:rPr>
          <w:rFonts w:ascii="Times" w:eastAsia="Times New Roman" w:hAnsi="Times" w:cs="Times New Roman"/>
        </w:rPr>
        <w:t>. analyzed the conne</w:t>
      </w:r>
      <w:r>
        <w:rPr>
          <w:rFonts w:ascii="Times" w:eastAsia="Times New Roman" w:hAnsi="Times" w:cs="Times New Roman"/>
        </w:rPr>
        <w:t>ction between Epste</w:t>
      </w:r>
      <w:r w:rsidR="00F6512F">
        <w:rPr>
          <w:rFonts w:ascii="Times" w:eastAsia="Times New Roman" w:hAnsi="Times" w:cs="Times New Roman"/>
        </w:rPr>
        <w:t>in-Barr-Virus (EBV)</w:t>
      </w:r>
      <w:r>
        <w:rPr>
          <w:rFonts w:ascii="Times" w:eastAsia="Times New Roman" w:hAnsi="Times" w:cs="Times New Roman"/>
        </w:rPr>
        <w:t>,</w:t>
      </w:r>
      <w:r w:rsidR="00F6512F">
        <w:rPr>
          <w:rFonts w:ascii="Times" w:eastAsia="Times New Roman" w:hAnsi="Times" w:cs="Times New Roman"/>
        </w:rPr>
        <w:t xml:space="preserve"> human papilloma virus (HPV) and </w:t>
      </w:r>
      <w:r>
        <w:rPr>
          <w:rFonts w:ascii="Times" w:eastAsia="Times New Roman" w:hAnsi="Times" w:cs="Times New Roman"/>
        </w:rPr>
        <w:t xml:space="preserve">disease </w:t>
      </w:r>
      <w:r>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Pr>
          <w:rFonts w:ascii="Times" w:eastAsia="Times New Roman" w:hAnsi="Times" w:cs="Times New Roman"/>
        </w:rPr>
      </w:r>
      <w:r>
        <w:rPr>
          <w:rFonts w:ascii="Times" w:eastAsia="Times New Roman" w:hAnsi="Times" w:cs="Times New Roman"/>
        </w:rPr>
        <w:fldChar w:fldCharType="separate"/>
      </w:r>
      <w:r w:rsidR="00C63B0B">
        <w:rPr>
          <w:rFonts w:ascii="Times" w:eastAsia="Times New Roman" w:hAnsi="Times" w:cs="Times New Roman"/>
          <w:noProof/>
        </w:rPr>
        <w:t>(51)</w:t>
      </w:r>
      <w:r>
        <w:rPr>
          <w:rFonts w:ascii="Times" w:eastAsia="Times New Roman" w:hAnsi="Times" w:cs="Times New Roman"/>
        </w:rPr>
        <w:fldChar w:fldCharType="end"/>
      </w:r>
      <w:r>
        <w:rPr>
          <w:rFonts w:ascii="Times" w:eastAsia="Times New Roman" w:hAnsi="Times" w:cs="Times New Roman"/>
        </w:rPr>
        <w:t>. However, these authors not just used PPIs but also metabolic networks and regulatory interactions</w:t>
      </w:r>
      <w:r w:rsidR="00C63B0B">
        <w:rPr>
          <w:rFonts w:ascii="Times" w:eastAsia="Times New Roman" w:hAnsi="Times" w:cs="Times New Roman"/>
        </w:rPr>
        <w:t xml:space="preserve"> (</w:t>
      </w:r>
      <w:r w:rsidR="00C63B0B" w:rsidRPr="005A194B">
        <w:rPr>
          <w:rFonts w:ascii="Times" w:eastAsia="Times New Roman" w:hAnsi="Times" w:cs="Times New Roman"/>
          <w:b/>
        </w:rPr>
        <w:t>Fig. 4</w:t>
      </w:r>
      <w:r w:rsidR="00C63B0B">
        <w:rPr>
          <w:rFonts w:ascii="Times" w:eastAsia="Times New Roman" w:hAnsi="Times" w:cs="Times New Roman"/>
        </w:rPr>
        <w:t>)</w:t>
      </w:r>
      <w:r>
        <w:rPr>
          <w:rFonts w:ascii="Times" w:eastAsia="Times New Roman" w:hAnsi="Times" w:cs="Times New Roman"/>
        </w:rPr>
        <w:t xml:space="preserve">. </w:t>
      </w:r>
      <w:r w:rsidRPr="00062CF2">
        <w:rPr>
          <w:rFonts w:ascii="Times" w:eastAsia="Times New Roman" w:hAnsi="Times" w:cs="Times New Roman"/>
        </w:rPr>
        <w:t xml:space="preserve">Using U.S. Medicare patient medical history data derived from 13 million patients, </w:t>
      </w:r>
      <w:proofErr w:type="spellStart"/>
      <w:r w:rsidRPr="00062CF2">
        <w:rPr>
          <w:rFonts w:ascii="Times" w:eastAsia="Times New Roman" w:hAnsi="Times" w:cs="Times New Roman"/>
        </w:rPr>
        <w:t>Gulbahce</w:t>
      </w:r>
      <w:proofErr w:type="spellEnd"/>
      <w:r w:rsidRPr="00062CF2">
        <w:rPr>
          <w:rFonts w:ascii="Times" w:eastAsia="Times New Roman" w:hAnsi="Times" w:cs="Times New Roman"/>
        </w:rPr>
        <w:t xml:space="preserve"> et al</w:t>
      </w:r>
      <w:r>
        <w:rPr>
          <w:rFonts w:ascii="Times" w:eastAsia="Times New Roman" w:hAnsi="Times" w:cs="Times New Roman"/>
        </w:rPr>
        <w:t>.</w:t>
      </w:r>
      <w:r w:rsidRPr="00062CF2">
        <w:rPr>
          <w:rFonts w:ascii="Times" w:eastAsia="Times New Roman" w:hAnsi="Times" w:cs="Times New Roman"/>
        </w:rPr>
        <w:t xml:space="preserve"> found that </w:t>
      </w:r>
      <w:r>
        <w:rPr>
          <w:rFonts w:ascii="Times" w:eastAsia="Times New Roman" w:hAnsi="Times" w:cs="Times New Roman"/>
        </w:rPr>
        <w:t>many</w:t>
      </w:r>
      <w:r w:rsidRPr="00062CF2">
        <w:rPr>
          <w:rFonts w:ascii="Times" w:eastAsia="Times New Roman" w:hAnsi="Times" w:cs="Times New Roman"/>
        </w:rPr>
        <w:t xml:space="preserve"> diseases are often associated </w:t>
      </w:r>
      <w:r w:rsidRPr="00062CF2">
        <w:rPr>
          <w:rFonts w:ascii="Times" w:eastAsia="Times New Roman" w:hAnsi="Times" w:cs="Times New Roman"/>
        </w:rPr>
        <w:lastRenderedPageBreak/>
        <w:t xml:space="preserve">with viral infection, </w:t>
      </w:r>
      <w:r>
        <w:rPr>
          <w:rFonts w:ascii="Times" w:eastAsia="Times New Roman" w:hAnsi="Times" w:cs="Times New Roman"/>
        </w:rPr>
        <w:t>including</w:t>
      </w:r>
      <w:r w:rsidRPr="00062CF2">
        <w:rPr>
          <w:rFonts w:ascii="Times" w:eastAsia="Times New Roman" w:hAnsi="Times" w:cs="Times New Roman"/>
        </w:rPr>
        <w:t xml:space="preserve"> EBV or HPV</w:t>
      </w:r>
      <w:r>
        <w:rPr>
          <w:rFonts w:ascii="Times" w:eastAsia="Times New Roman" w:hAnsi="Times" w:cs="Times New Roman"/>
        </w:rPr>
        <w:t xml:space="preserve">. For instance, </w:t>
      </w:r>
      <w:r w:rsidRPr="00062CF2">
        <w:rPr>
          <w:rFonts w:ascii="Times" w:eastAsia="Times New Roman" w:hAnsi="Times" w:cs="Times New Roman"/>
        </w:rPr>
        <w:t>HPV patients have 15.7 and 2.7 times increased chance of developing retina and bladder</w:t>
      </w:r>
      <w:r>
        <w:rPr>
          <w:rFonts w:ascii="Times" w:eastAsia="Times New Roman" w:hAnsi="Times" w:cs="Times New Roman"/>
        </w:rPr>
        <w:t xml:space="preserve"> cancer but also a higher risk of </w:t>
      </w:r>
      <w:r w:rsidR="00BA6A0F" w:rsidRPr="00BA6A0F">
        <w:rPr>
          <w:rFonts w:ascii="Times" w:eastAsia="Times New Roman" w:hAnsi="Times" w:cs="Times New Roman"/>
        </w:rPr>
        <w:t>Fanconi anemia</w:t>
      </w:r>
      <w:r w:rsidR="00BA6A0F">
        <w:rPr>
          <w:rFonts w:ascii="Times" w:eastAsia="Times New Roman" w:hAnsi="Times" w:cs="Times New Roman"/>
        </w:rPr>
        <w:t xml:space="preserve"> </w:t>
      </w:r>
      <w:r w:rsidR="00BA6A0F">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BA6A0F">
        <w:rPr>
          <w:rFonts w:ascii="Times" w:eastAsia="Times New Roman" w:hAnsi="Times" w:cs="Times New Roman"/>
        </w:rPr>
      </w:r>
      <w:r w:rsidR="00BA6A0F">
        <w:rPr>
          <w:rFonts w:ascii="Times" w:eastAsia="Times New Roman" w:hAnsi="Times" w:cs="Times New Roman"/>
        </w:rPr>
        <w:fldChar w:fldCharType="separate"/>
      </w:r>
      <w:r w:rsidR="00C63B0B">
        <w:rPr>
          <w:rFonts w:ascii="Times" w:eastAsia="Times New Roman" w:hAnsi="Times" w:cs="Times New Roman"/>
          <w:noProof/>
        </w:rPr>
        <w:t>(51)</w:t>
      </w:r>
      <w:r w:rsidR="00BA6A0F">
        <w:rPr>
          <w:rFonts w:ascii="Times" w:eastAsia="Times New Roman" w:hAnsi="Times" w:cs="Times New Roman"/>
        </w:rPr>
        <w:fldChar w:fldCharType="end"/>
      </w:r>
      <w:r w:rsidR="00BA6A0F">
        <w:rPr>
          <w:rFonts w:ascii="Times" w:eastAsia="Times New Roman" w:hAnsi="Times" w:cs="Times New Roman"/>
        </w:rPr>
        <w:t>.</w:t>
      </w:r>
    </w:p>
    <w:p w14:paraId="53092D76" w14:textId="77777777" w:rsidR="006D72B6" w:rsidRDefault="006D72B6" w:rsidP="0047280B">
      <w:pPr>
        <w:rPr>
          <w:rFonts w:ascii="Times" w:eastAsia="Times New Roman" w:hAnsi="Times" w:cs="Times New Roman"/>
        </w:rPr>
      </w:pPr>
    </w:p>
    <w:p w14:paraId="18854FC1" w14:textId="77777777" w:rsidR="00CD5928" w:rsidRPr="003452F0" w:rsidRDefault="00CD5928" w:rsidP="00762942">
      <w:pPr>
        <w:outlineLvl w:val="0"/>
        <w:rPr>
          <w:rFonts w:ascii="Times" w:eastAsia="Times New Roman" w:hAnsi="Times" w:cs="Times New Roman"/>
          <w:b/>
        </w:rPr>
      </w:pPr>
      <w:r w:rsidRPr="003452F0">
        <w:rPr>
          <w:rFonts w:ascii="Times" w:eastAsia="Times New Roman" w:hAnsi="Times" w:cs="Times New Roman"/>
          <w:b/>
        </w:rPr>
        <w:t>Virus interactions with the host metabolome</w:t>
      </w:r>
    </w:p>
    <w:p w14:paraId="4D516120" w14:textId="22776616"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There is increasing evidence that viruses not just highjack the host replication machinery, but also the host metabolic machinery. </w:t>
      </w:r>
      <w:r>
        <w:rPr>
          <w:rFonts w:ascii="Times" w:eastAsia="Times New Roman" w:hAnsi="Times" w:cs="Times New Roman"/>
        </w:rPr>
        <w:t xml:space="preserve">For instance, </w:t>
      </w:r>
      <w:r w:rsidRPr="00CD5928">
        <w:rPr>
          <w:rFonts w:ascii="Times" w:eastAsia="Times New Roman" w:hAnsi="Times" w:cs="Times New Roman"/>
        </w:rPr>
        <w:t>Adenovirus 5 proteins E4ORF1 and E4ORF6 co</w:t>
      </w:r>
      <w:r>
        <w:rPr>
          <w:rFonts w:ascii="Times" w:eastAsia="Times New Roman" w:hAnsi="Times" w:cs="Times New Roman"/>
        </w:rPr>
        <w:t>-</w:t>
      </w:r>
      <w:proofErr w:type="spellStart"/>
      <w:r w:rsidRPr="00CD5928">
        <w:rPr>
          <w:rFonts w:ascii="Times" w:eastAsia="Times New Roman" w:hAnsi="Times" w:cs="Times New Roman"/>
        </w:rPr>
        <w:t>immunoprecipitate</w:t>
      </w:r>
      <w:proofErr w:type="spellEnd"/>
      <w:r w:rsidRPr="00CD5928">
        <w:rPr>
          <w:rFonts w:ascii="Times" w:eastAsia="Times New Roman" w:hAnsi="Times" w:cs="Times New Roman"/>
        </w:rPr>
        <w:t xml:space="preserve"> with MYC in the nucleus, probably by directly interacting with </w:t>
      </w:r>
      <w:r w:rsidR="00DA481D">
        <w:rPr>
          <w:rFonts w:ascii="Times" w:eastAsia="Times New Roman" w:hAnsi="Times" w:cs="Times New Roman"/>
        </w:rPr>
        <w:t>th</w:t>
      </w:r>
      <w:ins w:id="139" w:author="Peter Hans Uetz" w:date="2018-03-24T16:20:00Z">
        <w:r w:rsidR="001E0D7C">
          <w:rPr>
            <w:rFonts w:ascii="Times" w:eastAsia="Times New Roman" w:hAnsi="Times" w:cs="Times New Roman"/>
          </w:rPr>
          <w:t>e</w:t>
        </w:r>
      </w:ins>
      <w:r w:rsidR="00DA481D">
        <w:rPr>
          <w:rFonts w:ascii="Times" w:eastAsia="Times New Roman" w:hAnsi="Times" w:cs="Times New Roman"/>
        </w:rPr>
        <w:t xml:space="preserve"> cancer protein </w:t>
      </w:r>
      <w:r w:rsidRPr="00CD5928">
        <w:rPr>
          <w:rFonts w:ascii="Times" w:eastAsia="Times New Roman" w:hAnsi="Times" w:cs="Times New Roman"/>
        </w:rPr>
        <w:t xml:space="preserve">MYC. </w:t>
      </w:r>
      <w:r>
        <w:rPr>
          <w:rFonts w:ascii="Times" w:eastAsia="Times New Roman" w:hAnsi="Times" w:cs="Times New Roman"/>
        </w:rPr>
        <w:t xml:space="preserve">While </w:t>
      </w:r>
      <w:r w:rsidRPr="00CD5928">
        <w:rPr>
          <w:rFonts w:ascii="Times" w:eastAsia="Times New Roman" w:hAnsi="Times" w:cs="Times New Roman"/>
        </w:rPr>
        <w:t xml:space="preserve">MYC has diverse effects </w:t>
      </w:r>
      <w:r>
        <w:rPr>
          <w:rFonts w:ascii="Times" w:eastAsia="Times New Roman" w:hAnsi="Times" w:cs="Times New Roman"/>
        </w:rPr>
        <w:t>on numerous target genes that it</w:t>
      </w:r>
      <w:r w:rsidRPr="00CD5928">
        <w:rPr>
          <w:rFonts w:ascii="Times" w:eastAsia="Times New Roman" w:hAnsi="Times" w:cs="Times New Roman"/>
        </w:rPr>
        <w:t xml:space="preserve"> regulates, E4ORF1 induces MYC to activate a subset of glycolytic targets (viruses with a deletion of the E4 protein are defective for inducing glycolysis). Thai et al. </w:t>
      </w:r>
      <w:r w:rsidR="00117EAD">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17EAD">
        <w:rPr>
          <w:rFonts w:ascii="Times" w:eastAsia="Times New Roman" w:hAnsi="Times" w:cs="Times New Roman"/>
        </w:rPr>
      </w:r>
      <w:r w:rsidR="00117EAD">
        <w:rPr>
          <w:rFonts w:ascii="Times" w:eastAsia="Times New Roman" w:hAnsi="Times" w:cs="Times New Roman"/>
        </w:rPr>
        <w:fldChar w:fldCharType="separate"/>
      </w:r>
      <w:r w:rsidR="00C63B0B">
        <w:rPr>
          <w:rFonts w:ascii="Times" w:eastAsia="Times New Roman" w:hAnsi="Times" w:cs="Times New Roman"/>
          <w:noProof/>
        </w:rPr>
        <w:t>(52)</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conclusively demonstrated that adenovirus induced glycolysis generates metabolites for increased nucleotide biosynthesis in infected cells.</w:t>
      </w:r>
    </w:p>
    <w:p w14:paraId="4607E370" w14:textId="4E304E80"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It is not surprising that viruses manipulate host metabolism to generate more nucleotides and other compounds that they need for replication </w:t>
      </w:r>
      <w:r w:rsidR="00117EAD">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&lt;EndNote&gt;&lt;Cite&gt;&lt;Author&gt;Miyake-Stoner&lt;/Author&gt;&lt;Year&gt;2014&lt;/Year&gt;&lt;RecNum&gt;120&lt;/RecNum&gt;&lt;DisplayText&gt;(53)&lt;/DisplayText&gt;&lt;record&gt;&lt;rec-number&gt;120&lt;/rec-number&gt;&lt;foreign-keys&gt;&lt;key app="EN" db-id="fzxf5s9pk0992pefpet5d9rcvs2ae90rrfad" timestamp="1504492619"&gt;120&lt;/key&gt;&lt;/foreign-keys&gt;&lt;ref-type name="Journal Article"&gt;17&lt;/ref-type&gt;&lt;contributors&gt;&lt;authors&gt;&lt;author&gt;Miyake-Stoner, S. J.&lt;/author&gt;&lt;author&gt;O&amp;apos;Shea, C. C.&lt;/author&gt;&lt;/authors&gt;&lt;/contributors&gt;&lt;auth-address&gt;Molecular and Cell Biology Laboratory, Salk Institute for Biological Studies, 10010 North Torrey Pines Road, La Jolla, CA 92037-1099, USA.&amp;#xD;Molecular and Cell Biology Laboratory, Salk Institute for Biological Studies, 10010 North Torrey Pines Road, La Jolla, CA 92037-1099, USA. Electronic address: oshea@salk.edu.&lt;/auth-address&gt;&lt;titles&gt;&lt;title&gt;Metabolism goes viral&lt;/title&gt;&lt;secondary-title&gt;Cell Metab&lt;/secondary-title&gt;&lt;/titles&gt;&lt;periodical&gt;&lt;full-title&gt;Cell Metab&lt;/full-title&gt;&lt;/periodical&gt;&lt;pages&gt;549-50&lt;/pages&gt;&lt;volume&gt;19&lt;/volume&gt;&lt;number&gt;4&lt;/number&gt;&lt;keywords&gt;&lt;keyword&gt;Adenovirus E4 Proteins/*metabolism&lt;/keyword&gt;&lt;keyword&gt;Epithelial Cells/*metabolism&lt;/keyword&gt;&lt;keyword&gt;Glucose/*metabolism&lt;/keyword&gt;&lt;keyword&gt;Humans&lt;/keyword&gt;&lt;keyword&gt;Metabolic Networks and Pathways/*physiology&lt;/keyword&gt;&lt;keyword&gt;*Models, Biological&lt;/keyword&gt;&lt;keyword&gt;Proto-Oncogene Proteins c-myc/*metabolism&lt;/keyword&gt;&lt;keyword&gt;Virus Replication/*physiology&lt;/keyword&gt;&lt;/keywords&gt;&lt;dates&gt;&lt;year&gt;2014&lt;/year&gt;&lt;pub-dates&gt;&lt;date&gt;Apr 01&lt;/date&gt;&lt;/pub-dates&gt;&lt;/dates&gt;&lt;isbn&gt;1932-7420 (Electronic)&amp;#xD;1550-4131 (Linking)&lt;/isbn&gt;&lt;accession-num&gt;24703688&lt;/accession-num&gt;&lt;urls&gt;&lt;related-urls&gt;&lt;url&gt;https://www.ncbi.nlm.nih.gov/pubmed/24703688&lt;/url&gt;&lt;/related-urls&gt;&lt;/urls&gt;&lt;custom2&gt;PMC4097405&lt;/custom2&gt;&lt;electronic-resource-num&gt;10.1016/j.cmet.2014.03.022&lt;/electronic-resource-num&gt;&lt;/record&gt;&lt;/Cite&gt;&lt;/EndNote&gt;</w:instrText>
      </w:r>
      <w:r w:rsidR="00117EAD">
        <w:rPr>
          <w:rFonts w:ascii="Times" w:eastAsia="Times New Roman" w:hAnsi="Times" w:cs="Times New Roman"/>
        </w:rPr>
        <w:fldChar w:fldCharType="separate"/>
      </w:r>
      <w:r w:rsidR="00C63B0B">
        <w:rPr>
          <w:rFonts w:ascii="Times" w:eastAsia="Times New Roman" w:hAnsi="Times" w:cs="Times New Roman"/>
          <w:noProof/>
        </w:rPr>
        <w:t>(53)</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 xml:space="preserve">However, in most cases it remains unclear whether </w:t>
      </w:r>
      <w:r w:rsidR="00DA481D">
        <w:rPr>
          <w:rFonts w:ascii="Times" w:eastAsia="Times New Roman" w:hAnsi="Times" w:cs="Times New Roman"/>
        </w:rPr>
        <w:t xml:space="preserve">interactions of </w:t>
      </w:r>
      <w:r w:rsidRPr="00CD5928">
        <w:rPr>
          <w:rFonts w:ascii="Times" w:eastAsia="Times New Roman" w:hAnsi="Times" w:cs="Times New Roman"/>
        </w:rPr>
        <w:t xml:space="preserve">virus proteins </w:t>
      </w:r>
      <w:r w:rsidR="00DA481D">
        <w:rPr>
          <w:rFonts w:ascii="Times" w:eastAsia="Times New Roman" w:hAnsi="Times" w:cs="Times New Roman"/>
        </w:rPr>
        <w:t xml:space="preserve">with host enzymes </w:t>
      </w:r>
      <w:r w:rsidRPr="00CD5928">
        <w:rPr>
          <w:rFonts w:ascii="Times" w:eastAsia="Times New Roman" w:hAnsi="Times" w:cs="Times New Roman"/>
        </w:rPr>
        <w:t>directly or indirectly reprogram metabolism.</w:t>
      </w:r>
    </w:p>
    <w:p w14:paraId="2221F989" w14:textId="77777777" w:rsidR="006D72B6" w:rsidRDefault="006D72B6" w:rsidP="0047280B">
      <w:pPr>
        <w:rPr>
          <w:rFonts w:ascii="Times" w:eastAsia="Times New Roman" w:hAnsi="Times" w:cs="Times New Roman"/>
        </w:rPr>
      </w:pPr>
    </w:p>
    <w:p w14:paraId="534EE585" w14:textId="1CA543D2" w:rsidR="0047280B" w:rsidRPr="0047280B" w:rsidRDefault="00703CD7" w:rsidP="00762942">
      <w:pPr>
        <w:outlineLvl w:val="0"/>
        <w:rPr>
          <w:rFonts w:ascii="Times" w:hAnsi="Times" w:cs="Times New Roman"/>
        </w:rPr>
      </w:pPr>
      <w:r>
        <w:rPr>
          <w:rFonts w:ascii="Times" w:hAnsi="Times" w:cs="Arial"/>
          <w:b/>
          <w:bCs/>
          <w:color w:val="000000"/>
        </w:rPr>
        <w:t>C</w:t>
      </w:r>
      <w:r w:rsidR="0047280B" w:rsidRPr="0047280B">
        <w:rPr>
          <w:rFonts w:ascii="Times" w:hAnsi="Times" w:cs="Arial"/>
          <w:b/>
          <w:bCs/>
          <w:color w:val="000000"/>
        </w:rPr>
        <w:t>onclusions</w:t>
      </w:r>
      <w:r>
        <w:rPr>
          <w:rFonts w:ascii="Times" w:hAnsi="Times" w:cs="Arial"/>
          <w:b/>
          <w:bCs/>
          <w:color w:val="000000"/>
        </w:rPr>
        <w:t xml:space="preserve"> and o</w:t>
      </w:r>
      <w:r w:rsidRPr="00703CD7">
        <w:rPr>
          <w:rFonts w:ascii="Times" w:hAnsi="Times" w:cs="Arial"/>
          <w:b/>
          <w:bCs/>
          <w:color w:val="000000"/>
        </w:rPr>
        <w:t>utlook</w:t>
      </w:r>
    </w:p>
    <w:p w14:paraId="38D632AE" w14:textId="2BD4C308" w:rsidR="00167CE7" w:rsidRPr="00167CE7" w:rsidRDefault="00167CE7" w:rsidP="00167CE7">
      <w:pPr>
        <w:rPr>
          <w:rFonts w:ascii="Times" w:hAnsi="Times" w:cs="Arial"/>
          <w:color w:val="000000"/>
        </w:rPr>
      </w:pPr>
      <w:r w:rsidRPr="00167CE7">
        <w:rPr>
          <w:rFonts w:ascii="Times" w:hAnsi="Times" w:cs="Arial"/>
          <w:color w:val="000000"/>
        </w:rPr>
        <w:t xml:space="preserve">Protein-protein interactions are at the core of any virus </w:t>
      </w:r>
      <w:proofErr w:type="gramStart"/>
      <w:r w:rsidRPr="00167CE7">
        <w:rPr>
          <w:rFonts w:ascii="Times" w:hAnsi="Times" w:cs="Arial"/>
          <w:color w:val="000000"/>
        </w:rPr>
        <w:t>infection,</w:t>
      </w:r>
      <w:proofErr w:type="gramEnd"/>
      <w:r w:rsidRPr="00167CE7">
        <w:rPr>
          <w:rFonts w:ascii="Times" w:hAnsi="Times" w:cs="Arial"/>
          <w:color w:val="000000"/>
        </w:rPr>
        <w:t xml:space="preserve"> hence a detailed understanding of such interactions is critical for understanding viral diseases but also critical for the development of new drugs. For a small group of </w:t>
      </w:r>
      <w:proofErr w:type="gramStart"/>
      <w:r w:rsidRPr="00167CE7">
        <w:rPr>
          <w:rFonts w:ascii="Times" w:hAnsi="Times" w:cs="Arial"/>
          <w:color w:val="000000"/>
        </w:rPr>
        <w:t>viruses</w:t>
      </w:r>
      <w:proofErr w:type="gramEnd"/>
      <w:r w:rsidRPr="00167CE7">
        <w:rPr>
          <w:rFonts w:ascii="Times" w:hAnsi="Times" w:cs="Arial"/>
          <w:color w:val="000000"/>
        </w:rPr>
        <w:t xml:space="preserve"> we have so much interaction data that it has become difficult to evaluate their physiological significance, given that most databases do not provide such a critical </w:t>
      </w:r>
      <w:r w:rsidR="00910F01">
        <w:rPr>
          <w:rFonts w:ascii="Times" w:hAnsi="Times" w:cs="Arial"/>
          <w:color w:val="000000"/>
        </w:rPr>
        <w:t>assessment</w:t>
      </w:r>
      <w:r w:rsidRPr="00167CE7">
        <w:rPr>
          <w:rFonts w:ascii="Times" w:hAnsi="Times" w:cs="Arial"/>
          <w:color w:val="000000"/>
        </w:rPr>
        <w:t xml:space="preserve">. For many viruses </w:t>
      </w:r>
      <w:proofErr w:type="gramStart"/>
      <w:r w:rsidRPr="00167CE7">
        <w:rPr>
          <w:rFonts w:ascii="Times" w:hAnsi="Times" w:cs="Arial"/>
          <w:color w:val="000000"/>
        </w:rPr>
        <w:t>only</w:t>
      </w:r>
      <w:proofErr w:type="gramEnd"/>
      <w:r w:rsidRPr="00167CE7">
        <w:rPr>
          <w:rFonts w:ascii="Times" w:hAnsi="Times" w:cs="Arial"/>
          <w:color w:val="000000"/>
        </w:rPr>
        <w:t xml:space="preserve"> few interactions are known and many more are expected to be detected.</w:t>
      </w:r>
    </w:p>
    <w:p w14:paraId="0C63206B" w14:textId="5CDA7262" w:rsidR="00167CE7" w:rsidRPr="00167CE7" w:rsidRDefault="00167CE7" w:rsidP="00167CE7">
      <w:pPr>
        <w:rPr>
          <w:rFonts w:ascii="Times" w:hAnsi="Times" w:cs="Arial"/>
          <w:color w:val="000000"/>
        </w:rPr>
      </w:pPr>
      <w:r w:rsidRPr="00167CE7">
        <w:rPr>
          <w:rFonts w:ascii="Times" w:hAnsi="Times" w:cs="Arial"/>
          <w:color w:val="000000"/>
        </w:rPr>
        <w:t xml:space="preserve">Viruses evolve much quicker than their hosts, especially in RNA viruses, </w:t>
      </w:r>
      <w:ins w:id="140" w:author="Peter Hans Uetz" w:date="2018-03-24T14:12:00Z">
        <w:r w:rsidR="00707C80">
          <w:rPr>
            <w:rFonts w:ascii="Times" w:hAnsi="Times" w:cs="Arial"/>
            <w:color w:val="000000"/>
          </w:rPr>
          <w:t xml:space="preserve">not the least because they can produce numerous </w:t>
        </w:r>
      </w:ins>
      <w:ins w:id="141" w:author="Peter Hans Uetz" w:date="2018-03-24T14:14:00Z">
        <w:r w:rsidR="00707C80">
          <w:rPr>
            <w:rFonts w:ascii="Times" w:hAnsi="Times" w:cs="Arial"/>
            <w:color w:val="000000"/>
          </w:rPr>
          <w:t xml:space="preserve">(variant) </w:t>
        </w:r>
      </w:ins>
      <w:ins w:id="142" w:author="Peter Hans Uetz" w:date="2018-03-24T14:12:00Z">
        <w:r w:rsidR="00707C80">
          <w:rPr>
            <w:rFonts w:ascii="Times" w:hAnsi="Times" w:cs="Arial"/>
            <w:color w:val="000000"/>
          </w:rPr>
          <w:t>virus particles by the ti</w:t>
        </w:r>
      </w:ins>
      <w:ins w:id="143" w:author="Peter Hans Uetz" w:date="2018-03-24T14:13:00Z">
        <w:r w:rsidR="00707C80">
          <w:rPr>
            <w:rFonts w:ascii="Times" w:hAnsi="Times" w:cs="Arial"/>
            <w:color w:val="000000"/>
          </w:rPr>
          <w:t xml:space="preserve">me the host can mount an immune response. </w:t>
        </w:r>
      </w:ins>
      <w:del w:id="144" w:author="Peter Hans Uetz" w:date="2018-03-24T14:13:00Z">
        <w:r w:rsidRPr="00167CE7" w:rsidDel="00707C80">
          <w:rPr>
            <w:rFonts w:ascii="Times" w:hAnsi="Times" w:cs="Arial"/>
            <w:color w:val="000000"/>
          </w:rPr>
          <w:delText xml:space="preserve">hence </w:delText>
        </w:r>
      </w:del>
      <w:ins w:id="145" w:author="Peter Hans Uetz" w:date="2018-03-24T14:13:00Z">
        <w:r w:rsidR="00707C80">
          <w:rPr>
            <w:rFonts w:ascii="Times" w:hAnsi="Times" w:cs="Arial"/>
            <w:color w:val="000000"/>
          </w:rPr>
          <w:t>Thus</w:t>
        </w:r>
        <w:r w:rsidR="00707C80" w:rsidRPr="00167CE7">
          <w:rPr>
            <w:rFonts w:ascii="Times" w:hAnsi="Times" w:cs="Arial"/>
            <w:color w:val="000000"/>
          </w:rPr>
          <w:t xml:space="preserve"> </w:t>
        </w:r>
      </w:ins>
      <w:r w:rsidR="00910F01">
        <w:rPr>
          <w:rFonts w:ascii="Times" w:hAnsi="Times" w:cs="Arial"/>
          <w:color w:val="000000"/>
        </w:rPr>
        <w:t xml:space="preserve">viruses can also adapt their host-virus interactions faster than a host </w:t>
      </w:r>
      <w:ins w:id="146" w:author="Peter Hans Uetz" w:date="2018-03-24T14:15:00Z">
        <w:r w:rsidR="00707C80">
          <w:rPr>
            <w:rFonts w:ascii="Times" w:hAnsi="Times" w:cs="Arial"/>
            <w:color w:val="000000"/>
          </w:rPr>
          <w:t xml:space="preserve">population </w:t>
        </w:r>
      </w:ins>
      <w:r w:rsidR="00910F01">
        <w:rPr>
          <w:rFonts w:ascii="Times" w:hAnsi="Times" w:cs="Arial"/>
          <w:color w:val="000000"/>
        </w:rPr>
        <w:t xml:space="preserve">can react by mutating its target proteins, </w:t>
      </w:r>
      <w:del w:id="147" w:author="Peter Hans Uetz" w:date="2018-03-24T14:14:00Z">
        <w:r w:rsidR="00910F01" w:rsidDel="00707C80">
          <w:rPr>
            <w:rFonts w:ascii="Times" w:hAnsi="Times" w:cs="Arial"/>
            <w:color w:val="000000"/>
          </w:rPr>
          <w:delText>including its</w:delText>
        </w:r>
      </w:del>
      <w:ins w:id="148" w:author="Peter Hans Uetz" w:date="2018-03-24T14:14:00Z">
        <w:r w:rsidR="00707C80">
          <w:rPr>
            <w:rFonts w:ascii="Times" w:hAnsi="Times" w:cs="Arial"/>
            <w:color w:val="000000"/>
          </w:rPr>
          <w:t>although an individual</w:t>
        </w:r>
      </w:ins>
      <w:r w:rsidR="00910F01">
        <w:rPr>
          <w:rFonts w:ascii="Times" w:hAnsi="Times" w:cs="Arial"/>
          <w:color w:val="000000"/>
        </w:rPr>
        <w:t xml:space="preserve"> immune system </w:t>
      </w:r>
      <w:ins w:id="149" w:author="Peter Hans Uetz" w:date="2018-03-24T14:15:00Z">
        <w:r w:rsidR="00707C80">
          <w:rPr>
            <w:rFonts w:ascii="Times" w:hAnsi="Times" w:cs="Arial"/>
            <w:color w:val="000000"/>
          </w:rPr>
          <w:t xml:space="preserve">is usually able to fight off an infection </w:t>
        </w:r>
      </w:ins>
      <w:r>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 </w:instrText>
      </w:r>
      <w:r w:rsidR="00C63B0B">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EN.CITE.DATA </w:instrText>
      </w:r>
      <w:r w:rsidR="00C63B0B">
        <w:rPr>
          <w:rFonts w:ascii="Times" w:hAnsi="Times" w:cs="Arial"/>
          <w:color w:val="000000"/>
        </w:rPr>
      </w:r>
      <w:r w:rsidR="00C63B0B">
        <w:rPr>
          <w:rFonts w:ascii="Times" w:hAnsi="Times" w:cs="Arial"/>
          <w:color w:val="000000"/>
        </w:rPr>
        <w:fldChar w:fldCharType="end"/>
      </w:r>
      <w:r>
        <w:rPr>
          <w:rFonts w:ascii="Times" w:hAnsi="Times" w:cs="Arial"/>
          <w:color w:val="000000"/>
        </w:rPr>
      </w:r>
      <w:r>
        <w:rPr>
          <w:rFonts w:ascii="Times" w:hAnsi="Times" w:cs="Arial"/>
          <w:color w:val="000000"/>
        </w:rPr>
        <w:fldChar w:fldCharType="separate"/>
      </w:r>
      <w:r w:rsidR="00C63B0B">
        <w:rPr>
          <w:rFonts w:ascii="Times" w:hAnsi="Times" w:cs="Arial"/>
          <w:noProof/>
          <w:color w:val="000000"/>
        </w:rPr>
        <w:t>(54)</w:t>
      </w:r>
      <w:r>
        <w:rPr>
          <w:rFonts w:ascii="Times" w:hAnsi="Times" w:cs="Arial"/>
          <w:color w:val="000000"/>
        </w:rPr>
        <w:fldChar w:fldCharType="end"/>
      </w:r>
      <w:r w:rsidRPr="00167CE7">
        <w:rPr>
          <w:rFonts w:ascii="Times" w:hAnsi="Times" w:cs="Arial"/>
          <w:color w:val="000000"/>
        </w:rPr>
        <w:t xml:space="preserve">. </w:t>
      </w:r>
    </w:p>
    <w:p w14:paraId="51DF6F3A" w14:textId="6D9F2C70" w:rsidR="004872FA" w:rsidRDefault="00167CE7" w:rsidP="00167CE7">
      <w:pPr>
        <w:rPr>
          <w:rFonts w:ascii="Times" w:hAnsi="Times" w:cs="Arial"/>
          <w:color w:val="000000"/>
        </w:rPr>
      </w:pPr>
      <w:r w:rsidRPr="00167CE7">
        <w:rPr>
          <w:rFonts w:ascii="Times" w:hAnsi="Times" w:cs="Arial"/>
          <w:color w:val="000000"/>
        </w:rPr>
        <w:t>With a rapidly growing number of human viruses, especially resulting from microbiome studies, we will identify many more viruses in humans. In the course of these studies, we will also find many more commensal viruses which do interact with their human host but may actually be beneficial, and potentially even help us to fight other pathogens and parasites.</w:t>
      </w:r>
    </w:p>
    <w:p w14:paraId="7269A37B" w14:textId="07965CBD" w:rsidR="00C63B0B" w:rsidRDefault="00C63B0B" w:rsidP="00C63B0B">
      <w:pPr>
        <w:rPr>
          <w:rFonts w:ascii="Times" w:hAnsi="Times" w:cs="Arial"/>
          <w:color w:val="000000"/>
        </w:rPr>
      </w:pPr>
    </w:p>
    <w:p w14:paraId="0D026090" w14:textId="01FA8E35" w:rsidR="00C63B0B" w:rsidRPr="00BD279F" w:rsidRDefault="00BD279F" w:rsidP="00762942">
      <w:pPr>
        <w:outlineLvl w:val="0"/>
        <w:rPr>
          <w:rFonts w:ascii="Times" w:hAnsi="Times" w:cs="Arial"/>
          <w:b/>
          <w:color w:val="000000"/>
        </w:rPr>
      </w:pPr>
      <w:r w:rsidRPr="00BD279F">
        <w:rPr>
          <w:rFonts w:ascii="Times" w:hAnsi="Times" w:cs="Arial"/>
          <w:b/>
          <w:color w:val="000000"/>
        </w:rPr>
        <w:t>Conflicts of interest</w:t>
      </w:r>
    </w:p>
    <w:p w14:paraId="6F509895" w14:textId="042E4752" w:rsidR="00BD279F" w:rsidRDefault="00BD279F" w:rsidP="00762942">
      <w:pPr>
        <w:outlineLvl w:val="0"/>
        <w:rPr>
          <w:rFonts w:ascii="Times" w:hAnsi="Times" w:cs="Arial"/>
          <w:color w:val="000000"/>
        </w:rPr>
      </w:pPr>
      <w:r>
        <w:rPr>
          <w:rFonts w:ascii="Times" w:hAnsi="Times" w:cs="Arial"/>
          <w:color w:val="000000"/>
        </w:rPr>
        <w:t>None.</w:t>
      </w:r>
    </w:p>
    <w:p w14:paraId="36E8C829" w14:textId="4C2144B1" w:rsidR="00BD279F" w:rsidDel="00EB6128" w:rsidRDefault="00BD279F" w:rsidP="00C63B0B">
      <w:pPr>
        <w:rPr>
          <w:del w:id="150" w:author="Peter Hans Uetz" w:date="2018-03-25T19:35:00Z"/>
          <w:rFonts w:ascii="Times" w:hAnsi="Times" w:cs="Arial"/>
          <w:color w:val="000000"/>
        </w:rPr>
      </w:pPr>
    </w:p>
    <w:p w14:paraId="1B538CE3" w14:textId="77777777" w:rsidR="00BD279F" w:rsidRDefault="00BD279F" w:rsidP="00C63B0B">
      <w:pPr>
        <w:rPr>
          <w:rFonts w:ascii="Times" w:hAnsi="Times" w:cs="Arial"/>
          <w:color w:val="000000"/>
        </w:rPr>
      </w:pPr>
    </w:p>
    <w:p w14:paraId="0C7638CC" w14:textId="59B19733" w:rsidR="00C63B0B" w:rsidRPr="008A0267" w:rsidRDefault="00C63B0B" w:rsidP="00762942">
      <w:pPr>
        <w:outlineLvl w:val="0"/>
        <w:rPr>
          <w:rFonts w:ascii="Times" w:hAnsi="Times"/>
          <w:b/>
          <w:noProof/>
        </w:rPr>
      </w:pPr>
      <w:r w:rsidRPr="008A0267">
        <w:rPr>
          <w:rFonts w:ascii="Times" w:hAnsi="Times"/>
          <w:b/>
          <w:noProof/>
        </w:rPr>
        <w:t>References</w:t>
      </w:r>
    </w:p>
    <w:p w14:paraId="2E6DB14B" w14:textId="77777777" w:rsidR="00C63B0B" w:rsidRDefault="00C63B0B" w:rsidP="00C63B0B">
      <w:pPr>
        <w:rPr>
          <w:rFonts w:ascii="Times" w:hAnsi="Times"/>
          <w:noProof/>
        </w:rPr>
      </w:pPr>
    </w:p>
    <w:p w14:paraId="41375327" w14:textId="77777777" w:rsidR="00C63B0B" w:rsidRPr="00C63B0B" w:rsidRDefault="00C63B0B" w:rsidP="00C63B0B">
      <w:pPr>
        <w:pStyle w:val="EndNoteBibliography"/>
        <w:ind w:left="360" w:hanging="360"/>
        <w:rPr>
          <w:noProof/>
        </w:rPr>
      </w:pPr>
      <w:r w:rsidRPr="0025010A">
        <w:rPr>
          <w:rFonts w:ascii="Times" w:hAnsi="Times"/>
          <w:noProof/>
          <w:sz w:val="22"/>
          <w:szCs w:val="22"/>
        </w:rPr>
        <w:fldChar w:fldCharType="begin"/>
      </w:r>
      <w:r w:rsidRPr="0025010A">
        <w:rPr>
          <w:rFonts w:ascii="Times" w:hAnsi="Times"/>
          <w:noProof/>
          <w:sz w:val="22"/>
          <w:szCs w:val="22"/>
        </w:rPr>
        <w:instrText xml:space="preserve"> ADDIN EN.REFLIST </w:instrText>
      </w:r>
      <w:r w:rsidRPr="0025010A">
        <w:rPr>
          <w:rFonts w:ascii="Times" w:hAnsi="Times"/>
          <w:noProof/>
          <w:sz w:val="22"/>
          <w:szCs w:val="22"/>
        </w:rPr>
        <w:fldChar w:fldCharType="separate"/>
      </w:r>
      <w:r w:rsidRPr="00C63B0B">
        <w:rPr>
          <w:noProof/>
        </w:rPr>
        <w:t>1.</w:t>
      </w:r>
      <w:r w:rsidRPr="00C63B0B">
        <w:rPr>
          <w:noProof/>
        </w:rPr>
        <w:tab/>
        <w:t>Wylie KM</w:t>
      </w:r>
      <w:r w:rsidRPr="00C63B0B">
        <w:rPr>
          <w:i/>
          <w:noProof/>
        </w:rPr>
        <w:t>, et al.</w:t>
      </w:r>
      <w:r w:rsidRPr="00C63B0B">
        <w:rPr>
          <w:noProof/>
        </w:rPr>
        <w:t xml:space="preserve"> (2014) Metagenomic analysis of double-stranded DNA viruses in healthy adults. </w:t>
      </w:r>
      <w:r w:rsidRPr="00C63B0B">
        <w:rPr>
          <w:i/>
          <w:noProof/>
        </w:rPr>
        <w:t>BMC Biol</w:t>
      </w:r>
      <w:r w:rsidRPr="00C63B0B">
        <w:rPr>
          <w:noProof/>
        </w:rPr>
        <w:t xml:space="preserve"> 12:71.</w:t>
      </w:r>
    </w:p>
    <w:p w14:paraId="027DCEE5" w14:textId="77777777" w:rsidR="00C63B0B" w:rsidRPr="00C63B0B" w:rsidRDefault="00C63B0B" w:rsidP="00C63B0B">
      <w:pPr>
        <w:pStyle w:val="EndNoteBibliography"/>
        <w:ind w:left="360" w:hanging="360"/>
        <w:rPr>
          <w:noProof/>
        </w:rPr>
      </w:pPr>
      <w:r w:rsidRPr="00C63B0B">
        <w:rPr>
          <w:noProof/>
        </w:rPr>
        <w:t>2.</w:t>
      </w:r>
      <w:r w:rsidRPr="00C63B0B">
        <w:rPr>
          <w:noProof/>
        </w:rPr>
        <w:tab/>
        <w:t>Uetz P</w:t>
      </w:r>
      <w:r w:rsidRPr="00C63B0B">
        <w:rPr>
          <w:i/>
          <w:noProof/>
        </w:rPr>
        <w:t>, et al.</w:t>
      </w:r>
      <w:r w:rsidRPr="00C63B0B">
        <w:rPr>
          <w:noProof/>
        </w:rPr>
        <w:t xml:space="preserve"> (2006) Herpesviral protein networks and their interaction with the human proteome. </w:t>
      </w:r>
      <w:r w:rsidRPr="00C63B0B">
        <w:rPr>
          <w:i/>
          <w:noProof/>
        </w:rPr>
        <w:t>Science</w:t>
      </w:r>
      <w:r w:rsidRPr="00C63B0B">
        <w:rPr>
          <w:noProof/>
        </w:rPr>
        <w:t xml:space="preserve"> 311(5758):239-242.</w:t>
      </w:r>
    </w:p>
    <w:p w14:paraId="2F76E4DC" w14:textId="77777777" w:rsidR="00C63B0B" w:rsidRPr="00C63B0B" w:rsidRDefault="00C63B0B" w:rsidP="00C63B0B">
      <w:pPr>
        <w:pStyle w:val="EndNoteBibliography"/>
        <w:ind w:left="360" w:hanging="360"/>
        <w:rPr>
          <w:noProof/>
        </w:rPr>
      </w:pPr>
      <w:r w:rsidRPr="00C63B0B">
        <w:rPr>
          <w:noProof/>
        </w:rPr>
        <w:lastRenderedPageBreak/>
        <w:t>3.</w:t>
      </w:r>
      <w:r w:rsidRPr="00C63B0B">
        <w:rPr>
          <w:noProof/>
        </w:rPr>
        <w:tab/>
        <w:t>Zhang L</w:t>
      </w:r>
      <w:r w:rsidRPr="00C63B0B">
        <w:rPr>
          <w:i/>
          <w:noProof/>
        </w:rPr>
        <w:t>, et al.</w:t>
      </w:r>
      <w:r w:rsidRPr="00C63B0B">
        <w:rPr>
          <w:noProof/>
        </w:rPr>
        <w:t xml:space="preserve"> (2009) Analysis of vaccinia virus-host protein-protein interactions: validations of yeast two-hybrid screenings. </w:t>
      </w:r>
      <w:r w:rsidRPr="00C63B0B">
        <w:rPr>
          <w:i/>
          <w:noProof/>
        </w:rPr>
        <w:t>J Proteome Res</w:t>
      </w:r>
      <w:r w:rsidRPr="00C63B0B">
        <w:rPr>
          <w:noProof/>
        </w:rPr>
        <w:t xml:space="preserve"> 8(9):4311-4318.</w:t>
      </w:r>
    </w:p>
    <w:p w14:paraId="7F369234" w14:textId="77777777" w:rsidR="00C63B0B" w:rsidRPr="00C63B0B" w:rsidRDefault="00C63B0B" w:rsidP="00C63B0B">
      <w:pPr>
        <w:pStyle w:val="EndNoteBibliography"/>
        <w:ind w:left="360" w:hanging="360"/>
        <w:rPr>
          <w:noProof/>
        </w:rPr>
      </w:pPr>
      <w:r w:rsidRPr="00C63B0B">
        <w:rPr>
          <w:noProof/>
        </w:rPr>
        <w:t>4.</w:t>
      </w:r>
      <w:r w:rsidRPr="00C63B0B">
        <w:rPr>
          <w:noProof/>
        </w:rPr>
        <w:tab/>
        <w:t>Hauser R</w:t>
      </w:r>
      <w:r w:rsidRPr="00C63B0B">
        <w:rPr>
          <w:i/>
          <w:noProof/>
        </w:rPr>
        <w:t>, et al.</w:t>
      </w:r>
      <w:r w:rsidRPr="00C63B0B">
        <w:rPr>
          <w:noProof/>
        </w:rPr>
        <w:t xml:space="preserve"> (2012) Bacteriophage protein-protein interactions. </w:t>
      </w:r>
      <w:r w:rsidRPr="00C63B0B">
        <w:rPr>
          <w:i/>
          <w:noProof/>
        </w:rPr>
        <w:t>Adv Virus Res</w:t>
      </w:r>
      <w:r w:rsidRPr="00C63B0B">
        <w:rPr>
          <w:noProof/>
        </w:rPr>
        <w:t xml:space="preserve"> 83:219-298.</w:t>
      </w:r>
    </w:p>
    <w:p w14:paraId="6B93D444" w14:textId="77777777" w:rsidR="00C63B0B" w:rsidRPr="00C63B0B" w:rsidRDefault="00C63B0B" w:rsidP="00C63B0B">
      <w:pPr>
        <w:pStyle w:val="EndNoteBibliography"/>
        <w:ind w:left="360" w:hanging="360"/>
        <w:rPr>
          <w:noProof/>
        </w:rPr>
      </w:pPr>
      <w:r w:rsidRPr="00C63B0B">
        <w:rPr>
          <w:noProof/>
        </w:rPr>
        <w:t>5.</w:t>
      </w:r>
      <w:r w:rsidRPr="00C63B0B">
        <w:rPr>
          <w:noProof/>
        </w:rPr>
        <w:tab/>
        <w:t xml:space="preserve">Blasche S, Wuchty S, Rajagopala SV, &amp; Uetz P (2013) The protein interaction network of bacteriophage lambda with its host, Escherichia coli. </w:t>
      </w:r>
      <w:r w:rsidRPr="00C63B0B">
        <w:rPr>
          <w:i/>
          <w:noProof/>
        </w:rPr>
        <w:t>J Virol</w:t>
      </w:r>
      <w:r w:rsidRPr="00C63B0B">
        <w:rPr>
          <w:noProof/>
        </w:rPr>
        <w:t xml:space="preserve"> 87(23):12745-12755.</w:t>
      </w:r>
    </w:p>
    <w:p w14:paraId="21432CD1" w14:textId="77777777" w:rsidR="00C63B0B" w:rsidRPr="00C63B0B" w:rsidRDefault="00C63B0B" w:rsidP="00C63B0B">
      <w:pPr>
        <w:pStyle w:val="EndNoteBibliography"/>
        <w:ind w:left="360" w:hanging="360"/>
        <w:rPr>
          <w:noProof/>
        </w:rPr>
      </w:pPr>
      <w:r w:rsidRPr="00C63B0B">
        <w:rPr>
          <w:noProof/>
        </w:rPr>
        <w:t>6.</w:t>
      </w:r>
      <w:r w:rsidRPr="00C63B0B">
        <w:rPr>
          <w:noProof/>
        </w:rPr>
        <w:tab/>
        <w:t>de Chassey B</w:t>
      </w:r>
      <w:r w:rsidRPr="00C63B0B">
        <w:rPr>
          <w:i/>
          <w:noProof/>
        </w:rPr>
        <w:t>, et al.</w:t>
      </w:r>
      <w:r w:rsidRPr="00C63B0B">
        <w:rPr>
          <w:noProof/>
        </w:rPr>
        <w:t xml:space="preserve"> (2008) Hepatitis C virus infection protein network. </w:t>
      </w:r>
      <w:r w:rsidRPr="00C63B0B">
        <w:rPr>
          <w:i/>
          <w:noProof/>
        </w:rPr>
        <w:t>Mol Syst Biol</w:t>
      </w:r>
      <w:r w:rsidRPr="00C63B0B">
        <w:rPr>
          <w:noProof/>
        </w:rPr>
        <w:t xml:space="preserve"> 4:230.</w:t>
      </w:r>
    </w:p>
    <w:p w14:paraId="291B07FF" w14:textId="77777777" w:rsidR="00C63B0B" w:rsidRPr="00C63B0B" w:rsidRDefault="00C63B0B" w:rsidP="00C63B0B">
      <w:pPr>
        <w:pStyle w:val="EndNoteBibliography"/>
        <w:ind w:left="360" w:hanging="360"/>
        <w:rPr>
          <w:noProof/>
        </w:rPr>
      </w:pPr>
      <w:r w:rsidRPr="00C63B0B">
        <w:rPr>
          <w:noProof/>
        </w:rPr>
        <w:t>7.</w:t>
      </w:r>
      <w:r w:rsidRPr="00C63B0B">
        <w:rPr>
          <w:noProof/>
        </w:rPr>
        <w:tab/>
        <w:t>Tripathi LP</w:t>
      </w:r>
      <w:r w:rsidRPr="00C63B0B">
        <w:rPr>
          <w:i/>
          <w:noProof/>
        </w:rPr>
        <w:t>, et al.</w:t>
      </w:r>
      <w:r w:rsidRPr="00C63B0B">
        <w:rPr>
          <w:noProof/>
        </w:rPr>
        <w:t xml:space="preserve"> (2010) Network based analysis of hepatitis C virus core and NS4B protein interactions. </w:t>
      </w:r>
      <w:r w:rsidRPr="00C63B0B">
        <w:rPr>
          <w:i/>
          <w:noProof/>
        </w:rPr>
        <w:t>Mol Biosyst</w:t>
      </w:r>
      <w:r w:rsidRPr="00C63B0B">
        <w:rPr>
          <w:noProof/>
        </w:rPr>
        <w:t xml:space="preserve"> 6(12):2539-2553.</w:t>
      </w:r>
    </w:p>
    <w:p w14:paraId="0D0E92B6" w14:textId="77777777" w:rsidR="00C63B0B" w:rsidRPr="00C63B0B" w:rsidRDefault="00C63B0B" w:rsidP="00C63B0B">
      <w:pPr>
        <w:pStyle w:val="EndNoteBibliography"/>
        <w:ind w:left="360" w:hanging="360"/>
        <w:rPr>
          <w:noProof/>
        </w:rPr>
      </w:pPr>
      <w:r w:rsidRPr="00C63B0B">
        <w:rPr>
          <w:noProof/>
        </w:rPr>
        <w:t>8.</w:t>
      </w:r>
      <w:r w:rsidRPr="00C63B0B">
        <w:rPr>
          <w:noProof/>
        </w:rPr>
        <w:tab/>
        <w:t>Dolan PT</w:t>
      </w:r>
      <w:r w:rsidRPr="00C63B0B">
        <w:rPr>
          <w:i/>
          <w:noProof/>
        </w:rPr>
        <w:t>, et al.</w:t>
      </w:r>
      <w:r w:rsidRPr="00C63B0B">
        <w:rPr>
          <w:noProof/>
        </w:rPr>
        <w:t xml:space="preserve"> (2013) Identification and comparative analysis of hepatitis C virus-host cell protein interactions. </w:t>
      </w:r>
      <w:r w:rsidRPr="00C63B0B">
        <w:rPr>
          <w:i/>
          <w:noProof/>
        </w:rPr>
        <w:t>Mol Biosyst</w:t>
      </w:r>
      <w:r w:rsidRPr="00C63B0B">
        <w:rPr>
          <w:noProof/>
        </w:rPr>
        <w:t xml:space="preserve"> 9(12):3199-3209.</w:t>
      </w:r>
    </w:p>
    <w:p w14:paraId="031F1821" w14:textId="77777777" w:rsidR="00C63B0B" w:rsidRPr="00C63B0B" w:rsidRDefault="00C63B0B" w:rsidP="00C63B0B">
      <w:pPr>
        <w:pStyle w:val="EndNoteBibliography"/>
        <w:ind w:left="360" w:hanging="360"/>
        <w:rPr>
          <w:noProof/>
        </w:rPr>
      </w:pPr>
      <w:r w:rsidRPr="00C63B0B">
        <w:rPr>
          <w:noProof/>
        </w:rPr>
        <w:t>9.</w:t>
      </w:r>
      <w:r w:rsidRPr="00C63B0B">
        <w:rPr>
          <w:noProof/>
        </w:rPr>
        <w:tab/>
        <w:t xml:space="preserve">Ngo HT, Pham LV, Kim JW, Lim YS, &amp; Hwang SB (2013) Modulation of mitogen-activated protein kinase-activated protein kinase 3 by hepatitis C virus core protein. </w:t>
      </w:r>
      <w:r w:rsidRPr="00C63B0B">
        <w:rPr>
          <w:i/>
          <w:noProof/>
        </w:rPr>
        <w:t>J Virol</w:t>
      </w:r>
      <w:r w:rsidRPr="00C63B0B">
        <w:rPr>
          <w:noProof/>
        </w:rPr>
        <w:t xml:space="preserve"> 87(10):5718-5731.</w:t>
      </w:r>
    </w:p>
    <w:p w14:paraId="5AED4C74" w14:textId="77777777" w:rsidR="00C63B0B" w:rsidRPr="00C63B0B" w:rsidRDefault="00C63B0B" w:rsidP="00C63B0B">
      <w:pPr>
        <w:pStyle w:val="EndNoteBibliography"/>
        <w:ind w:left="360" w:hanging="360"/>
        <w:rPr>
          <w:noProof/>
        </w:rPr>
      </w:pPr>
      <w:r w:rsidRPr="00C63B0B">
        <w:rPr>
          <w:noProof/>
        </w:rPr>
        <w:t>10.</w:t>
      </w:r>
      <w:r w:rsidRPr="00C63B0B">
        <w:rPr>
          <w:noProof/>
        </w:rPr>
        <w:tab/>
        <w:t>Gautier VW</w:t>
      </w:r>
      <w:r w:rsidRPr="00C63B0B">
        <w:rPr>
          <w:i/>
          <w:noProof/>
        </w:rPr>
        <w:t>, et al.</w:t>
      </w:r>
      <w:r w:rsidRPr="00C63B0B">
        <w:rPr>
          <w:noProof/>
        </w:rPr>
        <w:t xml:space="preserve"> (2009) In vitro nuclear interactome of the HIV-1 Tat protein. </w:t>
      </w:r>
      <w:r w:rsidRPr="00C63B0B">
        <w:rPr>
          <w:i/>
          <w:noProof/>
        </w:rPr>
        <w:t>Retrovirology</w:t>
      </w:r>
      <w:r w:rsidRPr="00C63B0B">
        <w:rPr>
          <w:noProof/>
        </w:rPr>
        <w:t xml:space="preserve"> 6:47.</w:t>
      </w:r>
    </w:p>
    <w:p w14:paraId="5C9AED43" w14:textId="77777777" w:rsidR="00C63B0B" w:rsidRPr="00C63B0B" w:rsidRDefault="00C63B0B" w:rsidP="00C63B0B">
      <w:pPr>
        <w:pStyle w:val="EndNoteBibliography"/>
        <w:ind w:left="360" w:hanging="360"/>
        <w:rPr>
          <w:noProof/>
        </w:rPr>
      </w:pPr>
      <w:r w:rsidRPr="00C63B0B">
        <w:rPr>
          <w:noProof/>
        </w:rPr>
        <w:t>11.</w:t>
      </w:r>
      <w:r w:rsidRPr="00C63B0B">
        <w:rPr>
          <w:noProof/>
        </w:rPr>
        <w:tab/>
        <w:t>Jager S</w:t>
      </w:r>
      <w:r w:rsidRPr="00C63B0B">
        <w:rPr>
          <w:i/>
          <w:noProof/>
        </w:rPr>
        <w:t>, et al.</w:t>
      </w:r>
      <w:r w:rsidRPr="00C63B0B">
        <w:rPr>
          <w:noProof/>
        </w:rPr>
        <w:t xml:space="preserve"> (2011) Global landscape of HIV-human protein complexes. </w:t>
      </w:r>
      <w:r w:rsidRPr="00C63B0B">
        <w:rPr>
          <w:i/>
          <w:noProof/>
        </w:rPr>
        <w:t>Nature</w:t>
      </w:r>
      <w:r w:rsidRPr="00C63B0B">
        <w:rPr>
          <w:noProof/>
        </w:rPr>
        <w:t xml:space="preserve"> 481(7381):365-370.</w:t>
      </w:r>
    </w:p>
    <w:p w14:paraId="3E8CFC21" w14:textId="77777777" w:rsidR="00C63B0B" w:rsidRPr="00C63B0B" w:rsidRDefault="00C63B0B" w:rsidP="00C63B0B">
      <w:pPr>
        <w:pStyle w:val="EndNoteBibliography"/>
        <w:ind w:left="360" w:hanging="360"/>
        <w:rPr>
          <w:noProof/>
        </w:rPr>
      </w:pPr>
      <w:r w:rsidRPr="00C63B0B">
        <w:rPr>
          <w:noProof/>
        </w:rPr>
        <w:t>12.</w:t>
      </w:r>
      <w:r w:rsidRPr="00C63B0B">
        <w:rPr>
          <w:noProof/>
        </w:rPr>
        <w:tab/>
        <w:t>Shapira SD</w:t>
      </w:r>
      <w:r w:rsidRPr="00C63B0B">
        <w:rPr>
          <w:i/>
          <w:noProof/>
        </w:rPr>
        <w:t>, et al.</w:t>
      </w:r>
      <w:r w:rsidRPr="00C63B0B">
        <w:rPr>
          <w:noProof/>
        </w:rPr>
        <w:t xml:space="preserve"> (2009) A physical and regulatory map of host-influenza interactions reveals pathways in H1N1 infection. </w:t>
      </w:r>
      <w:r w:rsidRPr="00C63B0B">
        <w:rPr>
          <w:i/>
          <w:noProof/>
        </w:rPr>
        <w:t>Cell</w:t>
      </w:r>
      <w:r w:rsidRPr="00C63B0B">
        <w:rPr>
          <w:noProof/>
        </w:rPr>
        <w:t xml:space="preserve"> 139(7):1255-1267.</w:t>
      </w:r>
    </w:p>
    <w:p w14:paraId="41B16132" w14:textId="77777777" w:rsidR="00C63B0B" w:rsidRPr="00C63B0B" w:rsidRDefault="00C63B0B" w:rsidP="00C63B0B">
      <w:pPr>
        <w:pStyle w:val="EndNoteBibliography"/>
        <w:ind w:left="360" w:hanging="360"/>
        <w:rPr>
          <w:noProof/>
        </w:rPr>
      </w:pPr>
      <w:r w:rsidRPr="00C63B0B">
        <w:rPr>
          <w:noProof/>
        </w:rPr>
        <w:t>13.</w:t>
      </w:r>
      <w:r w:rsidRPr="00C63B0B">
        <w:rPr>
          <w:noProof/>
        </w:rPr>
        <w:tab/>
        <w:t>Fossum E</w:t>
      </w:r>
      <w:r w:rsidRPr="00C63B0B">
        <w:rPr>
          <w:i/>
          <w:noProof/>
        </w:rPr>
        <w:t>, et al.</w:t>
      </w:r>
      <w:r w:rsidRPr="00C63B0B">
        <w:rPr>
          <w:noProof/>
        </w:rPr>
        <w:t xml:space="preserve"> (2009) Evolutionarily conserved herpesviral protein interaction networks. </w:t>
      </w:r>
      <w:r w:rsidRPr="00C63B0B">
        <w:rPr>
          <w:i/>
          <w:noProof/>
        </w:rPr>
        <w:t>PLoS Pathog</w:t>
      </w:r>
      <w:r w:rsidRPr="00C63B0B">
        <w:rPr>
          <w:noProof/>
        </w:rPr>
        <w:t xml:space="preserve"> 5(9):e1000570.</w:t>
      </w:r>
    </w:p>
    <w:p w14:paraId="4CEA8185" w14:textId="77777777" w:rsidR="00C63B0B" w:rsidRPr="00C63B0B" w:rsidRDefault="00C63B0B" w:rsidP="00C63B0B">
      <w:pPr>
        <w:pStyle w:val="EndNoteBibliography"/>
        <w:ind w:left="360" w:hanging="360"/>
        <w:rPr>
          <w:noProof/>
        </w:rPr>
      </w:pPr>
      <w:r w:rsidRPr="00C63B0B">
        <w:rPr>
          <w:noProof/>
        </w:rPr>
        <w:t>14.</w:t>
      </w:r>
      <w:r w:rsidRPr="00C63B0B">
        <w:rPr>
          <w:noProof/>
        </w:rPr>
        <w:tab/>
        <w:t>Calderwood MA</w:t>
      </w:r>
      <w:r w:rsidRPr="00C63B0B">
        <w:rPr>
          <w:i/>
          <w:noProof/>
        </w:rPr>
        <w:t>, et al.</w:t>
      </w:r>
      <w:r w:rsidRPr="00C63B0B">
        <w:rPr>
          <w:noProof/>
        </w:rPr>
        <w:t xml:space="preserve"> (2007) Epstein-Barr virus and virus human protein interaction maps. </w:t>
      </w:r>
      <w:r w:rsidRPr="00C63B0B">
        <w:rPr>
          <w:i/>
          <w:noProof/>
        </w:rPr>
        <w:t>Proc Natl Acad Sci U S A</w:t>
      </w:r>
      <w:r w:rsidRPr="00C63B0B">
        <w:rPr>
          <w:noProof/>
        </w:rPr>
        <w:t xml:space="preserve"> 104(18):7606-7611.</w:t>
      </w:r>
    </w:p>
    <w:p w14:paraId="5B77BAA9" w14:textId="77777777" w:rsidR="00C63B0B" w:rsidRPr="00C63B0B" w:rsidRDefault="00C63B0B" w:rsidP="00C63B0B">
      <w:pPr>
        <w:pStyle w:val="EndNoteBibliography"/>
        <w:ind w:left="360" w:hanging="360"/>
        <w:rPr>
          <w:noProof/>
        </w:rPr>
      </w:pPr>
      <w:r w:rsidRPr="00C63B0B">
        <w:rPr>
          <w:noProof/>
        </w:rPr>
        <w:t>15.</w:t>
      </w:r>
      <w:r w:rsidRPr="00C63B0B">
        <w:rPr>
          <w:noProof/>
        </w:rPr>
        <w:tab/>
        <w:t xml:space="preserve">Forsman A, Ruetschi U, Ekholm J, &amp; Rymo L (2008) Identification of intracellular proteins associated with the EBV-encoded nuclear antigen 5 using an efficient TAP procedure and FT-ICR mass spectrometry. </w:t>
      </w:r>
      <w:r w:rsidRPr="00C63B0B">
        <w:rPr>
          <w:i/>
          <w:noProof/>
        </w:rPr>
        <w:t>J Proteome Res</w:t>
      </w:r>
      <w:r w:rsidRPr="00C63B0B">
        <w:rPr>
          <w:noProof/>
        </w:rPr>
        <w:t xml:space="preserve"> 7(6):2309-2319.</w:t>
      </w:r>
    </w:p>
    <w:p w14:paraId="1B40BC17" w14:textId="77777777" w:rsidR="00C63B0B" w:rsidRPr="00C63B0B" w:rsidRDefault="00C63B0B" w:rsidP="00C63B0B">
      <w:pPr>
        <w:pStyle w:val="EndNoteBibliography"/>
        <w:ind w:left="360" w:hanging="360"/>
        <w:rPr>
          <w:noProof/>
        </w:rPr>
      </w:pPr>
      <w:r w:rsidRPr="00C63B0B">
        <w:rPr>
          <w:noProof/>
        </w:rPr>
        <w:t>16.</w:t>
      </w:r>
      <w:r w:rsidRPr="00C63B0B">
        <w:rPr>
          <w:noProof/>
        </w:rPr>
        <w:tab/>
        <w:t>Khadka S</w:t>
      </w:r>
      <w:r w:rsidRPr="00C63B0B">
        <w:rPr>
          <w:i/>
          <w:noProof/>
        </w:rPr>
        <w:t>, et al.</w:t>
      </w:r>
      <w:r w:rsidRPr="00C63B0B">
        <w:rPr>
          <w:noProof/>
        </w:rPr>
        <w:t xml:space="preserve"> (2011) A physical interaction network of dengue virus and human proteins. </w:t>
      </w:r>
      <w:r w:rsidRPr="00C63B0B">
        <w:rPr>
          <w:i/>
          <w:noProof/>
        </w:rPr>
        <w:t>Mol Cell Proteomics</w:t>
      </w:r>
      <w:r w:rsidRPr="00C63B0B">
        <w:rPr>
          <w:noProof/>
        </w:rPr>
        <w:t xml:space="preserve"> 10(12):M111 012187.</w:t>
      </w:r>
    </w:p>
    <w:p w14:paraId="1D7C77E7" w14:textId="77777777" w:rsidR="00C63B0B" w:rsidRPr="00C63B0B" w:rsidRDefault="00C63B0B" w:rsidP="00C63B0B">
      <w:pPr>
        <w:pStyle w:val="EndNoteBibliography"/>
        <w:ind w:left="360" w:hanging="360"/>
        <w:rPr>
          <w:noProof/>
        </w:rPr>
      </w:pPr>
      <w:r w:rsidRPr="00C63B0B">
        <w:rPr>
          <w:noProof/>
        </w:rPr>
        <w:t>17.</w:t>
      </w:r>
      <w:r w:rsidRPr="00C63B0B">
        <w:rPr>
          <w:noProof/>
        </w:rPr>
        <w:tab/>
        <w:t>Pichlmair A</w:t>
      </w:r>
      <w:r w:rsidRPr="00C63B0B">
        <w:rPr>
          <w:i/>
          <w:noProof/>
        </w:rPr>
        <w:t>, et al.</w:t>
      </w:r>
      <w:r w:rsidRPr="00C63B0B">
        <w:rPr>
          <w:noProof/>
        </w:rPr>
        <w:t xml:space="preserve"> (2012) Viral immune modulators perturb the human molecular network by common and unique strategies. </w:t>
      </w:r>
      <w:r w:rsidRPr="00C63B0B">
        <w:rPr>
          <w:i/>
          <w:noProof/>
        </w:rPr>
        <w:t>Nature</w:t>
      </w:r>
      <w:r w:rsidRPr="00C63B0B">
        <w:rPr>
          <w:noProof/>
        </w:rPr>
        <w:t xml:space="preserve"> 487(7408):486-490.</w:t>
      </w:r>
    </w:p>
    <w:p w14:paraId="4B109F93" w14:textId="77777777" w:rsidR="00C63B0B" w:rsidRPr="00C63B0B" w:rsidRDefault="00C63B0B" w:rsidP="00C63B0B">
      <w:pPr>
        <w:pStyle w:val="EndNoteBibliography"/>
        <w:ind w:left="360" w:hanging="360"/>
        <w:rPr>
          <w:noProof/>
        </w:rPr>
      </w:pPr>
      <w:r w:rsidRPr="00C63B0B">
        <w:rPr>
          <w:noProof/>
        </w:rPr>
        <w:t>18.</w:t>
      </w:r>
      <w:r w:rsidRPr="00C63B0B">
        <w:rPr>
          <w:noProof/>
        </w:rPr>
        <w:tab/>
        <w:t xml:space="preserve">Kwofie SK, Schaefer U, Sundararajan VS, Bajic VB, &amp; Christoffels A (2011) HCVpro: hepatitis C virus protein interaction database. </w:t>
      </w:r>
      <w:r w:rsidRPr="00C63B0B">
        <w:rPr>
          <w:i/>
          <w:noProof/>
        </w:rPr>
        <w:t>Infect Genet Evol</w:t>
      </w:r>
      <w:r w:rsidRPr="00C63B0B">
        <w:rPr>
          <w:noProof/>
        </w:rPr>
        <w:t xml:space="preserve"> 11(8):1971-1977.</w:t>
      </w:r>
    </w:p>
    <w:p w14:paraId="57C6AF41" w14:textId="77777777" w:rsidR="00C63B0B" w:rsidRPr="00C63B0B" w:rsidRDefault="00C63B0B" w:rsidP="00C63B0B">
      <w:pPr>
        <w:pStyle w:val="EndNoteBibliography"/>
        <w:ind w:left="360" w:hanging="360"/>
        <w:rPr>
          <w:noProof/>
        </w:rPr>
      </w:pPr>
      <w:r w:rsidRPr="00C63B0B">
        <w:rPr>
          <w:noProof/>
        </w:rPr>
        <w:t>19.</w:t>
      </w:r>
      <w:r w:rsidRPr="00C63B0B">
        <w:rPr>
          <w:noProof/>
        </w:rPr>
        <w:tab/>
        <w:t>Ako-Adjei D</w:t>
      </w:r>
      <w:r w:rsidRPr="00C63B0B">
        <w:rPr>
          <w:i/>
          <w:noProof/>
        </w:rPr>
        <w:t>, et al.</w:t>
      </w:r>
      <w:r w:rsidRPr="00C63B0B">
        <w:rPr>
          <w:noProof/>
        </w:rPr>
        <w:t xml:space="preserve"> (2015) HIV-1, human interaction database: current status and new features. </w:t>
      </w:r>
      <w:r w:rsidRPr="00C63B0B">
        <w:rPr>
          <w:i/>
          <w:noProof/>
        </w:rPr>
        <w:t>Nucleic Acids Res</w:t>
      </w:r>
      <w:r w:rsidRPr="00C63B0B">
        <w:rPr>
          <w:noProof/>
        </w:rPr>
        <w:t xml:space="preserve"> 43(Database issue):D566-570.</w:t>
      </w:r>
    </w:p>
    <w:p w14:paraId="7C3E3D2E" w14:textId="77777777" w:rsidR="00C63B0B" w:rsidRPr="00C63B0B" w:rsidRDefault="00C63B0B" w:rsidP="00C63B0B">
      <w:pPr>
        <w:pStyle w:val="EndNoteBibliography"/>
        <w:ind w:left="360" w:hanging="360"/>
        <w:rPr>
          <w:noProof/>
        </w:rPr>
      </w:pPr>
      <w:r w:rsidRPr="00C63B0B">
        <w:rPr>
          <w:noProof/>
        </w:rPr>
        <w:t>20.</w:t>
      </w:r>
      <w:r w:rsidRPr="00C63B0B">
        <w:rPr>
          <w:noProof/>
        </w:rPr>
        <w:tab/>
        <w:t xml:space="preserve">Guirimand T, Delmotte S, &amp; Navratil V (2015) VirHostNet 2.0: surfing on the web of virus/host molecular interactions data. </w:t>
      </w:r>
      <w:r w:rsidRPr="00C63B0B">
        <w:rPr>
          <w:i/>
          <w:noProof/>
        </w:rPr>
        <w:t>Nucleic Acids Res</w:t>
      </w:r>
      <w:r w:rsidRPr="00C63B0B">
        <w:rPr>
          <w:noProof/>
        </w:rPr>
        <w:t xml:space="preserve"> 43(Database issue):D583-587.</w:t>
      </w:r>
    </w:p>
    <w:p w14:paraId="7ABE157A" w14:textId="77777777" w:rsidR="00C63B0B" w:rsidRPr="00C63B0B" w:rsidRDefault="00C63B0B" w:rsidP="00C63B0B">
      <w:pPr>
        <w:pStyle w:val="EndNoteBibliography"/>
        <w:ind w:left="360" w:hanging="360"/>
        <w:rPr>
          <w:noProof/>
        </w:rPr>
      </w:pPr>
      <w:r w:rsidRPr="00C63B0B">
        <w:rPr>
          <w:noProof/>
        </w:rPr>
        <w:t>21.</w:t>
      </w:r>
      <w:r w:rsidRPr="00C63B0B">
        <w:rPr>
          <w:noProof/>
        </w:rPr>
        <w:tab/>
        <w:t xml:space="preserve">Calderone A, Licata L, &amp; Cesareni G (2015) VirusMentha: a new resource for virus-host protein interactions. </w:t>
      </w:r>
      <w:r w:rsidRPr="00C63B0B">
        <w:rPr>
          <w:i/>
          <w:noProof/>
        </w:rPr>
        <w:t>Nucleic Acids Res</w:t>
      </w:r>
      <w:r w:rsidRPr="00C63B0B">
        <w:rPr>
          <w:noProof/>
        </w:rPr>
        <w:t xml:space="preserve"> 43(Database issue):D588-592.</w:t>
      </w:r>
    </w:p>
    <w:p w14:paraId="694AEE9E" w14:textId="77777777" w:rsidR="00C63B0B" w:rsidRPr="00C63B0B" w:rsidRDefault="00C63B0B" w:rsidP="00C63B0B">
      <w:pPr>
        <w:pStyle w:val="EndNoteBibliography"/>
        <w:ind w:left="360" w:hanging="360"/>
        <w:rPr>
          <w:noProof/>
        </w:rPr>
      </w:pPr>
      <w:r w:rsidRPr="00C63B0B">
        <w:rPr>
          <w:noProof/>
        </w:rPr>
        <w:lastRenderedPageBreak/>
        <w:t>22.</w:t>
      </w:r>
      <w:r w:rsidRPr="00C63B0B">
        <w:rPr>
          <w:noProof/>
        </w:rPr>
        <w:tab/>
        <w:t xml:space="preserve">Xiang Z, Tian Y, &amp; He Y (2007) PHIDIAS: a pathogen-host interaction data integration and analysis system. </w:t>
      </w:r>
      <w:r w:rsidRPr="00C63B0B">
        <w:rPr>
          <w:i/>
          <w:noProof/>
        </w:rPr>
        <w:t>Genome Biol</w:t>
      </w:r>
      <w:r w:rsidRPr="00C63B0B">
        <w:rPr>
          <w:noProof/>
        </w:rPr>
        <w:t xml:space="preserve"> 8(7):R150.</w:t>
      </w:r>
    </w:p>
    <w:p w14:paraId="7AB102A1" w14:textId="77777777" w:rsidR="00C63B0B" w:rsidRPr="00C63B0B" w:rsidRDefault="00C63B0B" w:rsidP="00C63B0B">
      <w:pPr>
        <w:pStyle w:val="EndNoteBibliography"/>
        <w:ind w:left="360" w:hanging="360"/>
        <w:rPr>
          <w:noProof/>
        </w:rPr>
      </w:pPr>
      <w:r w:rsidRPr="00C63B0B">
        <w:rPr>
          <w:noProof/>
        </w:rPr>
        <w:t>23.</w:t>
      </w:r>
      <w:r w:rsidRPr="00C63B0B">
        <w:rPr>
          <w:noProof/>
        </w:rPr>
        <w:tab/>
        <w:t xml:space="preserve">Kumar R &amp; Nanduri B (2010) HPIDB--a unified resource for host-pathogen interactions. </w:t>
      </w:r>
      <w:r w:rsidRPr="00C63B0B">
        <w:rPr>
          <w:i/>
          <w:noProof/>
        </w:rPr>
        <w:t>BMC Bioinformatics</w:t>
      </w:r>
      <w:r w:rsidRPr="00C63B0B">
        <w:rPr>
          <w:noProof/>
        </w:rPr>
        <w:t xml:space="preserve"> 11 Suppl 6:S16.</w:t>
      </w:r>
    </w:p>
    <w:p w14:paraId="73BED585" w14:textId="77777777" w:rsidR="00C63B0B" w:rsidRPr="00C63B0B" w:rsidRDefault="00C63B0B" w:rsidP="00C63B0B">
      <w:pPr>
        <w:pStyle w:val="EndNoteBibliography"/>
        <w:ind w:left="360" w:hanging="360"/>
        <w:rPr>
          <w:noProof/>
        </w:rPr>
      </w:pPr>
      <w:r w:rsidRPr="00C63B0B">
        <w:rPr>
          <w:noProof/>
        </w:rPr>
        <w:t>24.</w:t>
      </w:r>
      <w:r w:rsidRPr="00C63B0B">
        <w:rPr>
          <w:noProof/>
        </w:rPr>
        <w:tab/>
        <w:t>Durmus Tekir S</w:t>
      </w:r>
      <w:r w:rsidRPr="00C63B0B">
        <w:rPr>
          <w:i/>
          <w:noProof/>
        </w:rPr>
        <w:t>, et al.</w:t>
      </w:r>
      <w:r w:rsidRPr="00C63B0B">
        <w:rPr>
          <w:noProof/>
        </w:rPr>
        <w:t xml:space="preserve"> (2013) PHISTO: pathogen-host interaction search tool. </w:t>
      </w:r>
      <w:r w:rsidRPr="00C63B0B">
        <w:rPr>
          <w:i/>
          <w:noProof/>
        </w:rPr>
        <w:t>Bioinformatics</w:t>
      </w:r>
      <w:r w:rsidRPr="00C63B0B">
        <w:rPr>
          <w:noProof/>
        </w:rPr>
        <w:t xml:space="preserve"> 29(10):1357-1358.</w:t>
      </w:r>
    </w:p>
    <w:p w14:paraId="7B12330B" w14:textId="77777777" w:rsidR="00C63B0B" w:rsidRPr="00C63B0B" w:rsidRDefault="00C63B0B" w:rsidP="00C63B0B">
      <w:pPr>
        <w:pStyle w:val="EndNoteBibliography"/>
        <w:ind w:left="360" w:hanging="360"/>
        <w:rPr>
          <w:noProof/>
        </w:rPr>
      </w:pPr>
      <w:r w:rsidRPr="00C63B0B">
        <w:rPr>
          <w:noProof/>
        </w:rPr>
        <w:t>25.</w:t>
      </w:r>
      <w:r w:rsidRPr="00C63B0B">
        <w:rPr>
          <w:noProof/>
        </w:rPr>
        <w:tab/>
        <w:t>Aranda B</w:t>
      </w:r>
      <w:r w:rsidRPr="00C63B0B">
        <w:rPr>
          <w:i/>
          <w:noProof/>
        </w:rPr>
        <w:t>, et al.</w:t>
      </w:r>
      <w:r w:rsidRPr="00C63B0B">
        <w:rPr>
          <w:noProof/>
        </w:rPr>
        <w:t xml:space="preserve"> (2011) PSICQUIC and PSISCORE: accessing and scoring molecular interactions. </w:t>
      </w:r>
      <w:r w:rsidRPr="00C63B0B">
        <w:rPr>
          <w:i/>
          <w:noProof/>
        </w:rPr>
        <w:t>Nat Methods</w:t>
      </w:r>
      <w:r w:rsidRPr="00C63B0B">
        <w:rPr>
          <w:noProof/>
        </w:rPr>
        <w:t xml:space="preserve"> 8(7):528-529.</w:t>
      </w:r>
    </w:p>
    <w:p w14:paraId="043D2436" w14:textId="77777777" w:rsidR="00C63B0B" w:rsidRPr="00C63B0B" w:rsidRDefault="00C63B0B" w:rsidP="00C63B0B">
      <w:pPr>
        <w:pStyle w:val="EndNoteBibliography"/>
        <w:ind w:left="360" w:hanging="360"/>
        <w:rPr>
          <w:noProof/>
        </w:rPr>
      </w:pPr>
      <w:r w:rsidRPr="00C63B0B">
        <w:rPr>
          <w:noProof/>
        </w:rPr>
        <w:t>26.</w:t>
      </w:r>
      <w:r w:rsidRPr="00C63B0B">
        <w:rPr>
          <w:noProof/>
        </w:rPr>
        <w:tab/>
        <w:t>Alfarano C</w:t>
      </w:r>
      <w:r w:rsidRPr="00C63B0B">
        <w:rPr>
          <w:i/>
          <w:noProof/>
        </w:rPr>
        <w:t>, et al.</w:t>
      </w:r>
      <w:r w:rsidRPr="00C63B0B">
        <w:rPr>
          <w:noProof/>
        </w:rPr>
        <w:t xml:space="preserve"> (2005) The Biomolecular Interaction Network Database and related tools 2005 update. </w:t>
      </w:r>
      <w:r w:rsidRPr="00C63B0B">
        <w:rPr>
          <w:i/>
          <w:noProof/>
        </w:rPr>
        <w:t>Nucleic Acids Res</w:t>
      </w:r>
      <w:r w:rsidRPr="00C63B0B">
        <w:rPr>
          <w:noProof/>
        </w:rPr>
        <w:t xml:space="preserve"> 33(Database issue):D418-424.</w:t>
      </w:r>
    </w:p>
    <w:p w14:paraId="38A2DECB" w14:textId="77777777" w:rsidR="00C63B0B" w:rsidRPr="00C63B0B" w:rsidRDefault="00C63B0B" w:rsidP="00C63B0B">
      <w:pPr>
        <w:pStyle w:val="EndNoteBibliography"/>
        <w:ind w:left="360" w:hanging="360"/>
        <w:rPr>
          <w:noProof/>
        </w:rPr>
      </w:pPr>
      <w:r w:rsidRPr="00C63B0B">
        <w:rPr>
          <w:noProof/>
        </w:rPr>
        <w:t>27.</w:t>
      </w:r>
      <w:r w:rsidRPr="00C63B0B">
        <w:rPr>
          <w:noProof/>
        </w:rPr>
        <w:tab/>
        <w:t>Chatr-Aryamontri A</w:t>
      </w:r>
      <w:r w:rsidRPr="00C63B0B">
        <w:rPr>
          <w:i/>
          <w:noProof/>
        </w:rPr>
        <w:t>, et al.</w:t>
      </w:r>
      <w:r w:rsidRPr="00C63B0B">
        <w:rPr>
          <w:noProof/>
        </w:rPr>
        <w:t xml:space="preserve"> (2013) The BioGRID interaction database: 2013 update. </w:t>
      </w:r>
      <w:r w:rsidRPr="00C63B0B">
        <w:rPr>
          <w:i/>
          <w:noProof/>
        </w:rPr>
        <w:t>Nucleic Acids Res</w:t>
      </w:r>
      <w:r w:rsidRPr="00C63B0B">
        <w:rPr>
          <w:noProof/>
        </w:rPr>
        <w:t xml:space="preserve"> 41(Database issue):D816-823.</w:t>
      </w:r>
    </w:p>
    <w:p w14:paraId="5B49EDE8" w14:textId="77777777" w:rsidR="00C63B0B" w:rsidRPr="00C63B0B" w:rsidRDefault="00C63B0B" w:rsidP="00C63B0B">
      <w:pPr>
        <w:pStyle w:val="EndNoteBibliography"/>
        <w:ind w:left="360" w:hanging="360"/>
        <w:rPr>
          <w:noProof/>
        </w:rPr>
      </w:pPr>
      <w:r w:rsidRPr="00C63B0B">
        <w:rPr>
          <w:noProof/>
        </w:rPr>
        <w:t>28.</w:t>
      </w:r>
      <w:r w:rsidRPr="00C63B0B">
        <w:rPr>
          <w:noProof/>
        </w:rPr>
        <w:tab/>
        <w:t>Salwinski L</w:t>
      </w:r>
      <w:r w:rsidRPr="00C63B0B">
        <w:rPr>
          <w:i/>
          <w:noProof/>
        </w:rPr>
        <w:t>, et al.</w:t>
      </w:r>
      <w:r w:rsidRPr="00C63B0B">
        <w:rPr>
          <w:noProof/>
        </w:rPr>
        <w:t xml:space="preserve"> (2004) The Database of Interacting Proteins: 2004 update. </w:t>
      </w:r>
      <w:r w:rsidRPr="00C63B0B">
        <w:rPr>
          <w:i/>
          <w:noProof/>
        </w:rPr>
        <w:t>Nucleic Acids Res</w:t>
      </w:r>
      <w:r w:rsidRPr="00C63B0B">
        <w:rPr>
          <w:noProof/>
        </w:rPr>
        <w:t xml:space="preserve"> 32(Database issue):D449-451.</w:t>
      </w:r>
    </w:p>
    <w:p w14:paraId="3E38C728" w14:textId="77777777" w:rsidR="00C63B0B" w:rsidRPr="00C63B0B" w:rsidRDefault="00C63B0B" w:rsidP="00C63B0B">
      <w:pPr>
        <w:pStyle w:val="EndNoteBibliography"/>
        <w:ind w:left="360" w:hanging="360"/>
        <w:rPr>
          <w:noProof/>
        </w:rPr>
      </w:pPr>
      <w:r w:rsidRPr="00C63B0B">
        <w:rPr>
          <w:noProof/>
        </w:rPr>
        <w:t>29.</w:t>
      </w:r>
      <w:r w:rsidRPr="00C63B0B">
        <w:rPr>
          <w:noProof/>
        </w:rPr>
        <w:tab/>
        <w:t>Keshava Prasad TS</w:t>
      </w:r>
      <w:r w:rsidRPr="00C63B0B">
        <w:rPr>
          <w:i/>
          <w:noProof/>
        </w:rPr>
        <w:t>, et al.</w:t>
      </w:r>
      <w:r w:rsidRPr="00C63B0B">
        <w:rPr>
          <w:noProof/>
        </w:rPr>
        <w:t xml:space="preserve"> (2009) Human Protein Reference Database--2009 update. </w:t>
      </w:r>
      <w:r w:rsidRPr="00C63B0B">
        <w:rPr>
          <w:i/>
          <w:noProof/>
        </w:rPr>
        <w:t>Nucleic Acids Res</w:t>
      </w:r>
      <w:r w:rsidRPr="00C63B0B">
        <w:rPr>
          <w:noProof/>
        </w:rPr>
        <w:t xml:space="preserve"> 37(Database issue):D767-772.</w:t>
      </w:r>
    </w:p>
    <w:p w14:paraId="233D1643" w14:textId="77777777" w:rsidR="00C63B0B" w:rsidRPr="00C63B0B" w:rsidRDefault="00C63B0B" w:rsidP="00C63B0B">
      <w:pPr>
        <w:pStyle w:val="EndNoteBibliography"/>
        <w:ind w:left="360" w:hanging="360"/>
        <w:rPr>
          <w:noProof/>
        </w:rPr>
      </w:pPr>
      <w:r w:rsidRPr="00C63B0B">
        <w:rPr>
          <w:noProof/>
        </w:rPr>
        <w:t>30.</w:t>
      </w:r>
      <w:r w:rsidRPr="00C63B0B">
        <w:rPr>
          <w:noProof/>
        </w:rPr>
        <w:tab/>
        <w:t>Orchard S</w:t>
      </w:r>
      <w:r w:rsidRPr="00C63B0B">
        <w:rPr>
          <w:i/>
          <w:noProof/>
        </w:rPr>
        <w:t>, et al.</w:t>
      </w:r>
      <w:r w:rsidRPr="00C63B0B">
        <w:rPr>
          <w:noProof/>
        </w:rPr>
        <w:t xml:space="preserve"> (2014) The MIntAct project--IntAct as a common curation platform for 11 molecular interaction databases. </w:t>
      </w:r>
      <w:r w:rsidRPr="00C63B0B">
        <w:rPr>
          <w:i/>
          <w:noProof/>
        </w:rPr>
        <w:t>Nucleic Acids Res</w:t>
      </w:r>
      <w:r w:rsidRPr="00C63B0B">
        <w:rPr>
          <w:noProof/>
        </w:rPr>
        <w:t xml:space="preserve"> 42(Database issue):D358-363.</w:t>
      </w:r>
    </w:p>
    <w:p w14:paraId="798BBBD0" w14:textId="77777777" w:rsidR="00C63B0B" w:rsidRPr="00C63B0B" w:rsidRDefault="00C63B0B" w:rsidP="00C63B0B">
      <w:pPr>
        <w:pStyle w:val="EndNoteBibliography"/>
        <w:ind w:left="360" w:hanging="360"/>
        <w:rPr>
          <w:noProof/>
        </w:rPr>
      </w:pPr>
      <w:r w:rsidRPr="00C63B0B">
        <w:rPr>
          <w:noProof/>
        </w:rPr>
        <w:t>31.</w:t>
      </w:r>
      <w:r w:rsidRPr="00C63B0B">
        <w:rPr>
          <w:noProof/>
        </w:rPr>
        <w:tab/>
        <w:t>Licata L</w:t>
      </w:r>
      <w:r w:rsidRPr="00C63B0B">
        <w:rPr>
          <w:i/>
          <w:noProof/>
        </w:rPr>
        <w:t>, et al.</w:t>
      </w:r>
      <w:r w:rsidRPr="00C63B0B">
        <w:rPr>
          <w:noProof/>
        </w:rPr>
        <w:t xml:space="preserve"> (2012) MINT, the molecular interaction database: 2012 update. </w:t>
      </w:r>
      <w:r w:rsidRPr="00C63B0B">
        <w:rPr>
          <w:i/>
          <w:noProof/>
        </w:rPr>
        <w:t>Nucleic Acids Res</w:t>
      </w:r>
      <w:r w:rsidRPr="00C63B0B">
        <w:rPr>
          <w:noProof/>
        </w:rPr>
        <w:t xml:space="preserve"> 40(Database issue):D857-861.</w:t>
      </w:r>
    </w:p>
    <w:p w14:paraId="00B1129A" w14:textId="77777777" w:rsidR="00C63B0B" w:rsidRPr="00C63B0B" w:rsidRDefault="00C63B0B" w:rsidP="00C63B0B">
      <w:pPr>
        <w:pStyle w:val="EndNoteBibliography"/>
        <w:ind w:left="360" w:hanging="360"/>
        <w:rPr>
          <w:noProof/>
        </w:rPr>
      </w:pPr>
      <w:r w:rsidRPr="00C63B0B">
        <w:rPr>
          <w:noProof/>
        </w:rPr>
        <w:t>32.</w:t>
      </w:r>
      <w:r w:rsidRPr="00C63B0B">
        <w:rPr>
          <w:noProof/>
        </w:rPr>
        <w:tab/>
        <w:t>Croft D</w:t>
      </w:r>
      <w:r w:rsidRPr="00C63B0B">
        <w:rPr>
          <w:i/>
          <w:noProof/>
        </w:rPr>
        <w:t>, et al.</w:t>
      </w:r>
      <w:r w:rsidRPr="00C63B0B">
        <w:rPr>
          <w:noProof/>
        </w:rPr>
        <w:t xml:space="preserve"> (2014) The Reactome pathway knowledgebase. </w:t>
      </w:r>
      <w:r w:rsidRPr="00C63B0B">
        <w:rPr>
          <w:i/>
          <w:noProof/>
        </w:rPr>
        <w:t>Nucleic Acids Res</w:t>
      </w:r>
      <w:r w:rsidRPr="00C63B0B">
        <w:rPr>
          <w:noProof/>
        </w:rPr>
        <w:t xml:space="preserve"> 42(Database issue):D472-477.</w:t>
      </w:r>
    </w:p>
    <w:p w14:paraId="24235120" w14:textId="77777777" w:rsidR="00C63B0B" w:rsidRPr="00C63B0B" w:rsidRDefault="00C63B0B" w:rsidP="00C63B0B">
      <w:pPr>
        <w:pStyle w:val="EndNoteBibliography"/>
        <w:ind w:left="360" w:hanging="360"/>
        <w:rPr>
          <w:noProof/>
        </w:rPr>
      </w:pPr>
      <w:r w:rsidRPr="00C63B0B">
        <w:rPr>
          <w:noProof/>
        </w:rPr>
        <w:t>33.</w:t>
      </w:r>
      <w:r w:rsidRPr="00C63B0B">
        <w:rPr>
          <w:noProof/>
        </w:rPr>
        <w:tab/>
        <w:t xml:space="preserve">Das J, Mohammed J, &amp; Yu H (2012) Genome-scale analysis of interaction dynamics reveals organization of biological networks. </w:t>
      </w:r>
      <w:r w:rsidRPr="00C63B0B">
        <w:rPr>
          <w:i/>
          <w:noProof/>
        </w:rPr>
        <w:t>Bioinformatics</w:t>
      </w:r>
      <w:r w:rsidRPr="00C63B0B">
        <w:rPr>
          <w:noProof/>
        </w:rPr>
        <w:t xml:space="preserve"> 28(14):1873-1878.</w:t>
      </w:r>
    </w:p>
    <w:p w14:paraId="79EBEE6C" w14:textId="77777777" w:rsidR="00C63B0B" w:rsidRPr="00C63B0B" w:rsidRDefault="00C63B0B" w:rsidP="00C63B0B">
      <w:pPr>
        <w:pStyle w:val="EndNoteBibliography"/>
        <w:ind w:left="360" w:hanging="360"/>
        <w:rPr>
          <w:noProof/>
        </w:rPr>
      </w:pPr>
      <w:r w:rsidRPr="00C63B0B">
        <w:rPr>
          <w:noProof/>
        </w:rPr>
        <w:t>34.</w:t>
      </w:r>
      <w:r w:rsidRPr="00C63B0B">
        <w:rPr>
          <w:noProof/>
        </w:rPr>
        <w:tab/>
        <w:t xml:space="preserve">Durmus Tekir SD &amp; Uelgen K (2013) Systems biology of pathogen-host interaction: Networks of protein-protein interaction within pathogens and pathogen-human interactions in the post-genomic era. </w:t>
      </w:r>
      <w:r w:rsidRPr="00C63B0B">
        <w:rPr>
          <w:i/>
          <w:noProof/>
        </w:rPr>
        <w:t>Biotechn. J.</w:t>
      </w:r>
      <w:r w:rsidRPr="00C63B0B">
        <w:rPr>
          <w:noProof/>
        </w:rPr>
        <w:t xml:space="preserve"> 8(1):85-96.</w:t>
      </w:r>
    </w:p>
    <w:p w14:paraId="6B269A9B" w14:textId="77777777" w:rsidR="00C63B0B" w:rsidRPr="00C63B0B" w:rsidRDefault="00C63B0B" w:rsidP="00C63B0B">
      <w:pPr>
        <w:pStyle w:val="EndNoteBibliography"/>
        <w:ind w:left="360" w:hanging="360"/>
        <w:rPr>
          <w:noProof/>
        </w:rPr>
      </w:pPr>
      <w:r w:rsidRPr="00C63B0B">
        <w:rPr>
          <w:noProof/>
        </w:rPr>
        <w:t>35.</w:t>
      </w:r>
      <w:r w:rsidRPr="00C63B0B">
        <w:rPr>
          <w:noProof/>
        </w:rPr>
        <w:tab/>
        <w:t xml:space="preserve">Arnold R, Boonen K, Sun MG, &amp; Kim PM (2012) Computational analysis of interactomes: current and future perspectives for bioinformatics approaches to model the host-pathogen interaction space. </w:t>
      </w:r>
      <w:r w:rsidRPr="00C63B0B">
        <w:rPr>
          <w:i/>
          <w:noProof/>
        </w:rPr>
        <w:t>Methods</w:t>
      </w:r>
      <w:r w:rsidRPr="00C63B0B">
        <w:rPr>
          <w:noProof/>
        </w:rPr>
        <w:t xml:space="preserve"> 57(4):508-518.</w:t>
      </w:r>
    </w:p>
    <w:p w14:paraId="43062E29" w14:textId="77777777" w:rsidR="00C63B0B" w:rsidRPr="00C63B0B" w:rsidRDefault="00C63B0B" w:rsidP="00C63B0B">
      <w:pPr>
        <w:pStyle w:val="EndNoteBibliography"/>
        <w:ind w:left="360" w:hanging="360"/>
        <w:rPr>
          <w:noProof/>
        </w:rPr>
      </w:pPr>
      <w:r w:rsidRPr="00C63B0B">
        <w:rPr>
          <w:noProof/>
        </w:rPr>
        <w:t>36.</w:t>
      </w:r>
      <w:r w:rsidRPr="00C63B0B">
        <w:rPr>
          <w:noProof/>
        </w:rPr>
        <w:tab/>
        <w:t xml:space="preserve">Korth MJ, Tchitchek N, Benecke AG, &amp; Katze MG (2013) Systems approaches to influenza-virus host interactions and the pathogenesis of highly virulent and pandemic viruses. </w:t>
      </w:r>
      <w:r w:rsidRPr="00C63B0B">
        <w:rPr>
          <w:i/>
          <w:noProof/>
        </w:rPr>
        <w:t>Semin Immunol</w:t>
      </w:r>
      <w:r w:rsidRPr="00C63B0B">
        <w:rPr>
          <w:noProof/>
        </w:rPr>
        <w:t xml:space="preserve"> 25(3):228-239.</w:t>
      </w:r>
    </w:p>
    <w:p w14:paraId="5F25AC7D" w14:textId="77777777" w:rsidR="00C63B0B" w:rsidRPr="00C63B0B" w:rsidRDefault="00C63B0B" w:rsidP="00C63B0B">
      <w:pPr>
        <w:pStyle w:val="EndNoteBibliography"/>
        <w:ind w:left="360" w:hanging="360"/>
        <w:rPr>
          <w:noProof/>
        </w:rPr>
      </w:pPr>
      <w:r w:rsidRPr="00C63B0B">
        <w:rPr>
          <w:noProof/>
        </w:rPr>
        <w:t>37.</w:t>
      </w:r>
      <w:r w:rsidRPr="00C63B0B">
        <w:rPr>
          <w:noProof/>
        </w:rPr>
        <w:tab/>
        <w:t xml:space="preserve">Nourani E, Khunjush F, &amp; Durmus S (2015) Computational approaches for prediction of pathogen-host protein-protein interactions. </w:t>
      </w:r>
      <w:r w:rsidRPr="00C63B0B">
        <w:rPr>
          <w:i/>
          <w:noProof/>
        </w:rPr>
        <w:t>Front Microbiol</w:t>
      </w:r>
      <w:r w:rsidRPr="00C63B0B">
        <w:rPr>
          <w:noProof/>
        </w:rPr>
        <w:t xml:space="preserve"> 6:94.</w:t>
      </w:r>
    </w:p>
    <w:p w14:paraId="43573032" w14:textId="77777777" w:rsidR="00C63B0B" w:rsidRPr="00C63B0B" w:rsidRDefault="00C63B0B" w:rsidP="00C63B0B">
      <w:pPr>
        <w:pStyle w:val="EndNoteBibliography"/>
        <w:ind w:left="360" w:hanging="360"/>
        <w:rPr>
          <w:noProof/>
        </w:rPr>
      </w:pPr>
      <w:r w:rsidRPr="00C63B0B">
        <w:rPr>
          <w:noProof/>
        </w:rPr>
        <w:t>38.</w:t>
      </w:r>
      <w:r w:rsidRPr="00C63B0B">
        <w:rPr>
          <w:noProof/>
        </w:rPr>
        <w:tab/>
        <w:t xml:space="preserve">Dyer MD, Murali TM, &amp; Sobral BW (2011) Supervised learning and prediction of physical interactions between human and HIV proteins. </w:t>
      </w:r>
      <w:r w:rsidRPr="00C63B0B">
        <w:rPr>
          <w:i/>
          <w:noProof/>
        </w:rPr>
        <w:t>Infect Genet Evol</w:t>
      </w:r>
      <w:r w:rsidRPr="00C63B0B">
        <w:rPr>
          <w:noProof/>
        </w:rPr>
        <w:t xml:space="preserve"> 11(5):917-923.</w:t>
      </w:r>
    </w:p>
    <w:p w14:paraId="02E0C084" w14:textId="77777777" w:rsidR="00C63B0B" w:rsidRPr="00C63B0B" w:rsidRDefault="00C63B0B" w:rsidP="00C63B0B">
      <w:pPr>
        <w:pStyle w:val="EndNoteBibliography"/>
        <w:ind w:left="360" w:hanging="360"/>
        <w:rPr>
          <w:noProof/>
        </w:rPr>
      </w:pPr>
      <w:r w:rsidRPr="00C63B0B">
        <w:rPr>
          <w:noProof/>
        </w:rPr>
        <w:t>39.</w:t>
      </w:r>
      <w:r w:rsidRPr="00C63B0B">
        <w:rPr>
          <w:noProof/>
        </w:rPr>
        <w:tab/>
        <w:t xml:space="preserve">Dyer MD, Murali TM, &amp; Sobral BW (2008) The landscape of human proteins interacting with viruses and other pathogens. </w:t>
      </w:r>
      <w:r w:rsidRPr="00C63B0B">
        <w:rPr>
          <w:i/>
          <w:noProof/>
        </w:rPr>
        <w:t>PLoS Pathog</w:t>
      </w:r>
      <w:r w:rsidRPr="00C63B0B">
        <w:rPr>
          <w:noProof/>
        </w:rPr>
        <w:t xml:space="preserve"> 4(2):e32.</w:t>
      </w:r>
    </w:p>
    <w:p w14:paraId="03462CF9" w14:textId="77777777" w:rsidR="00C63B0B" w:rsidRPr="00C63B0B" w:rsidRDefault="00C63B0B" w:rsidP="00C63B0B">
      <w:pPr>
        <w:pStyle w:val="EndNoteBibliography"/>
        <w:ind w:left="360" w:hanging="360"/>
        <w:rPr>
          <w:noProof/>
        </w:rPr>
      </w:pPr>
      <w:r w:rsidRPr="00C63B0B">
        <w:rPr>
          <w:noProof/>
        </w:rPr>
        <w:t>40.</w:t>
      </w:r>
      <w:r w:rsidRPr="00C63B0B">
        <w:rPr>
          <w:noProof/>
        </w:rPr>
        <w:tab/>
        <w:t xml:space="preserve">Ishitsuka M, Akutsu T, &amp; Nacher JC (2016) Critical controllability in proteome-wide protein interaction network integrating transcriptome. </w:t>
      </w:r>
      <w:r w:rsidRPr="00C63B0B">
        <w:rPr>
          <w:i/>
          <w:noProof/>
        </w:rPr>
        <w:t>Scientific reports</w:t>
      </w:r>
      <w:r w:rsidRPr="00C63B0B">
        <w:rPr>
          <w:noProof/>
        </w:rPr>
        <w:t xml:space="preserve"> 6:23541.</w:t>
      </w:r>
    </w:p>
    <w:p w14:paraId="3637F599" w14:textId="77777777" w:rsidR="00C63B0B" w:rsidRPr="00C63B0B" w:rsidRDefault="00C63B0B" w:rsidP="00C63B0B">
      <w:pPr>
        <w:pStyle w:val="EndNoteBibliography"/>
        <w:ind w:left="360" w:hanging="360"/>
        <w:rPr>
          <w:noProof/>
        </w:rPr>
      </w:pPr>
      <w:r w:rsidRPr="00C63B0B">
        <w:rPr>
          <w:noProof/>
        </w:rPr>
        <w:lastRenderedPageBreak/>
        <w:t>41.</w:t>
      </w:r>
      <w:r w:rsidRPr="00C63B0B">
        <w:rPr>
          <w:noProof/>
        </w:rPr>
        <w:tab/>
        <w:t xml:space="preserve">Nacher JC &amp; Akutsu T (2014) Analysis of critical and redundant nodes in controlling directed and undirected complex networks using dominating sets. </w:t>
      </w:r>
      <w:r w:rsidRPr="00C63B0B">
        <w:rPr>
          <w:i/>
          <w:noProof/>
        </w:rPr>
        <w:t>J. Compl. Networks</w:t>
      </w:r>
      <w:r w:rsidRPr="00C63B0B">
        <w:rPr>
          <w:noProof/>
        </w:rPr>
        <w:t xml:space="preserve"> 2(4):394-412.</w:t>
      </w:r>
    </w:p>
    <w:p w14:paraId="1BD5AE58" w14:textId="77777777" w:rsidR="00C63B0B" w:rsidRPr="00C63B0B" w:rsidRDefault="00C63B0B" w:rsidP="00C63B0B">
      <w:pPr>
        <w:pStyle w:val="EndNoteBibliography"/>
        <w:ind w:left="360" w:hanging="360"/>
        <w:rPr>
          <w:noProof/>
        </w:rPr>
      </w:pPr>
      <w:r w:rsidRPr="00C63B0B">
        <w:rPr>
          <w:noProof/>
        </w:rPr>
        <w:t>42.</w:t>
      </w:r>
      <w:r w:rsidRPr="00C63B0B">
        <w:rPr>
          <w:noProof/>
        </w:rPr>
        <w:tab/>
        <w:t xml:space="preserve">Wuchty S (2014) Controllability in protein interaction networks. </w:t>
      </w:r>
      <w:r w:rsidRPr="00C63B0B">
        <w:rPr>
          <w:i/>
          <w:noProof/>
        </w:rPr>
        <w:t>Proc Natl Acad Sci U S A</w:t>
      </w:r>
      <w:r w:rsidRPr="00C63B0B">
        <w:rPr>
          <w:noProof/>
        </w:rPr>
        <w:t xml:space="preserve"> 111(19):7156-7160.</w:t>
      </w:r>
    </w:p>
    <w:p w14:paraId="6F8E27E7" w14:textId="77777777" w:rsidR="00C63B0B" w:rsidRPr="00C63B0B" w:rsidRDefault="00C63B0B" w:rsidP="00C63B0B">
      <w:pPr>
        <w:pStyle w:val="EndNoteBibliography"/>
        <w:ind w:left="360" w:hanging="360"/>
        <w:rPr>
          <w:noProof/>
        </w:rPr>
      </w:pPr>
      <w:r w:rsidRPr="00C63B0B">
        <w:rPr>
          <w:noProof/>
        </w:rPr>
        <w:t>43.</w:t>
      </w:r>
      <w:r w:rsidRPr="00C63B0B">
        <w:rPr>
          <w:noProof/>
        </w:rPr>
        <w:tab/>
        <w:t xml:space="preserve">Khuri S &amp; Wuchty S (2015) Essentiality and centrality in protein interaction networks revisited. </w:t>
      </w:r>
      <w:r w:rsidRPr="00C63B0B">
        <w:rPr>
          <w:i/>
          <w:noProof/>
        </w:rPr>
        <w:t>BMC bioinformatics</w:t>
      </w:r>
      <w:r w:rsidRPr="00C63B0B">
        <w:rPr>
          <w:noProof/>
        </w:rPr>
        <w:t xml:space="preserve"> 16:109.</w:t>
      </w:r>
    </w:p>
    <w:p w14:paraId="3B9DC320" w14:textId="77777777" w:rsidR="00C63B0B" w:rsidRPr="00C63B0B" w:rsidRDefault="00C63B0B" w:rsidP="00C63B0B">
      <w:pPr>
        <w:pStyle w:val="EndNoteBibliography"/>
        <w:ind w:left="360" w:hanging="360"/>
        <w:rPr>
          <w:noProof/>
        </w:rPr>
      </w:pPr>
      <w:r w:rsidRPr="00C63B0B">
        <w:rPr>
          <w:noProof/>
        </w:rPr>
        <w:t>44.</w:t>
      </w:r>
      <w:r w:rsidRPr="00C63B0B">
        <w:rPr>
          <w:noProof/>
        </w:rPr>
        <w:tab/>
        <w:t xml:space="preserve">Wuchty S, Boltz T, &amp; Kucuk-McGinty H (2017) Links between critical proteins drive the controllability of protein interaction networks. </w:t>
      </w:r>
      <w:r w:rsidRPr="00C63B0B">
        <w:rPr>
          <w:i/>
          <w:noProof/>
        </w:rPr>
        <w:t>Proteomics</w:t>
      </w:r>
      <w:r w:rsidRPr="00C63B0B">
        <w:rPr>
          <w:noProof/>
        </w:rPr>
        <w:t>.</w:t>
      </w:r>
    </w:p>
    <w:p w14:paraId="2E53865B" w14:textId="77777777" w:rsidR="00C63B0B" w:rsidRPr="00C63B0B" w:rsidRDefault="00C63B0B" w:rsidP="00C63B0B">
      <w:pPr>
        <w:pStyle w:val="EndNoteBibliography"/>
        <w:ind w:left="360" w:hanging="360"/>
        <w:rPr>
          <w:noProof/>
        </w:rPr>
      </w:pPr>
      <w:r w:rsidRPr="00C63B0B">
        <w:rPr>
          <w:noProof/>
        </w:rPr>
        <w:t>45.</w:t>
      </w:r>
      <w:r w:rsidRPr="00C63B0B">
        <w:rPr>
          <w:noProof/>
        </w:rPr>
        <w:tab/>
        <w:t>Tatusov RL</w:t>
      </w:r>
      <w:r w:rsidRPr="00C63B0B">
        <w:rPr>
          <w:i/>
          <w:noProof/>
        </w:rPr>
        <w:t>, et al.</w:t>
      </w:r>
      <w:r w:rsidRPr="00C63B0B">
        <w:rPr>
          <w:noProof/>
        </w:rPr>
        <w:t xml:space="preserve"> (2003) The COG database: an updated version includes eukaryotes. </w:t>
      </w:r>
      <w:r w:rsidRPr="00C63B0B">
        <w:rPr>
          <w:i/>
          <w:noProof/>
        </w:rPr>
        <w:t>BMC bioinformatics</w:t>
      </w:r>
      <w:r w:rsidRPr="00C63B0B">
        <w:rPr>
          <w:noProof/>
        </w:rPr>
        <w:t xml:space="preserve"> 4:41.</w:t>
      </w:r>
    </w:p>
    <w:p w14:paraId="555621D5" w14:textId="77777777" w:rsidR="00C63B0B" w:rsidRPr="00C63B0B" w:rsidRDefault="00C63B0B" w:rsidP="00C63B0B">
      <w:pPr>
        <w:pStyle w:val="EndNoteBibliography"/>
        <w:ind w:left="360" w:hanging="360"/>
        <w:rPr>
          <w:noProof/>
        </w:rPr>
      </w:pPr>
      <w:r w:rsidRPr="00C63B0B">
        <w:rPr>
          <w:noProof/>
        </w:rPr>
        <w:t>46.</w:t>
      </w:r>
      <w:r w:rsidRPr="00C63B0B">
        <w:rPr>
          <w:noProof/>
        </w:rPr>
        <w:tab/>
        <w:t>Franceschini A</w:t>
      </w:r>
      <w:r w:rsidRPr="00C63B0B">
        <w:rPr>
          <w:i/>
          <w:noProof/>
        </w:rPr>
        <w:t>, et al.</w:t>
      </w:r>
      <w:r w:rsidRPr="00C63B0B">
        <w:rPr>
          <w:noProof/>
        </w:rPr>
        <w:t xml:space="preserve"> (2013) STRING v9.1: protein-protein interaction networks, with increased coverage and integration. </w:t>
      </w:r>
      <w:r w:rsidRPr="00C63B0B">
        <w:rPr>
          <w:i/>
          <w:noProof/>
        </w:rPr>
        <w:t>Nucleic acids research</w:t>
      </w:r>
      <w:r w:rsidRPr="00C63B0B">
        <w:rPr>
          <w:noProof/>
        </w:rPr>
        <w:t xml:space="preserve"> 41(Database issue):D808-815.</w:t>
      </w:r>
    </w:p>
    <w:p w14:paraId="645CBAE0" w14:textId="77777777" w:rsidR="00C63B0B" w:rsidRPr="00C63B0B" w:rsidRDefault="00C63B0B" w:rsidP="00C63B0B">
      <w:pPr>
        <w:pStyle w:val="EndNoteBibliography"/>
        <w:ind w:left="360" w:hanging="360"/>
        <w:rPr>
          <w:noProof/>
        </w:rPr>
      </w:pPr>
      <w:r w:rsidRPr="00C63B0B">
        <w:rPr>
          <w:noProof/>
        </w:rPr>
        <w:t>47.</w:t>
      </w:r>
      <w:r w:rsidRPr="00C63B0B">
        <w:rPr>
          <w:noProof/>
        </w:rPr>
        <w:tab/>
        <w:t xml:space="preserve">Brito AF &amp; Pinney JW (2017) Protein-Protein Interactions in Virus-Host Systems. </w:t>
      </w:r>
      <w:r w:rsidRPr="00C63B0B">
        <w:rPr>
          <w:i/>
          <w:noProof/>
        </w:rPr>
        <w:t>Front Microbiol</w:t>
      </w:r>
      <w:r w:rsidRPr="00C63B0B">
        <w:rPr>
          <w:noProof/>
        </w:rPr>
        <w:t xml:space="preserve"> 8:1557.</w:t>
      </w:r>
    </w:p>
    <w:p w14:paraId="5479FCB0" w14:textId="77777777" w:rsidR="00C63B0B" w:rsidRPr="00C63B0B" w:rsidRDefault="00C63B0B" w:rsidP="00C63B0B">
      <w:pPr>
        <w:pStyle w:val="EndNoteBibliography"/>
        <w:ind w:left="360" w:hanging="360"/>
        <w:rPr>
          <w:noProof/>
        </w:rPr>
      </w:pPr>
      <w:r w:rsidRPr="00C63B0B">
        <w:rPr>
          <w:noProof/>
        </w:rPr>
        <w:t>48.</w:t>
      </w:r>
      <w:r w:rsidRPr="00C63B0B">
        <w:rPr>
          <w:noProof/>
        </w:rPr>
        <w:tab/>
        <w:t xml:space="preserve">Dix A, Vlaic S, Guthke R, &amp; Linde J (2016) Use of systems biology to decipher host-pathogen interaction networks and predict biomarkers. </w:t>
      </w:r>
      <w:r w:rsidRPr="00C63B0B">
        <w:rPr>
          <w:i/>
          <w:noProof/>
        </w:rPr>
        <w:t>Clin Microbiol Infect</w:t>
      </w:r>
      <w:r w:rsidRPr="00C63B0B">
        <w:rPr>
          <w:noProof/>
        </w:rPr>
        <w:t xml:space="preserve"> 22(7):600-606.</w:t>
      </w:r>
    </w:p>
    <w:p w14:paraId="66DFD98E" w14:textId="77777777" w:rsidR="00C63B0B" w:rsidRPr="00C63B0B" w:rsidRDefault="00C63B0B" w:rsidP="00C63B0B">
      <w:pPr>
        <w:pStyle w:val="EndNoteBibliography"/>
        <w:ind w:left="360" w:hanging="360"/>
        <w:rPr>
          <w:noProof/>
        </w:rPr>
      </w:pPr>
      <w:r w:rsidRPr="00C63B0B">
        <w:rPr>
          <w:noProof/>
        </w:rPr>
        <w:t>49.</w:t>
      </w:r>
      <w:r w:rsidRPr="00C63B0B">
        <w:rPr>
          <w:noProof/>
        </w:rPr>
        <w:tab/>
        <w:t xml:space="preserve">Navratil V, de Chassey B, Combe CR, &amp; Lotteau V (2011) When the human viral infectome and diseasome networks collide: towards a systems biology platform for the aetiology of human diseases. </w:t>
      </w:r>
      <w:r w:rsidRPr="00C63B0B">
        <w:rPr>
          <w:i/>
          <w:noProof/>
        </w:rPr>
        <w:t>BMC Syst Biol</w:t>
      </w:r>
      <w:r w:rsidRPr="00C63B0B">
        <w:rPr>
          <w:noProof/>
        </w:rPr>
        <w:t xml:space="preserve"> 5:13.</w:t>
      </w:r>
    </w:p>
    <w:p w14:paraId="34AA12D3" w14:textId="77777777" w:rsidR="00C63B0B" w:rsidRPr="00C63B0B" w:rsidRDefault="00C63B0B" w:rsidP="00C63B0B">
      <w:pPr>
        <w:pStyle w:val="EndNoteBibliography"/>
        <w:ind w:left="360" w:hanging="360"/>
        <w:rPr>
          <w:noProof/>
        </w:rPr>
      </w:pPr>
      <w:r w:rsidRPr="00C63B0B">
        <w:rPr>
          <w:noProof/>
        </w:rPr>
        <w:t>50.</w:t>
      </w:r>
      <w:r w:rsidRPr="00C63B0B">
        <w:rPr>
          <w:noProof/>
        </w:rPr>
        <w:tab/>
        <w:t xml:space="preserve">Morales-Sanchez A &amp; Fuentes-Panana EM (2014) Human viruses and cancer. </w:t>
      </w:r>
      <w:r w:rsidRPr="00C63B0B">
        <w:rPr>
          <w:i/>
          <w:noProof/>
        </w:rPr>
        <w:t>Viruses</w:t>
      </w:r>
      <w:r w:rsidRPr="00C63B0B">
        <w:rPr>
          <w:noProof/>
        </w:rPr>
        <w:t xml:space="preserve"> 6(10):4047-4079.</w:t>
      </w:r>
    </w:p>
    <w:p w14:paraId="7BA0F440" w14:textId="77777777" w:rsidR="00C63B0B" w:rsidRPr="00C63B0B" w:rsidRDefault="00C63B0B" w:rsidP="00C63B0B">
      <w:pPr>
        <w:pStyle w:val="EndNoteBibliography"/>
        <w:ind w:left="360" w:hanging="360"/>
        <w:rPr>
          <w:noProof/>
        </w:rPr>
      </w:pPr>
      <w:r w:rsidRPr="00C63B0B">
        <w:rPr>
          <w:noProof/>
        </w:rPr>
        <w:t>51.</w:t>
      </w:r>
      <w:r w:rsidRPr="00C63B0B">
        <w:rPr>
          <w:noProof/>
        </w:rPr>
        <w:tab/>
        <w:t>Gulbahce N</w:t>
      </w:r>
      <w:r w:rsidRPr="00C63B0B">
        <w:rPr>
          <w:i/>
          <w:noProof/>
        </w:rPr>
        <w:t>, et al.</w:t>
      </w:r>
      <w:r w:rsidRPr="00C63B0B">
        <w:rPr>
          <w:noProof/>
        </w:rPr>
        <w:t xml:space="preserve"> (2012) Viral perturbations of host networks reflect disease etiology. </w:t>
      </w:r>
      <w:r w:rsidRPr="00C63B0B">
        <w:rPr>
          <w:i/>
          <w:noProof/>
        </w:rPr>
        <w:t>PLoS Comput Biol</w:t>
      </w:r>
      <w:r w:rsidRPr="00C63B0B">
        <w:rPr>
          <w:noProof/>
        </w:rPr>
        <w:t xml:space="preserve"> 8(6):e1002531.</w:t>
      </w:r>
    </w:p>
    <w:p w14:paraId="68C74604" w14:textId="77777777" w:rsidR="00C63B0B" w:rsidRPr="00C63B0B" w:rsidRDefault="00C63B0B" w:rsidP="00C63B0B">
      <w:pPr>
        <w:pStyle w:val="EndNoteBibliography"/>
        <w:ind w:left="360" w:hanging="360"/>
        <w:rPr>
          <w:noProof/>
        </w:rPr>
      </w:pPr>
      <w:r w:rsidRPr="00C63B0B">
        <w:rPr>
          <w:noProof/>
        </w:rPr>
        <w:t>52.</w:t>
      </w:r>
      <w:r w:rsidRPr="00C63B0B">
        <w:rPr>
          <w:noProof/>
        </w:rPr>
        <w:tab/>
        <w:t>Thai M</w:t>
      </w:r>
      <w:r w:rsidRPr="00C63B0B">
        <w:rPr>
          <w:i/>
          <w:noProof/>
        </w:rPr>
        <w:t>, et al.</w:t>
      </w:r>
      <w:r w:rsidRPr="00C63B0B">
        <w:rPr>
          <w:noProof/>
        </w:rPr>
        <w:t xml:space="preserve"> (2014) Adenovirus E4ORF1-induced MYC activation promotes host cell anabolic glucose metabolism and virus replication. </w:t>
      </w:r>
      <w:r w:rsidRPr="00C63B0B">
        <w:rPr>
          <w:i/>
          <w:noProof/>
        </w:rPr>
        <w:t>Cell Metab</w:t>
      </w:r>
      <w:r w:rsidRPr="00C63B0B">
        <w:rPr>
          <w:noProof/>
        </w:rPr>
        <w:t xml:space="preserve"> 19(4):694-701.</w:t>
      </w:r>
    </w:p>
    <w:p w14:paraId="3FD5F094" w14:textId="77777777" w:rsidR="00C63B0B" w:rsidRPr="00C63B0B" w:rsidRDefault="00C63B0B" w:rsidP="00C63B0B">
      <w:pPr>
        <w:pStyle w:val="EndNoteBibliography"/>
        <w:ind w:left="360" w:hanging="360"/>
        <w:rPr>
          <w:noProof/>
        </w:rPr>
      </w:pPr>
      <w:r w:rsidRPr="00C63B0B">
        <w:rPr>
          <w:noProof/>
        </w:rPr>
        <w:t>53.</w:t>
      </w:r>
      <w:r w:rsidRPr="00C63B0B">
        <w:rPr>
          <w:noProof/>
        </w:rPr>
        <w:tab/>
        <w:t xml:space="preserve">Miyake-Stoner SJ &amp; O'Shea CC (2014) Metabolism goes viral. </w:t>
      </w:r>
      <w:r w:rsidRPr="00C63B0B">
        <w:rPr>
          <w:i/>
          <w:noProof/>
        </w:rPr>
        <w:t>Cell Metab</w:t>
      </w:r>
      <w:r w:rsidRPr="00C63B0B">
        <w:rPr>
          <w:noProof/>
        </w:rPr>
        <w:t xml:space="preserve"> 19(4):549-550.</w:t>
      </w:r>
    </w:p>
    <w:p w14:paraId="0D7B318A" w14:textId="77777777" w:rsidR="00C63B0B" w:rsidRPr="00C63B0B" w:rsidRDefault="00C63B0B" w:rsidP="00C63B0B">
      <w:pPr>
        <w:pStyle w:val="EndNoteBibliography"/>
        <w:ind w:left="360" w:hanging="360"/>
        <w:rPr>
          <w:noProof/>
        </w:rPr>
      </w:pPr>
      <w:r w:rsidRPr="00C63B0B">
        <w:rPr>
          <w:noProof/>
        </w:rPr>
        <w:t>54.</w:t>
      </w:r>
      <w:r w:rsidRPr="00C63B0B">
        <w:rPr>
          <w:noProof/>
        </w:rPr>
        <w:tab/>
        <w:t xml:space="preserve">Christiaansen A, Varga SM, &amp; Spencer JV (2015) Viral manipulation of the host immune response. </w:t>
      </w:r>
      <w:r w:rsidRPr="00C63B0B">
        <w:rPr>
          <w:i/>
          <w:noProof/>
        </w:rPr>
        <w:t>Curr Opin Immunol</w:t>
      </w:r>
      <w:r w:rsidRPr="00C63B0B">
        <w:rPr>
          <w:noProof/>
        </w:rPr>
        <w:t xml:space="preserve"> 36:54-60.</w:t>
      </w:r>
    </w:p>
    <w:p w14:paraId="4A283175" w14:textId="77777777" w:rsidR="00C63B0B" w:rsidRPr="00C63B0B" w:rsidRDefault="00C63B0B" w:rsidP="00C63B0B">
      <w:pPr>
        <w:pStyle w:val="EndNoteBibliography"/>
        <w:ind w:left="360" w:hanging="360"/>
        <w:rPr>
          <w:noProof/>
        </w:rPr>
      </w:pPr>
      <w:r w:rsidRPr="00C63B0B">
        <w:rPr>
          <w:noProof/>
        </w:rPr>
        <w:t>55.</w:t>
      </w:r>
      <w:r w:rsidRPr="00C63B0B">
        <w:rPr>
          <w:noProof/>
        </w:rPr>
        <w:tab/>
        <w:t xml:space="preserve">Boppana SB &amp; Fowler KB (2007) Persistence in the population: epidemiology and transmisson. </w:t>
      </w:r>
      <w:r w:rsidRPr="00C63B0B">
        <w:rPr>
          <w:i/>
          <w:noProof/>
        </w:rPr>
        <w:t>Human Herpesviruses: Biology, Therapy, and Immunoprophylaxis</w:t>
      </w:r>
      <w:r w:rsidRPr="00C63B0B">
        <w:rPr>
          <w:noProof/>
        </w:rPr>
        <w:t>, eds Arvin A, Campadelli-Fiume G, Mocarski E, Moore PS, Roizman B, Whitley R, &amp; Yamanishi KCambridge).</w:t>
      </w:r>
    </w:p>
    <w:p w14:paraId="02FE236F" w14:textId="77777777" w:rsidR="00C63B0B" w:rsidRPr="00C63B0B" w:rsidRDefault="00C63B0B" w:rsidP="00C63B0B">
      <w:pPr>
        <w:pStyle w:val="EndNoteBibliography"/>
        <w:ind w:left="360" w:hanging="360"/>
        <w:rPr>
          <w:noProof/>
        </w:rPr>
      </w:pPr>
      <w:r w:rsidRPr="00C63B0B">
        <w:rPr>
          <w:noProof/>
        </w:rPr>
        <w:t>56.</w:t>
      </w:r>
      <w:r w:rsidRPr="00C63B0B">
        <w:rPr>
          <w:noProof/>
        </w:rPr>
        <w:tab/>
        <w:t>Burrel S</w:t>
      </w:r>
      <w:r w:rsidRPr="00C63B0B">
        <w:rPr>
          <w:i/>
          <w:noProof/>
        </w:rPr>
        <w:t>, et al.</w:t>
      </w:r>
      <w:r w:rsidRPr="00C63B0B">
        <w:rPr>
          <w:noProof/>
        </w:rPr>
        <w:t xml:space="preserve"> (2017) Ancient Recombination Events between Human Herpes Simplex Viruses. </w:t>
      </w:r>
      <w:r w:rsidRPr="00C63B0B">
        <w:rPr>
          <w:i/>
          <w:noProof/>
        </w:rPr>
        <w:t>Mol Biol Evol</w:t>
      </w:r>
      <w:r w:rsidRPr="00C63B0B">
        <w:rPr>
          <w:noProof/>
        </w:rPr>
        <w:t xml:space="preserve"> 34(7):1713-1721.</w:t>
      </w:r>
    </w:p>
    <w:p w14:paraId="6AA20933" w14:textId="77777777" w:rsidR="00C63B0B" w:rsidRPr="00C63B0B" w:rsidRDefault="00C63B0B" w:rsidP="00C63B0B">
      <w:pPr>
        <w:pStyle w:val="EndNoteBibliography"/>
        <w:ind w:left="360" w:hanging="360"/>
        <w:rPr>
          <w:noProof/>
        </w:rPr>
      </w:pPr>
      <w:r w:rsidRPr="00C63B0B">
        <w:rPr>
          <w:noProof/>
        </w:rPr>
        <w:t>57.</w:t>
      </w:r>
      <w:r w:rsidRPr="00C63B0B">
        <w:rPr>
          <w:noProof/>
        </w:rPr>
        <w:tab/>
        <w:t xml:space="preserve">Johnston C, Gottlieb SL, &amp; Wald A (2016) Status of vaccine research and development of vaccines for herpes simplex virus. </w:t>
      </w:r>
      <w:r w:rsidRPr="00C63B0B">
        <w:rPr>
          <w:i/>
          <w:noProof/>
        </w:rPr>
        <w:t>Vaccine</w:t>
      </w:r>
      <w:r w:rsidRPr="00C63B0B">
        <w:rPr>
          <w:noProof/>
        </w:rPr>
        <w:t xml:space="preserve"> 34(26):2948-2952.</w:t>
      </w:r>
    </w:p>
    <w:p w14:paraId="6547EC5A" w14:textId="77777777" w:rsidR="00C63B0B" w:rsidRPr="00C63B0B" w:rsidRDefault="00C63B0B" w:rsidP="00C63B0B">
      <w:pPr>
        <w:pStyle w:val="EndNoteBibliography"/>
        <w:ind w:left="360" w:hanging="360"/>
        <w:rPr>
          <w:noProof/>
        </w:rPr>
      </w:pPr>
      <w:r w:rsidRPr="00C63B0B">
        <w:rPr>
          <w:noProof/>
        </w:rPr>
        <w:t>58.</w:t>
      </w:r>
      <w:r w:rsidRPr="00C63B0B">
        <w:rPr>
          <w:noProof/>
        </w:rPr>
        <w:tab/>
        <w:t>Looker KJ</w:t>
      </w:r>
      <w:r w:rsidRPr="00C63B0B">
        <w:rPr>
          <w:i/>
          <w:noProof/>
        </w:rPr>
        <w:t>, et al.</w:t>
      </w:r>
      <w:r w:rsidRPr="00C63B0B">
        <w:rPr>
          <w:noProof/>
        </w:rPr>
        <w:t xml:space="preserve"> (2015) Global and Regional Estimates of Prevalent and Incident Herpes Simplex Virus Type 1 Infections in 2012. </w:t>
      </w:r>
      <w:r w:rsidRPr="00C63B0B">
        <w:rPr>
          <w:i/>
          <w:noProof/>
        </w:rPr>
        <w:t>PLoS One</w:t>
      </w:r>
      <w:r w:rsidRPr="00C63B0B">
        <w:rPr>
          <w:noProof/>
        </w:rPr>
        <w:t xml:space="preserve"> 10(10):e0140765.</w:t>
      </w:r>
    </w:p>
    <w:p w14:paraId="13432F16" w14:textId="77777777" w:rsidR="00C63B0B" w:rsidRPr="00C63B0B" w:rsidRDefault="00C63B0B" w:rsidP="00C63B0B">
      <w:pPr>
        <w:pStyle w:val="EndNoteBibliography"/>
        <w:ind w:left="360" w:hanging="360"/>
        <w:rPr>
          <w:noProof/>
        </w:rPr>
      </w:pPr>
      <w:r w:rsidRPr="00C63B0B">
        <w:rPr>
          <w:noProof/>
        </w:rPr>
        <w:t>59.</w:t>
      </w:r>
      <w:r w:rsidRPr="00C63B0B">
        <w:rPr>
          <w:noProof/>
        </w:rPr>
        <w:tab/>
        <w:t xml:space="preserve">Szucs TD, Berger K, Fisman DN, &amp; Harbarth S (2001) The estimated economic burden of genital herpes in the United States. An analysis using two costing approaches. </w:t>
      </w:r>
      <w:r w:rsidRPr="00C63B0B">
        <w:rPr>
          <w:i/>
          <w:noProof/>
        </w:rPr>
        <w:t>BMC Infect Dis</w:t>
      </w:r>
      <w:r w:rsidRPr="00C63B0B">
        <w:rPr>
          <w:noProof/>
        </w:rPr>
        <w:t xml:space="preserve"> 1:5.</w:t>
      </w:r>
    </w:p>
    <w:p w14:paraId="1372122C" w14:textId="77777777" w:rsidR="00C63B0B" w:rsidRPr="00C63B0B" w:rsidRDefault="00C63B0B" w:rsidP="00C63B0B">
      <w:pPr>
        <w:pStyle w:val="EndNoteBibliography"/>
        <w:ind w:left="360" w:hanging="360"/>
        <w:rPr>
          <w:noProof/>
        </w:rPr>
      </w:pPr>
      <w:r w:rsidRPr="00C63B0B">
        <w:rPr>
          <w:noProof/>
        </w:rPr>
        <w:lastRenderedPageBreak/>
        <w:t>60.</w:t>
      </w:r>
      <w:r w:rsidRPr="00C63B0B">
        <w:rPr>
          <w:noProof/>
        </w:rPr>
        <w:tab/>
        <w:t>Menzies NA</w:t>
      </w:r>
      <w:r w:rsidRPr="00C63B0B">
        <w:rPr>
          <w:i/>
          <w:noProof/>
        </w:rPr>
        <w:t>, et al.</w:t>
      </w:r>
      <w:r w:rsidRPr="00C63B0B">
        <w:rPr>
          <w:noProof/>
        </w:rPr>
        <w:t xml:space="preserve"> (2011) The cost of providing comprehensive HIV treatment in PEPFAR-supported programs. </w:t>
      </w:r>
      <w:r w:rsidRPr="00C63B0B">
        <w:rPr>
          <w:i/>
          <w:noProof/>
        </w:rPr>
        <w:t>AIDS</w:t>
      </w:r>
      <w:r w:rsidRPr="00C63B0B">
        <w:rPr>
          <w:noProof/>
        </w:rPr>
        <w:t xml:space="preserve"> 25(14):1753-1760.</w:t>
      </w:r>
    </w:p>
    <w:p w14:paraId="1A2FD7C9" w14:textId="77777777" w:rsidR="00C63B0B" w:rsidRPr="00C63B0B" w:rsidRDefault="00C63B0B" w:rsidP="00C63B0B">
      <w:pPr>
        <w:pStyle w:val="EndNoteBibliography"/>
        <w:ind w:left="360" w:hanging="360"/>
        <w:rPr>
          <w:noProof/>
        </w:rPr>
      </w:pPr>
      <w:r w:rsidRPr="00C63B0B">
        <w:rPr>
          <w:noProof/>
        </w:rPr>
        <w:t>61.</w:t>
      </w:r>
      <w:r w:rsidRPr="00C63B0B">
        <w:rPr>
          <w:noProof/>
        </w:rPr>
        <w:tab/>
        <w:t xml:space="preserve">Johnson NP &amp; Mueller J (2002) Updating the accounts: global mortality of the 1918-1920 "Spanish" influenza pandemic. </w:t>
      </w:r>
      <w:r w:rsidRPr="00C63B0B">
        <w:rPr>
          <w:i/>
          <w:noProof/>
        </w:rPr>
        <w:t>Bull Hist Med</w:t>
      </w:r>
      <w:r w:rsidRPr="00C63B0B">
        <w:rPr>
          <w:noProof/>
        </w:rPr>
        <w:t xml:space="preserve"> 76(1):105-115.</w:t>
      </w:r>
    </w:p>
    <w:p w14:paraId="3875FD88" w14:textId="77777777" w:rsidR="00C63B0B" w:rsidRPr="00C63B0B" w:rsidRDefault="00C63B0B" w:rsidP="00C63B0B">
      <w:pPr>
        <w:pStyle w:val="EndNoteBibliography"/>
        <w:ind w:left="360" w:hanging="360"/>
        <w:rPr>
          <w:noProof/>
        </w:rPr>
      </w:pPr>
      <w:r w:rsidRPr="00C63B0B">
        <w:rPr>
          <w:noProof/>
        </w:rPr>
        <w:t>62.</w:t>
      </w:r>
      <w:r w:rsidRPr="00C63B0B">
        <w:rPr>
          <w:noProof/>
        </w:rPr>
        <w:tab/>
        <w:t xml:space="preserve">Merson MH, O'Malley J, Serwadda D, &amp; Apisuk C (2008) The history and challenge of HIV prevention. </w:t>
      </w:r>
      <w:r w:rsidRPr="00C63B0B">
        <w:rPr>
          <w:i/>
          <w:noProof/>
        </w:rPr>
        <w:t>Lancet</w:t>
      </w:r>
      <w:r w:rsidRPr="00C63B0B">
        <w:rPr>
          <w:noProof/>
        </w:rPr>
        <w:t xml:space="preserve"> 372(9637):475-488.</w:t>
      </w:r>
    </w:p>
    <w:p w14:paraId="218C1723" w14:textId="77777777" w:rsidR="00C63B0B" w:rsidRPr="00C63B0B" w:rsidRDefault="00C63B0B" w:rsidP="00C63B0B">
      <w:pPr>
        <w:pStyle w:val="EndNoteBibliography"/>
        <w:ind w:left="360" w:hanging="360"/>
        <w:rPr>
          <w:noProof/>
        </w:rPr>
      </w:pPr>
      <w:r w:rsidRPr="00C63B0B">
        <w:rPr>
          <w:noProof/>
        </w:rPr>
        <w:t>63.</w:t>
      </w:r>
      <w:r w:rsidRPr="00C63B0B">
        <w:rPr>
          <w:noProof/>
        </w:rPr>
        <w:tab/>
        <w:t>Molinari NA</w:t>
      </w:r>
      <w:r w:rsidRPr="00C63B0B">
        <w:rPr>
          <w:i/>
          <w:noProof/>
        </w:rPr>
        <w:t>, et al.</w:t>
      </w:r>
      <w:r w:rsidRPr="00C63B0B">
        <w:rPr>
          <w:noProof/>
        </w:rPr>
        <w:t xml:space="preserve"> (2007) The annual impact of seasonal influenza in the US: measuring disease burden and costs. </w:t>
      </w:r>
      <w:r w:rsidRPr="00C63B0B">
        <w:rPr>
          <w:i/>
          <w:noProof/>
        </w:rPr>
        <w:t>Vaccine</w:t>
      </w:r>
      <w:r w:rsidRPr="00C63B0B">
        <w:rPr>
          <w:noProof/>
        </w:rPr>
        <w:t xml:space="preserve"> 25(27):5086-5096.</w:t>
      </w:r>
    </w:p>
    <w:p w14:paraId="16604D32" w14:textId="77777777" w:rsidR="00C63B0B" w:rsidRPr="00C63B0B" w:rsidRDefault="00C63B0B" w:rsidP="00C63B0B">
      <w:pPr>
        <w:pStyle w:val="EndNoteBibliography"/>
        <w:ind w:left="360" w:hanging="360"/>
        <w:rPr>
          <w:noProof/>
        </w:rPr>
      </w:pPr>
      <w:r w:rsidRPr="00C63B0B">
        <w:rPr>
          <w:noProof/>
        </w:rPr>
        <w:t>64.</w:t>
      </w:r>
      <w:r w:rsidRPr="00C63B0B">
        <w:rPr>
          <w:noProof/>
        </w:rPr>
        <w:tab/>
        <w:t>Patel MK</w:t>
      </w:r>
      <w:r w:rsidRPr="00C63B0B">
        <w:rPr>
          <w:i/>
          <w:noProof/>
        </w:rPr>
        <w:t>, et al.</w:t>
      </w:r>
      <w:r w:rsidRPr="00C63B0B">
        <w:rPr>
          <w:noProof/>
        </w:rPr>
        <w:t xml:space="preserve"> (2016) Progress Toward Regional Measles Elimination - Worldwide, 2000-2015. </w:t>
      </w:r>
      <w:r w:rsidRPr="00C63B0B">
        <w:rPr>
          <w:i/>
          <w:noProof/>
        </w:rPr>
        <w:t>MMWR Morb Mortal Wkly Rep</w:t>
      </w:r>
      <w:r w:rsidRPr="00C63B0B">
        <w:rPr>
          <w:noProof/>
        </w:rPr>
        <w:t xml:space="preserve"> 65(44):1228-1233.</w:t>
      </w:r>
    </w:p>
    <w:p w14:paraId="077E227A" w14:textId="77777777" w:rsidR="00C63B0B" w:rsidRPr="00C63B0B" w:rsidRDefault="00C63B0B" w:rsidP="00C63B0B">
      <w:pPr>
        <w:pStyle w:val="EndNoteBibliography"/>
        <w:ind w:left="360" w:hanging="360"/>
        <w:rPr>
          <w:noProof/>
        </w:rPr>
      </w:pPr>
      <w:r w:rsidRPr="00C63B0B">
        <w:rPr>
          <w:noProof/>
        </w:rPr>
        <w:t>65.</w:t>
      </w:r>
      <w:r w:rsidRPr="00C63B0B">
        <w:rPr>
          <w:noProof/>
        </w:rPr>
        <w:tab/>
        <w:t xml:space="preserve">Wong JB, McQuillan GM, McHutchison JG, &amp; Poynard T (2000) Estimating future hepatitis C morbidity, mortality, and costs in the United States. </w:t>
      </w:r>
      <w:r w:rsidRPr="00C63B0B">
        <w:rPr>
          <w:i/>
          <w:noProof/>
        </w:rPr>
        <w:t>Am J Public Health</w:t>
      </w:r>
      <w:r w:rsidRPr="00C63B0B">
        <w:rPr>
          <w:noProof/>
        </w:rPr>
        <w:t xml:space="preserve"> 90(10):1562-1569.</w:t>
      </w:r>
    </w:p>
    <w:p w14:paraId="0CFD555A" w14:textId="77777777" w:rsidR="00C63B0B" w:rsidRPr="00C63B0B" w:rsidRDefault="00C63B0B" w:rsidP="00C63B0B">
      <w:pPr>
        <w:pStyle w:val="EndNoteBibliography"/>
        <w:ind w:left="360" w:hanging="360"/>
        <w:rPr>
          <w:noProof/>
        </w:rPr>
      </w:pPr>
      <w:r w:rsidRPr="00C63B0B">
        <w:rPr>
          <w:noProof/>
        </w:rPr>
        <w:t>66.</w:t>
      </w:r>
      <w:r w:rsidRPr="00C63B0B">
        <w:rPr>
          <w:noProof/>
        </w:rPr>
        <w:tab/>
        <w:t xml:space="preserve">Wang H &amp; Collaborators GBoD (2016) Global, regional, and national life expectancy, all-cause mortality, and cause-specific mortality for 249 causes of death, 1980-2015: a systematic analysis for the Global Burden of Disease Study 2015. </w:t>
      </w:r>
      <w:r w:rsidRPr="00C63B0B">
        <w:rPr>
          <w:i/>
          <w:noProof/>
        </w:rPr>
        <w:t>Lancet</w:t>
      </w:r>
      <w:r w:rsidRPr="00C63B0B">
        <w:rPr>
          <w:noProof/>
        </w:rPr>
        <w:t xml:space="preserve"> 388(10053):1459-1544.</w:t>
      </w:r>
    </w:p>
    <w:p w14:paraId="6DC0058E" w14:textId="77777777" w:rsidR="00C63B0B" w:rsidRPr="00C63B0B" w:rsidRDefault="00C63B0B" w:rsidP="00C63B0B">
      <w:pPr>
        <w:pStyle w:val="EndNoteBibliography"/>
        <w:ind w:left="360" w:hanging="360"/>
        <w:rPr>
          <w:noProof/>
        </w:rPr>
      </w:pPr>
      <w:r w:rsidRPr="00C63B0B">
        <w:rPr>
          <w:noProof/>
        </w:rPr>
        <w:t>67.</w:t>
      </w:r>
      <w:r w:rsidRPr="00C63B0B">
        <w:rPr>
          <w:noProof/>
        </w:rPr>
        <w:tab/>
        <w:t xml:space="preserve">Maynard JE (1990) Hepatitis B: global importance and need for control. </w:t>
      </w:r>
      <w:r w:rsidRPr="00C63B0B">
        <w:rPr>
          <w:i/>
          <w:noProof/>
        </w:rPr>
        <w:t>Vaccine</w:t>
      </w:r>
      <w:r w:rsidRPr="00C63B0B">
        <w:rPr>
          <w:noProof/>
        </w:rPr>
        <w:t xml:space="preserve"> 8 Suppl:S18-20; discussion S21-13.</w:t>
      </w:r>
    </w:p>
    <w:p w14:paraId="7AA20AB3" w14:textId="77777777" w:rsidR="00C63B0B" w:rsidRPr="00C63B0B" w:rsidRDefault="00C63B0B" w:rsidP="00C63B0B">
      <w:pPr>
        <w:pStyle w:val="EndNoteBibliography"/>
        <w:ind w:left="360" w:hanging="360"/>
        <w:rPr>
          <w:noProof/>
        </w:rPr>
      </w:pPr>
      <w:r w:rsidRPr="00C63B0B">
        <w:rPr>
          <w:noProof/>
        </w:rPr>
        <w:t>68.</w:t>
      </w:r>
      <w:r w:rsidRPr="00C63B0B">
        <w:rPr>
          <w:noProof/>
        </w:rPr>
        <w:tab/>
        <w:t xml:space="preserve">Ott JJ, Stevens GA, Groeger J, &amp; Wiersma ST (2012) Global epidemiology of hepatitis B virus infection: new estimates of age-specific HBsAg seroprevalence and endemicity. </w:t>
      </w:r>
      <w:r w:rsidRPr="00C63B0B">
        <w:rPr>
          <w:i/>
          <w:noProof/>
        </w:rPr>
        <w:t>Vaccine</w:t>
      </w:r>
      <w:r w:rsidRPr="00C63B0B">
        <w:rPr>
          <w:noProof/>
        </w:rPr>
        <w:t xml:space="preserve"> 30(12):2212-2219.</w:t>
      </w:r>
    </w:p>
    <w:p w14:paraId="35816772" w14:textId="77777777" w:rsidR="00C63B0B" w:rsidRPr="00C63B0B" w:rsidRDefault="00C63B0B" w:rsidP="00C63B0B">
      <w:pPr>
        <w:pStyle w:val="EndNoteBibliography"/>
        <w:ind w:left="360" w:hanging="360"/>
        <w:rPr>
          <w:noProof/>
        </w:rPr>
      </w:pPr>
      <w:r w:rsidRPr="00C63B0B">
        <w:rPr>
          <w:noProof/>
        </w:rPr>
        <w:t>69.</w:t>
      </w:r>
      <w:r w:rsidRPr="00C63B0B">
        <w:rPr>
          <w:noProof/>
        </w:rPr>
        <w:tab/>
        <w:t>Keshavarz K</w:t>
      </w:r>
      <w:r w:rsidRPr="00C63B0B">
        <w:rPr>
          <w:i/>
          <w:noProof/>
        </w:rPr>
        <w:t>, et al.</w:t>
      </w:r>
      <w:r w:rsidRPr="00C63B0B">
        <w:rPr>
          <w:noProof/>
        </w:rPr>
        <w:t xml:space="preserve"> (2015) Economic burden of hepatitis B virus-related diseases: evidence from iran. </w:t>
      </w:r>
      <w:r w:rsidRPr="00C63B0B">
        <w:rPr>
          <w:i/>
          <w:noProof/>
        </w:rPr>
        <w:t>Hepat Mon</w:t>
      </w:r>
      <w:r w:rsidRPr="00C63B0B">
        <w:rPr>
          <w:noProof/>
        </w:rPr>
        <w:t xml:space="preserve"> 15(4):e25854.</w:t>
      </w:r>
    </w:p>
    <w:p w14:paraId="406A41FA" w14:textId="77777777" w:rsidR="00C63B0B" w:rsidRPr="00C63B0B" w:rsidRDefault="00C63B0B" w:rsidP="00C63B0B">
      <w:pPr>
        <w:pStyle w:val="EndNoteBibliography"/>
        <w:ind w:left="360" w:hanging="360"/>
        <w:rPr>
          <w:noProof/>
        </w:rPr>
      </w:pPr>
      <w:r w:rsidRPr="00C63B0B">
        <w:rPr>
          <w:noProof/>
        </w:rPr>
        <w:t>70.</w:t>
      </w:r>
      <w:r w:rsidRPr="00C63B0B">
        <w:rPr>
          <w:noProof/>
        </w:rPr>
        <w:tab/>
        <w:t>Fischer M (2016) Zika virus epidemiology update.</w:t>
      </w:r>
    </w:p>
    <w:p w14:paraId="4771EB30" w14:textId="77777777" w:rsidR="00C63B0B" w:rsidRPr="00C63B0B" w:rsidRDefault="00C63B0B" w:rsidP="00C63B0B">
      <w:pPr>
        <w:pStyle w:val="EndNoteBibliography"/>
        <w:ind w:left="360" w:hanging="360"/>
        <w:rPr>
          <w:noProof/>
        </w:rPr>
      </w:pPr>
      <w:r w:rsidRPr="00C63B0B">
        <w:rPr>
          <w:noProof/>
        </w:rPr>
        <w:t>71.</w:t>
      </w:r>
      <w:r w:rsidRPr="00C63B0B">
        <w:rPr>
          <w:noProof/>
        </w:rPr>
        <w:tab/>
        <w:t>Tang XC</w:t>
      </w:r>
      <w:r w:rsidRPr="00C63B0B">
        <w:rPr>
          <w:i/>
          <w:noProof/>
        </w:rPr>
        <w:t>, et al.</w:t>
      </w:r>
      <w:r w:rsidRPr="00C63B0B">
        <w:rPr>
          <w:noProof/>
        </w:rPr>
        <w:t xml:space="preserve"> (2014) Identification of human neutralizing antibodies against MERS-CoV and their role in virus adaptive evolution. </w:t>
      </w:r>
      <w:r w:rsidRPr="00C63B0B">
        <w:rPr>
          <w:i/>
          <w:noProof/>
        </w:rPr>
        <w:t>Proc Natl Acad Sci U S A</w:t>
      </w:r>
      <w:r w:rsidRPr="00C63B0B">
        <w:rPr>
          <w:noProof/>
        </w:rPr>
        <w:t xml:space="preserve"> 111(19):E2018-2026.</w:t>
      </w:r>
    </w:p>
    <w:p w14:paraId="78586255" w14:textId="77777777" w:rsidR="00C63B0B" w:rsidRPr="00C63B0B" w:rsidRDefault="00C63B0B" w:rsidP="00C63B0B">
      <w:pPr>
        <w:pStyle w:val="EndNoteBibliography"/>
        <w:ind w:left="360" w:hanging="360"/>
        <w:rPr>
          <w:noProof/>
        </w:rPr>
      </w:pPr>
      <w:r w:rsidRPr="00C63B0B">
        <w:rPr>
          <w:noProof/>
        </w:rPr>
        <w:t>72.</w:t>
      </w:r>
      <w:r w:rsidRPr="00C63B0B">
        <w:rPr>
          <w:noProof/>
        </w:rPr>
        <w:tab/>
        <w:t xml:space="preserve">Oberholtzer K (2004) </w:t>
      </w:r>
      <w:r w:rsidRPr="00C63B0B">
        <w:rPr>
          <w:i/>
          <w:noProof/>
        </w:rPr>
        <w:t>Learning from SARS: Preparing for the Next Disease Outbreak--Workshop Summary.</w:t>
      </w:r>
      <w:r w:rsidRPr="00C63B0B">
        <w:rPr>
          <w:noProof/>
        </w:rPr>
        <w:t xml:space="preserve"> (National Academies Press).</w:t>
      </w:r>
    </w:p>
    <w:p w14:paraId="71C1452C" w14:textId="77777777" w:rsidR="00C63B0B" w:rsidRPr="00C63B0B" w:rsidRDefault="00C63B0B" w:rsidP="00C63B0B">
      <w:pPr>
        <w:pStyle w:val="EndNoteBibliography"/>
        <w:ind w:left="360" w:hanging="360"/>
        <w:rPr>
          <w:noProof/>
        </w:rPr>
      </w:pPr>
      <w:r w:rsidRPr="00C63B0B">
        <w:rPr>
          <w:noProof/>
        </w:rPr>
        <w:t>73.</w:t>
      </w:r>
      <w:r w:rsidRPr="00C63B0B">
        <w:rPr>
          <w:noProof/>
        </w:rPr>
        <w:tab/>
        <w:t xml:space="preserve">Lee J-W &amp; McKibbin WJ (2004) Estimating the global economic costs of SARS. </w:t>
      </w:r>
      <w:r w:rsidRPr="00C63B0B">
        <w:rPr>
          <w:i/>
          <w:noProof/>
        </w:rPr>
        <w:t>Learning from SARS: preparing for the next disease outbreak: workshop summary.,</w:t>
      </w:r>
      <w:r w:rsidRPr="00C63B0B">
        <w:rPr>
          <w:noProof/>
        </w:rPr>
        <w:t xml:space="preserve"> Institute of Medicine (US) Forum on Microbial Threats.,  (National Academies Press, WAshinton, DC).</w:t>
      </w:r>
    </w:p>
    <w:p w14:paraId="1E879136" w14:textId="77777777" w:rsidR="00C63B0B" w:rsidRPr="00C63B0B" w:rsidRDefault="00C63B0B" w:rsidP="00C63B0B">
      <w:pPr>
        <w:pStyle w:val="EndNoteBibliography"/>
        <w:ind w:left="360" w:hanging="360"/>
        <w:rPr>
          <w:noProof/>
        </w:rPr>
      </w:pPr>
      <w:r w:rsidRPr="00C63B0B">
        <w:rPr>
          <w:noProof/>
        </w:rPr>
        <w:t>74.</w:t>
      </w:r>
      <w:r w:rsidRPr="00C63B0B">
        <w:rPr>
          <w:noProof/>
        </w:rPr>
        <w:tab/>
        <w:t xml:space="preserve">Simasek M &amp; Blandino DA (2007) Treatment of the common cold. </w:t>
      </w:r>
      <w:r w:rsidRPr="00C63B0B">
        <w:rPr>
          <w:i/>
          <w:noProof/>
        </w:rPr>
        <w:t>Am Fam Physician</w:t>
      </w:r>
      <w:r w:rsidRPr="00C63B0B">
        <w:rPr>
          <w:noProof/>
        </w:rPr>
        <w:t xml:space="preserve"> 75(4):515-520.</w:t>
      </w:r>
    </w:p>
    <w:p w14:paraId="51DA9191" w14:textId="77777777" w:rsidR="00C63B0B" w:rsidRPr="00C63B0B" w:rsidRDefault="00C63B0B" w:rsidP="00C63B0B">
      <w:pPr>
        <w:pStyle w:val="EndNoteBibliography"/>
        <w:ind w:left="360" w:hanging="360"/>
        <w:rPr>
          <w:noProof/>
        </w:rPr>
      </w:pPr>
      <w:r w:rsidRPr="00C63B0B">
        <w:rPr>
          <w:noProof/>
        </w:rPr>
        <w:t>75.</w:t>
      </w:r>
      <w:r w:rsidRPr="00C63B0B">
        <w:rPr>
          <w:noProof/>
        </w:rPr>
        <w:tab/>
        <w:t xml:space="preserve">Bartsch SM, Lopman BA, Ozawa S, Hall AJ, &amp; Lee BY (2016) Global Economic Burden of Norovirus Gastroenteritis. </w:t>
      </w:r>
      <w:r w:rsidRPr="00C63B0B">
        <w:rPr>
          <w:i/>
          <w:noProof/>
        </w:rPr>
        <w:t>PLoS One</w:t>
      </w:r>
      <w:r w:rsidRPr="00C63B0B">
        <w:rPr>
          <w:noProof/>
        </w:rPr>
        <w:t xml:space="preserve"> 11(4):e0151219.</w:t>
      </w:r>
    </w:p>
    <w:p w14:paraId="490F566B" w14:textId="77777777" w:rsidR="00C63B0B" w:rsidRPr="00C63B0B" w:rsidRDefault="00C63B0B" w:rsidP="00C63B0B">
      <w:pPr>
        <w:pStyle w:val="EndNoteBibliography"/>
        <w:ind w:left="360" w:hanging="360"/>
        <w:rPr>
          <w:noProof/>
        </w:rPr>
      </w:pPr>
      <w:r w:rsidRPr="00C63B0B">
        <w:rPr>
          <w:noProof/>
        </w:rPr>
        <w:t>76.</w:t>
      </w:r>
      <w:r w:rsidRPr="00C63B0B">
        <w:rPr>
          <w:noProof/>
        </w:rPr>
        <w:tab/>
        <w:t xml:space="preserve">Robilotti E, Deresinski S, &amp; Pinsky BA (2015) Norovirus. </w:t>
      </w:r>
      <w:r w:rsidRPr="00C63B0B">
        <w:rPr>
          <w:i/>
          <w:noProof/>
        </w:rPr>
        <w:t>Clin Microbiol Rev</w:t>
      </w:r>
      <w:r w:rsidRPr="00C63B0B">
        <w:rPr>
          <w:noProof/>
        </w:rPr>
        <w:t xml:space="preserve"> 28(1):134-164.</w:t>
      </w:r>
    </w:p>
    <w:p w14:paraId="0E78AF50" w14:textId="6C73328A" w:rsidR="004872FA" w:rsidRDefault="00C63B0B" w:rsidP="00C63B0B">
      <w:pPr>
        <w:rPr>
          <w:rFonts w:ascii="Times" w:hAnsi="Times" w:cs="Arial"/>
          <w:color w:val="000000"/>
        </w:rPr>
      </w:pPr>
      <w:r w:rsidRPr="0025010A">
        <w:rPr>
          <w:rFonts w:ascii="Times" w:hAnsi="Times"/>
          <w:noProof/>
          <w:sz w:val="22"/>
          <w:szCs w:val="22"/>
        </w:rPr>
        <w:fldChar w:fldCharType="end"/>
      </w:r>
    </w:p>
    <w:p w14:paraId="2B4A7537" w14:textId="77777777" w:rsidR="00C63B0B" w:rsidRDefault="00C63B0B">
      <w:pPr>
        <w:rPr>
          <w:rFonts w:ascii="Times" w:hAnsi="Times" w:cs="Arial"/>
          <w:b/>
          <w:color w:val="000000"/>
        </w:rPr>
      </w:pPr>
      <w:r>
        <w:rPr>
          <w:rFonts w:ascii="Times" w:hAnsi="Times" w:cs="Arial"/>
          <w:b/>
          <w:color w:val="000000"/>
        </w:rPr>
        <w:br w:type="page"/>
      </w:r>
    </w:p>
    <w:p w14:paraId="7FC73F70" w14:textId="77777777" w:rsidR="00C63B0B" w:rsidRDefault="00C63B0B">
      <w:pPr>
        <w:rPr>
          <w:rFonts w:ascii="Times" w:hAnsi="Times"/>
          <w:noProof/>
        </w:rPr>
      </w:pPr>
    </w:p>
    <w:p w14:paraId="627F8CFB" w14:textId="63FF9955" w:rsidR="00C63B0B" w:rsidRPr="005A194B" w:rsidRDefault="00C63B0B" w:rsidP="00762942">
      <w:pPr>
        <w:outlineLvl w:val="0"/>
        <w:rPr>
          <w:rFonts w:ascii="Times" w:hAnsi="Times"/>
          <w:b/>
          <w:noProof/>
        </w:rPr>
      </w:pPr>
      <w:r w:rsidRPr="005A194B">
        <w:rPr>
          <w:rFonts w:ascii="Times" w:hAnsi="Times"/>
          <w:b/>
          <w:noProof/>
        </w:rPr>
        <w:t>Tables</w:t>
      </w:r>
    </w:p>
    <w:p w14:paraId="52505665" w14:textId="77777777" w:rsidR="00C63B0B" w:rsidRDefault="00C63B0B" w:rsidP="00467083">
      <w:pPr>
        <w:rPr>
          <w:rFonts w:ascii="Times" w:hAnsi="Times"/>
          <w:noProof/>
        </w:rPr>
      </w:pPr>
    </w:p>
    <w:p w14:paraId="6F0E7B9B" w14:textId="127C1EA6" w:rsidR="00314FF7" w:rsidRDefault="00314FF7" w:rsidP="00467083">
      <w:pPr>
        <w:spacing w:after="120"/>
        <w:rPr>
          <w:rFonts w:ascii="Times" w:hAnsi="Times" w:cs="Arial"/>
          <w:color w:val="000000"/>
        </w:rPr>
      </w:pPr>
      <w:r w:rsidRPr="002217EA">
        <w:rPr>
          <w:rFonts w:ascii="Times" w:hAnsi="Times" w:cs="Arial"/>
          <w:b/>
          <w:color w:val="000000"/>
        </w:rPr>
        <w:t xml:space="preserve">Table </w:t>
      </w:r>
      <w:r w:rsidR="00B21B63">
        <w:rPr>
          <w:rFonts w:ascii="Times" w:hAnsi="Times" w:cs="Arial"/>
          <w:b/>
          <w:color w:val="000000"/>
        </w:rPr>
        <w:t>1</w:t>
      </w:r>
      <w:r>
        <w:rPr>
          <w:rFonts w:ascii="Times" w:hAnsi="Times" w:cs="Arial"/>
          <w:color w:val="000000"/>
        </w:rPr>
        <w:t xml:space="preserve">. </w:t>
      </w:r>
      <w:r w:rsidR="00467083">
        <w:rPr>
          <w:rFonts w:ascii="Times" w:hAnsi="Times" w:cs="Arial"/>
          <w:b/>
          <w:color w:val="000000"/>
        </w:rPr>
        <w:t xml:space="preserve">The </w:t>
      </w:r>
      <w:r w:rsidRPr="00467083">
        <w:rPr>
          <w:rFonts w:ascii="Times" w:hAnsi="Times" w:cs="Arial"/>
          <w:b/>
          <w:color w:val="000000"/>
        </w:rPr>
        <w:t xml:space="preserve">20 </w:t>
      </w:r>
      <w:r w:rsidR="00467083">
        <w:rPr>
          <w:rFonts w:ascii="Times" w:hAnsi="Times" w:cs="Arial"/>
          <w:b/>
          <w:color w:val="000000"/>
        </w:rPr>
        <w:t xml:space="preserve">best-studied </w:t>
      </w:r>
      <w:r w:rsidRPr="00467083">
        <w:rPr>
          <w:rFonts w:ascii="Times" w:hAnsi="Times" w:cs="Arial"/>
          <w:b/>
          <w:color w:val="000000"/>
        </w:rPr>
        <w:t xml:space="preserve">viruses </w:t>
      </w:r>
      <w:r w:rsidR="00467083">
        <w:rPr>
          <w:rFonts w:ascii="Times" w:hAnsi="Times" w:cs="Arial"/>
          <w:b/>
          <w:color w:val="000000"/>
        </w:rPr>
        <w:t>(</w:t>
      </w:r>
      <w:r w:rsidRPr="00467083">
        <w:rPr>
          <w:rFonts w:ascii="Times" w:hAnsi="Times" w:cs="Arial"/>
          <w:b/>
          <w:color w:val="000000"/>
        </w:rPr>
        <w:t xml:space="preserve">by </w:t>
      </w:r>
      <w:r w:rsidR="00467083">
        <w:rPr>
          <w:rFonts w:ascii="Times" w:hAnsi="Times" w:cs="Arial"/>
          <w:b/>
          <w:color w:val="000000"/>
        </w:rPr>
        <w:t xml:space="preserve">number of </w:t>
      </w:r>
      <w:r w:rsidRPr="00467083">
        <w:rPr>
          <w:rFonts w:ascii="Times" w:hAnsi="Times" w:cs="Arial"/>
          <w:b/>
          <w:color w:val="000000"/>
        </w:rPr>
        <w:t>genomes sequenced</w:t>
      </w:r>
      <w:r w:rsidR="00467083">
        <w:rPr>
          <w:rFonts w:ascii="Times" w:hAnsi="Times" w:cs="Arial"/>
          <w:b/>
          <w:color w:val="000000"/>
        </w:rPr>
        <w:t>)</w:t>
      </w:r>
      <w:r>
        <w:rPr>
          <w:rFonts w:ascii="Times" w:hAnsi="Times" w:cs="Arial"/>
          <w:color w:val="000000"/>
        </w:rPr>
        <w:t xml:space="preserve">. Sequence numbers as of </w:t>
      </w:r>
      <w:proofErr w:type="gramStart"/>
      <w:r w:rsidRPr="00451A12">
        <w:rPr>
          <w:rFonts w:ascii="Times" w:hAnsi="Times" w:cs="Arial"/>
          <w:color w:val="000000"/>
        </w:rPr>
        <w:t>July,</w:t>
      </w:r>
      <w:proofErr w:type="gramEnd"/>
      <w:r w:rsidRPr="00451A12">
        <w:rPr>
          <w:rFonts w:ascii="Times" w:hAnsi="Times" w:cs="Arial"/>
          <w:color w:val="000000"/>
        </w:rPr>
        <w:t xml:space="preserve"> 2016</w:t>
      </w:r>
      <w:r>
        <w:rPr>
          <w:rFonts w:ascii="Times" w:hAnsi="Times" w:cs="Arial"/>
          <w:color w:val="000000"/>
        </w:rPr>
        <w:t xml:space="preserve">. Clustered sequenced were </w:t>
      </w:r>
      <w:r w:rsidRPr="00451A12">
        <w:rPr>
          <w:rFonts w:ascii="Times" w:hAnsi="Times" w:cs="Arial"/>
          <w:color w:val="000000"/>
        </w:rPr>
        <w:t xml:space="preserve">clustered at </w:t>
      </w:r>
      <w:r>
        <w:rPr>
          <w:rFonts w:ascii="Times" w:hAnsi="Times" w:cs="Arial"/>
          <w:color w:val="000000"/>
        </w:rPr>
        <w:t>≥</w:t>
      </w:r>
      <w:r w:rsidRPr="00451A12">
        <w:rPr>
          <w:rFonts w:ascii="Times" w:hAnsi="Times" w:cs="Arial"/>
          <w:color w:val="000000"/>
        </w:rPr>
        <w:t>98% sequence identity)</w:t>
      </w:r>
      <w:r>
        <w:rPr>
          <w:rFonts w:ascii="Times" w:hAnsi="Times" w:cs="Arial"/>
          <w:color w:val="000000"/>
        </w:rPr>
        <w:t xml:space="preserve">. </w:t>
      </w:r>
      <w:r w:rsidR="000C48E1">
        <w:rPr>
          <w:rFonts w:ascii="Times" w:hAnsi="Times" w:cs="Arial"/>
          <w:color w:val="000000"/>
        </w:rPr>
        <w:t>U</w:t>
      </w:r>
      <w:r>
        <w:rPr>
          <w:rFonts w:ascii="Times" w:hAnsi="Times" w:cs="Arial"/>
          <w:color w:val="000000"/>
        </w:rPr>
        <w:t>/</w:t>
      </w:r>
      <w:r w:rsidR="000C48E1">
        <w:rPr>
          <w:rFonts w:ascii="Times" w:hAnsi="Times" w:cs="Arial"/>
          <w:color w:val="000000"/>
        </w:rPr>
        <w:t>C</w:t>
      </w:r>
      <w:r>
        <w:rPr>
          <w:rFonts w:ascii="Times" w:hAnsi="Times" w:cs="Arial"/>
          <w:color w:val="000000"/>
        </w:rPr>
        <w:t xml:space="preserve"> = un-/ clustered. Genome data from </w:t>
      </w:r>
      <w:proofErr w:type="spellStart"/>
      <w:r>
        <w:rPr>
          <w:rFonts w:ascii="Times" w:hAnsi="Times" w:cs="Arial"/>
          <w:color w:val="000000"/>
        </w:rPr>
        <w:t>Genbank</w:t>
      </w:r>
      <w:proofErr w:type="spellEnd"/>
      <w:r>
        <w:rPr>
          <w:rFonts w:ascii="Times" w:hAnsi="Times" w:cs="Arial"/>
          <w:color w:val="000000"/>
        </w:rPr>
        <w:t>.</w:t>
      </w:r>
    </w:p>
    <w:tbl>
      <w:tblPr>
        <w:tblStyle w:val="TableGrid"/>
        <w:tblW w:w="0" w:type="auto"/>
        <w:tblLook w:val="04A0" w:firstRow="1" w:lastRow="0" w:firstColumn="1" w:lastColumn="0" w:noHBand="0" w:noVBand="1"/>
      </w:tblPr>
      <w:tblGrid>
        <w:gridCol w:w="1313"/>
        <w:gridCol w:w="1849"/>
        <w:gridCol w:w="1216"/>
        <w:gridCol w:w="1478"/>
        <w:gridCol w:w="717"/>
        <w:gridCol w:w="1095"/>
        <w:gridCol w:w="1188"/>
      </w:tblGrid>
      <w:tr w:rsidR="00314FF7" w:rsidRPr="00451A12" w14:paraId="5FBE21B2" w14:textId="77777777" w:rsidTr="00EC7EB7">
        <w:tc>
          <w:tcPr>
            <w:tcW w:w="784" w:type="dxa"/>
          </w:tcPr>
          <w:p w14:paraId="19A8CAB8" w14:textId="77777777" w:rsidR="00314FF7" w:rsidRPr="00A17EF3" w:rsidRDefault="00314FF7" w:rsidP="00EC7EB7">
            <w:pPr>
              <w:jc w:val="right"/>
            </w:pPr>
            <w:commentRangeStart w:id="151"/>
            <w:r>
              <w:t>Type</w:t>
            </w:r>
            <w:commentRangeEnd w:id="151"/>
            <w:r w:rsidR="00FB24E5">
              <w:rPr>
                <w:rStyle w:val="CommentReference"/>
              </w:rPr>
              <w:commentReference w:id="151"/>
            </w:r>
          </w:p>
        </w:tc>
        <w:tc>
          <w:tcPr>
            <w:tcW w:w="1843" w:type="dxa"/>
          </w:tcPr>
          <w:p w14:paraId="7B75AD69" w14:textId="77777777" w:rsidR="00314FF7" w:rsidRPr="00451A12" w:rsidRDefault="00314FF7" w:rsidP="00EC7EB7">
            <w:pPr>
              <w:rPr>
                <w:rFonts w:ascii="Times" w:hAnsi="Times" w:cs="Arial"/>
                <w:color w:val="000000"/>
              </w:rPr>
            </w:pPr>
            <w:r w:rsidRPr="00A17EF3">
              <w:t>Family name</w:t>
            </w:r>
          </w:p>
        </w:tc>
        <w:tc>
          <w:tcPr>
            <w:tcW w:w="1319" w:type="dxa"/>
          </w:tcPr>
          <w:p w14:paraId="6C8A9AAA" w14:textId="77777777" w:rsidR="00314FF7" w:rsidRPr="00451A12" w:rsidRDefault="00314FF7" w:rsidP="00EC7EB7">
            <w:pPr>
              <w:rPr>
                <w:rFonts w:ascii="Times" w:hAnsi="Times" w:cs="Arial"/>
                <w:color w:val="000000"/>
              </w:rPr>
            </w:pPr>
            <w:r>
              <w:t>S</w:t>
            </w:r>
            <w:r w:rsidRPr="00A17EF3">
              <w:t xml:space="preserve">equences </w:t>
            </w:r>
            <w:r>
              <w:t>(</w:t>
            </w:r>
            <w:proofErr w:type="spellStart"/>
            <w:r>
              <w:t>unclust</w:t>
            </w:r>
            <w:proofErr w:type="spellEnd"/>
            <w:r>
              <w:t>.</w:t>
            </w:r>
            <w:r w:rsidRPr="00A17EF3">
              <w:t>)</w:t>
            </w:r>
          </w:p>
        </w:tc>
        <w:tc>
          <w:tcPr>
            <w:tcW w:w="1369" w:type="dxa"/>
          </w:tcPr>
          <w:p w14:paraId="1C5C5FF9" w14:textId="77777777" w:rsidR="00314FF7" w:rsidRPr="00451A12" w:rsidRDefault="00314FF7" w:rsidP="00EC7EB7">
            <w:pPr>
              <w:rPr>
                <w:rFonts w:ascii="Times" w:hAnsi="Times" w:cs="Arial"/>
                <w:color w:val="000000"/>
              </w:rPr>
            </w:pPr>
            <w:r>
              <w:t>Disease (examples)</w:t>
            </w:r>
          </w:p>
        </w:tc>
        <w:tc>
          <w:tcPr>
            <w:tcW w:w="858" w:type="dxa"/>
          </w:tcPr>
          <w:p w14:paraId="1EDAA2CF" w14:textId="0243C7D9" w:rsidR="00314FF7" w:rsidRPr="00451A12" w:rsidRDefault="000C48E1" w:rsidP="00EC7EB7">
            <w:pPr>
              <w:rPr>
                <w:rFonts w:ascii="Times" w:hAnsi="Times" w:cs="Arial"/>
                <w:color w:val="000000"/>
              </w:rPr>
            </w:pPr>
            <w:r>
              <w:t>U</w:t>
            </w:r>
            <w:r w:rsidR="00314FF7" w:rsidRPr="00A17EF3">
              <w:t>/</w:t>
            </w:r>
            <w:r>
              <w:t>C</w:t>
            </w:r>
          </w:p>
        </w:tc>
        <w:tc>
          <w:tcPr>
            <w:tcW w:w="1197" w:type="dxa"/>
          </w:tcPr>
          <w:p w14:paraId="44A4A063" w14:textId="77777777" w:rsidR="00314FF7" w:rsidRPr="00451A12" w:rsidRDefault="00314FF7" w:rsidP="00EC7EB7">
            <w:pPr>
              <w:rPr>
                <w:rFonts w:ascii="Times" w:hAnsi="Times" w:cs="Arial"/>
                <w:color w:val="000000"/>
              </w:rPr>
            </w:pPr>
            <w:r w:rsidRPr="00A17EF3">
              <w:t xml:space="preserve">Total complete genomes </w:t>
            </w:r>
          </w:p>
        </w:tc>
        <w:tc>
          <w:tcPr>
            <w:tcW w:w="1486" w:type="dxa"/>
          </w:tcPr>
          <w:p w14:paraId="7AA9D0D9" w14:textId="77777777" w:rsidR="00314FF7" w:rsidRPr="00451A12" w:rsidRDefault="00314FF7" w:rsidP="00EC7EB7">
            <w:pPr>
              <w:rPr>
                <w:rFonts w:ascii="Times" w:hAnsi="Times" w:cs="Arial"/>
                <w:color w:val="000000"/>
              </w:rPr>
            </w:pPr>
            <w:r>
              <w:t>C</w:t>
            </w:r>
            <w:r w:rsidRPr="00A17EF3">
              <w:t>omplete genomes (</w:t>
            </w:r>
            <w:proofErr w:type="gramStart"/>
            <w:r w:rsidRPr="00A17EF3">
              <w:t xml:space="preserve">clustered </w:t>
            </w:r>
            <w:r>
              <w:t>)</w:t>
            </w:r>
            <w:proofErr w:type="gramEnd"/>
          </w:p>
        </w:tc>
      </w:tr>
      <w:tr w:rsidR="00314FF7" w:rsidRPr="00451A12" w14:paraId="77515909" w14:textId="77777777" w:rsidTr="00EC7EB7">
        <w:tc>
          <w:tcPr>
            <w:tcW w:w="784" w:type="dxa"/>
          </w:tcPr>
          <w:p w14:paraId="1C1F961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02CD9D77"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reoviridae</w:t>
            </w:r>
            <w:proofErr w:type="spellEnd"/>
          </w:p>
        </w:tc>
        <w:tc>
          <w:tcPr>
            <w:tcW w:w="1319" w:type="dxa"/>
          </w:tcPr>
          <w:p w14:paraId="251E9F0C" w14:textId="77777777" w:rsidR="00314FF7" w:rsidRPr="00451A12" w:rsidRDefault="00314FF7" w:rsidP="00EC7EB7">
            <w:pPr>
              <w:rPr>
                <w:rFonts w:ascii="Times" w:hAnsi="Times" w:cs="Arial"/>
                <w:color w:val="000000"/>
              </w:rPr>
            </w:pPr>
            <w:r w:rsidRPr="00451A12">
              <w:rPr>
                <w:rFonts w:ascii="Times" w:hAnsi="Times" w:cs="Arial"/>
                <w:color w:val="000000"/>
              </w:rPr>
              <w:t>65870</w:t>
            </w:r>
          </w:p>
        </w:tc>
        <w:tc>
          <w:tcPr>
            <w:tcW w:w="1369" w:type="dxa"/>
          </w:tcPr>
          <w:p w14:paraId="22C84769" w14:textId="77777777" w:rsidR="00314FF7" w:rsidRPr="00451A12" w:rsidRDefault="00314FF7" w:rsidP="00EC7EB7">
            <w:pPr>
              <w:rPr>
                <w:rFonts w:ascii="Times" w:hAnsi="Times" w:cs="Arial"/>
                <w:color w:val="000000"/>
              </w:rPr>
            </w:pPr>
            <w:r>
              <w:rPr>
                <w:rFonts w:ascii="Times" w:hAnsi="Times" w:cs="Arial"/>
                <w:color w:val="000000"/>
              </w:rPr>
              <w:t xml:space="preserve">Rare </w:t>
            </w:r>
            <w:r w:rsidRPr="003407F6">
              <w:rPr>
                <w:rFonts w:ascii="Times" w:hAnsi="Times" w:cs="Arial"/>
                <w:color w:val="000000"/>
              </w:rPr>
              <w:t>diarrhea</w:t>
            </w:r>
          </w:p>
        </w:tc>
        <w:tc>
          <w:tcPr>
            <w:tcW w:w="858" w:type="dxa"/>
          </w:tcPr>
          <w:p w14:paraId="78684C86" w14:textId="77777777" w:rsidR="00314FF7" w:rsidRPr="00451A12" w:rsidRDefault="00314FF7" w:rsidP="00EC7EB7">
            <w:pPr>
              <w:rPr>
                <w:rFonts w:ascii="Times" w:hAnsi="Times" w:cs="Arial"/>
                <w:color w:val="000000"/>
              </w:rPr>
            </w:pPr>
            <w:r w:rsidRPr="00451A12">
              <w:rPr>
                <w:rFonts w:ascii="Times" w:hAnsi="Times" w:cs="Arial"/>
                <w:color w:val="000000"/>
              </w:rPr>
              <w:t>5.78</w:t>
            </w:r>
          </w:p>
        </w:tc>
        <w:tc>
          <w:tcPr>
            <w:tcW w:w="1197" w:type="dxa"/>
          </w:tcPr>
          <w:p w14:paraId="544CB886" w14:textId="77777777" w:rsidR="00314FF7" w:rsidRPr="00451A12" w:rsidRDefault="00314FF7" w:rsidP="00EC7EB7">
            <w:pPr>
              <w:rPr>
                <w:rFonts w:ascii="Times" w:hAnsi="Times" w:cs="Arial"/>
                <w:color w:val="000000"/>
              </w:rPr>
            </w:pPr>
            <w:r w:rsidRPr="00451A12">
              <w:rPr>
                <w:rFonts w:ascii="Times" w:hAnsi="Times" w:cs="Arial"/>
                <w:color w:val="000000"/>
              </w:rPr>
              <w:t>31945</w:t>
            </w:r>
          </w:p>
        </w:tc>
        <w:tc>
          <w:tcPr>
            <w:tcW w:w="1486" w:type="dxa"/>
          </w:tcPr>
          <w:p w14:paraId="1E4FD2A9" w14:textId="77777777" w:rsidR="00314FF7" w:rsidRPr="00451A12" w:rsidRDefault="00314FF7" w:rsidP="00EC7EB7">
            <w:pPr>
              <w:rPr>
                <w:rFonts w:ascii="Times" w:hAnsi="Times" w:cs="Arial"/>
                <w:color w:val="000000"/>
              </w:rPr>
            </w:pPr>
            <w:r w:rsidRPr="00451A12">
              <w:rPr>
                <w:rFonts w:ascii="Times" w:hAnsi="Times" w:cs="Arial"/>
                <w:color w:val="000000"/>
              </w:rPr>
              <w:t>5803</w:t>
            </w:r>
          </w:p>
        </w:tc>
      </w:tr>
      <w:tr w:rsidR="00314FF7" w:rsidRPr="00451A12" w14:paraId="0D9740AA" w14:textId="77777777" w:rsidTr="00EC7EB7">
        <w:tc>
          <w:tcPr>
            <w:tcW w:w="784" w:type="dxa"/>
          </w:tcPr>
          <w:p w14:paraId="06D19E97"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2BDC51F"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flaviviridae</w:t>
            </w:r>
            <w:proofErr w:type="spellEnd"/>
          </w:p>
        </w:tc>
        <w:tc>
          <w:tcPr>
            <w:tcW w:w="1319" w:type="dxa"/>
          </w:tcPr>
          <w:p w14:paraId="35400DEE" w14:textId="77777777" w:rsidR="00314FF7" w:rsidRPr="00451A12" w:rsidRDefault="00314FF7" w:rsidP="00EC7EB7">
            <w:pPr>
              <w:rPr>
                <w:rFonts w:ascii="Times" w:hAnsi="Times" w:cs="Arial"/>
                <w:color w:val="000000"/>
              </w:rPr>
            </w:pPr>
            <w:r w:rsidRPr="00451A12">
              <w:rPr>
                <w:rFonts w:ascii="Times" w:hAnsi="Times" w:cs="Arial"/>
                <w:color w:val="000000"/>
              </w:rPr>
              <w:t>225112</w:t>
            </w:r>
          </w:p>
        </w:tc>
        <w:tc>
          <w:tcPr>
            <w:tcW w:w="1369" w:type="dxa"/>
          </w:tcPr>
          <w:p w14:paraId="75632ADD" w14:textId="77777777" w:rsidR="00314FF7" w:rsidRPr="00451A12" w:rsidRDefault="00314FF7" w:rsidP="00EC7EB7">
            <w:pPr>
              <w:rPr>
                <w:rFonts w:ascii="Times" w:hAnsi="Times" w:cs="Arial"/>
                <w:color w:val="000000"/>
              </w:rPr>
            </w:pPr>
            <w:r>
              <w:rPr>
                <w:rFonts w:ascii="Times" w:hAnsi="Times" w:cs="Arial"/>
                <w:color w:val="000000"/>
              </w:rPr>
              <w:t xml:space="preserve">Zika </w:t>
            </w:r>
          </w:p>
        </w:tc>
        <w:tc>
          <w:tcPr>
            <w:tcW w:w="858" w:type="dxa"/>
          </w:tcPr>
          <w:p w14:paraId="78706475" w14:textId="77777777" w:rsidR="00314FF7" w:rsidRPr="00451A12" w:rsidRDefault="00314FF7" w:rsidP="00EC7EB7">
            <w:pPr>
              <w:rPr>
                <w:rFonts w:ascii="Times" w:hAnsi="Times" w:cs="Arial"/>
                <w:color w:val="000000"/>
              </w:rPr>
            </w:pPr>
            <w:r w:rsidRPr="00451A12">
              <w:rPr>
                <w:rFonts w:ascii="Times" w:hAnsi="Times" w:cs="Arial"/>
                <w:color w:val="000000"/>
              </w:rPr>
              <w:t>3.20</w:t>
            </w:r>
          </w:p>
        </w:tc>
        <w:tc>
          <w:tcPr>
            <w:tcW w:w="1197" w:type="dxa"/>
          </w:tcPr>
          <w:p w14:paraId="0ACAC63B" w14:textId="77777777" w:rsidR="00314FF7" w:rsidRPr="00451A12" w:rsidRDefault="00314FF7" w:rsidP="00EC7EB7">
            <w:pPr>
              <w:rPr>
                <w:rFonts w:ascii="Times" w:hAnsi="Times" w:cs="Arial"/>
                <w:color w:val="000000"/>
              </w:rPr>
            </w:pPr>
            <w:r w:rsidRPr="00451A12">
              <w:rPr>
                <w:rFonts w:ascii="Times" w:hAnsi="Times" w:cs="Arial"/>
                <w:color w:val="000000"/>
              </w:rPr>
              <w:t>7837</w:t>
            </w:r>
          </w:p>
        </w:tc>
        <w:tc>
          <w:tcPr>
            <w:tcW w:w="1486" w:type="dxa"/>
          </w:tcPr>
          <w:p w14:paraId="2023844D" w14:textId="77777777" w:rsidR="00314FF7" w:rsidRPr="00451A12" w:rsidRDefault="00314FF7" w:rsidP="00EC7EB7">
            <w:pPr>
              <w:rPr>
                <w:rFonts w:ascii="Times" w:hAnsi="Times" w:cs="Arial"/>
                <w:color w:val="000000"/>
              </w:rPr>
            </w:pPr>
            <w:r w:rsidRPr="00451A12">
              <w:rPr>
                <w:rFonts w:ascii="Times" w:hAnsi="Times" w:cs="Arial"/>
                <w:color w:val="000000"/>
              </w:rPr>
              <w:t>2019</w:t>
            </w:r>
          </w:p>
        </w:tc>
      </w:tr>
      <w:tr w:rsidR="00314FF7" w:rsidRPr="00451A12" w14:paraId="705E2900" w14:textId="77777777" w:rsidTr="00EC7EB7">
        <w:tc>
          <w:tcPr>
            <w:tcW w:w="784" w:type="dxa"/>
          </w:tcPr>
          <w:p w14:paraId="7E986031"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36AF3EF9" w14:textId="1D57549B" w:rsidR="00314FF7" w:rsidRPr="00451A12" w:rsidRDefault="003671F2" w:rsidP="00EC7EB7">
            <w:pPr>
              <w:rPr>
                <w:rFonts w:ascii="Times" w:hAnsi="Times" w:cs="Arial"/>
                <w:color w:val="000000"/>
              </w:rPr>
            </w:pPr>
            <w:proofErr w:type="spellStart"/>
            <w:ins w:id="152" w:author="Peter Hans Uetz" w:date="2018-03-24T14:25:00Z">
              <w:r>
                <w:rPr>
                  <w:rFonts w:ascii="Times" w:hAnsi="Times" w:cs="Arial"/>
                  <w:color w:val="000000"/>
                </w:rPr>
                <w:t>h</w:t>
              </w:r>
            </w:ins>
            <w:del w:id="153" w:author="Peter Hans Uetz" w:date="2018-03-24T14:25:00Z">
              <w:r w:rsidRPr="00451A12" w:rsidDel="003671F2">
                <w:rPr>
                  <w:rFonts w:ascii="Times" w:hAnsi="Times" w:cs="Arial"/>
                  <w:color w:val="000000"/>
                </w:rPr>
                <w:delText>H</w:delText>
              </w:r>
            </w:del>
            <w:r w:rsidR="00314FF7" w:rsidRPr="00451A12">
              <w:rPr>
                <w:rFonts w:ascii="Times" w:hAnsi="Times" w:cs="Arial"/>
                <w:color w:val="000000"/>
              </w:rPr>
              <w:t>epadnaviridae</w:t>
            </w:r>
            <w:proofErr w:type="spellEnd"/>
            <w:ins w:id="154" w:author="Peter Hans Uetz" w:date="2018-03-24T14:25:00Z">
              <w:r>
                <w:rPr>
                  <w:rFonts w:ascii="Times" w:hAnsi="Times" w:cs="Arial"/>
                  <w:color w:val="000000"/>
                </w:rPr>
                <w:t>*</w:t>
              </w:r>
            </w:ins>
          </w:p>
        </w:tc>
        <w:tc>
          <w:tcPr>
            <w:tcW w:w="1319" w:type="dxa"/>
          </w:tcPr>
          <w:p w14:paraId="7C0FA401" w14:textId="77777777" w:rsidR="00314FF7" w:rsidRPr="00451A12" w:rsidRDefault="00314FF7" w:rsidP="00EC7EB7">
            <w:pPr>
              <w:rPr>
                <w:rFonts w:ascii="Times" w:hAnsi="Times" w:cs="Arial"/>
                <w:color w:val="000000"/>
              </w:rPr>
            </w:pPr>
            <w:r w:rsidRPr="00451A12">
              <w:rPr>
                <w:rFonts w:ascii="Times" w:hAnsi="Times" w:cs="Arial"/>
                <w:color w:val="000000"/>
              </w:rPr>
              <w:t>78558</w:t>
            </w:r>
          </w:p>
        </w:tc>
        <w:tc>
          <w:tcPr>
            <w:tcW w:w="1369" w:type="dxa"/>
          </w:tcPr>
          <w:p w14:paraId="7F13BA7D" w14:textId="77777777" w:rsidR="00314FF7" w:rsidRPr="00451A12" w:rsidRDefault="00314FF7" w:rsidP="00EC7EB7">
            <w:pPr>
              <w:rPr>
                <w:rFonts w:ascii="Times" w:hAnsi="Times" w:cs="Arial"/>
                <w:color w:val="000000"/>
              </w:rPr>
            </w:pPr>
            <w:r>
              <w:rPr>
                <w:rFonts w:ascii="Times" w:hAnsi="Times" w:cs="Arial"/>
                <w:color w:val="000000"/>
              </w:rPr>
              <w:t>hepatitis</w:t>
            </w:r>
          </w:p>
        </w:tc>
        <w:tc>
          <w:tcPr>
            <w:tcW w:w="858" w:type="dxa"/>
          </w:tcPr>
          <w:p w14:paraId="32E63EA1" w14:textId="77777777" w:rsidR="00314FF7" w:rsidRPr="00451A12" w:rsidRDefault="00314FF7" w:rsidP="00EC7EB7">
            <w:pPr>
              <w:rPr>
                <w:rFonts w:ascii="Times" w:hAnsi="Times" w:cs="Arial"/>
                <w:color w:val="000000"/>
              </w:rPr>
            </w:pPr>
            <w:r w:rsidRPr="00451A12">
              <w:rPr>
                <w:rFonts w:ascii="Times" w:hAnsi="Times" w:cs="Arial"/>
                <w:color w:val="000000"/>
              </w:rPr>
              <w:t>8.16</w:t>
            </w:r>
          </w:p>
        </w:tc>
        <w:tc>
          <w:tcPr>
            <w:tcW w:w="1197" w:type="dxa"/>
          </w:tcPr>
          <w:p w14:paraId="45FD6BA6" w14:textId="77777777" w:rsidR="00314FF7" w:rsidRPr="00451A12" w:rsidRDefault="00314FF7" w:rsidP="00EC7EB7">
            <w:pPr>
              <w:rPr>
                <w:rFonts w:ascii="Times" w:hAnsi="Times" w:cs="Arial"/>
                <w:color w:val="000000"/>
              </w:rPr>
            </w:pPr>
            <w:r w:rsidRPr="00451A12">
              <w:rPr>
                <w:rFonts w:ascii="Times" w:hAnsi="Times" w:cs="Arial"/>
                <w:color w:val="000000"/>
              </w:rPr>
              <w:t>7248</w:t>
            </w:r>
          </w:p>
        </w:tc>
        <w:tc>
          <w:tcPr>
            <w:tcW w:w="1486" w:type="dxa"/>
          </w:tcPr>
          <w:p w14:paraId="26178BE2" w14:textId="77777777" w:rsidR="00314FF7" w:rsidRPr="00451A12" w:rsidRDefault="00314FF7" w:rsidP="00EC7EB7">
            <w:pPr>
              <w:rPr>
                <w:rFonts w:ascii="Times" w:hAnsi="Times" w:cs="Arial"/>
                <w:color w:val="000000"/>
              </w:rPr>
            </w:pPr>
            <w:r w:rsidRPr="00451A12">
              <w:rPr>
                <w:rFonts w:ascii="Times" w:hAnsi="Times" w:cs="Arial"/>
                <w:color w:val="000000"/>
              </w:rPr>
              <w:t>1946</w:t>
            </w:r>
          </w:p>
        </w:tc>
      </w:tr>
      <w:tr w:rsidR="00314FF7" w:rsidRPr="00451A12" w14:paraId="2CF0B399" w14:textId="77777777" w:rsidTr="00EC7EB7">
        <w:tc>
          <w:tcPr>
            <w:tcW w:w="784" w:type="dxa"/>
          </w:tcPr>
          <w:p w14:paraId="6757E546" w14:textId="77777777" w:rsidR="00314FF7" w:rsidRPr="00451A12" w:rsidRDefault="00314FF7" w:rsidP="00EC7EB7">
            <w:pPr>
              <w:rPr>
                <w:rFonts w:ascii="Times" w:hAnsi="Times" w:cs="Arial"/>
                <w:color w:val="000000"/>
              </w:rPr>
            </w:pPr>
            <w:r w:rsidRPr="003671F2">
              <w:rPr>
                <w:rFonts w:ascii="Times" w:hAnsi="Times" w:cs="Arial"/>
                <w:color w:val="FF0000"/>
                <w:rPrChange w:id="155" w:author="Peter Hans Uetz" w:date="2018-03-24T14:25:00Z">
                  <w:rPr>
                    <w:rFonts w:ascii="Times" w:hAnsi="Times" w:cs="Arial"/>
                    <w:color w:val="000000"/>
                  </w:rPr>
                </w:rPrChange>
              </w:rPr>
              <w:t>plant</w:t>
            </w:r>
          </w:p>
        </w:tc>
        <w:tc>
          <w:tcPr>
            <w:tcW w:w="1843" w:type="dxa"/>
          </w:tcPr>
          <w:p w14:paraId="3203AD6F"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geminiviridae</w:t>
            </w:r>
            <w:proofErr w:type="spellEnd"/>
          </w:p>
        </w:tc>
        <w:tc>
          <w:tcPr>
            <w:tcW w:w="1319" w:type="dxa"/>
          </w:tcPr>
          <w:p w14:paraId="52215098" w14:textId="77777777" w:rsidR="00314FF7" w:rsidRPr="00451A12" w:rsidRDefault="00314FF7" w:rsidP="00EC7EB7">
            <w:pPr>
              <w:rPr>
                <w:rFonts w:ascii="Times" w:hAnsi="Times" w:cs="Arial"/>
                <w:color w:val="000000"/>
              </w:rPr>
            </w:pPr>
            <w:r w:rsidRPr="00451A12">
              <w:rPr>
                <w:rFonts w:ascii="Times" w:hAnsi="Times" w:cs="Arial"/>
                <w:color w:val="000000"/>
              </w:rPr>
              <w:t>13158</w:t>
            </w:r>
          </w:p>
        </w:tc>
        <w:tc>
          <w:tcPr>
            <w:tcW w:w="1369" w:type="dxa"/>
          </w:tcPr>
          <w:p w14:paraId="631DA5D1"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036F3186" w14:textId="77777777" w:rsidR="00314FF7" w:rsidRPr="00451A12" w:rsidRDefault="00314FF7" w:rsidP="00EC7EB7">
            <w:pPr>
              <w:rPr>
                <w:rFonts w:ascii="Times" w:hAnsi="Times" w:cs="Arial"/>
                <w:color w:val="000000"/>
              </w:rPr>
            </w:pPr>
            <w:r w:rsidRPr="00451A12">
              <w:rPr>
                <w:rFonts w:ascii="Times" w:hAnsi="Times" w:cs="Arial"/>
                <w:color w:val="000000"/>
              </w:rPr>
              <w:t>3.02</w:t>
            </w:r>
          </w:p>
        </w:tc>
        <w:tc>
          <w:tcPr>
            <w:tcW w:w="1197" w:type="dxa"/>
          </w:tcPr>
          <w:p w14:paraId="5BCB990D" w14:textId="77777777" w:rsidR="00314FF7" w:rsidRPr="00451A12" w:rsidRDefault="00314FF7" w:rsidP="00EC7EB7">
            <w:pPr>
              <w:rPr>
                <w:rFonts w:ascii="Times" w:hAnsi="Times" w:cs="Arial"/>
                <w:color w:val="000000"/>
              </w:rPr>
            </w:pPr>
            <w:r w:rsidRPr="00451A12">
              <w:rPr>
                <w:rFonts w:ascii="Times" w:hAnsi="Times" w:cs="Arial"/>
                <w:color w:val="000000"/>
              </w:rPr>
              <w:t>6421</w:t>
            </w:r>
          </w:p>
        </w:tc>
        <w:tc>
          <w:tcPr>
            <w:tcW w:w="1486" w:type="dxa"/>
          </w:tcPr>
          <w:p w14:paraId="2CBB6A7B" w14:textId="77777777" w:rsidR="00314FF7" w:rsidRPr="00451A12" w:rsidRDefault="00314FF7" w:rsidP="00EC7EB7">
            <w:pPr>
              <w:rPr>
                <w:rFonts w:ascii="Times" w:hAnsi="Times" w:cs="Arial"/>
                <w:color w:val="000000"/>
              </w:rPr>
            </w:pPr>
            <w:r w:rsidRPr="00451A12">
              <w:rPr>
                <w:rFonts w:ascii="Times" w:hAnsi="Times" w:cs="Arial"/>
                <w:color w:val="000000"/>
              </w:rPr>
              <w:t>2316</w:t>
            </w:r>
          </w:p>
        </w:tc>
      </w:tr>
      <w:tr w:rsidR="00314FF7" w:rsidRPr="00451A12" w14:paraId="5FE9646E" w14:textId="77777777" w:rsidTr="00EC7EB7">
        <w:tc>
          <w:tcPr>
            <w:tcW w:w="784" w:type="dxa"/>
          </w:tcPr>
          <w:p w14:paraId="2926AFED"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4C37EB8B"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picornaviridae</w:t>
            </w:r>
            <w:proofErr w:type="spellEnd"/>
          </w:p>
        </w:tc>
        <w:tc>
          <w:tcPr>
            <w:tcW w:w="1319" w:type="dxa"/>
          </w:tcPr>
          <w:p w14:paraId="1854022C" w14:textId="77777777" w:rsidR="00314FF7" w:rsidRPr="00451A12" w:rsidRDefault="00314FF7" w:rsidP="00EC7EB7">
            <w:pPr>
              <w:rPr>
                <w:rFonts w:ascii="Times" w:hAnsi="Times" w:cs="Arial"/>
                <w:color w:val="000000"/>
              </w:rPr>
            </w:pPr>
            <w:r w:rsidRPr="00451A12">
              <w:rPr>
                <w:rFonts w:ascii="Times" w:hAnsi="Times" w:cs="Arial"/>
                <w:color w:val="000000"/>
              </w:rPr>
              <w:t>85636</w:t>
            </w:r>
          </w:p>
        </w:tc>
        <w:tc>
          <w:tcPr>
            <w:tcW w:w="1369" w:type="dxa"/>
          </w:tcPr>
          <w:p w14:paraId="69E4212E" w14:textId="77777777" w:rsidR="00314FF7" w:rsidRPr="00451A12" w:rsidRDefault="00314FF7" w:rsidP="00EC7EB7">
            <w:pPr>
              <w:rPr>
                <w:rFonts w:ascii="Times" w:hAnsi="Times" w:cs="Arial"/>
                <w:color w:val="000000"/>
              </w:rPr>
            </w:pPr>
            <w:r>
              <w:rPr>
                <w:rFonts w:ascii="Times" w:hAnsi="Times" w:cs="Arial"/>
                <w:color w:val="000000"/>
              </w:rPr>
              <w:t xml:space="preserve">Cold </w:t>
            </w:r>
            <w:proofErr w:type="spellStart"/>
            <w:r>
              <w:rPr>
                <w:rFonts w:ascii="Times" w:hAnsi="Times" w:cs="Arial"/>
                <w:color w:val="000000"/>
              </w:rPr>
              <w:t>etc</w:t>
            </w:r>
            <w:proofErr w:type="spellEnd"/>
          </w:p>
        </w:tc>
        <w:tc>
          <w:tcPr>
            <w:tcW w:w="858" w:type="dxa"/>
          </w:tcPr>
          <w:p w14:paraId="6FD9E1B0" w14:textId="77777777" w:rsidR="00314FF7" w:rsidRPr="00451A12" w:rsidRDefault="00314FF7" w:rsidP="00EC7EB7">
            <w:pPr>
              <w:rPr>
                <w:rFonts w:ascii="Times" w:hAnsi="Times" w:cs="Arial"/>
                <w:color w:val="000000"/>
              </w:rPr>
            </w:pPr>
            <w:r w:rsidRPr="00451A12">
              <w:rPr>
                <w:rFonts w:ascii="Times" w:hAnsi="Times" w:cs="Arial"/>
                <w:color w:val="000000"/>
              </w:rPr>
              <w:t>3.60</w:t>
            </w:r>
          </w:p>
        </w:tc>
        <w:tc>
          <w:tcPr>
            <w:tcW w:w="1197" w:type="dxa"/>
          </w:tcPr>
          <w:p w14:paraId="14B40012" w14:textId="77777777" w:rsidR="00314FF7" w:rsidRPr="00451A12" w:rsidRDefault="00314FF7" w:rsidP="00EC7EB7">
            <w:pPr>
              <w:rPr>
                <w:rFonts w:ascii="Times" w:hAnsi="Times" w:cs="Arial"/>
                <w:color w:val="000000"/>
              </w:rPr>
            </w:pPr>
            <w:r w:rsidRPr="00451A12">
              <w:rPr>
                <w:rFonts w:ascii="Times" w:hAnsi="Times" w:cs="Arial"/>
                <w:color w:val="000000"/>
              </w:rPr>
              <w:t>3447</w:t>
            </w:r>
          </w:p>
        </w:tc>
        <w:tc>
          <w:tcPr>
            <w:tcW w:w="1486" w:type="dxa"/>
          </w:tcPr>
          <w:p w14:paraId="58737201" w14:textId="77777777" w:rsidR="00314FF7" w:rsidRPr="00451A12" w:rsidRDefault="00314FF7" w:rsidP="00EC7EB7">
            <w:pPr>
              <w:rPr>
                <w:rFonts w:ascii="Times" w:hAnsi="Times" w:cs="Arial"/>
                <w:color w:val="000000"/>
              </w:rPr>
            </w:pPr>
            <w:r w:rsidRPr="00451A12">
              <w:rPr>
                <w:rFonts w:ascii="Times" w:hAnsi="Times" w:cs="Arial"/>
                <w:color w:val="000000"/>
              </w:rPr>
              <w:t>1500</w:t>
            </w:r>
          </w:p>
        </w:tc>
      </w:tr>
      <w:tr w:rsidR="00314FF7" w:rsidRPr="00451A12" w14:paraId="159550B3" w14:textId="77777777" w:rsidTr="00EC7EB7">
        <w:tc>
          <w:tcPr>
            <w:tcW w:w="784" w:type="dxa"/>
          </w:tcPr>
          <w:p w14:paraId="17BEC88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0D1F7A20"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retroviridae</w:t>
            </w:r>
            <w:proofErr w:type="spellEnd"/>
          </w:p>
        </w:tc>
        <w:tc>
          <w:tcPr>
            <w:tcW w:w="1319" w:type="dxa"/>
          </w:tcPr>
          <w:p w14:paraId="0B9CCF02" w14:textId="77777777" w:rsidR="00314FF7" w:rsidRPr="00451A12" w:rsidRDefault="00314FF7" w:rsidP="00EC7EB7">
            <w:pPr>
              <w:rPr>
                <w:rFonts w:ascii="Times" w:hAnsi="Times" w:cs="Arial"/>
                <w:color w:val="000000"/>
              </w:rPr>
            </w:pPr>
            <w:r w:rsidRPr="00451A12">
              <w:rPr>
                <w:rFonts w:ascii="Times" w:hAnsi="Times" w:cs="Arial"/>
                <w:color w:val="000000"/>
              </w:rPr>
              <w:t>716088</w:t>
            </w:r>
          </w:p>
        </w:tc>
        <w:tc>
          <w:tcPr>
            <w:tcW w:w="1369" w:type="dxa"/>
          </w:tcPr>
          <w:p w14:paraId="19BE27BE" w14:textId="77777777" w:rsidR="00314FF7" w:rsidRPr="00451A12" w:rsidRDefault="00314FF7" w:rsidP="00EC7EB7">
            <w:pPr>
              <w:rPr>
                <w:rFonts w:ascii="Times" w:hAnsi="Times" w:cs="Arial"/>
                <w:color w:val="000000"/>
              </w:rPr>
            </w:pPr>
            <w:r>
              <w:rPr>
                <w:rFonts w:ascii="Times" w:hAnsi="Times" w:cs="Arial"/>
                <w:color w:val="000000"/>
              </w:rPr>
              <w:t xml:space="preserve">AIDS </w:t>
            </w:r>
            <w:proofErr w:type="spellStart"/>
            <w:r>
              <w:rPr>
                <w:rFonts w:ascii="Times" w:hAnsi="Times" w:cs="Arial"/>
                <w:color w:val="000000"/>
              </w:rPr>
              <w:t>etc</w:t>
            </w:r>
            <w:proofErr w:type="spellEnd"/>
          </w:p>
        </w:tc>
        <w:tc>
          <w:tcPr>
            <w:tcW w:w="858" w:type="dxa"/>
          </w:tcPr>
          <w:p w14:paraId="2F07575A" w14:textId="77777777" w:rsidR="00314FF7" w:rsidRPr="00451A12" w:rsidRDefault="00314FF7" w:rsidP="00EC7EB7">
            <w:pPr>
              <w:rPr>
                <w:rFonts w:ascii="Times" w:hAnsi="Times" w:cs="Arial"/>
                <w:color w:val="000000"/>
              </w:rPr>
            </w:pPr>
            <w:r w:rsidRPr="00451A12">
              <w:rPr>
                <w:rFonts w:ascii="Times" w:hAnsi="Times" w:cs="Arial"/>
                <w:color w:val="000000"/>
              </w:rPr>
              <w:t>2.21</w:t>
            </w:r>
          </w:p>
        </w:tc>
        <w:tc>
          <w:tcPr>
            <w:tcW w:w="1197" w:type="dxa"/>
          </w:tcPr>
          <w:p w14:paraId="47AEDB6E" w14:textId="77777777" w:rsidR="00314FF7" w:rsidRPr="00451A12" w:rsidRDefault="00314FF7" w:rsidP="00EC7EB7">
            <w:pPr>
              <w:rPr>
                <w:rFonts w:ascii="Times" w:hAnsi="Times" w:cs="Arial"/>
                <w:color w:val="000000"/>
              </w:rPr>
            </w:pPr>
            <w:r w:rsidRPr="00451A12">
              <w:rPr>
                <w:rFonts w:ascii="Times" w:hAnsi="Times" w:cs="Arial"/>
                <w:color w:val="000000"/>
              </w:rPr>
              <w:t>2890</w:t>
            </w:r>
          </w:p>
        </w:tc>
        <w:tc>
          <w:tcPr>
            <w:tcW w:w="1486" w:type="dxa"/>
          </w:tcPr>
          <w:p w14:paraId="1A24EC98" w14:textId="77777777" w:rsidR="00314FF7" w:rsidRPr="00451A12" w:rsidRDefault="00314FF7" w:rsidP="00EC7EB7">
            <w:pPr>
              <w:rPr>
                <w:rFonts w:ascii="Times" w:hAnsi="Times" w:cs="Arial"/>
                <w:color w:val="000000"/>
              </w:rPr>
            </w:pPr>
            <w:r w:rsidRPr="00451A12">
              <w:rPr>
                <w:rFonts w:ascii="Times" w:hAnsi="Times" w:cs="Arial"/>
                <w:color w:val="000000"/>
              </w:rPr>
              <w:t>2103</w:t>
            </w:r>
          </w:p>
        </w:tc>
      </w:tr>
      <w:tr w:rsidR="00314FF7" w:rsidRPr="00451A12" w14:paraId="7ED5D636" w14:textId="77777777" w:rsidTr="00EC7EB7">
        <w:tc>
          <w:tcPr>
            <w:tcW w:w="784" w:type="dxa"/>
          </w:tcPr>
          <w:p w14:paraId="1C458F76" w14:textId="77777777" w:rsidR="00314FF7" w:rsidRPr="00451A12" w:rsidRDefault="00314FF7" w:rsidP="00EC7EB7">
            <w:pPr>
              <w:rPr>
                <w:rFonts w:ascii="Times" w:hAnsi="Times" w:cs="Arial"/>
                <w:color w:val="000000"/>
              </w:rPr>
            </w:pPr>
            <w:proofErr w:type="spellStart"/>
            <w:r w:rsidRPr="003671F2">
              <w:rPr>
                <w:rFonts w:ascii="Times" w:hAnsi="Times" w:cs="Arial"/>
                <w:color w:val="FF0000"/>
                <w:rPrChange w:id="156" w:author="Peter Hans Uetz" w:date="2018-03-24T14:25:00Z">
                  <w:rPr>
                    <w:rFonts w:ascii="Times" w:hAnsi="Times" w:cs="Arial"/>
                    <w:color w:val="000000"/>
                  </w:rPr>
                </w:rPrChange>
              </w:rPr>
              <w:t>anim</w:t>
            </w:r>
            <w:proofErr w:type="spellEnd"/>
          </w:p>
        </w:tc>
        <w:tc>
          <w:tcPr>
            <w:tcW w:w="1843" w:type="dxa"/>
          </w:tcPr>
          <w:p w14:paraId="339D70B1"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circoviridae</w:t>
            </w:r>
            <w:proofErr w:type="spellEnd"/>
          </w:p>
        </w:tc>
        <w:tc>
          <w:tcPr>
            <w:tcW w:w="1319" w:type="dxa"/>
          </w:tcPr>
          <w:p w14:paraId="39F91370" w14:textId="77777777" w:rsidR="00314FF7" w:rsidRPr="00451A12" w:rsidRDefault="00314FF7" w:rsidP="00EC7EB7">
            <w:pPr>
              <w:rPr>
                <w:rFonts w:ascii="Times" w:hAnsi="Times" w:cs="Arial"/>
                <w:color w:val="000000"/>
              </w:rPr>
            </w:pPr>
            <w:r w:rsidRPr="00451A12">
              <w:rPr>
                <w:rFonts w:ascii="Times" w:hAnsi="Times" w:cs="Arial"/>
                <w:color w:val="000000"/>
              </w:rPr>
              <w:t>7838</w:t>
            </w:r>
          </w:p>
        </w:tc>
        <w:tc>
          <w:tcPr>
            <w:tcW w:w="1369" w:type="dxa"/>
          </w:tcPr>
          <w:p w14:paraId="236B8110"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6E430053" w14:textId="77777777" w:rsidR="00314FF7" w:rsidRPr="00451A12" w:rsidRDefault="00314FF7" w:rsidP="00EC7EB7">
            <w:pPr>
              <w:rPr>
                <w:rFonts w:ascii="Times" w:hAnsi="Times" w:cs="Arial"/>
                <w:color w:val="000000"/>
              </w:rPr>
            </w:pPr>
            <w:r w:rsidRPr="00451A12">
              <w:rPr>
                <w:rFonts w:ascii="Times" w:hAnsi="Times" w:cs="Arial"/>
                <w:color w:val="000000"/>
              </w:rPr>
              <w:t>6.92</w:t>
            </w:r>
          </w:p>
        </w:tc>
        <w:tc>
          <w:tcPr>
            <w:tcW w:w="1197" w:type="dxa"/>
          </w:tcPr>
          <w:p w14:paraId="1B70753A" w14:textId="77777777" w:rsidR="00314FF7" w:rsidRPr="00451A12" w:rsidRDefault="00314FF7" w:rsidP="00EC7EB7">
            <w:pPr>
              <w:rPr>
                <w:rFonts w:ascii="Times" w:hAnsi="Times" w:cs="Arial"/>
                <w:color w:val="000000"/>
              </w:rPr>
            </w:pPr>
            <w:r w:rsidRPr="00451A12">
              <w:rPr>
                <w:rFonts w:ascii="Times" w:hAnsi="Times" w:cs="Arial"/>
                <w:color w:val="000000"/>
              </w:rPr>
              <w:t>2706</w:t>
            </w:r>
          </w:p>
        </w:tc>
        <w:tc>
          <w:tcPr>
            <w:tcW w:w="1486" w:type="dxa"/>
          </w:tcPr>
          <w:p w14:paraId="444DFC53" w14:textId="77777777" w:rsidR="00314FF7" w:rsidRPr="00451A12" w:rsidRDefault="00314FF7" w:rsidP="00EC7EB7">
            <w:pPr>
              <w:rPr>
                <w:rFonts w:ascii="Times" w:hAnsi="Times" w:cs="Arial"/>
                <w:color w:val="000000"/>
              </w:rPr>
            </w:pPr>
            <w:r w:rsidRPr="00451A12">
              <w:rPr>
                <w:rFonts w:ascii="Times" w:hAnsi="Times" w:cs="Arial"/>
                <w:color w:val="000000"/>
              </w:rPr>
              <w:t>542</w:t>
            </w:r>
          </w:p>
        </w:tc>
      </w:tr>
      <w:tr w:rsidR="00314FF7" w:rsidRPr="00451A12" w14:paraId="52F45D9F" w14:textId="77777777" w:rsidTr="00EC7EB7">
        <w:trPr>
          <w:trHeight w:val="242"/>
        </w:trPr>
        <w:tc>
          <w:tcPr>
            <w:tcW w:w="784" w:type="dxa"/>
          </w:tcPr>
          <w:p w14:paraId="6C87E28E"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40B550D"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phenuiviridae</w:t>
            </w:r>
            <w:proofErr w:type="spellEnd"/>
          </w:p>
        </w:tc>
        <w:tc>
          <w:tcPr>
            <w:tcW w:w="1319" w:type="dxa"/>
          </w:tcPr>
          <w:p w14:paraId="31CAAA1E" w14:textId="77777777" w:rsidR="00314FF7" w:rsidRPr="00451A12" w:rsidRDefault="00314FF7" w:rsidP="00EC7EB7">
            <w:pPr>
              <w:rPr>
                <w:rFonts w:ascii="Times" w:hAnsi="Times" w:cs="Arial"/>
                <w:color w:val="000000"/>
              </w:rPr>
            </w:pPr>
            <w:r w:rsidRPr="00451A12">
              <w:rPr>
                <w:rFonts w:ascii="Times" w:hAnsi="Times" w:cs="Arial"/>
                <w:color w:val="000000"/>
              </w:rPr>
              <w:t>4139</w:t>
            </w:r>
          </w:p>
        </w:tc>
        <w:tc>
          <w:tcPr>
            <w:tcW w:w="1369" w:type="dxa"/>
          </w:tcPr>
          <w:p w14:paraId="46ED04EF" w14:textId="77777777" w:rsidR="00314FF7" w:rsidRPr="00451A12" w:rsidRDefault="00314FF7" w:rsidP="00EC7EB7">
            <w:pPr>
              <w:rPr>
                <w:rFonts w:ascii="Times" w:hAnsi="Times" w:cs="Arial"/>
                <w:color w:val="000000"/>
              </w:rPr>
            </w:pPr>
            <w:r w:rsidRPr="007E2579">
              <w:rPr>
                <w:rFonts w:ascii="Times" w:hAnsi="Times" w:cs="Arial"/>
                <w:color w:val="000000"/>
              </w:rPr>
              <w:t>Rift Valley fever</w:t>
            </w:r>
          </w:p>
        </w:tc>
        <w:tc>
          <w:tcPr>
            <w:tcW w:w="858" w:type="dxa"/>
          </w:tcPr>
          <w:p w14:paraId="0DE31BF8" w14:textId="77777777" w:rsidR="00314FF7" w:rsidRPr="00451A12" w:rsidRDefault="00314FF7" w:rsidP="00EC7EB7">
            <w:pPr>
              <w:rPr>
                <w:rFonts w:ascii="Times" w:hAnsi="Times" w:cs="Arial"/>
                <w:color w:val="000000"/>
              </w:rPr>
            </w:pPr>
            <w:r w:rsidRPr="00451A12">
              <w:rPr>
                <w:rFonts w:ascii="Times" w:hAnsi="Times" w:cs="Arial"/>
                <w:color w:val="000000"/>
              </w:rPr>
              <w:t>4.86</w:t>
            </w:r>
          </w:p>
        </w:tc>
        <w:tc>
          <w:tcPr>
            <w:tcW w:w="1197" w:type="dxa"/>
          </w:tcPr>
          <w:p w14:paraId="5CB4B615" w14:textId="77777777" w:rsidR="00314FF7" w:rsidRPr="00451A12" w:rsidRDefault="00314FF7" w:rsidP="00EC7EB7">
            <w:pPr>
              <w:rPr>
                <w:rFonts w:ascii="Times" w:hAnsi="Times" w:cs="Arial"/>
                <w:color w:val="000000"/>
              </w:rPr>
            </w:pPr>
            <w:r w:rsidRPr="00451A12">
              <w:rPr>
                <w:rFonts w:ascii="Times" w:hAnsi="Times" w:cs="Arial"/>
                <w:color w:val="000000"/>
              </w:rPr>
              <w:t>1678</w:t>
            </w:r>
          </w:p>
        </w:tc>
        <w:tc>
          <w:tcPr>
            <w:tcW w:w="1486" w:type="dxa"/>
          </w:tcPr>
          <w:p w14:paraId="1BBA3E4A" w14:textId="77777777" w:rsidR="00314FF7" w:rsidRPr="00451A12" w:rsidRDefault="00314FF7" w:rsidP="00EC7EB7">
            <w:pPr>
              <w:rPr>
                <w:rFonts w:ascii="Times" w:hAnsi="Times" w:cs="Arial"/>
                <w:color w:val="000000"/>
              </w:rPr>
            </w:pPr>
            <w:r w:rsidRPr="00451A12">
              <w:rPr>
                <w:rFonts w:ascii="Times" w:hAnsi="Times" w:cs="Arial"/>
                <w:color w:val="000000"/>
              </w:rPr>
              <w:t>384</w:t>
            </w:r>
          </w:p>
        </w:tc>
      </w:tr>
      <w:tr w:rsidR="00314FF7" w:rsidRPr="00451A12" w14:paraId="29B5D093" w14:textId="77777777" w:rsidTr="00EC7EB7">
        <w:tc>
          <w:tcPr>
            <w:tcW w:w="784" w:type="dxa"/>
          </w:tcPr>
          <w:p w14:paraId="03B87435"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564EC7C1"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coronaviridae</w:t>
            </w:r>
            <w:proofErr w:type="spellEnd"/>
          </w:p>
        </w:tc>
        <w:tc>
          <w:tcPr>
            <w:tcW w:w="1319" w:type="dxa"/>
          </w:tcPr>
          <w:p w14:paraId="2752214A" w14:textId="77777777" w:rsidR="00314FF7" w:rsidRPr="00451A12" w:rsidRDefault="00314FF7" w:rsidP="00EC7EB7">
            <w:pPr>
              <w:rPr>
                <w:rFonts w:ascii="Times" w:hAnsi="Times" w:cs="Arial"/>
                <w:color w:val="000000"/>
              </w:rPr>
            </w:pPr>
            <w:r w:rsidRPr="00451A12">
              <w:rPr>
                <w:rFonts w:ascii="Times" w:hAnsi="Times" w:cs="Arial"/>
                <w:color w:val="000000"/>
              </w:rPr>
              <w:t>19164</w:t>
            </w:r>
          </w:p>
        </w:tc>
        <w:tc>
          <w:tcPr>
            <w:tcW w:w="1369" w:type="dxa"/>
          </w:tcPr>
          <w:p w14:paraId="14D3D61F" w14:textId="77777777" w:rsidR="00314FF7" w:rsidRPr="00451A12" w:rsidRDefault="00314FF7" w:rsidP="00EC7EB7">
            <w:pPr>
              <w:rPr>
                <w:rFonts w:ascii="Times" w:hAnsi="Times" w:cs="Arial"/>
                <w:color w:val="000000"/>
              </w:rPr>
            </w:pPr>
            <w:r>
              <w:rPr>
                <w:rFonts w:ascii="Times" w:hAnsi="Times" w:cs="Arial"/>
                <w:color w:val="000000"/>
              </w:rPr>
              <w:t>SARS</w:t>
            </w:r>
          </w:p>
        </w:tc>
        <w:tc>
          <w:tcPr>
            <w:tcW w:w="858" w:type="dxa"/>
          </w:tcPr>
          <w:p w14:paraId="1DCA2C9E" w14:textId="77777777" w:rsidR="00314FF7" w:rsidRPr="00451A12" w:rsidRDefault="00314FF7" w:rsidP="00EC7EB7">
            <w:pPr>
              <w:rPr>
                <w:rFonts w:ascii="Times" w:hAnsi="Times" w:cs="Arial"/>
                <w:color w:val="000000"/>
              </w:rPr>
            </w:pPr>
            <w:r w:rsidRPr="00451A12">
              <w:rPr>
                <w:rFonts w:ascii="Times" w:hAnsi="Times" w:cs="Arial"/>
                <w:color w:val="000000"/>
              </w:rPr>
              <w:t>5.61</w:t>
            </w:r>
          </w:p>
        </w:tc>
        <w:tc>
          <w:tcPr>
            <w:tcW w:w="1197" w:type="dxa"/>
          </w:tcPr>
          <w:p w14:paraId="701E7C91" w14:textId="77777777" w:rsidR="00314FF7" w:rsidRPr="00451A12" w:rsidRDefault="00314FF7" w:rsidP="00EC7EB7">
            <w:pPr>
              <w:rPr>
                <w:rFonts w:ascii="Times" w:hAnsi="Times" w:cs="Arial"/>
                <w:color w:val="000000"/>
              </w:rPr>
            </w:pPr>
            <w:r w:rsidRPr="00451A12">
              <w:rPr>
                <w:rFonts w:ascii="Times" w:hAnsi="Times" w:cs="Arial"/>
                <w:color w:val="000000"/>
              </w:rPr>
              <w:t>1549</w:t>
            </w:r>
          </w:p>
        </w:tc>
        <w:tc>
          <w:tcPr>
            <w:tcW w:w="1486" w:type="dxa"/>
          </w:tcPr>
          <w:p w14:paraId="5C9DB857" w14:textId="77777777" w:rsidR="00314FF7" w:rsidRPr="00451A12" w:rsidRDefault="00314FF7" w:rsidP="00EC7EB7">
            <w:pPr>
              <w:rPr>
                <w:rFonts w:ascii="Times" w:hAnsi="Times" w:cs="Arial"/>
                <w:color w:val="000000"/>
              </w:rPr>
            </w:pPr>
            <w:r w:rsidRPr="00451A12">
              <w:rPr>
                <w:rFonts w:ascii="Times" w:hAnsi="Times" w:cs="Arial"/>
                <w:color w:val="000000"/>
              </w:rPr>
              <w:t>320</w:t>
            </w:r>
          </w:p>
        </w:tc>
      </w:tr>
      <w:tr w:rsidR="00314FF7" w:rsidRPr="00451A12" w14:paraId="4E74FA1B" w14:textId="77777777" w:rsidTr="00EC7EB7">
        <w:tc>
          <w:tcPr>
            <w:tcW w:w="784" w:type="dxa"/>
          </w:tcPr>
          <w:p w14:paraId="3F0F719E"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4E86888C"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potyviridae</w:t>
            </w:r>
            <w:proofErr w:type="spellEnd"/>
          </w:p>
        </w:tc>
        <w:tc>
          <w:tcPr>
            <w:tcW w:w="1319" w:type="dxa"/>
          </w:tcPr>
          <w:p w14:paraId="1A314E02" w14:textId="77777777" w:rsidR="00314FF7" w:rsidRPr="00451A12" w:rsidRDefault="00314FF7" w:rsidP="00EC7EB7">
            <w:pPr>
              <w:rPr>
                <w:rFonts w:ascii="Times" w:hAnsi="Times" w:cs="Arial"/>
                <w:color w:val="000000"/>
              </w:rPr>
            </w:pPr>
            <w:r w:rsidRPr="00451A12">
              <w:rPr>
                <w:rFonts w:ascii="Times" w:hAnsi="Times" w:cs="Arial"/>
                <w:color w:val="000000"/>
              </w:rPr>
              <w:t>16115</w:t>
            </w:r>
          </w:p>
        </w:tc>
        <w:tc>
          <w:tcPr>
            <w:tcW w:w="1369" w:type="dxa"/>
          </w:tcPr>
          <w:p w14:paraId="708A72D3" w14:textId="77777777" w:rsidR="00314FF7" w:rsidRPr="00451A12" w:rsidRDefault="00314FF7" w:rsidP="00EC7EB7">
            <w:pPr>
              <w:rPr>
                <w:rFonts w:ascii="Times" w:hAnsi="Times" w:cs="Arial"/>
                <w:color w:val="000000"/>
              </w:rPr>
            </w:pPr>
          </w:p>
        </w:tc>
        <w:tc>
          <w:tcPr>
            <w:tcW w:w="858" w:type="dxa"/>
          </w:tcPr>
          <w:p w14:paraId="0A63E92A" w14:textId="77777777" w:rsidR="00314FF7" w:rsidRPr="00451A12" w:rsidRDefault="00314FF7" w:rsidP="00EC7EB7">
            <w:pPr>
              <w:rPr>
                <w:rFonts w:ascii="Times" w:hAnsi="Times" w:cs="Arial"/>
                <w:color w:val="000000"/>
              </w:rPr>
            </w:pPr>
            <w:r w:rsidRPr="00451A12">
              <w:rPr>
                <w:rFonts w:ascii="Times" w:hAnsi="Times" w:cs="Arial"/>
                <w:color w:val="000000"/>
              </w:rPr>
              <w:t>3.63</w:t>
            </w:r>
          </w:p>
        </w:tc>
        <w:tc>
          <w:tcPr>
            <w:tcW w:w="1197" w:type="dxa"/>
          </w:tcPr>
          <w:p w14:paraId="35F4A1F0" w14:textId="77777777" w:rsidR="00314FF7" w:rsidRPr="00451A12" w:rsidRDefault="00314FF7" w:rsidP="00EC7EB7">
            <w:pPr>
              <w:rPr>
                <w:rFonts w:ascii="Times" w:hAnsi="Times" w:cs="Arial"/>
                <w:color w:val="000000"/>
              </w:rPr>
            </w:pPr>
            <w:r w:rsidRPr="00451A12">
              <w:rPr>
                <w:rFonts w:ascii="Times" w:hAnsi="Times" w:cs="Arial"/>
                <w:color w:val="000000"/>
              </w:rPr>
              <w:t>1536</w:t>
            </w:r>
          </w:p>
        </w:tc>
        <w:tc>
          <w:tcPr>
            <w:tcW w:w="1486" w:type="dxa"/>
          </w:tcPr>
          <w:p w14:paraId="04F53814" w14:textId="77777777" w:rsidR="00314FF7" w:rsidRPr="00451A12" w:rsidRDefault="00314FF7" w:rsidP="00EC7EB7">
            <w:pPr>
              <w:rPr>
                <w:rFonts w:ascii="Times" w:hAnsi="Times" w:cs="Arial"/>
                <w:color w:val="000000"/>
              </w:rPr>
            </w:pPr>
            <w:r w:rsidRPr="00451A12">
              <w:rPr>
                <w:rFonts w:ascii="Times" w:hAnsi="Times" w:cs="Arial"/>
                <w:color w:val="000000"/>
              </w:rPr>
              <w:t>843</w:t>
            </w:r>
          </w:p>
        </w:tc>
      </w:tr>
      <w:tr w:rsidR="00314FF7" w:rsidRPr="00451A12" w14:paraId="733CA912" w14:textId="77777777" w:rsidTr="00EC7EB7">
        <w:tc>
          <w:tcPr>
            <w:tcW w:w="784" w:type="dxa"/>
          </w:tcPr>
          <w:p w14:paraId="78ABC967"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715A6E53"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papillomaviridae</w:t>
            </w:r>
            <w:proofErr w:type="spellEnd"/>
          </w:p>
        </w:tc>
        <w:tc>
          <w:tcPr>
            <w:tcW w:w="1319" w:type="dxa"/>
          </w:tcPr>
          <w:p w14:paraId="3547545F" w14:textId="77777777" w:rsidR="00314FF7" w:rsidRPr="00451A12" w:rsidRDefault="00314FF7" w:rsidP="00EC7EB7">
            <w:pPr>
              <w:rPr>
                <w:rFonts w:ascii="Times" w:hAnsi="Times" w:cs="Arial"/>
                <w:color w:val="000000"/>
              </w:rPr>
            </w:pPr>
            <w:r w:rsidRPr="00451A12">
              <w:rPr>
                <w:rFonts w:ascii="Times" w:hAnsi="Times" w:cs="Arial"/>
                <w:color w:val="000000"/>
              </w:rPr>
              <w:t>17847</w:t>
            </w:r>
          </w:p>
        </w:tc>
        <w:tc>
          <w:tcPr>
            <w:tcW w:w="1369" w:type="dxa"/>
          </w:tcPr>
          <w:p w14:paraId="0C7CA1D9" w14:textId="77777777" w:rsidR="00314FF7" w:rsidRPr="00451A12" w:rsidRDefault="00314FF7" w:rsidP="00EC7EB7">
            <w:pPr>
              <w:rPr>
                <w:rFonts w:ascii="Times" w:hAnsi="Times" w:cs="Arial"/>
                <w:color w:val="000000"/>
              </w:rPr>
            </w:pPr>
            <w:r>
              <w:rPr>
                <w:rFonts w:ascii="Times" w:hAnsi="Times" w:cs="Arial"/>
                <w:color w:val="000000"/>
              </w:rPr>
              <w:t>Warts, cancer</w:t>
            </w:r>
          </w:p>
        </w:tc>
        <w:tc>
          <w:tcPr>
            <w:tcW w:w="858" w:type="dxa"/>
          </w:tcPr>
          <w:p w14:paraId="2459B370" w14:textId="77777777" w:rsidR="00314FF7" w:rsidRPr="00451A12" w:rsidRDefault="00314FF7" w:rsidP="00EC7EB7">
            <w:pPr>
              <w:rPr>
                <w:rFonts w:ascii="Times" w:hAnsi="Times" w:cs="Arial"/>
                <w:color w:val="000000"/>
              </w:rPr>
            </w:pPr>
            <w:r w:rsidRPr="00451A12">
              <w:rPr>
                <w:rFonts w:ascii="Times" w:hAnsi="Times" w:cs="Arial"/>
                <w:color w:val="000000"/>
              </w:rPr>
              <w:t>8.14</w:t>
            </w:r>
          </w:p>
        </w:tc>
        <w:tc>
          <w:tcPr>
            <w:tcW w:w="1197" w:type="dxa"/>
          </w:tcPr>
          <w:p w14:paraId="20458C9B" w14:textId="77777777" w:rsidR="00314FF7" w:rsidRPr="00451A12" w:rsidRDefault="00314FF7" w:rsidP="00EC7EB7">
            <w:pPr>
              <w:rPr>
                <w:rFonts w:ascii="Times" w:hAnsi="Times" w:cs="Arial"/>
                <w:color w:val="000000"/>
              </w:rPr>
            </w:pPr>
            <w:r w:rsidRPr="00451A12">
              <w:rPr>
                <w:rFonts w:ascii="Times" w:hAnsi="Times" w:cs="Arial"/>
                <w:color w:val="000000"/>
              </w:rPr>
              <w:t>1364</w:t>
            </w:r>
          </w:p>
        </w:tc>
        <w:tc>
          <w:tcPr>
            <w:tcW w:w="1486" w:type="dxa"/>
          </w:tcPr>
          <w:p w14:paraId="272FE3A3" w14:textId="77777777" w:rsidR="00314FF7" w:rsidRPr="00451A12" w:rsidRDefault="00314FF7" w:rsidP="00EC7EB7">
            <w:pPr>
              <w:rPr>
                <w:rFonts w:ascii="Times" w:hAnsi="Times" w:cs="Arial"/>
                <w:color w:val="000000"/>
              </w:rPr>
            </w:pPr>
            <w:r w:rsidRPr="00451A12">
              <w:rPr>
                <w:rFonts w:ascii="Times" w:hAnsi="Times" w:cs="Arial"/>
                <w:color w:val="000000"/>
              </w:rPr>
              <w:t>359</w:t>
            </w:r>
          </w:p>
        </w:tc>
      </w:tr>
      <w:tr w:rsidR="00314FF7" w:rsidRPr="00451A12" w14:paraId="056C870E" w14:textId="77777777" w:rsidTr="00EC7EB7">
        <w:tc>
          <w:tcPr>
            <w:tcW w:w="784" w:type="dxa"/>
          </w:tcPr>
          <w:p w14:paraId="792F14F7"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1E444AA2"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polyomaviridae</w:t>
            </w:r>
            <w:proofErr w:type="spellEnd"/>
          </w:p>
        </w:tc>
        <w:tc>
          <w:tcPr>
            <w:tcW w:w="1319" w:type="dxa"/>
          </w:tcPr>
          <w:p w14:paraId="3CEFE8EA" w14:textId="77777777" w:rsidR="00314FF7" w:rsidRPr="00451A12" w:rsidRDefault="00314FF7" w:rsidP="00EC7EB7">
            <w:pPr>
              <w:rPr>
                <w:rFonts w:ascii="Times" w:hAnsi="Times" w:cs="Arial"/>
                <w:color w:val="000000"/>
              </w:rPr>
            </w:pPr>
            <w:r w:rsidRPr="00451A12">
              <w:rPr>
                <w:rFonts w:ascii="Times" w:hAnsi="Times" w:cs="Arial"/>
                <w:color w:val="000000"/>
              </w:rPr>
              <w:t>8604</w:t>
            </w:r>
          </w:p>
        </w:tc>
        <w:tc>
          <w:tcPr>
            <w:tcW w:w="1369" w:type="dxa"/>
          </w:tcPr>
          <w:p w14:paraId="5AC73E76" w14:textId="77777777" w:rsidR="00314FF7" w:rsidRPr="00451A12" w:rsidRDefault="00314FF7" w:rsidP="00EC7EB7">
            <w:pPr>
              <w:rPr>
                <w:rFonts w:ascii="Times" w:hAnsi="Times" w:cs="Arial"/>
                <w:color w:val="000000"/>
              </w:rPr>
            </w:pPr>
            <w:r>
              <w:rPr>
                <w:rFonts w:ascii="Times" w:hAnsi="Times" w:cs="Arial"/>
                <w:color w:val="000000"/>
              </w:rPr>
              <w:t>Rare cancers</w:t>
            </w:r>
          </w:p>
        </w:tc>
        <w:tc>
          <w:tcPr>
            <w:tcW w:w="858" w:type="dxa"/>
          </w:tcPr>
          <w:p w14:paraId="28B40C76" w14:textId="77777777" w:rsidR="00314FF7" w:rsidRPr="00451A12" w:rsidRDefault="00314FF7" w:rsidP="00EC7EB7">
            <w:pPr>
              <w:rPr>
                <w:rFonts w:ascii="Times" w:hAnsi="Times" w:cs="Arial"/>
                <w:color w:val="000000"/>
              </w:rPr>
            </w:pPr>
            <w:r w:rsidRPr="00451A12">
              <w:rPr>
                <w:rFonts w:ascii="Times" w:hAnsi="Times" w:cs="Arial"/>
                <w:color w:val="000000"/>
              </w:rPr>
              <w:t>10.60</w:t>
            </w:r>
          </w:p>
        </w:tc>
        <w:tc>
          <w:tcPr>
            <w:tcW w:w="1197" w:type="dxa"/>
          </w:tcPr>
          <w:p w14:paraId="1E4ECB4F" w14:textId="77777777" w:rsidR="00314FF7" w:rsidRPr="00451A12" w:rsidRDefault="00314FF7" w:rsidP="00EC7EB7">
            <w:pPr>
              <w:rPr>
                <w:rFonts w:ascii="Times" w:hAnsi="Times" w:cs="Arial"/>
                <w:color w:val="000000"/>
              </w:rPr>
            </w:pPr>
            <w:r w:rsidRPr="00451A12">
              <w:rPr>
                <w:rFonts w:ascii="Times" w:hAnsi="Times" w:cs="Arial"/>
                <w:color w:val="000000"/>
              </w:rPr>
              <w:t>1277</w:t>
            </w:r>
          </w:p>
        </w:tc>
        <w:tc>
          <w:tcPr>
            <w:tcW w:w="1486" w:type="dxa"/>
          </w:tcPr>
          <w:p w14:paraId="4FDA5144" w14:textId="77777777" w:rsidR="00314FF7" w:rsidRPr="00451A12" w:rsidRDefault="00314FF7" w:rsidP="00EC7EB7">
            <w:pPr>
              <w:rPr>
                <w:rFonts w:ascii="Times" w:hAnsi="Times" w:cs="Arial"/>
                <w:color w:val="000000"/>
              </w:rPr>
            </w:pPr>
            <w:r w:rsidRPr="00451A12">
              <w:rPr>
                <w:rFonts w:ascii="Times" w:hAnsi="Times" w:cs="Arial"/>
                <w:color w:val="000000"/>
              </w:rPr>
              <w:t>164</w:t>
            </w:r>
          </w:p>
        </w:tc>
      </w:tr>
      <w:tr w:rsidR="00314FF7" w:rsidRPr="00451A12" w14:paraId="73900AFD" w14:textId="77777777" w:rsidTr="00EC7EB7">
        <w:tc>
          <w:tcPr>
            <w:tcW w:w="784" w:type="dxa"/>
          </w:tcPr>
          <w:p w14:paraId="2F85E66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EE4A761" w14:textId="77777777" w:rsidR="00314FF7" w:rsidRPr="00451A12" w:rsidRDefault="00314FF7" w:rsidP="00EC7EB7">
            <w:pPr>
              <w:rPr>
                <w:rFonts w:ascii="Times" w:hAnsi="Times" w:cs="Arial"/>
                <w:color w:val="000000"/>
              </w:rPr>
            </w:pPr>
            <w:r w:rsidRPr="00451A12">
              <w:rPr>
                <w:rFonts w:ascii="Times" w:hAnsi="Times" w:cs="Arial"/>
                <w:color w:val="000000"/>
              </w:rPr>
              <w:t>filoviridae</w:t>
            </w:r>
          </w:p>
        </w:tc>
        <w:tc>
          <w:tcPr>
            <w:tcW w:w="1319" w:type="dxa"/>
          </w:tcPr>
          <w:p w14:paraId="64F60349" w14:textId="77777777" w:rsidR="00314FF7" w:rsidRPr="00451A12" w:rsidRDefault="00314FF7" w:rsidP="00EC7EB7">
            <w:pPr>
              <w:rPr>
                <w:rFonts w:ascii="Times" w:hAnsi="Times" w:cs="Arial"/>
                <w:color w:val="000000"/>
              </w:rPr>
            </w:pPr>
            <w:r w:rsidRPr="00451A12">
              <w:rPr>
                <w:rFonts w:ascii="Times" w:hAnsi="Times" w:cs="Arial"/>
                <w:color w:val="000000"/>
              </w:rPr>
              <w:t>2165</w:t>
            </w:r>
          </w:p>
        </w:tc>
        <w:tc>
          <w:tcPr>
            <w:tcW w:w="1369" w:type="dxa"/>
          </w:tcPr>
          <w:p w14:paraId="4CE8F98F" w14:textId="77777777" w:rsidR="00314FF7" w:rsidRPr="00451A12" w:rsidRDefault="00314FF7" w:rsidP="00EC7EB7">
            <w:pPr>
              <w:rPr>
                <w:rFonts w:ascii="Times" w:hAnsi="Times" w:cs="Arial"/>
                <w:color w:val="000000"/>
              </w:rPr>
            </w:pPr>
            <w:r>
              <w:rPr>
                <w:rFonts w:ascii="Times" w:hAnsi="Times" w:cs="Arial"/>
                <w:color w:val="000000"/>
              </w:rPr>
              <w:t>Ebola</w:t>
            </w:r>
          </w:p>
        </w:tc>
        <w:tc>
          <w:tcPr>
            <w:tcW w:w="858" w:type="dxa"/>
          </w:tcPr>
          <w:p w14:paraId="20BACE53" w14:textId="77777777" w:rsidR="00314FF7" w:rsidRPr="00451A12" w:rsidRDefault="00314FF7" w:rsidP="00EC7EB7">
            <w:pPr>
              <w:rPr>
                <w:rFonts w:ascii="Times" w:hAnsi="Times" w:cs="Arial"/>
                <w:color w:val="000000"/>
              </w:rPr>
            </w:pPr>
            <w:r w:rsidRPr="00451A12">
              <w:rPr>
                <w:rFonts w:ascii="Times" w:hAnsi="Times" w:cs="Arial"/>
                <w:color w:val="000000"/>
              </w:rPr>
              <w:t>23.53</w:t>
            </w:r>
          </w:p>
        </w:tc>
        <w:tc>
          <w:tcPr>
            <w:tcW w:w="1197" w:type="dxa"/>
          </w:tcPr>
          <w:p w14:paraId="398A04CB" w14:textId="77777777" w:rsidR="00314FF7" w:rsidRPr="00451A12" w:rsidRDefault="00314FF7" w:rsidP="00EC7EB7">
            <w:pPr>
              <w:rPr>
                <w:rFonts w:ascii="Times" w:hAnsi="Times" w:cs="Arial"/>
                <w:color w:val="000000"/>
              </w:rPr>
            </w:pPr>
            <w:r w:rsidRPr="00451A12">
              <w:rPr>
                <w:rFonts w:ascii="Times" w:hAnsi="Times" w:cs="Arial"/>
                <w:color w:val="000000"/>
              </w:rPr>
              <w:t>1259</w:t>
            </w:r>
          </w:p>
        </w:tc>
        <w:tc>
          <w:tcPr>
            <w:tcW w:w="1486" w:type="dxa"/>
          </w:tcPr>
          <w:p w14:paraId="7EE6B3E3" w14:textId="77777777" w:rsidR="00314FF7" w:rsidRPr="00451A12" w:rsidRDefault="00314FF7" w:rsidP="00EC7EB7">
            <w:pPr>
              <w:rPr>
                <w:rFonts w:ascii="Times" w:hAnsi="Times" w:cs="Arial"/>
                <w:color w:val="000000"/>
              </w:rPr>
            </w:pPr>
            <w:r w:rsidRPr="00451A12">
              <w:rPr>
                <w:rFonts w:ascii="Times" w:hAnsi="Times" w:cs="Arial"/>
                <w:color w:val="000000"/>
              </w:rPr>
              <w:t>37</w:t>
            </w:r>
          </w:p>
        </w:tc>
      </w:tr>
      <w:tr w:rsidR="00314FF7" w:rsidRPr="00451A12" w14:paraId="25B78800" w14:textId="77777777" w:rsidTr="00EC7EB7">
        <w:tc>
          <w:tcPr>
            <w:tcW w:w="784" w:type="dxa"/>
          </w:tcPr>
          <w:p w14:paraId="7802921B"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15ABFBF0"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togaviridae</w:t>
            </w:r>
            <w:proofErr w:type="spellEnd"/>
          </w:p>
        </w:tc>
        <w:tc>
          <w:tcPr>
            <w:tcW w:w="1319" w:type="dxa"/>
          </w:tcPr>
          <w:p w14:paraId="01ECEFD9" w14:textId="77777777" w:rsidR="00314FF7" w:rsidRPr="00451A12" w:rsidRDefault="00314FF7" w:rsidP="00EC7EB7">
            <w:pPr>
              <w:rPr>
                <w:rFonts w:ascii="Times" w:hAnsi="Times" w:cs="Arial"/>
                <w:color w:val="000000"/>
              </w:rPr>
            </w:pPr>
            <w:r w:rsidRPr="00451A12">
              <w:rPr>
                <w:rFonts w:ascii="Times" w:hAnsi="Times" w:cs="Arial"/>
                <w:color w:val="000000"/>
              </w:rPr>
              <w:t>8924</w:t>
            </w:r>
          </w:p>
        </w:tc>
        <w:tc>
          <w:tcPr>
            <w:tcW w:w="1369" w:type="dxa"/>
          </w:tcPr>
          <w:p w14:paraId="79B9FA25" w14:textId="77777777" w:rsidR="00314FF7" w:rsidRPr="00451A12" w:rsidRDefault="00314FF7" w:rsidP="00EC7EB7">
            <w:pPr>
              <w:rPr>
                <w:rFonts w:ascii="Times" w:hAnsi="Times" w:cs="Arial"/>
                <w:color w:val="000000"/>
              </w:rPr>
            </w:pPr>
            <w:r>
              <w:rPr>
                <w:rFonts w:ascii="Times" w:hAnsi="Times" w:cs="Arial"/>
                <w:color w:val="000000"/>
              </w:rPr>
              <w:t>rubella</w:t>
            </w:r>
          </w:p>
        </w:tc>
        <w:tc>
          <w:tcPr>
            <w:tcW w:w="858" w:type="dxa"/>
          </w:tcPr>
          <w:p w14:paraId="6EBE64FD" w14:textId="77777777" w:rsidR="00314FF7" w:rsidRPr="00451A12" w:rsidRDefault="00314FF7" w:rsidP="00EC7EB7">
            <w:pPr>
              <w:rPr>
                <w:rFonts w:ascii="Times" w:hAnsi="Times" w:cs="Arial"/>
                <w:color w:val="000000"/>
              </w:rPr>
            </w:pPr>
            <w:r w:rsidRPr="00451A12">
              <w:rPr>
                <w:rFonts w:ascii="Times" w:hAnsi="Times" w:cs="Arial"/>
                <w:color w:val="000000"/>
              </w:rPr>
              <w:t>16.25</w:t>
            </w:r>
          </w:p>
        </w:tc>
        <w:tc>
          <w:tcPr>
            <w:tcW w:w="1197" w:type="dxa"/>
          </w:tcPr>
          <w:p w14:paraId="19351EF2" w14:textId="77777777" w:rsidR="00314FF7" w:rsidRPr="00451A12" w:rsidRDefault="00314FF7" w:rsidP="00EC7EB7">
            <w:pPr>
              <w:rPr>
                <w:rFonts w:ascii="Times" w:hAnsi="Times" w:cs="Arial"/>
                <w:color w:val="000000"/>
              </w:rPr>
            </w:pPr>
            <w:r w:rsidRPr="00451A12">
              <w:rPr>
                <w:rFonts w:ascii="Times" w:hAnsi="Times" w:cs="Arial"/>
                <w:color w:val="000000"/>
              </w:rPr>
              <w:t>1239</w:t>
            </w:r>
          </w:p>
        </w:tc>
        <w:tc>
          <w:tcPr>
            <w:tcW w:w="1486" w:type="dxa"/>
          </w:tcPr>
          <w:p w14:paraId="25F0E615" w14:textId="77777777" w:rsidR="00314FF7" w:rsidRPr="00451A12" w:rsidRDefault="00314FF7" w:rsidP="00EC7EB7">
            <w:pPr>
              <w:rPr>
                <w:rFonts w:ascii="Times" w:hAnsi="Times" w:cs="Arial"/>
                <w:color w:val="000000"/>
              </w:rPr>
            </w:pPr>
            <w:r w:rsidRPr="00451A12">
              <w:rPr>
                <w:rFonts w:ascii="Times" w:hAnsi="Times" w:cs="Arial"/>
                <w:color w:val="000000"/>
              </w:rPr>
              <w:t>137</w:t>
            </w:r>
          </w:p>
        </w:tc>
      </w:tr>
      <w:tr w:rsidR="00314FF7" w:rsidRPr="00451A12" w14:paraId="4A1275A7" w14:textId="77777777" w:rsidTr="00EC7EB7">
        <w:tc>
          <w:tcPr>
            <w:tcW w:w="784" w:type="dxa"/>
          </w:tcPr>
          <w:p w14:paraId="0CE92FB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68D80612"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pneumoviridae</w:t>
            </w:r>
            <w:proofErr w:type="spellEnd"/>
          </w:p>
        </w:tc>
        <w:tc>
          <w:tcPr>
            <w:tcW w:w="1319" w:type="dxa"/>
          </w:tcPr>
          <w:p w14:paraId="426DE024" w14:textId="77777777" w:rsidR="00314FF7" w:rsidRPr="00451A12" w:rsidRDefault="00314FF7" w:rsidP="00EC7EB7">
            <w:pPr>
              <w:rPr>
                <w:rFonts w:ascii="Times" w:hAnsi="Times" w:cs="Arial"/>
                <w:color w:val="000000"/>
              </w:rPr>
            </w:pPr>
            <w:r w:rsidRPr="00451A12">
              <w:rPr>
                <w:rFonts w:ascii="Times" w:hAnsi="Times" w:cs="Arial"/>
                <w:color w:val="000000"/>
              </w:rPr>
              <w:t>22578</w:t>
            </w:r>
          </w:p>
        </w:tc>
        <w:tc>
          <w:tcPr>
            <w:tcW w:w="1369" w:type="dxa"/>
          </w:tcPr>
          <w:p w14:paraId="0C3CABBC" w14:textId="77777777" w:rsidR="00314FF7" w:rsidRPr="00451A12" w:rsidRDefault="00314FF7" w:rsidP="00EC7EB7">
            <w:pPr>
              <w:rPr>
                <w:rFonts w:ascii="Times" w:hAnsi="Times" w:cs="Arial"/>
                <w:color w:val="000000"/>
              </w:rPr>
            </w:pPr>
            <w:r>
              <w:rPr>
                <w:rFonts w:ascii="Times" w:hAnsi="Times" w:cs="Arial"/>
                <w:color w:val="000000"/>
              </w:rPr>
              <w:t>Cold-like</w:t>
            </w:r>
          </w:p>
        </w:tc>
        <w:tc>
          <w:tcPr>
            <w:tcW w:w="858" w:type="dxa"/>
          </w:tcPr>
          <w:p w14:paraId="0E94F8EE" w14:textId="77777777" w:rsidR="00314FF7" w:rsidRPr="00451A12" w:rsidRDefault="00314FF7" w:rsidP="00EC7EB7">
            <w:pPr>
              <w:rPr>
                <w:rFonts w:ascii="Times" w:hAnsi="Times" w:cs="Arial"/>
                <w:color w:val="000000"/>
              </w:rPr>
            </w:pPr>
            <w:r w:rsidRPr="00451A12">
              <w:rPr>
                <w:rFonts w:ascii="Times" w:hAnsi="Times" w:cs="Arial"/>
                <w:color w:val="000000"/>
              </w:rPr>
              <w:t>13.08</w:t>
            </w:r>
          </w:p>
        </w:tc>
        <w:tc>
          <w:tcPr>
            <w:tcW w:w="1197" w:type="dxa"/>
          </w:tcPr>
          <w:p w14:paraId="041E8DB1" w14:textId="77777777" w:rsidR="00314FF7" w:rsidRPr="00451A12" w:rsidRDefault="00314FF7" w:rsidP="00EC7EB7">
            <w:pPr>
              <w:rPr>
                <w:rFonts w:ascii="Times" w:hAnsi="Times" w:cs="Arial"/>
                <w:color w:val="000000"/>
              </w:rPr>
            </w:pPr>
            <w:r w:rsidRPr="00451A12">
              <w:rPr>
                <w:rFonts w:ascii="Times" w:hAnsi="Times" w:cs="Arial"/>
                <w:color w:val="000000"/>
              </w:rPr>
              <w:t>1231</w:t>
            </w:r>
          </w:p>
        </w:tc>
        <w:tc>
          <w:tcPr>
            <w:tcW w:w="1486" w:type="dxa"/>
          </w:tcPr>
          <w:p w14:paraId="232E80DD" w14:textId="77777777" w:rsidR="00314FF7" w:rsidRPr="00451A12" w:rsidRDefault="00314FF7" w:rsidP="00EC7EB7">
            <w:pPr>
              <w:rPr>
                <w:rFonts w:ascii="Times" w:hAnsi="Times" w:cs="Arial"/>
                <w:color w:val="000000"/>
              </w:rPr>
            </w:pPr>
            <w:r w:rsidRPr="00451A12">
              <w:rPr>
                <w:rFonts w:ascii="Times" w:hAnsi="Times" w:cs="Arial"/>
                <w:color w:val="000000"/>
              </w:rPr>
              <w:t>61</w:t>
            </w:r>
          </w:p>
        </w:tc>
      </w:tr>
      <w:tr w:rsidR="00314FF7" w:rsidRPr="00451A12" w14:paraId="1829B14C" w14:textId="77777777" w:rsidTr="00EC7EB7">
        <w:tc>
          <w:tcPr>
            <w:tcW w:w="784" w:type="dxa"/>
          </w:tcPr>
          <w:p w14:paraId="41385991" w14:textId="77777777" w:rsidR="00314FF7" w:rsidRPr="00451A12" w:rsidRDefault="00314FF7" w:rsidP="00EC7EB7">
            <w:pPr>
              <w:rPr>
                <w:rFonts w:ascii="Times" w:hAnsi="Times" w:cs="Arial"/>
                <w:color w:val="000000"/>
              </w:rPr>
            </w:pPr>
            <w:r w:rsidRPr="003671F2">
              <w:rPr>
                <w:rFonts w:ascii="Times" w:hAnsi="Times" w:cs="Arial"/>
                <w:color w:val="FF0000"/>
                <w:rPrChange w:id="157" w:author="Peter Hans Uetz" w:date="2018-03-24T14:25:00Z">
                  <w:rPr>
                    <w:rFonts w:ascii="Times" w:hAnsi="Times" w:cs="Arial"/>
                    <w:color w:val="000000"/>
                  </w:rPr>
                </w:rPrChange>
              </w:rPr>
              <w:t>plant</w:t>
            </w:r>
          </w:p>
        </w:tc>
        <w:tc>
          <w:tcPr>
            <w:tcW w:w="1843" w:type="dxa"/>
          </w:tcPr>
          <w:p w14:paraId="29D0D79C"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nanoviridae</w:t>
            </w:r>
            <w:proofErr w:type="spellEnd"/>
          </w:p>
        </w:tc>
        <w:tc>
          <w:tcPr>
            <w:tcW w:w="1319" w:type="dxa"/>
          </w:tcPr>
          <w:p w14:paraId="4BEC3D89" w14:textId="77777777" w:rsidR="00314FF7" w:rsidRPr="00451A12" w:rsidRDefault="00314FF7" w:rsidP="00EC7EB7">
            <w:pPr>
              <w:rPr>
                <w:rFonts w:ascii="Times" w:hAnsi="Times" w:cs="Arial"/>
                <w:color w:val="000000"/>
              </w:rPr>
            </w:pPr>
            <w:r w:rsidRPr="00451A12">
              <w:rPr>
                <w:rFonts w:ascii="Times" w:hAnsi="Times" w:cs="Arial"/>
                <w:color w:val="000000"/>
              </w:rPr>
              <w:t>3110</w:t>
            </w:r>
          </w:p>
        </w:tc>
        <w:tc>
          <w:tcPr>
            <w:tcW w:w="1369" w:type="dxa"/>
          </w:tcPr>
          <w:p w14:paraId="41017DA5"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713E0AB7" w14:textId="77777777" w:rsidR="00314FF7" w:rsidRPr="00451A12" w:rsidRDefault="00314FF7" w:rsidP="00EC7EB7">
            <w:pPr>
              <w:rPr>
                <w:rFonts w:ascii="Times" w:hAnsi="Times" w:cs="Arial"/>
                <w:color w:val="000000"/>
              </w:rPr>
            </w:pPr>
            <w:r w:rsidRPr="00451A12">
              <w:rPr>
                <w:rFonts w:ascii="Times" w:hAnsi="Times" w:cs="Arial"/>
                <w:color w:val="000000"/>
              </w:rPr>
              <w:t>4.92</w:t>
            </w:r>
          </w:p>
        </w:tc>
        <w:tc>
          <w:tcPr>
            <w:tcW w:w="1197" w:type="dxa"/>
          </w:tcPr>
          <w:p w14:paraId="742DFE45" w14:textId="77777777" w:rsidR="00314FF7" w:rsidRPr="00451A12" w:rsidRDefault="00314FF7" w:rsidP="00EC7EB7">
            <w:pPr>
              <w:rPr>
                <w:rFonts w:ascii="Times" w:hAnsi="Times" w:cs="Arial"/>
                <w:color w:val="000000"/>
              </w:rPr>
            </w:pPr>
            <w:r w:rsidRPr="00451A12">
              <w:rPr>
                <w:rFonts w:ascii="Times" w:hAnsi="Times" w:cs="Arial"/>
                <w:color w:val="000000"/>
              </w:rPr>
              <w:t>1183</w:t>
            </w:r>
          </w:p>
        </w:tc>
        <w:tc>
          <w:tcPr>
            <w:tcW w:w="1486" w:type="dxa"/>
          </w:tcPr>
          <w:p w14:paraId="23809D92" w14:textId="77777777" w:rsidR="00314FF7" w:rsidRPr="00451A12" w:rsidRDefault="00314FF7" w:rsidP="00EC7EB7">
            <w:pPr>
              <w:rPr>
                <w:rFonts w:ascii="Times" w:hAnsi="Times" w:cs="Arial"/>
                <w:color w:val="000000"/>
              </w:rPr>
            </w:pPr>
            <w:r w:rsidRPr="00451A12">
              <w:rPr>
                <w:rFonts w:ascii="Times" w:hAnsi="Times" w:cs="Arial"/>
                <w:color w:val="000000"/>
              </w:rPr>
              <w:t>282</w:t>
            </w:r>
          </w:p>
        </w:tc>
      </w:tr>
      <w:tr w:rsidR="00314FF7" w:rsidRPr="00451A12" w14:paraId="1BCF2F12" w14:textId="77777777" w:rsidTr="00EC7EB7">
        <w:tc>
          <w:tcPr>
            <w:tcW w:w="784" w:type="dxa"/>
          </w:tcPr>
          <w:p w14:paraId="1283807C"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59E4E0A6"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caliciviridae</w:t>
            </w:r>
            <w:proofErr w:type="spellEnd"/>
          </w:p>
        </w:tc>
        <w:tc>
          <w:tcPr>
            <w:tcW w:w="1319" w:type="dxa"/>
          </w:tcPr>
          <w:p w14:paraId="3C8B24B6" w14:textId="77777777" w:rsidR="00314FF7" w:rsidRPr="00451A12" w:rsidRDefault="00314FF7" w:rsidP="00EC7EB7">
            <w:pPr>
              <w:rPr>
                <w:rFonts w:ascii="Times" w:hAnsi="Times" w:cs="Arial"/>
                <w:color w:val="000000"/>
              </w:rPr>
            </w:pPr>
            <w:r w:rsidRPr="00451A12">
              <w:rPr>
                <w:rFonts w:ascii="Times" w:hAnsi="Times" w:cs="Arial"/>
                <w:color w:val="000000"/>
              </w:rPr>
              <w:t>32405</w:t>
            </w:r>
          </w:p>
        </w:tc>
        <w:tc>
          <w:tcPr>
            <w:tcW w:w="1369" w:type="dxa"/>
          </w:tcPr>
          <w:p w14:paraId="410C1CE1" w14:textId="77777777" w:rsidR="00314FF7" w:rsidRPr="00451A12" w:rsidRDefault="00314FF7" w:rsidP="00EC7EB7">
            <w:pPr>
              <w:rPr>
                <w:rFonts w:ascii="Times" w:hAnsi="Times" w:cs="Arial"/>
                <w:color w:val="000000"/>
              </w:rPr>
            </w:pPr>
            <w:r w:rsidRPr="00656615">
              <w:rPr>
                <w:rFonts w:ascii="Times" w:hAnsi="Times" w:cs="Arial"/>
                <w:color w:val="000000"/>
              </w:rPr>
              <w:t>gastroenteritis</w:t>
            </w:r>
          </w:p>
        </w:tc>
        <w:tc>
          <w:tcPr>
            <w:tcW w:w="858" w:type="dxa"/>
          </w:tcPr>
          <w:p w14:paraId="08BCB783" w14:textId="77777777" w:rsidR="00314FF7" w:rsidRPr="00451A12" w:rsidRDefault="00314FF7" w:rsidP="00EC7EB7">
            <w:pPr>
              <w:rPr>
                <w:rFonts w:ascii="Times" w:hAnsi="Times" w:cs="Arial"/>
                <w:color w:val="000000"/>
              </w:rPr>
            </w:pPr>
            <w:r w:rsidRPr="00451A12">
              <w:rPr>
                <w:rFonts w:ascii="Times" w:hAnsi="Times" w:cs="Arial"/>
                <w:color w:val="000000"/>
              </w:rPr>
              <w:t>5.30</w:t>
            </w:r>
          </w:p>
        </w:tc>
        <w:tc>
          <w:tcPr>
            <w:tcW w:w="1197" w:type="dxa"/>
          </w:tcPr>
          <w:p w14:paraId="4AD8D2EA" w14:textId="77777777" w:rsidR="00314FF7" w:rsidRPr="00451A12" w:rsidRDefault="00314FF7" w:rsidP="00EC7EB7">
            <w:pPr>
              <w:rPr>
                <w:rFonts w:ascii="Times" w:hAnsi="Times" w:cs="Arial"/>
                <w:color w:val="000000"/>
              </w:rPr>
            </w:pPr>
            <w:r w:rsidRPr="00451A12">
              <w:rPr>
                <w:rFonts w:ascii="Times" w:hAnsi="Times" w:cs="Arial"/>
                <w:color w:val="000000"/>
              </w:rPr>
              <w:t>1072</w:t>
            </w:r>
          </w:p>
        </w:tc>
        <w:tc>
          <w:tcPr>
            <w:tcW w:w="1486" w:type="dxa"/>
          </w:tcPr>
          <w:p w14:paraId="7B2028EE" w14:textId="77777777" w:rsidR="00314FF7" w:rsidRPr="00451A12" w:rsidRDefault="00314FF7" w:rsidP="00EC7EB7">
            <w:pPr>
              <w:rPr>
                <w:rFonts w:ascii="Times" w:hAnsi="Times" w:cs="Arial"/>
                <w:color w:val="000000"/>
              </w:rPr>
            </w:pPr>
            <w:r w:rsidRPr="00451A12">
              <w:rPr>
                <w:rFonts w:ascii="Times" w:hAnsi="Times" w:cs="Arial"/>
                <w:color w:val="000000"/>
              </w:rPr>
              <w:t>292</w:t>
            </w:r>
          </w:p>
        </w:tc>
      </w:tr>
      <w:tr w:rsidR="00314FF7" w:rsidRPr="00451A12" w14:paraId="3BA42DC7" w14:textId="77777777" w:rsidTr="00EC7EB7">
        <w:tc>
          <w:tcPr>
            <w:tcW w:w="784" w:type="dxa"/>
          </w:tcPr>
          <w:p w14:paraId="764D7BB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158FDB79"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paramyxoviridae</w:t>
            </w:r>
            <w:proofErr w:type="spellEnd"/>
          </w:p>
        </w:tc>
        <w:tc>
          <w:tcPr>
            <w:tcW w:w="1319" w:type="dxa"/>
          </w:tcPr>
          <w:p w14:paraId="4AE3693A" w14:textId="77777777" w:rsidR="00314FF7" w:rsidRPr="00451A12" w:rsidRDefault="00314FF7" w:rsidP="00EC7EB7">
            <w:pPr>
              <w:rPr>
                <w:rFonts w:ascii="Times" w:hAnsi="Times" w:cs="Arial"/>
                <w:color w:val="000000"/>
              </w:rPr>
            </w:pPr>
            <w:r w:rsidRPr="00451A12">
              <w:rPr>
                <w:rFonts w:ascii="Times" w:hAnsi="Times" w:cs="Arial"/>
                <w:color w:val="000000"/>
              </w:rPr>
              <w:t>29726</w:t>
            </w:r>
          </w:p>
        </w:tc>
        <w:tc>
          <w:tcPr>
            <w:tcW w:w="1369" w:type="dxa"/>
          </w:tcPr>
          <w:p w14:paraId="1148BFB9" w14:textId="77777777" w:rsidR="00314FF7" w:rsidRPr="00451A12" w:rsidRDefault="00314FF7" w:rsidP="00EC7EB7">
            <w:pPr>
              <w:rPr>
                <w:rFonts w:ascii="Times" w:hAnsi="Times" w:cs="Arial"/>
                <w:color w:val="000000"/>
              </w:rPr>
            </w:pPr>
            <w:r w:rsidRPr="00656615">
              <w:rPr>
                <w:rFonts w:ascii="Times" w:hAnsi="Times" w:cs="Arial"/>
                <w:color w:val="000000"/>
              </w:rPr>
              <w:t>measles</w:t>
            </w:r>
          </w:p>
        </w:tc>
        <w:tc>
          <w:tcPr>
            <w:tcW w:w="858" w:type="dxa"/>
          </w:tcPr>
          <w:p w14:paraId="2EEFD408" w14:textId="77777777" w:rsidR="00314FF7" w:rsidRPr="00451A12" w:rsidRDefault="00314FF7" w:rsidP="00EC7EB7">
            <w:pPr>
              <w:rPr>
                <w:rFonts w:ascii="Times" w:hAnsi="Times" w:cs="Arial"/>
                <w:color w:val="000000"/>
              </w:rPr>
            </w:pPr>
            <w:r w:rsidRPr="00451A12">
              <w:rPr>
                <w:rFonts w:ascii="Times" w:hAnsi="Times" w:cs="Arial"/>
                <w:color w:val="000000"/>
              </w:rPr>
              <w:t>10.06</w:t>
            </w:r>
          </w:p>
        </w:tc>
        <w:tc>
          <w:tcPr>
            <w:tcW w:w="1197" w:type="dxa"/>
          </w:tcPr>
          <w:p w14:paraId="41A5F6BF" w14:textId="77777777" w:rsidR="00314FF7" w:rsidRPr="00451A12" w:rsidRDefault="00314FF7" w:rsidP="00EC7EB7">
            <w:pPr>
              <w:rPr>
                <w:rFonts w:ascii="Times" w:hAnsi="Times" w:cs="Arial"/>
                <w:color w:val="000000"/>
              </w:rPr>
            </w:pPr>
            <w:r w:rsidRPr="00451A12">
              <w:rPr>
                <w:rFonts w:ascii="Times" w:hAnsi="Times" w:cs="Arial"/>
                <w:color w:val="000000"/>
              </w:rPr>
              <w:t>1008</w:t>
            </w:r>
          </w:p>
        </w:tc>
        <w:tc>
          <w:tcPr>
            <w:tcW w:w="1486" w:type="dxa"/>
          </w:tcPr>
          <w:p w14:paraId="16F7CDF0" w14:textId="77777777" w:rsidR="00314FF7" w:rsidRPr="00451A12" w:rsidRDefault="00314FF7" w:rsidP="00EC7EB7">
            <w:pPr>
              <w:rPr>
                <w:rFonts w:ascii="Times" w:hAnsi="Times" w:cs="Arial"/>
                <w:color w:val="000000"/>
              </w:rPr>
            </w:pPr>
            <w:r w:rsidRPr="00451A12">
              <w:rPr>
                <w:rFonts w:ascii="Times" w:hAnsi="Times" w:cs="Arial"/>
                <w:color w:val="000000"/>
              </w:rPr>
              <w:t>327</w:t>
            </w:r>
          </w:p>
        </w:tc>
      </w:tr>
      <w:tr w:rsidR="00314FF7" w:rsidRPr="00451A12" w14:paraId="4A14A86A" w14:textId="77777777" w:rsidTr="00EC7EB7">
        <w:tc>
          <w:tcPr>
            <w:tcW w:w="784" w:type="dxa"/>
          </w:tcPr>
          <w:p w14:paraId="247D10F9"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6D00E696"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bromoviridae</w:t>
            </w:r>
            <w:proofErr w:type="spellEnd"/>
          </w:p>
        </w:tc>
        <w:tc>
          <w:tcPr>
            <w:tcW w:w="1319" w:type="dxa"/>
          </w:tcPr>
          <w:p w14:paraId="569B094B" w14:textId="77777777" w:rsidR="00314FF7" w:rsidRPr="00451A12" w:rsidRDefault="00314FF7" w:rsidP="00EC7EB7">
            <w:pPr>
              <w:rPr>
                <w:rFonts w:ascii="Times" w:hAnsi="Times" w:cs="Arial"/>
                <w:color w:val="000000"/>
              </w:rPr>
            </w:pPr>
            <w:r w:rsidRPr="00451A12">
              <w:rPr>
                <w:rFonts w:ascii="Times" w:hAnsi="Times" w:cs="Arial"/>
                <w:color w:val="000000"/>
              </w:rPr>
              <w:t>4677</w:t>
            </w:r>
          </w:p>
        </w:tc>
        <w:tc>
          <w:tcPr>
            <w:tcW w:w="1369" w:type="dxa"/>
          </w:tcPr>
          <w:p w14:paraId="14C06561" w14:textId="77777777" w:rsidR="00314FF7" w:rsidRPr="00451A12" w:rsidRDefault="00314FF7" w:rsidP="00EC7EB7">
            <w:pPr>
              <w:rPr>
                <w:rFonts w:ascii="Times" w:hAnsi="Times" w:cs="Arial"/>
                <w:color w:val="000000"/>
              </w:rPr>
            </w:pPr>
            <w:r>
              <w:rPr>
                <w:rFonts w:ascii="Times" w:hAnsi="Times" w:cs="Arial"/>
                <w:color w:val="000000"/>
              </w:rPr>
              <w:t>(plants)</w:t>
            </w:r>
          </w:p>
        </w:tc>
        <w:tc>
          <w:tcPr>
            <w:tcW w:w="858" w:type="dxa"/>
          </w:tcPr>
          <w:p w14:paraId="33FDF9A1" w14:textId="77777777" w:rsidR="00314FF7" w:rsidRPr="00451A12" w:rsidRDefault="00314FF7" w:rsidP="00EC7EB7">
            <w:pPr>
              <w:rPr>
                <w:rFonts w:ascii="Times" w:hAnsi="Times" w:cs="Arial"/>
                <w:color w:val="000000"/>
              </w:rPr>
            </w:pPr>
            <w:r w:rsidRPr="00451A12">
              <w:rPr>
                <w:rFonts w:ascii="Times" w:hAnsi="Times" w:cs="Arial"/>
                <w:color w:val="000000"/>
              </w:rPr>
              <w:t>4.08</w:t>
            </w:r>
          </w:p>
        </w:tc>
        <w:tc>
          <w:tcPr>
            <w:tcW w:w="1197" w:type="dxa"/>
          </w:tcPr>
          <w:p w14:paraId="315E6297" w14:textId="77777777" w:rsidR="00314FF7" w:rsidRPr="00451A12" w:rsidRDefault="00314FF7" w:rsidP="00EC7EB7">
            <w:pPr>
              <w:rPr>
                <w:rFonts w:ascii="Times" w:hAnsi="Times" w:cs="Arial"/>
                <w:color w:val="000000"/>
              </w:rPr>
            </w:pPr>
            <w:r w:rsidRPr="00451A12">
              <w:rPr>
                <w:rFonts w:ascii="Times" w:hAnsi="Times" w:cs="Arial"/>
                <w:color w:val="000000"/>
              </w:rPr>
              <w:t>764</w:t>
            </w:r>
          </w:p>
        </w:tc>
        <w:tc>
          <w:tcPr>
            <w:tcW w:w="1486" w:type="dxa"/>
          </w:tcPr>
          <w:p w14:paraId="0CF9112D" w14:textId="77777777" w:rsidR="00314FF7" w:rsidRPr="00451A12" w:rsidRDefault="00314FF7" w:rsidP="00EC7EB7">
            <w:pPr>
              <w:rPr>
                <w:rFonts w:ascii="Times" w:hAnsi="Times" w:cs="Arial"/>
                <w:color w:val="000000"/>
              </w:rPr>
            </w:pPr>
            <w:r w:rsidRPr="00451A12">
              <w:rPr>
                <w:rFonts w:ascii="Times" w:hAnsi="Times" w:cs="Arial"/>
                <w:color w:val="000000"/>
              </w:rPr>
              <w:t>384</w:t>
            </w:r>
          </w:p>
        </w:tc>
      </w:tr>
      <w:tr w:rsidR="00314FF7" w:rsidRPr="00451A12" w14:paraId="5DD2953E" w14:textId="77777777" w:rsidTr="00EC7EB7">
        <w:tc>
          <w:tcPr>
            <w:tcW w:w="784" w:type="dxa"/>
          </w:tcPr>
          <w:p w14:paraId="158DC5C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7AE8F98B"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arenaviridae</w:t>
            </w:r>
            <w:proofErr w:type="spellEnd"/>
          </w:p>
        </w:tc>
        <w:tc>
          <w:tcPr>
            <w:tcW w:w="1319" w:type="dxa"/>
          </w:tcPr>
          <w:p w14:paraId="56BA47AD" w14:textId="77777777" w:rsidR="00314FF7" w:rsidRPr="00451A12" w:rsidRDefault="00314FF7" w:rsidP="00EC7EB7">
            <w:pPr>
              <w:rPr>
                <w:rFonts w:ascii="Times" w:hAnsi="Times" w:cs="Arial"/>
                <w:color w:val="000000"/>
              </w:rPr>
            </w:pPr>
            <w:r w:rsidRPr="00451A12">
              <w:rPr>
                <w:rFonts w:ascii="Times" w:hAnsi="Times" w:cs="Arial"/>
                <w:color w:val="000000"/>
              </w:rPr>
              <w:t>2639</w:t>
            </w:r>
          </w:p>
        </w:tc>
        <w:tc>
          <w:tcPr>
            <w:tcW w:w="1369" w:type="dxa"/>
          </w:tcPr>
          <w:p w14:paraId="435C8D31" w14:textId="6EEE2D4E" w:rsidR="00314FF7" w:rsidRPr="00451A12" w:rsidRDefault="00984D77" w:rsidP="00EC7EB7">
            <w:pPr>
              <w:rPr>
                <w:rFonts w:ascii="Times" w:hAnsi="Times" w:cs="Arial"/>
                <w:color w:val="000000"/>
              </w:rPr>
            </w:pPr>
            <w:r>
              <w:rPr>
                <w:rFonts w:ascii="Times" w:hAnsi="Times" w:cs="Arial"/>
                <w:color w:val="000000"/>
              </w:rPr>
              <w:t>e.g. Lassa fever</w:t>
            </w:r>
          </w:p>
        </w:tc>
        <w:tc>
          <w:tcPr>
            <w:tcW w:w="858" w:type="dxa"/>
          </w:tcPr>
          <w:p w14:paraId="50A1665E" w14:textId="77777777" w:rsidR="00314FF7" w:rsidRPr="00451A12" w:rsidRDefault="00314FF7" w:rsidP="00EC7EB7">
            <w:pPr>
              <w:rPr>
                <w:rFonts w:ascii="Times" w:hAnsi="Times" w:cs="Arial"/>
                <w:color w:val="000000"/>
              </w:rPr>
            </w:pPr>
            <w:r w:rsidRPr="00451A12">
              <w:rPr>
                <w:rFonts w:ascii="Times" w:hAnsi="Times" w:cs="Arial"/>
                <w:color w:val="000000"/>
              </w:rPr>
              <w:t>2.29</w:t>
            </w:r>
          </w:p>
        </w:tc>
        <w:tc>
          <w:tcPr>
            <w:tcW w:w="1197" w:type="dxa"/>
          </w:tcPr>
          <w:p w14:paraId="5AE10E9F" w14:textId="77777777" w:rsidR="00314FF7" w:rsidRPr="00451A12" w:rsidRDefault="00314FF7" w:rsidP="00EC7EB7">
            <w:pPr>
              <w:rPr>
                <w:rFonts w:ascii="Times" w:hAnsi="Times" w:cs="Arial"/>
                <w:color w:val="000000"/>
              </w:rPr>
            </w:pPr>
            <w:r w:rsidRPr="00451A12">
              <w:rPr>
                <w:rFonts w:ascii="Times" w:hAnsi="Times" w:cs="Arial"/>
                <w:color w:val="000000"/>
              </w:rPr>
              <w:t>758</w:t>
            </w:r>
          </w:p>
        </w:tc>
        <w:tc>
          <w:tcPr>
            <w:tcW w:w="1486" w:type="dxa"/>
          </w:tcPr>
          <w:p w14:paraId="06FAC7E0" w14:textId="77777777" w:rsidR="00314FF7" w:rsidRPr="00451A12" w:rsidRDefault="00314FF7" w:rsidP="00EC7EB7">
            <w:pPr>
              <w:rPr>
                <w:rFonts w:ascii="Times" w:hAnsi="Times" w:cs="Arial"/>
                <w:color w:val="000000"/>
              </w:rPr>
            </w:pPr>
            <w:r w:rsidRPr="00451A12">
              <w:rPr>
                <w:rFonts w:ascii="Times" w:hAnsi="Times" w:cs="Arial"/>
                <w:color w:val="000000"/>
              </w:rPr>
              <w:t>469</w:t>
            </w:r>
          </w:p>
        </w:tc>
      </w:tr>
    </w:tbl>
    <w:p w14:paraId="72B4668E" w14:textId="77777777" w:rsidR="00314FF7" w:rsidRDefault="00314FF7" w:rsidP="00314FF7">
      <w:pPr>
        <w:rPr>
          <w:rFonts w:ascii="Times" w:hAnsi="Times" w:cs="Arial"/>
          <w:color w:val="000000"/>
        </w:rPr>
      </w:pPr>
    </w:p>
    <w:p w14:paraId="0DCF392B" w14:textId="79F17989" w:rsidR="00314FF7" w:rsidRDefault="00314FF7" w:rsidP="00314FF7">
      <w:pPr>
        <w:rPr>
          <w:ins w:id="158" w:author="Peter Hans Uetz" w:date="2018-03-24T14:26:00Z"/>
          <w:rFonts w:ascii="Times" w:hAnsi="Times" w:cs="Arial"/>
          <w:color w:val="FF0000"/>
        </w:rPr>
      </w:pPr>
      <w:r w:rsidRPr="003671F2">
        <w:rPr>
          <w:rFonts w:ascii="Times" w:hAnsi="Times" w:cs="Arial"/>
          <w:color w:val="FF0000"/>
          <w:rPrChange w:id="159" w:author="Peter Hans Uetz" w:date="2018-03-24T14:25:00Z">
            <w:rPr>
              <w:rFonts w:ascii="Times" w:hAnsi="Times" w:cs="Arial"/>
              <w:color w:val="000000"/>
            </w:rPr>
          </w:rPrChange>
        </w:rPr>
        <w:t>Statistics of viruses known to infect humans, genomes sequenced, genetic diversity?</w:t>
      </w:r>
    </w:p>
    <w:p w14:paraId="3FD07149" w14:textId="2DA21625" w:rsidR="003671F2" w:rsidRPr="003671F2" w:rsidRDefault="003671F2" w:rsidP="003671F2">
      <w:pPr>
        <w:rPr>
          <w:rFonts w:ascii="Times" w:hAnsi="Times" w:cs="Times New Roman"/>
          <w:rPrChange w:id="160" w:author="Peter Hans Uetz" w:date="2018-03-24T14:26:00Z">
            <w:rPr/>
          </w:rPrChange>
        </w:rPr>
      </w:pPr>
      <w:ins w:id="161" w:author="Peter Hans Uetz" w:date="2018-03-24T14:26:00Z">
        <w:r>
          <w:rPr>
            <w:rFonts w:ascii="Times" w:hAnsi="Times" w:cs="Times New Roman"/>
          </w:rPr>
          <w:t xml:space="preserve">* </w:t>
        </w:r>
        <w:proofErr w:type="spellStart"/>
        <w:r>
          <w:rPr>
            <w:rFonts w:ascii="Times" w:hAnsi="Times" w:cs="Times New Roman"/>
          </w:rPr>
          <w:t>Hepadnaviruses</w:t>
        </w:r>
        <w:proofErr w:type="spellEnd"/>
        <w:r>
          <w:rPr>
            <w:rFonts w:ascii="Times" w:hAnsi="Times" w:cs="Times New Roman"/>
          </w:rPr>
          <w:t xml:space="preserve"> have an RNA intermediate and thus are not strict DNA viruses.</w:t>
        </w:r>
      </w:ins>
    </w:p>
    <w:p w14:paraId="0BC4653A" w14:textId="77777777" w:rsidR="00B21B63" w:rsidRDefault="00B21B63">
      <w:pPr>
        <w:rPr>
          <w:rFonts w:ascii="Times" w:hAnsi="Times" w:cs="Arial"/>
          <w:b/>
          <w:color w:val="000000"/>
        </w:rPr>
      </w:pPr>
      <w:r>
        <w:rPr>
          <w:rFonts w:ascii="Times" w:hAnsi="Times" w:cs="Arial"/>
          <w:b/>
          <w:color w:val="000000"/>
        </w:rPr>
        <w:br w:type="page"/>
      </w:r>
    </w:p>
    <w:p w14:paraId="531F5B0D" w14:textId="3EB4CE3F" w:rsidR="002C4F2D" w:rsidRDefault="002C4F2D" w:rsidP="002C4F2D">
      <w:pPr>
        <w:rPr>
          <w:rFonts w:ascii="Times" w:hAnsi="Times" w:cs="Arial"/>
          <w:color w:val="000000"/>
        </w:rPr>
      </w:pPr>
      <w:r w:rsidRPr="002C4F2D">
        <w:rPr>
          <w:rFonts w:ascii="Times" w:hAnsi="Times" w:cs="Arial"/>
          <w:b/>
          <w:color w:val="000000"/>
        </w:rPr>
        <w:lastRenderedPageBreak/>
        <w:t xml:space="preserve">Table </w:t>
      </w:r>
      <w:r w:rsidR="00B21B63">
        <w:rPr>
          <w:rFonts w:ascii="Times" w:hAnsi="Times" w:cs="Arial"/>
          <w:b/>
          <w:color w:val="000000"/>
        </w:rPr>
        <w:t>2</w:t>
      </w:r>
      <w:r w:rsidR="00B551BE">
        <w:rPr>
          <w:rFonts w:ascii="Times" w:hAnsi="Times" w:cs="Arial"/>
          <w:color w:val="000000"/>
        </w:rPr>
        <w:t xml:space="preserve">. </w:t>
      </w:r>
      <w:r w:rsidR="00B551BE" w:rsidRPr="00B551BE">
        <w:rPr>
          <w:rFonts w:ascii="Times" w:hAnsi="Times" w:cs="Arial"/>
          <w:b/>
          <w:color w:val="000000"/>
        </w:rPr>
        <w:t>H</w:t>
      </w:r>
      <w:r w:rsidRPr="00B551BE">
        <w:rPr>
          <w:rFonts w:ascii="Times" w:hAnsi="Times" w:cs="Arial"/>
          <w:b/>
          <w:color w:val="000000"/>
        </w:rPr>
        <w:t xml:space="preserve">uman disease </w:t>
      </w:r>
      <w:r w:rsidR="00B551BE" w:rsidRPr="00B551BE">
        <w:rPr>
          <w:rFonts w:ascii="Times" w:hAnsi="Times" w:cs="Arial"/>
          <w:b/>
          <w:color w:val="000000"/>
        </w:rPr>
        <w:t xml:space="preserve">burden </w:t>
      </w:r>
      <w:r w:rsidRPr="00B551BE">
        <w:rPr>
          <w:rFonts w:ascii="Times" w:hAnsi="Times" w:cs="Arial"/>
          <w:b/>
          <w:color w:val="000000"/>
        </w:rPr>
        <w:t xml:space="preserve">by </w:t>
      </w:r>
      <w:r w:rsidR="00B551BE" w:rsidRPr="00B551BE">
        <w:rPr>
          <w:rFonts w:ascii="Times" w:hAnsi="Times" w:cs="Arial"/>
          <w:b/>
          <w:color w:val="000000"/>
        </w:rPr>
        <w:t>viruses.</w:t>
      </w:r>
      <w:r w:rsidRPr="00B551BE">
        <w:rPr>
          <w:rFonts w:ascii="Times" w:hAnsi="Times" w:cs="Arial"/>
          <w:b/>
          <w:color w:val="000000"/>
        </w:rPr>
        <w:t xml:space="preserve"> </w:t>
      </w:r>
      <w:r w:rsidR="00B551BE">
        <w:rPr>
          <w:rFonts w:ascii="Times" w:hAnsi="Times" w:cs="Arial"/>
          <w:color w:val="000000"/>
        </w:rPr>
        <w:t xml:space="preserve">Infections include infected number of people while morbidity and </w:t>
      </w:r>
      <w:r w:rsidRPr="002C4F2D">
        <w:rPr>
          <w:rFonts w:ascii="Times" w:hAnsi="Times" w:cs="Arial"/>
          <w:color w:val="000000"/>
        </w:rPr>
        <w:t>mortality</w:t>
      </w:r>
      <w:r w:rsidR="00B551BE">
        <w:rPr>
          <w:rFonts w:ascii="Times" w:hAnsi="Times" w:cs="Arial"/>
          <w:color w:val="000000"/>
        </w:rPr>
        <w:t xml:space="preserve"> include those that get sick or die, respectively.</w:t>
      </w:r>
      <w:r w:rsidRPr="002C4F2D">
        <w:rPr>
          <w:rFonts w:ascii="Times" w:hAnsi="Times" w:cs="Arial"/>
          <w:color w:val="000000"/>
        </w:rPr>
        <w:t xml:space="preserve"> </w:t>
      </w:r>
      <w:r w:rsidR="00B551BE">
        <w:rPr>
          <w:rFonts w:ascii="Times" w:hAnsi="Times" w:cs="Arial"/>
          <w:color w:val="000000"/>
        </w:rPr>
        <w:t>Cost is the economic damage of these viral diseases from hospitalization or lost work time</w:t>
      </w:r>
      <w:r w:rsidRPr="002C4F2D">
        <w:rPr>
          <w:rFonts w:ascii="Times" w:hAnsi="Times" w:cs="Arial"/>
          <w:color w:val="000000"/>
        </w:rPr>
        <w:t>. Unless otherwise indicated, figures are yearly.</w:t>
      </w:r>
    </w:p>
    <w:p w14:paraId="39592991" w14:textId="2C9C81FC" w:rsidR="00EB6888" w:rsidRDefault="00EB6888" w:rsidP="002C4F2D">
      <w:pPr>
        <w:rPr>
          <w:rFonts w:ascii="Times" w:hAnsi="Times" w:cs="Arial"/>
          <w:color w:val="000000"/>
        </w:rPr>
      </w:pPr>
    </w:p>
    <w:p w14:paraId="0B336004" w14:textId="428137E7" w:rsidR="00EB6888" w:rsidRPr="002C4F2D" w:rsidRDefault="00EB6888" w:rsidP="002C4F2D">
      <w:pPr>
        <w:rPr>
          <w:rFonts w:ascii="Times" w:hAnsi="Times" w:cs="Arial"/>
          <w:color w:val="000000"/>
        </w:rPr>
      </w:pPr>
      <w:r w:rsidRPr="00EB6888">
        <w:rPr>
          <w:rFonts w:ascii="Times" w:hAnsi="Times" w:cs="Arial"/>
          <w:color w:val="000000"/>
          <w:highlight w:val="yellow"/>
        </w:rPr>
        <w:t xml:space="preserve">Need to add </w:t>
      </w:r>
      <w:r w:rsidRPr="00EB6888">
        <w:rPr>
          <w:highlight w:val="yellow"/>
        </w:rPr>
        <w:t xml:space="preserve">dengue virus, </w:t>
      </w:r>
      <w:proofErr w:type="spellStart"/>
      <w:r w:rsidRPr="00EB6888">
        <w:rPr>
          <w:highlight w:val="yellow"/>
        </w:rPr>
        <w:t>hRSV</w:t>
      </w:r>
      <w:proofErr w:type="spellEnd"/>
      <w:r w:rsidRPr="00EB6888">
        <w:rPr>
          <w:highlight w:val="yellow"/>
        </w:rPr>
        <w:t xml:space="preserve"> or rabies virus</w:t>
      </w:r>
    </w:p>
    <w:p w14:paraId="74F4DCC2" w14:textId="77777777" w:rsidR="002C4F2D" w:rsidRPr="002C4F2D" w:rsidRDefault="002C4F2D" w:rsidP="002C4F2D">
      <w:pPr>
        <w:rPr>
          <w:rFonts w:ascii="Times" w:hAnsi="Times" w:cs="Arial"/>
          <w:color w:val="000000"/>
        </w:rPr>
      </w:pPr>
    </w:p>
    <w:tbl>
      <w:tblPr>
        <w:tblStyle w:val="TableGrid1"/>
        <w:tblW w:w="8903" w:type="dxa"/>
        <w:tblLook w:val="04A0" w:firstRow="1" w:lastRow="0" w:firstColumn="1" w:lastColumn="0" w:noHBand="0" w:noVBand="1"/>
      </w:tblPr>
      <w:tblGrid>
        <w:gridCol w:w="1736"/>
        <w:gridCol w:w="1641"/>
        <w:gridCol w:w="1557"/>
        <w:gridCol w:w="1474"/>
        <w:gridCol w:w="1507"/>
        <w:gridCol w:w="988"/>
      </w:tblGrid>
      <w:tr w:rsidR="00F67D23" w:rsidRPr="002C4F2D" w14:paraId="14AF9690" w14:textId="77777777" w:rsidTr="00FF3833">
        <w:tc>
          <w:tcPr>
            <w:tcW w:w="1736" w:type="dxa"/>
          </w:tcPr>
          <w:p w14:paraId="70C5F2EA" w14:textId="77777777" w:rsidR="002C4F2D" w:rsidRPr="002C4F2D" w:rsidRDefault="002C4F2D" w:rsidP="002C4F2D">
            <w:pPr>
              <w:rPr>
                <w:rFonts w:ascii="Times" w:hAnsi="Times"/>
                <w:b/>
              </w:rPr>
            </w:pPr>
            <w:r w:rsidRPr="002C4F2D">
              <w:rPr>
                <w:rFonts w:ascii="Times" w:hAnsi="Times"/>
                <w:b/>
              </w:rPr>
              <w:t>Virus (class)</w:t>
            </w:r>
          </w:p>
        </w:tc>
        <w:tc>
          <w:tcPr>
            <w:tcW w:w="1641" w:type="dxa"/>
          </w:tcPr>
          <w:p w14:paraId="7504DF2F" w14:textId="77777777" w:rsidR="002C4F2D" w:rsidRPr="002C4F2D" w:rsidRDefault="002C4F2D" w:rsidP="002C4F2D">
            <w:pPr>
              <w:rPr>
                <w:rFonts w:ascii="Times" w:hAnsi="Times"/>
                <w:b/>
              </w:rPr>
            </w:pPr>
            <w:r w:rsidRPr="002C4F2D">
              <w:rPr>
                <w:rFonts w:ascii="Times" w:hAnsi="Times"/>
                <w:b/>
              </w:rPr>
              <w:t>Infections</w:t>
            </w:r>
          </w:p>
        </w:tc>
        <w:tc>
          <w:tcPr>
            <w:tcW w:w="1557" w:type="dxa"/>
          </w:tcPr>
          <w:p w14:paraId="56F308BB" w14:textId="77777777" w:rsidR="002C4F2D" w:rsidRPr="002C4F2D" w:rsidRDefault="002C4F2D" w:rsidP="002C4F2D">
            <w:pPr>
              <w:rPr>
                <w:rFonts w:ascii="Times" w:hAnsi="Times"/>
                <w:b/>
              </w:rPr>
            </w:pPr>
            <w:r w:rsidRPr="002C4F2D">
              <w:rPr>
                <w:rFonts w:ascii="Times" w:hAnsi="Times"/>
                <w:b/>
              </w:rPr>
              <w:t>Morbidity</w:t>
            </w:r>
          </w:p>
        </w:tc>
        <w:tc>
          <w:tcPr>
            <w:tcW w:w="1474" w:type="dxa"/>
          </w:tcPr>
          <w:p w14:paraId="44A2D51C" w14:textId="77777777" w:rsidR="002C4F2D" w:rsidRPr="002C4F2D" w:rsidRDefault="002C4F2D" w:rsidP="002C4F2D">
            <w:pPr>
              <w:rPr>
                <w:rFonts w:ascii="Times" w:hAnsi="Times"/>
                <w:b/>
              </w:rPr>
            </w:pPr>
            <w:r w:rsidRPr="002C4F2D">
              <w:rPr>
                <w:rFonts w:ascii="Times" w:hAnsi="Times"/>
                <w:b/>
              </w:rPr>
              <w:t>Mortality</w:t>
            </w:r>
          </w:p>
        </w:tc>
        <w:tc>
          <w:tcPr>
            <w:tcW w:w="1507" w:type="dxa"/>
          </w:tcPr>
          <w:p w14:paraId="35D67195" w14:textId="77777777" w:rsidR="002C4F2D" w:rsidRPr="002C4F2D" w:rsidRDefault="002C4F2D" w:rsidP="002C4F2D">
            <w:pPr>
              <w:rPr>
                <w:rFonts w:ascii="Times" w:hAnsi="Times"/>
                <w:b/>
              </w:rPr>
            </w:pPr>
            <w:r w:rsidRPr="002C4F2D">
              <w:rPr>
                <w:rFonts w:ascii="Times" w:hAnsi="Times"/>
                <w:b/>
              </w:rPr>
              <w:t>Cost</w:t>
            </w:r>
          </w:p>
        </w:tc>
        <w:tc>
          <w:tcPr>
            <w:tcW w:w="988" w:type="dxa"/>
          </w:tcPr>
          <w:p w14:paraId="7ED035DF" w14:textId="77777777" w:rsidR="002C4F2D" w:rsidRPr="002C4F2D" w:rsidRDefault="002C4F2D" w:rsidP="00FF3833">
            <w:pPr>
              <w:ind w:left="116" w:hanging="116"/>
              <w:rPr>
                <w:rFonts w:ascii="Times" w:hAnsi="Times"/>
                <w:b/>
              </w:rPr>
            </w:pPr>
            <w:r w:rsidRPr="002C4F2D">
              <w:rPr>
                <w:rFonts w:ascii="Times" w:hAnsi="Times"/>
                <w:b/>
              </w:rPr>
              <w:t>Refs</w:t>
            </w:r>
          </w:p>
        </w:tc>
      </w:tr>
      <w:tr w:rsidR="00F67D23" w:rsidRPr="002C4F2D" w14:paraId="704C1B9A" w14:textId="77777777" w:rsidTr="00FF3833">
        <w:tc>
          <w:tcPr>
            <w:tcW w:w="1736" w:type="dxa"/>
          </w:tcPr>
          <w:p w14:paraId="2F2FD107" w14:textId="77777777" w:rsidR="002C4F2D" w:rsidRPr="002C4F2D" w:rsidRDefault="002C4F2D" w:rsidP="002C4F2D">
            <w:pPr>
              <w:rPr>
                <w:rFonts w:ascii="Times" w:hAnsi="Times"/>
              </w:rPr>
            </w:pPr>
            <w:r w:rsidRPr="002C4F2D">
              <w:rPr>
                <w:rFonts w:ascii="Times" w:hAnsi="Times"/>
              </w:rPr>
              <w:t>HSV-1/2</w:t>
            </w:r>
          </w:p>
        </w:tc>
        <w:tc>
          <w:tcPr>
            <w:tcW w:w="1641" w:type="dxa"/>
          </w:tcPr>
          <w:p w14:paraId="5872D4A8" w14:textId="77777777" w:rsidR="002C4F2D" w:rsidRPr="002C4F2D" w:rsidRDefault="002C4F2D" w:rsidP="002C4F2D">
            <w:pPr>
              <w:rPr>
                <w:rFonts w:ascii="Times" w:hAnsi="Times"/>
              </w:rPr>
            </w:pPr>
            <w:r w:rsidRPr="002C4F2D">
              <w:rPr>
                <w:rFonts w:ascii="Times" w:hAnsi="Times"/>
              </w:rPr>
              <w:t>3.7 B / ~700M</w:t>
            </w:r>
          </w:p>
        </w:tc>
        <w:tc>
          <w:tcPr>
            <w:tcW w:w="1557" w:type="dxa"/>
          </w:tcPr>
          <w:p w14:paraId="48550613" w14:textId="77777777" w:rsidR="002C4F2D" w:rsidRPr="002C4F2D" w:rsidRDefault="002C4F2D" w:rsidP="002C4F2D">
            <w:pPr>
              <w:rPr>
                <w:rFonts w:ascii="Times" w:hAnsi="Times"/>
              </w:rPr>
            </w:pPr>
            <w:r w:rsidRPr="002C4F2D">
              <w:rPr>
                <w:rFonts w:ascii="Times" w:hAnsi="Times"/>
              </w:rPr>
              <w:t>3M/</w:t>
            </w:r>
            <w:proofErr w:type="spellStart"/>
            <w:r w:rsidRPr="002C4F2D">
              <w:rPr>
                <w:rFonts w:ascii="Times" w:hAnsi="Times"/>
              </w:rPr>
              <w:t>yr</w:t>
            </w:r>
            <w:proofErr w:type="spellEnd"/>
            <w:r w:rsidRPr="002C4F2D">
              <w:rPr>
                <w:rFonts w:ascii="Times" w:hAnsi="Times"/>
              </w:rPr>
              <w:t xml:space="preserve"> (US)</w:t>
            </w:r>
          </w:p>
        </w:tc>
        <w:tc>
          <w:tcPr>
            <w:tcW w:w="1474" w:type="dxa"/>
          </w:tcPr>
          <w:p w14:paraId="00D6E6F7" w14:textId="77777777" w:rsidR="002C4F2D" w:rsidRPr="002C4F2D" w:rsidRDefault="002C4F2D" w:rsidP="002C4F2D">
            <w:pPr>
              <w:rPr>
                <w:rFonts w:ascii="Times" w:hAnsi="Times"/>
              </w:rPr>
            </w:pPr>
            <w:r w:rsidRPr="002C4F2D">
              <w:rPr>
                <w:rFonts w:ascii="Times" w:hAnsi="Times"/>
              </w:rPr>
              <w:t>low</w:t>
            </w:r>
          </w:p>
        </w:tc>
        <w:tc>
          <w:tcPr>
            <w:tcW w:w="1507" w:type="dxa"/>
          </w:tcPr>
          <w:p w14:paraId="4F673FF6" w14:textId="77777777" w:rsidR="002C4F2D" w:rsidRPr="002C4F2D" w:rsidRDefault="002C4F2D" w:rsidP="002C4F2D">
            <w:pPr>
              <w:rPr>
                <w:rFonts w:ascii="Times" w:hAnsi="Times"/>
              </w:rPr>
            </w:pPr>
            <w:r w:rsidRPr="002C4F2D">
              <w:rPr>
                <w:rFonts w:ascii="Times" w:hAnsi="Times"/>
              </w:rPr>
              <w:t>$540M (US)</w:t>
            </w:r>
          </w:p>
        </w:tc>
        <w:tc>
          <w:tcPr>
            <w:tcW w:w="988" w:type="dxa"/>
          </w:tcPr>
          <w:p w14:paraId="470D9CFB" w14:textId="15224AD4"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(55-59)</w:t>
            </w:r>
            <w:r w:rsidRPr="002C4F2D">
              <w:rPr>
                <w:rFonts w:ascii="Times" w:hAnsi="Times"/>
              </w:rPr>
              <w:fldChar w:fldCharType="end"/>
            </w:r>
          </w:p>
        </w:tc>
      </w:tr>
      <w:tr w:rsidR="00F67D23" w:rsidRPr="002C4F2D" w14:paraId="49544A6B" w14:textId="77777777" w:rsidTr="00FF3833">
        <w:tc>
          <w:tcPr>
            <w:tcW w:w="1736" w:type="dxa"/>
          </w:tcPr>
          <w:p w14:paraId="32CBDBA8" w14:textId="77777777" w:rsidR="002C4F2D" w:rsidRPr="002C4F2D" w:rsidRDefault="002C4F2D" w:rsidP="002C4F2D">
            <w:pPr>
              <w:rPr>
                <w:rFonts w:ascii="Times" w:hAnsi="Times"/>
              </w:rPr>
            </w:pPr>
            <w:r w:rsidRPr="002C4F2D">
              <w:rPr>
                <w:rFonts w:ascii="Times" w:hAnsi="Times"/>
              </w:rPr>
              <w:t>HIV-1/2</w:t>
            </w:r>
          </w:p>
        </w:tc>
        <w:tc>
          <w:tcPr>
            <w:tcW w:w="1641" w:type="dxa"/>
          </w:tcPr>
          <w:p w14:paraId="51B6877C" w14:textId="77777777" w:rsidR="002C4F2D" w:rsidRPr="002C4F2D" w:rsidRDefault="002C4F2D" w:rsidP="002C4F2D">
            <w:pPr>
              <w:rPr>
                <w:rFonts w:ascii="Times" w:hAnsi="Times"/>
              </w:rPr>
            </w:pPr>
            <w:r w:rsidRPr="002C4F2D">
              <w:rPr>
                <w:rFonts w:ascii="Times" w:hAnsi="Times"/>
              </w:rPr>
              <w:t>36M (world)</w:t>
            </w:r>
          </w:p>
        </w:tc>
        <w:tc>
          <w:tcPr>
            <w:tcW w:w="1557" w:type="dxa"/>
          </w:tcPr>
          <w:p w14:paraId="62787683" w14:textId="77777777" w:rsidR="002C4F2D" w:rsidRPr="002C4F2D" w:rsidRDefault="002C4F2D" w:rsidP="002C4F2D">
            <w:pPr>
              <w:rPr>
                <w:rFonts w:ascii="Times" w:hAnsi="Times"/>
              </w:rPr>
            </w:pPr>
            <w:r w:rsidRPr="002C4F2D">
              <w:rPr>
                <w:rFonts w:ascii="Times" w:hAnsi="Times"/>
              </w:rPr>
              <w:t>2.1M/</w:t>
            </w:r>
            <w:proofErr w:type="spellStart"/>
            <w:r w:rsidRPr="002C4F2D">
              <w:rPr>
                <w:rFonts w:ascii="Times" w:hAnsi="Times"/>
              </w:rPr>
              <w:t>yr</w:t>
            </w:r>
            <w:proofErr w:type="spellEnd"/>
            <w:r w:rsidRPr="002C4F2D">
              <w:rPr>
                <w:rFonts w:ascii="Times" w:hAnsi="Times"/>
              </w:rPr>
              <w:t xml:space="preserve"> </w:t>
            </w:r>
            <w:proofErr w:type="spellStart"/>
            <w:r w:rsidRPr="002C4F2D">
              <w:rPr>
                <w:rFonts w:ascii="Times" w:hAnsi="Times"/>
              </w:rPr>
              <w:t>ww</w:t>
            </w:r>
            <w:proofErr w:type="spellEnd"/>
          </w:p>
        </w:tc>
        <w:tc>
          <w:tcPr>
            <w:tcW w:w="1474" w:type="dxa"/>
          </w:tcPr>
          <w:p w14:paraId="426770F5" w14:textId="77777777" w:rsidR="002C4F2D" w:rsidRPr="002C4F2D" w:rsidRDefault="002C4F2D" w:rsidP="002C4F2D">
            <w:pPr>
              <w:rPr>
                <w:rFonts w:ascii="Times" w:hAnsi="Times"/>
              </w:rPr>
            </w:pPr>
            <w:r w:rsidRPr="002C4F2D">
              <w:rPr>
                <w:rFonts w:ascii="Times" w:hAnsi="Times"/>
              </w:rPr>
              <w:t>25M total</w:t>
            </w:r>
            <w:r w:rsidRPr="002C4F2D">
              <w:rPr>
                <w:rFonts w:ascii="Times" w:hAnsi="Times"/>
                <w:vertAlign w:val="superscript"/>
              </w:rPr>
              <w:t>1</w:t>
            </w:r>
          </w:p>
        </w:tc>
        <w:tc>
          <w:tcPr>
            <w:tcW w:w="1507" w:type="dxa"/>
          </w:tcPr>
          <w:p w14:paraId="15653A07" w14:textId="77777777" w:rsidR="002C4F2D" w:rsidRPr="002C4F2D" w:rsidRDefault="002C4F2D" w:rsidP="002C4F2D">
            <w:pPr>
              <w:rPr>
                <w:rFonts w:ascii="Times" w:hAnsi="Times"/>
              </w:rPr>
            </w:pPr>
            <w:r w:rsidRPr="002C4F2D">
              <w:rPr>
                <w:rFonts w:ascii="Times" w:hAnsi="Times"/>
              </w:rPr>
              <w:t>$13.7B (US)</w:t>
            </w:r>
          </w:p>
        </w:tc>
        <w:tc>
          <w:tcPr>
            <w:tcW w:w="988" w:type="dxa"/>
          </w:tcPr>
          <w:p w14:paraId="676FDBE8" w14:textId="5E166CE7"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&lt;EndNote&gt;&lt;Cite&gt;&lt;Author&gt;Menzies&lt;/Author&gt;&lt;Year&gt;2011&lt;/Year&gt;&lt;RecNum&gt;138&lt;/RecNum&gt;&lt;DisplayText&gt;(60)&lt;/DisplayText&gt;&lt;record&gt;&lt;rec-number&gt;138&lt;/rec-number&gt;&lt;foreign-keys&gt;&lt;key app="EN" db-id="fzxf5s9pk0992pefpet5d9rcvs2ae90rrfad" timestamp="1504578049"&gt;138&lt;/key&gt;&lt;/foreign-keys&gt;&lt;ref-type name="Journal Article"&gt;17&lt;/ref-type&gt;&lt;contributors&gt;&lt;authors&gt;&lt;author&gt;Menzies, N. A.&lt;/author&gt;&lt;author&gt;Berruti, A. A.&lt;/author&gt;&lt;author&gt;Berzon, R.&lt;/author&gt;&lt;author&gt;Filler, S.&lt;/author&gt;&lt;author&gt;Ferris, R.&lt;/author&gt;&lt;author&gt;Ellerbrock, T. V.&lt;/author&gt;&lt;author&gt;Blandford, J. M.&lt;/author&gt;&lt;/authors&gt;&lt;/contributors&gt;&lt;auth-address&gt;US Centers for Disease Control and Prevention, Atlanta, Georgia 30333, USA.&lt;/auth-address&gt;&lt;titles&gt;&lt;title&gt;The cost of providing comprehensive HIV treatment in PEPFAR-supported programs&lt;/title&gt;&lt;secondary-title&gt;AIDS&lt;/secondary-title&gt;&lt;/titles&gt;&lt;periodical&gt;&lt;full-title&gt;AIDS&lt;/full-title&gt;&lt;/periodical&gt;&lt;pages&gt;1753-60&lt;/pages&gt;&lt;volume&gt;25&lt;/volume&gt;&lt;number&gt;14&lt;/number&gt;&lt;keywords&gt;&lt;keyword&gt;Anti-HIV Agents/*economics/therapeutic use&lt;/keyword&gt;&lt;keyword&gt;Botswana/epidemiology&lt;/keyword&gt;&lt;keyword&gt;Cost-Benefit Analysis&lt;/keyword&gt;&lt;keyword&gt;Developing Countries/*economics/statistics &amp;amp; numerical data&lt;/keyword&gt;&lt;keyword&gt;Ethiopia/epidemiology&lt;/keyword&gt;&lt;keyword&gt;Female&lt;/keyword&gt;&lt;keyword&gt;HIV Infections/drug therapy/*economics/epidemiology&lt;/keyword&gt;&lt;keyword&gt;*Hiv-1&lt;/keyword&gt;&lt;keyword&gt;Health Resources/*economics/supply &amp;amp; distribution&lt;/keyword&gt;&lt;keyword&gt;Humans&lt;/keyword&gt;&lt;keyword&gt;Male&lt;/keyword&gt;&lt;keyword&gt;Nigeria/epidemiology&lt;/keyword&gt;&lt;keyword&gt;Uganda/epidemiology&lt;/keyword&gt;&lt;keyword&gt;Vietnam/epidemiology&lt;/keyword&gt;&lt;/keywords&gt;&lt;dates&gt;&lt;year&gt;2011&lt;/year&gt;&lt;pub-dates&gt;&lt;date&gt;Sep 10&lt;/date&gt;&lt;/pub-dates&gt;&lt;/dates&gt;&lt;isbn&gt;1473-5571 (Electronic)&amp;#xD;0269-9370 (Linking)&lt;/isbn&gt;&lt;accession-num&gt;21412127&lt;/accession-num&gt;&lt;urls&gt;&lt;related-urls&gt;&lt;url&gt;https://www.ncbi.nlm.nih.gov/pubmed/21412127&lt;/url&gt;&lt;/related-urls&gt;&lt;/urls&gt;&lt;custom2&gt;PMC3225224&lt;/custom2&gt;&lt;electronic-resource-num&gt;10.1097/QAD.0b013e3283463eec&lt;/electronic-resource-num&gt;&lt;/record&gt;&lt;/Cite&gt;&lt;/EndNote&gt;</w:instrText>
            </w:r>
            <w:r w:rsidRPr="002C4F2D">
              <w:rPr>
                <w:rFonts w:ascii="Times" w:hAnsi="Times"/>
              </w:rPr>
              <w:fldChar w:fldCharType="separate"/>
            </w:r>
            <w:r w:rsidR="00C63B0B">
              <w:rPr>
                <w:rFonts w:ascii="Times" w:hAnsi="Times"/>
                <w:noProof/>
              </w:rPr>
              <w:t>(60)</w:t>
            </w:r>
            <w:r w:rsidRPr="002C4F2D">
              <w:rPr>
                <w:rFonts w:ascii="Times" w:hAnsi="Times"/>
              </w:rPr>
              <w:fldChar w:fldCharType="end"/>
            </w:r>
          </w:p>
        </w:tc>
      </w:tr>
      <w:tr w:rsidR="00F67D23" w:rsidRPr="002C4F2D" w14:paraId="03358EE3" w14:textId="77777777" w:rsidTr="00FF3833">
        <w:tc>
          <w:tcPr>
            <w:tcW w:w="1736" w:type="dxa"/>
          </w:tcPr>
          <w:p w14:paraId="41B7BD5E" w14:textId="77777777" w:rsidR="002C4F2D" w:rsidRPr="002C4F2D" w:rsidRDefault="002C4F2D" w:rsidP="002C4F2D">
            <w:pPr>
              <w:rPr>
                <w:rFonts w:ascii="Times" w:hAnsi="Times"/>
              </w:rPr>
            </w:pPr>
            <w:r w:rsidRPr="002C4F2D">
              <w:rPr>
                <w:rFonts w:ascii="Times" w:hAnsi="Times"/>
              </w:rPr>
              <w:t>Influenza</w:t>
            </w:r>
          </w:p>
        </w:tc>
        <w:tc>
          <w:tcPr>
            <w:tcW w:w="1641" w:type="dxa"/>
          </w:tcPr>
          <w:p w14:paraId="40E89877" w14:textId="77777777" w:rsidR="002C4F2D" w:rsidRPr="002C4F2D" w:rsidRDefault="002C4F2D" w:rsidP="002C4F2D">
            <w:pPr>
              <w:rPr>
                <w:rFonts w:ascii="Times" w:hAnsi="Times"/>
              </w:rPr>
            </w:pPr>
            <w:r w:rsidRPr="002C4F2D">
              <w:rPr>
                <w:rFonts w:ascii="Times" w:hAnsi="Times"/>
              </w:rPr>
              <w:t>&gt;30M (US)</w:t>
            </w:r>
            <w:r w:rsidRPr="002C4F2D">
              <w:rPr>
                <w:rFonts w:ascii="Times" w:hAnsi="Times"/>
                <w:vertAlign w:val="superscript"/>
              </w:rPr>
              <w:t>3</w:t>
            </w:r>
          </w:p>
        </w:tc>
        <w:tc>
          <w:tcPr>
            <w:tcW w:w="1557" w:type="dxa"/>
          </w:tcPr>
          <w:p w14:paraId="362DD47D" w14:textId="77777777" w:rsidR="002C4F2D" w:rsidRPr="002C4F2D" w:rsidRDefault="002C4F2D" w:rsidP="002C4F2D">
            <w:pPr>
              <w:rPr>
                <w:rFonts w:ascii="Times" w:hAnsi="Times"/>
              </w:rPr>
            </w:pPr>
            <w:r w:rsidRPr="002C4F2D">
              <w:rPr>
                <w:rFonts w:ascii="Times" w:hAnsi="Times"/>
              </w:rPr>
              <w:t>100-600K (US)</w:t>
            </w:r>
            <w:r w:rsidRPr="002C4F2D">
              <w:rPr>
                <w:rFonts w:ascii="Times" w:hAnsi="Times"/>
                <w:vertAlign w:val="superscript"/>
              </w:rPr>
              <w:t>4</w:t>
            </w:r>
          </w:p>
        </w:tc>
        <w:tc>
          <w:tcPr>
            <w:tcW w:w="1474" w:type="dxa"/>
          </w:tcPr>
          <w:p w14:paraId="173D8F49" w14:textId="77777777" w:rsidR="002C4F2D" w:rsidRPr="002C4F2D" w:rsidRDefault="002C4F2D" w:rsidP="002C4F2D">
            <w:pPr>
              <w:rPr>
                <w:rFonts w:ascii="Times" w:hAnsi="Times"/>
              </w:rPr>
            </w:pPr>
            <w:r w:rsidRPr="002C4F2D">
              <w:rPr>
                <w:rFonts w:ascii="Times" w:hAnsi="Times"/>
              </w:rPr>
              <w:t>50M 1918</w:t>
            </w:r>
            <w:r w:rsidRPr="002C4F2D">
              <w:rPr>
                <w:rFonts w:ascii="Times" w:hAnsi="Times"/>
                <w:vertAlign w:val="superscript"/>
              </w:rPr>
              <w:t>2</w:t>
            </w:r>
          </w:p>
        </w:tc>
        <w:tc>
          <w:tcPr>
            <w:tcW w:w="1507" w:type="dxa"/>
          </w:tcPr>
          <w:p w14:paraId="2FAEAF20" w14:textId="77777777" w:rsidR="002C4F2D" w:rsidRPr="002C4F2D" w:rsidRDefault="002C4F2D" w:rsidP="002C4F2D">
            <w:pPr>
              <w:rPr>
                <w:rFonts w:ascii="Times" w:hAnsi="Times"/>
              </w:rPr>
            </w:pPr>
            <w:r w:rsidRPr="002C4F2D">
              <w:rPr>
                <w:rFonts w:ascii="Times" w:hAnsi="Times"/>
              </w:rPr>
              <w:t>$10-90B</w:t>
            </w:r>
          </w:p>
        </w:tc>
        <w:tc>
          <w:tcPr>
            <w:tcW w:w="988" w:type="dxa"/>
          </w:tcPr>
          <w:p w14:paraId="5B811CAA" w14:textId="3B366790"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C63B0B">
              <w:rPr>
                <w:rFonts w:ascii="Times" w:hAnsi="Times"/>
              </w:rPr>
              <w:instrText xml:space="preserve"> ADDIN EN.CITE </w:instrText>
            </w:r>
            <w:r w:rsidR="00C63B0B">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(61-63)</w:t>
            </w:r>
            <w:r w:rsidRPr="002C4F2D">
              <w:rPr>
                <w:rFonts w:ascii="Times" w:hAnsi="Times"/>
              </w:rPr>
              <w:fldChar w:fldCharType="end"/>
            </w:r>
          </w:p>
        </w:tc>
      </w:tr>
      <w:tr w:rsidR="00F67D23" w:rsidRPr="002C4F2D" w14:paraId="3093EE8D" w14:textId="77777777" w:rsidTr="00FF3833">
        <w:tc>
          <w:tcPr>
            <w:tcW w:w="1736" w:type="dxa"/>
          </w:tcPr>
          <w:p w14:paraId="38B747DF" w14:textId="77777777" w:rsidR="002C4F2D" w:rsidRPr="002C4F2D" w:rsidRDefault="002C4F2D" w:rsidP="002C4F2D">
            <w:pPr>
              <w:rPr>
                <w:rFonts w:ascii="Times" w:hAnsi="Times"/>
              </w:rPr>
            </w:pPr>
            <w:r w:rsidRPr="002C4F2D">
              <w:rPr>
                <w:rFonts w:ascii="Times" w:hAnsi="Times"/>
              </w:rPr>
              <w:t>Measles</w:t>
            </w:r>
          </w:p>
        </w:tc>
        <w:tc>
          <w:tcPr>
            <w:tcW w:w="1641" w:type="dxa"/>
          </w:tcPr>
          <w:p w14:paraId="6A4D12B3" w14:textId="77777777" w:rsidR="002C4F2D" w:rsidRPr="002C4F2D" w:rsidRDefault="002C4F2D" w:rsidP="002C4F2D">
            <w:pPr>
              <w:rPr>
                <w:rFonts w:ascii="Times" w:hAnsi="Times"/>
              </w:rPr>
            </w:pPr>
            <w:r w:rsidRPr="002C4F2D">
              <w:rPr>
                <w:rFonts w:ascii="Times" w:hAnsi="Times"/>
              </w:rPr>
              <w:t>&gt;20 M (</w:t>
            </w:r>
            <w:proofErr w:type="spellStart"/>
            <w:r w:rsidRPr="002C4F2D">
              <w:rPr>
                <w:rFonts w:ascii="Times" w:hAnsi="Times"/>
              </w:rPr>
              <w:t>ww</w:t>
            </w:r>
            <w:proofErr w:type="spellEnd"/>
            <w:r w:rsidRPr="002C4F2D">
              <w:rPr>
                <w:rFonts w:ascii="Times" w:hAnsi="Times"/>
              </w:rPr>
              <w:t>)</w:t>
            </w:r>
          </w:p>
        </w:tc>
        <w:tc>
          <w:tcPr>
            <w:tcW w:w="1557" w:type="dxa"/>
          </w:tcPr>
          <w:p w14:paraId="29D341F5" w14:textId="77777777" w:rsidR="002C4F2D" w:rsidRPr="002C4F2D" w:rsidRDefault="002C4F2D" w:rsidP="002C4F2D">
            <w:pPr>
              <w:rPr>
                <w:rFonts w:ascii="Times" w:hAnsi="Times"/>
              </w:rPr>
            </w:pPr>
            <w:r w:rsidRPr="002C4F2D">
              <w:rPr>
                <w:rFonts w:ascii="Times" w:hAnsi="Times"/>
              </w:rPr>
              <w:t xml:space="preserve">250k </w:t>
            </w:r>
            <w:proofErr w:type="spellStart"/>
            <w:r w:rsidRPr="002C4F2D">
              <w:rPr>
                <w:rFonts w:ascii="Times" w:hAnsi="Times"/>
              </w:rPr>
              <w:t>ww</w:t>
            </w:r>
            <w:proofErr w:type="spellEnd"/>
          </w:p>
        </w:tc>
        <w:tc>
          <w:tcPr>
            <w:tcW w:w="1474" w:type="dxa"/>
          </w:tcPr>
          <w:p w14:paraId="2896212F" w14:textId="77777777" w:rsidR="002C4F2D" w:rsidRPr="002C4F2D" w:rsidRDefault="002C4F2D" w:rsidP="002C4F2D">
            <w:pPr>
              <w:rPr>
                <w:rFonts w:ascii="Times" w:hAnsi="Times"/>
              </w:rPr>
            </w:pPr>
            <w:r w:rsidRPr="002C4F2D">
              <w:rPr>
                <w:rFonts w:ascii="Times" w:hAnsi="Times"/>
              </w:rPr>
              <w:t>140-500k</w:t>
            </w:r>
            <w:r w:rsidRPr="002C4F2D">
              <w:rPr>
                <w:rFonts w:ascii="Times" w:hAnsi="Times"/>
                <w:vertAlign w:val="superscript"/>
              </w:rPr>
              <w:t>5</w:t>
            </w:r>
          </w:p>
        </w:tc>
        <w:tc>
          <w:tcPr>
            <w:tcW w:w="1507" w:type="dxa"/>
          </w:tcPr>
          <w:p w14:paraId="2283BF00" w14:textId="77777777" w:rsidR="002C4F2D" w:rsidRPr="002C4F2D" w:rsidRDefault="002C4F2D" w:rsidP="002C4F2D">
            <w:pPr>
              <w:rPr>
                <w:rFonts w:ascii="Times" w:hAnsi="Times"/>
              </w:rPr>
            </w:pPr>
            <w:r w:rsidRPr="002C4F2D">
              <w:rPr>
                <w:rFonts w:ascii="Times" w:hAnsi="Times"/>
              </w:rPr>
              <w:t>$3-7B (US)</w:t>
            </w:r>
          </w:p>
        </w:tc>
        <w:tc>
          <w:tcPr>
            <w:tcW w:w="988" w:type="dxa"/>
          </w:tcPr>
          <w:p w14:paraId="33431BF2" w14:textId="2215E731"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&lt;EndNote&gt;&lt;Cite&gt;&lt;Author&gt;Patel&lt;/Author&gt;&lt;Year&gt;2016&lt;/Year&gt;&lt;RecNum&gt;137&lt;/RecNum&gt;&lt;DisplayText&gt;(64)&lt;/DisplayText&gt;&lt;record&gt;&lt;rec-number&gt;137&lt;/rec-number&gt;&lt;foreign-keys&gt;&lt;key app="EN" db-id="fzxf5s9pk0992pefpet5d9rcvs2ae90rrfad" timestamp="1504577991"&gt;137&lt;/key&gt;&lt;/foreign-keys&gt;&lt;ref-type name="Journal Article"&gt;17&lt;/ref-type&gt;&lt;contributors&gt;&lt;authors&gt;&lt;author&gt;Patel, M. K.&lt;/author&gt;&lt;author&gt;Gacic-Dobo, M.&lt;/author&gt;&lt;author&gt;Strebel, P. M.&lt;/author&gt;&lt;author&gt;Dabbagh, A.&lt;/author&gt;&lt;author&gt;Mulders, M. N.&lt;/author&gt;&lt;author&gt;Okwo-Bele, J. M.&lt;/author&gt;&lt;author&gt;Dumolard, L.&lt;/author&gt;&lt;author&gt;Rota, P. A.&lt;/author&gt;&lt;author&gt;Kretsinger, K.&lt;/author&gt;&lt;author&gt;Goodson, J. L.&lt;/author&gt;&lt;/authors&gt;&lt;/contributors&gt;&lt;titles&gt;&lt;title&gt;Progress Toward Regional Measles Elimination - Worldwide, 2000-2015&lt;/title&gt;&lt;secondary-title&gt;MMWR Morb Mortal Wkly Rep&lt;/secondary-title&gt;&lt;/titles&gt;&lt;periodical&gt;&lt;full-title&gt;MMWR Morb Mortal Wkly Rep&lt;/full-title&gt;&lt;/periodical&gt;&lt;pages&gt;1228-1233&lt;/pages&gt;&lt;volume&gt;65&lt;/volume&gt;&lt;number&gt;44&lt;/number&gt;&lt;keywords&gt;&lt;keyword&gt;Adolescent&lt;/keyword&gt;&lt;keyword&gt;Adult&lt;/keyword&gt;&lt;keyword&gt;Child&lt;/keyword&gt;&lt;keyword&gt;Child, Preschool&lt;/keyword&gt;&lt;keyword&gt;*Disease Eradication&lt;/keyword&gt;&lt;keyword&gt;Global Health/*statistics &amp;amp; numerical data&lt;/keyword&gt;&lt;keyword&gt;Humans&lt;/keyword&gt;&lt;keyword&gt;Immunization Programs&lt;/keyword&gt;&lt;keyword&gt;Incidence&lt;/keyword&gt;&lt;keyword&gt;Infant&lt;/keyword&gt;&lt;keyword&gt;Measles/epidemiology/mortality/*prevention &amp;amp; control&lt;/keyword&gt;&lt;keyword&gt;Measles Vaccine/administration &amp;amp; dosage&lt;/keyword&gt;&lt;keyword&gt;World Health Organization&lt;/keyword&gt;&lt;keyword&gt;Young Adult&lt;/keyword&gt;&lt;/keywords&gt;&lt;dates&gt;&lt;year&gt;2016&lt;/year&gt;&lt;pub-dates&gt;&lt;date&gt;Nov 11&lt;/date&gt;&lt;/pub-dates&gt;&lt;/dates&gt;&lt;isbn&gt;1545-861X (Electronic)&amp;#xD;0149-2195 (Linking)&lt;/isbn&gt;&lt;accession-num&gt;27832050&lt;/accession-num&gt;&lt;urls&gt;&lt;related-urls&gt;&lt;url&gt;https://www.ncbi.nlm.nih.gov/pubmed/27832050&lt;/url&gt;&lt;/related-urls&gt;&lt;/urls&gt;&lt;electronic-resource-num&gt;10.15585/mmwr.mm6544a6&lt;/electronic-resource-num&gt;&lt;/record&gt;&lt;/Cite&gt;&lt;/EndNote&gt;</w:instrText>
            </w:r>
            <w:r w:rsidRPr="002C4F2D">
              <w:rPr>
                <w:rFonts w:ascii="Times" w:hAnsi="Times"/>
              </w:rPr>
              <w:fldChar w:fldCharType="separate"/>
            </w:r>
            <w:r w:rsidR="00C63B0B">
              <w:rPr>
                <w:rFonts w:ascii="Times" w:hAnsi="Times"/>
                <w:noProof/>
              </w:rPr>
              <w:t>(64)</w:t>
            </w:r>
            <w:r w:rsidRPr="002C4F2D">
              <w:rPr>
                <w:rFonts w:ascii="Times" w:hAnsi="Times"/>
              </w:rPr>
              <w:fldChar w:fldCharType="end"/>
            </w:r>
          </w:p>
        </w:tc>
      </w:tr>
      <w:tr w:rsidR="00F67D23" w:rsidRPr="002C4F2D" w14:paraId="4F1A5E64" w14:textId="77777777" w:rsidTr="00FF3833">
        <w:tc>
          <w:tcPr>
            <w:tcW w:w="1736" w:type="dxa"/>
          </w:tcPr>
          <w:p w14:paraId="363376AF" w14:textId="77777777" w:rsidR="002C4F2D" w:rsidRPr="002C4F2D" w:rsidRDefault="002C4F2D" w:rsidP="002C4F2D">
            <w:pPr>
              <w:rPr>
                <w:rFonts w:ascii="Times" w:hAnsi="Times"/>
              </w:rPr>
            </w:pPr>
            <w:r w:rsidRPr="002C4F2D">
              <w:rPr>
                <w:rFonts w:ascii="Times" w:hAnsi="Times"/>
              </w:rPr>
              <w:t>Hepatitis C</w:t>
            </w:r>
          </w:p>
        </w:tc>
        <w:tc>
          <w:tcPr>
            <w:tcW w:w="1641" w:type="dxa"/>
          </w:tcPr>
          <w:p w14:paraId="6F5CDAC8" w14:textId="77777777" w:rsidR="002C4F2D" w:rsidRPr="002C4F2D" w:rsidRDefault="002C4F2D" w:rsidP="002C4F2D">
            <w:pPr>
              <w:rPr>
                <w:rFonts w:ascii="Times" w:hAnsi="Times"/>
              </w:rPr>
            </w:pPr>
            <w:r w:rsidRPr="002C4F2D">
              <w:rPr>
                <w:rFonts w:ascii="Times" w:hAnsi="Times"/>
              </w:rPr>
              <w:t>60-120M (</w:t>
            </w:r>
            <w:proofErr w:type="spellStart"/>
            <w:r w:rsidRPr="002C4F2D">
              <w:rPr>
                <w:rFonts w:ascii="Times" w:hAnsi="Times"/>
              </w:rPr>
              <w:t>ww</w:t>
            </w:r>
            <w:proofErr w:type="spellEnd"/>
            <w:r w:rsidRPr="002C4F2D">
              <w:rPr>
                <w:rFonts w:ascii="Times" w:hAnsi="Times"/>
              </w:rPr>
              <w:t>)</w:t>
            </w:r>
          </w:p>
        </w:tc>
        <w:tc>
          <w:tcPr>
            <w:tcW w:w="1557" w:type="dxa"/>
          </w:tcPr>
          <w:p w14:paraId="5842283C" w14:textId="77777777" w:rsidR="002C4F2D" w:rsidRPr="002C4F2D" w:rsidRDefault="002C4F2D" w:rsidP="002C4F2D">
            <w:pPr>
              <w:rPr>
                <w:rFonts w:ascii="Times" w:hAnsi="Times"/>
              </w:rPr>
            </w:pPr>
            <w:r w:rsidRPr="002C4F2D">
              <w:rPr>
                <w:rFonts w:ascii="Times" w:hAnsi="Times"/>
              </w:rPr>
              <w:t>4M</w:t>
            </w:r>
          </w:p>
        </w:tc>
        <w:tc>
          <w:tcPr>
            <w:tcW w:w="1474" w:type="dxa"/>
          </w:tcPr>
          <w:p w14:paraId="7D0E701E" w14:textId="77777777" w:rsidR="002C4F2D" w:rsidRPr="002C4F2D" w:rsidRDefault="002C4F2D" w:rsidP="002C4F2D">
            <w:pPr>
              <w:rPr>
                <w:rFonts w:ascii="Times" w:hAnsi="Times"/>
              </w:rPr>
            </w:pPr>
            <w:r w:rsidRPr="002C4F2D">
              <w:rPr>
                <w:rFonts w:ascii="Times" w:hAnsi="Times"/>
              </w:rPr>
              <w:t xml:space="preserve">500k </w:t>
            </w:r>
            <w:proofErr w:type="spellStart"/>
            <w:r w:rsidRPr="002C4F2D">
              <w:rPr>
                <w:rFonts w:ascii="Times" w:hAnsi="Times"/>
              </w:rPr>
              <w:t>ww</w:t>
            </w:r>
            <w:proofErr w:type="spellEnd"/>
          </w:p>
        </w:tc>
        <w:tc>
          <w:tcPr>
            <w:tcW w:w="1507" w:type="dxa"/>
          </w:tcPr>
          <w:p w14:paraId="2DF02570" w14:textId="77777777" w:rsidR="002C4F2D" w:rsidRPr="002C4F2D" w:rsidRDefault="002C4F2D" w:rsidP="002C4F2D">
            <w:pPr>
              <w:rPr>
                <w:rFonts w:ascii="Times" w:hAnsi="Times"/>
              </w:rPr>
            </w:pPr>
            <w:r w:rsidRPr="002C4F2D">
              <w:rPr>
                <w:rFonts w:ascii="Times" w:hAnsi="Times"/>
              </w:rPr>
              <w:t xml:space="preserve">$10B </w:t>
            </w:r>
            <w:r w:rsidRPr="002C4F2D">
              <w:rPr>
                <w:rFonts w:ascii="Times" w:hAnsi="Times"/>
                <w:vertAlign w:val="superscript"/>
              </w:rPr>
              <w:t>6</w:t>
            </w:r>
          </w:p>
        </w:tc>
        <w:tc>
          <w:tcPr>
            <w:tcW w:w="988" w:type="dxa"/>
          </w:tcPr>
          <w:p w14:paraId="70D8FACC" w14:textId="76B20D6D"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C63B0B">
              <w:rPr>
                <w:rFonts w:ascii="Times" w:hAnsi="Times"/>
              </w:rPr>
              <w:instrText xml:space="preserve"> ADDIN EN.CITE </w:instrText>
            </w:r>
            <w:r w:rsidR="00C63B0B">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(65, 66)</w:t>
            </w:r>
            <w:r w:rsidRPr="002C4F2D">
              <w:rPr>
                <w:rFonts w:ascii="Times" w:hAnsi="Times"/>
              </w:rPr>
              <w:fldChar w:fldCharType="end"/>
            </w:r>
          </w:p>
        </w:tc>
      </w:tr>
      <w:tr w:rsidR="00F67D23" w:rsidRPr="002C4F2D" w14:paraId="4A3B9AEA" w14:textId="77777777" w:rsidTr="00FF3833">
        <w:tc>
          <w:tcPr>
            <w:tcW w:w="1736" w:type="dxa"/>
          </w:tcPr>
          <w:p w14:paraId="41A40CF4" w14:textId="77777777" w:rsidR="002C4F2D" w:rsidRPr="002C4F2D" w:rsidRDefault="002C4F2D" w:rsidP="002C4F2D">
            <w:pPr>
              <w:rPr>
                <w:rFonts w:ascii="Times" w:hAnsi="Times"/>
              </w:rPr>
            </w:pPr>
            <w:r w:rsidRPr="002C4F2D">
              <w:rPr>
                <w:rFonts w:ascii="Times" w:hAnsi="Times"/>
              </w:rPr>
              <w:t>Hepatitis B</w:t>
            </w:r>
          </w:p>
        </w:tc>
        <w:tc>
          <w:tcPr>
            <w:tcW w:w="1641" w:type="dxa"/>
          </w:tcPr>
          <w:p w14:paraId="4D91B253" w14:textId="77777777" w:rsidR="002C4F2D" w:rsidRPr="002C4F2D" w:rsidRDefault="002C4F2D" w:rsidP="002C4F2D">
            <w:pPr>
              <w:rPr>
                <w:rFonts w:ascii="Times" w:hAnsi="Times"/>
              </w:rPr>
            </w:pPr>
            <w:r w:rsidRPr="002C4F2D">
              <w:rPr>
                <w:rFonts w:ascii="Times" w:hAnsi="Times"/>
              </w:rPr>
              <w:t xml:space="preserve">248 M </w:t>
            </w:r>
            <w:proofErr w:type="spellStart"/>
            <w:r w:rsidRPr="002C4F2D">
              <w:rPr>
                <w:rFonts w:ascii="Times" w:hAnsi="Times"/>
              </w:rPr>
              <w:t>ww</w:t>
            </w:r>
            <w:proofErr w:type="spellEnd"/>
            <w:r w:rsidRPr="002C4F2D">
              <w:rPr>
                <w:rFonts w:ascii="Times" w:hAnsi="Times"/>
              </w:rPr>
              <w:t>/</w:t>
            </w:r>
            <w:proofErr w:type="spellStart"/>
            <w:r w:rsidRPr="002C4F2D">
              <w:rPr>
                <w:rFonts w:ascii="Times" w:hAnsi="Times"/>
              </w:rPr>
              <w:t>yr</w:t>
            </w:r>
            <w:proofErr w:type="spellEnd"/>
            <w:r w:rsidRPr="002C4F2D">
              <w:rPr>
                <w:rFonts w:ascii="Times" w:hAnsi="Times"/>
              </w:rPr>
              <w:t xml:space="preserve">, ~2.5 B </w:t>
            </w:r>
            <w:proofErr w:type="spellStart"/>
            <w:r w:rsidRPr="002C4F2D">
              <w:rPr>
                <w:rFonts w:ascii="Times" w:hAnsi="Times"/>
              </w:rPr>
              <w:t>ww</w:t>
            </w:r>
            <w:proofErr w:type="spellEnd"/>
            <w:r w:rsidRPr="002C4F2D">
              <w:rPr>
                <w:rFonts w:ascii="Times" w:hAnsi="Times"/>
              </w:rPr>
              <w:t xml:space="preserve"> total</w:t>
            </w:r>
          </w:p>
        </w:tc>
        <w:tc>
          <w:tcPr>
            <w:tcW w:w="1557" w:type="dxa"/>
          </w:tcPr>
          <w:p w14:paraId="6972F124" w14:textId="77777777" w:rsidR="002C4F2D" w:rsidRPr="002C4F2D" w:rsidRDefault="002C4F2D" w:rsidP="002C4F2D">
            <w:pPr>
              <w:rPr>
                <w:rFonts w:ascii="Times" w:hAnsi="Times"/>
              </w:rPr>
            </w:pPr>
            <w:r w:rsidRPr="002C4F2D">
              <w:rPr>
                <w:rFonts w:ascii="Times" w:hAnsi="Times"/>
              </w:rPr>
              <w:t xml:space="preserve">350M </w:t>
            </w:r>
            <w:proofErr w:type="spellStart"/>
            <w:r w:rsidRPr="002C4F2D">
              <w:rPr>
                <w:rFonts w:ascii="Times" w:hAnsi="Times"/>
              </w:rPr>
              <w:t>ww</w:t>
            </w:r>
            <w:proofErr w:type="spellEnd"/>
            <w:r w:rsidRPr="002C4F2D">
              <w:rPr>
                <w:rFonts w:ascii="Times" w:hAnsi="Times"/>
              </w:rPr>
              <w:t xml:space="preserve"> total</w:t>
            </w:r>
          </w:p>
        </w:tc>
        <w:tc>
          <w:tcPr>
            <w:tcW w:w="1474" w:type="dxa"/>
          </w:tcPr>
          <w:p w14:paraId="7999EDDB" w14:textId="77777777" w:rsidR="002C4F2D" w:rsidRPr="002C4F2D" w:rsidRDefault="002C4F2D" w:rsidP="002C4F2D">
            <w:pPr>
              <w:rPr>
                <w:rFonts w:ascii="Times" w:hAnsi="Times"/>
              </w:rPr>
            </w:pPr>
            <w:r w:rsidRPr="002C4F2D">
              <w:rPr>
                <w:rFonts w:ascii="Times" w:hAnsi="Times"/>
              </w:rPr>
              <w:t xml:space="preserve">600k </w:t>
            </w:r>
            <w:proofErr w:type="spellStart"/>
            <w:r w:rsidRPr="002C4F2D">
              <w:rPr>
                <w:rFonts w:ascii="Times" w:hAnsi="Times"/>
              </w:rPr>
              <w:t>ww</w:t>
            </w:r>
            <w:proofErr w:type="spellEnd"/>
          </w:p>
        </w:tc>
        <w:tc>
          <w:tcPr>
            <w:tcW w:w="1507" w:type="dxa"/>
          </w:tcPr>
          <w:p w14:paraId="2146ED76" w14:textId="77777777" w:rsidR="002C4F2D" w:rsidRPr="002C4F2D" w:rsidRDefault="002C4F2D" w:rsidP="002C4F2D">
            <w:pPr>
              <w:rPr>
                <w:rFonts w:ascii="Times" w:hAnsi="Times"/>
              </w:rPr>
            </w:pPr>
            <w:r w:rsidRPr="002C4F2D">
              <w:rPr>
                <w:rFonts w:ascii="Times" w:hAnsi="Times"/>
              </w:rPr>
              <w:t>$1B (US)</w:t>
            </w:r>
          </w:p>
        </w:tc>
        <w:tc>
          <w:tcPr>
            <w:tcW w:w="988" w:type="dxa"/>
          </w:tcPr>
          <w:p w14:paraId="391087EE" w14:textId="7A451730"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(67-69)</w:t>
            </w:r>
            <w:r w:rsidRPr="002C4F2D">
              <w:rPr>
                <w:rFonts w:ascii="Times" w:hAnsi="Times"/>
              </w:rPr>
              <w:fldChar w:fldCharType="end"/>
            </w:r>
          </w:p>
        </w:tc>
      </w:tr>
      <w:tr w:rsidR="00F67D23" w:rsidRPr="002C4F2D" w14:paraId="400C44AD" w14:textId="77777777" w:rsidTr="00FF3833">
        <w:tc>
          <w:tcPr>
            <w:tcW w:w="1736" w:type="dxa"/>
          </w:tcPr>
          <w:p w14:paraId="6BB2DA99" w14:textId="77777777" w:rsidR="002C4F2D" w:rsidRPr="002C4F2D" w:rsidRDefault="002C4F2D" w:rsidP="002C4F2D">
            <w:pPr>
              <w:rPr>
                <w:rFonts w:ascii="Times" w:hAnsi="Times"/>
              </w:rPr>
            </w:pPr>
            <w:r w:rsidRPr="002C4F2D">
              <w:rPr>
                <w:rFonts w:ascii="Times" w:hAnsi="Times"/>
              </w:rPr>
              <w:t>Zika</w:t>
            </w:r>
          </w:p>
        </w:tc>
        <w:tc>
          <w:tcPr>
            <w:tcW w:w="1641" w:type="dxa"/>
          </w:tcPr>
          <w:p w14:paraId="47790662" w14:textId="77777777" w:rsidR="002C4F2D" w:rsidRPr="002C4F2D" w:rsidRDefault="002C4F2D" w:rsidP="002C4F2D">
            <w:pPr>
              <w:rPr>
                <w:rFonts w:ascii="Times" w:hAnsi="Times"/>
              </w:rPr>
            </w:pPr>
            <w:r w:rsidRPr="002C4F2D">
              <w:rPr>
                <w:rFonts w:ascii="Times" w:hAnsi="Times"/>
              </w:rPr>
              <w:t xml:space="preserve">740k S </w:t>
            </w:r>
            <w:proofErr w:type="spellStart"/>
            <w:r w:rsidRPr="002C4F2D">
              <w:rPr>
                <w:rFonts w:ascii="Times" w:hAnsi="Times"/>
              </w:rPr>
              <w:t>Amer</w:t>
            </w:r>
            <w:proofErr w:type="spellEnd"/>
          </w:p>
        </w:tc>
        <w:tc>
          <w:tcPr>
            <w:tcW w:w="1557" w:type="dxa"/>
          </w:tcPr>
          <w:p w14:paraId="08F6BF89" w14:textId="77777777" w:rsidR="002C4F2D" w:rsidRPr="002C4F2D" w:rsidRDefault="002C4F2D" w:rsidP="002C4F2D">
            <w:pPr>
              <w:rPr>
                <w:rFonts w:ascii="Times" w:hAnsi="Times"/>
              </w:rPr>
            </w:pPr>
            <w:r w:rsidRPr="002C4F2D">
              <w:rPr>
                <w:rFonts w:ascii="Times" w:hAnsi="Times"/>
              </w:rPr>
              <w:t xml:space="preserve">&gt;2,6k </w:t>
            </w:r>
            <w:r w:rsidRPr="002C4F2D">
              <w:rPr>
                <w:rFonts w:ascii="Times" w:hAnsi="Times"/>
                <w:vertAlign w:val="superscript"/>
              </w:rPr>
              <w:t>7</w:t>
            </w:r>
          </w:p>
        </w:tc>
        <w:tc>
          <w:tcPr>
            <w:tcW w:w="1474" w:type="dxa"/>
          </w:tcPr>
          <w:p w14:paraId="7D1EADC1" w14:textId="77777777" w:rsidR="002C4F2D" w:rsidRPr="002C4F2D" w:rsidRDefault="002C4F2D" w:rsidP="002C4F2D">
            <w:pPr>
              <w:rPr>
                <w:rFonts w:ascii="Times" w:hAnsi="Times"/>
              </w:rPr>
            </w:pPr>
            <w:r w:rsidRPr="002C4F2D">
              <w:rPr>
                <w:rFonts w:ascii="Times" w:hAnsi="Times"/>
              </w:rPr>
              <w:t>low</w:t>
            </w:r>
          </w:p>
        </w:tc>
        <w:tc>
          <w:tcPr>
            <w:tcW w:w="1507" w:type="dxa"/>
          </w:tcPr>
          <w:p w14:paraId="1CFCADCA" w14:textId="77777777" w:rsidR="002C4F2D" w:rsidRPr="002C4F2D" w:rsidRDefault="002C4F2D" w:rsidP="002C4F2D">
            <w:pPr>
              <w:rPr>
                <w:rFonts w:ascii="Times" w:hAnsi="Times"/>
              </w:rPr>
            </w:pPr>
          </w:p>
        </w:tc>
        <w:tc>
          <w:tcPr>
            <w:tcW w:w="988" w:type="dxa"/>
          </w:tcPr>
          <w:p w14:paraId="24A3EEC8" w14:textId="350F6544"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&lt;EndNote&gt;&lt;Cite&gt;&lt;Author&gt;Fischer&lt;/Author&gt;&lt;Year&gt;2016&lt;/Year&gt;&lt;RecNum&gt;126&lt;/RecNum&gt;&lt;DisplayText&gt;(70)&lt;/DisplayText&gt;&lt;record&gt;&lt;rec-number&gt;126&lt;/rec-number&gt;&lt;foreign-keys&gt;&lt;key app="EN" db-id="fzxf5s9pk0992pefpet5d9rcvs2ae90rrfad" timestamp="1504493678"&gt;126&lt;/key&gt;&lt;/foreign-keys&gt;&lt;ref-type name="Online Multimedia"&gt;48&lt;/ref-type&gt;&lt;contributors&gt;&lt;authors&gt;&lt;author&gt;Fischer, M.&lt;/author&gt;&lt;/authors&gt;&lt;/contributors&gt;&lt;titles&gt;&lt;title&gt;Zika virus epidemiology update&lt;/title&gt;&lt;/titles&gt;&lt;dates&gt;&lt;year&gt;2016&lt;/year&gt;&lt;pub-dates&gt;&lt;date&gt;3 Sep 2017&lt;/date&gt;&lt;/pub-dates&gt;&lt;/dates&gt;&lt;urls&gt;&lt;related-urls&gt;&lt;url&gt;https://www.hhs.gov/sites/default/files/Fischer_Zika%20Virus%20Epidemiology%20Update%20Remediated.pdf&lt;/url&gt;&lt;/related-urls&gt;&lt;/urls&gt;&lt;/record&gt;&lt;/Cite&gt;&lt;/EndNote&gt;</w:instrText>
            </w:r>
            <w:r w:rsidRPr="002C4F2D">
              <w:rPr>
                <w:rFonts w:ascii="Times" w:hAnsi="Times"/>
              </w:rPr>
              <w:fldChar w:fldCharType="separate"/>
            </w:r>
            <w:r w:rsidR="00C63B0B">
              <w:rPr>
                <w:rFonts w:ascii="Times" w:hAnsi="Times"/>
                <w:noProof/>
              </w:rPr>
              <w:t>(70)</w:t>
            </w:r>
            <w:r w:rsidRPr="002C4F2D">
              <w:rPr>
                <w:rFonts w:ascii="Times" w:hAnsi="Times"/>
              </w:rPr>
              <w:fldChar w:fldCharType="end"/>
            </w:r>
          </w:p>
        </w:tc>
      </w:tr>
      <w:tr w:rsidR="00F67D23" w:rsidRPr="002C4F2D" w14:paraId="07B1DDC0" w14:textId="77777777" w:rsidTr="00FF3833">
        <w:tc>
          <w:tcPr>
            <w:tcW w:w="1736" w:type="dxa"/>
          </w:tcPr>
          <w:p w14:paraId="31B36868" w14:textId="77777777" w:rsidR="002C4F2D" w:rsidRPr="002C4F2D" w:rsidRDefault="002C4F2D" w:rsidP="002C4F2D">
            <w:pPr>
              <w:rPr>
                <w:rFonts w:ascii="Times" w:hAnsi="Times"/>
              </w:rPr>
            </w:pPr>
            <w:r w:rsidRPr="002C4F2D">
              <w:rPr>
                <w:rFonts w:ascii="Times" w:hAnsi="Times"/>
              </w:rPr>
              <w:t>MERS-</w:t>
            </w:r>
            <w:proofErr w:type="spellStart"/>
            <w:r w:rsidRPr="002C4F2D">
              <w:rPr>
                <w:rFonts w:ascii="Times" w:hAnsi="Times"/>
              </w:rPr>
              <w:t>CoV</w:t>
            </w:r>
            <w:proofErr w:type="spellEnd"/>
          </w:p>
        </w:tc>
        <w:tc>
          <w:tcPr>
            <w:tcW w:w="1641" w:type="dxa"/>
          </w:tcPr>
          <w:p w14:paraId="4AB9232A" w14:textId="77777777" w:rsidR="002C4F2D" w:rsidRPr="002C4F2D" w:rsidRDefault="002C4F2D" w:rsidP="002C4F2D">
            <w:pPr>
              <w:rPr>
                <w:rFonts w:ascii="Times" w:hAnsi="Times"/>
              </w:rPr>
            </w:pPr>
            <w:r w:rsidRPr="002C4F2D">
              <w:rPr>
                <w:rFonts w:ascii="Times" w:hAnsi="Times"/>
              </w:rPr>
              <w:t>2067</w:t>
            </w:r>
          </w:p>
        </w:tc>
        <w:tc>
          <w:tcPr>
            <w:tcW w:w="1557" w:type="dxa"/>
          </w:tcPr>
          <w:p w14:paraId="3B86E3BD" w14:textId="77777777" w:rsidR="002C4F2D" w:rsidRPr="002C4F2D" w:rsidRDefault="002C4F2D" w:rsidP="002C4F2D">
            <w:pPr>
              <w:rPr>
                <w:rFonts w:ascii="Times" w:hAnsi="Times"/>
              </w:rPr>
            </w:pPr>
          </w:p>
        </w:tc>
        <w:tc>
          <w:tcPr>
            <w:tcW w:w="1474" w:type="dxa"/>
          </w:tcPr>
          <w:p w14:paraId="40DBAF90" w14:textId="77777777" w:rsidR="002C4F2D" w:rsidRPr="002C4F2D" w:rsidRDefault="002C4F2D" w:rsidP="002C4F2D">
            <w:pPr>
              <w:rPr>
                <w:rFonts w:ascii="Times" w:hAnsi="Times"/>
              </w:rPr>
            </w:pPr>
            <w:r w:rsidRPr="002C4F2D">
              <w:rPr>
                <w:rFonts w:ascii="Times" w:hAnsi="Times"/>
              </w:rPr>
              <w:t xml:space="preserve">720 </w:t>
            </w:r>
            <w:proofErr w:type="gramStart"/>
            <w:r w:rsidRPr="002C4F2D">
              <w:rPr>
                <w:rFonts w:ascii="Times" w:hAnsi="Times"/>
              </w:rPr>
              <w:t>total</w:t>
            </w:r>
            <w:proofErr w:type="gramEnd"/>
          </w:p>
        </w:tc>
        <w:tc>
          <w:tcPr>
            <w:tcW w:w="1507" w:type="dxa"/>
          </w:tcPr>
          <w:p w14:paraId="46EB025A" w14:textId="77777777" w:rsidR="002C4F2D" w:rsidRPr="002C4F2D" w:rsidRDefault="002C4F2D" w:rsidP="002C4F2D">
            <w:pPr>
              <w:rPr>
                <w:rFonts w:ascii="Times" w:hAnsi="Times"/>
              </w:rPr>
            </w:pPr>
            <w:r w:rsidRPr="002C4F2D">
              <w:rPr>
                <w:rFonts w:ascii="Times" w:hAnsi="Times"/>
              </w:rPr>
              <w:t xml:space="preserve">$15-20B </w:t>
            </w:r>
          </w:p>
        </w:tc>
        <w:tc>
          <w:tcPr>
            <w:tcW w:w="988" w:type="dxa"/>
          </w:tcPr>
          <w:p w14:paraId="40C604C5" w14:textId="6D33B691"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(71)</w:t>
            </w:r>
            <w:r w:rsidRPr="002C4F2D">
              <w:rPr>
                <w:rFonts w:ascii="Times" w:hAnsi="Times"/>
              </w:rPr>
              <w:fldChar w:fldCharType="end"/>
            </w:r>
          </w:p>
        </w:tc>
      </w:tr>
      <w:tr w:rsidR="00F67D23" w:rsidRPr="002C4F2D" w14:paraId="2E36D454" w14:textId="77777777" w:rsidTr="00FF3833">
        <w:tc>
          <w:tcPr>
            <w:tcW w:w="1736" w:type="dxa"/>
          </w:tcPr>
          <w:p w14:paraId="4D94BC9B" w14:textId="77777777" w:rsidR="002C4F2D" w:rsidRPr="002C4F2D" w:rsidRDefault="002C4F2D" w:rsidP="002C4F2D">
            <w:pPr>
              <w:rPr>
                <w:rFonts w:ascii="Times" w:hAnsi="Times"/>
              </w:rPr>
            </w:pPr>
            <w:r w:rsidRPr="002C4F2D">
              <w:rPr>
                <w:rFonts w:ascii="Times" w:hAnsi="Times"/>
              </w:rPr>
              <w:t>SARS-</w:t>
            </w:r>
            <w:proofErr w:type="spellStart"/>
            <w:r w:rsidRPr="002C4F2D">
              <w:rPr>
                <w:rFonts w:ascii="Times" w:hAnsi="Times"/>
              </w:rPr>
              <w:t>CoV</w:t>
            </w:r>
            <w:proofErr w:type="spellEnd"/>
          </w:p>
        </w:tc>
        <w:tc>
          <w:tcPr>
            <w:tcW w:w="1641" w:type="dxa"/>
          </w:tcPr>
          <w:p w14:paraId="5E146671" w14:textId="77777777" w:rsidR="002C4F2D" w:rsidRPr="002C4F2D" w:rsidRDefault="002C4F2D" w:rsidP="002C4F2D">
            <w:pPr>
              <w:rPr>
                <w:rFonts w:ascii="Times" w:hAnsi="Times"/>
              </w:rPr>
            </w:pPr>
            <w:r w:rsidRPr="002C4F2D">
              <w:rPr>
                <w:rFonts w:ascii="Times" w:hAnsi="Times"/>
              </w:rPr>
              <w:t>8098</w:t>
            </w:r>
          </w:p>
        </w:tc>
        <w:tc>
          <w:tcPr>
            <w:tcW w:w="1557" w:type="dxa"/>
          </w:tcPr>
          <w:p w14:paraId="4FAAD89D" w14:textId="77777777" w:rsidR="002C4F2D" w:rsidRPr="002C4F2D" w:rsidRDefault="002C4F2D" w:rsidP="002C4F2D">
            <w:pPr>
              <w:rPr>
                <w:rFonts w:ascii="Times" w:hAnsi="Times"/>
              </w:rPr>
            </w:pPr>
          </w:p>
        </w:tc>
        <w:tc>
          <w:tcPr>
            <w:tcW w:w="1474" w:type="dxa"/>
          </w:tcPr>
          <w:p w14:paraId="6844D786" w14:textId="77777777" w:rsidR="002C4F2D" w:rsidRPr="002C4F2D" w:rsidRDefault="002C4F2D" w:rsidP="002C4F2D">
            <w:pPr>
              <w:rPr>
                <w:rFonts w:ascii="Times" w:hAnsi="Times"/>
              </w:rPr>
            </w:pPr>
            <w:r w:rsidRPr="002C4F2D">
              <w:rPr>
                <w:rFonts w:ascii="Times" w:hAnsi="Times"/>
              </w:rPr>
              <w:t xml:space="preserve">774 </w:t>
            </w:r>
            <w:proofErr w:type="gramStart"/>
            <w:r w:rsidRPr="002C4F2D">
              <w:rPr>
                <w:rFonts w:ascii="Times" w:hAnsi="Times"/>
              </w:rPr>
              <w:t>total</w:t>
            </w:r>
            <w:proofErr w:type="gramEnd"/>
          </w:p>
        </w:tc>
        <w:tc>
          <w:tcPr>
            <w:tcW w:w="1507" w:type="dxa"/>
          </w:tcPr>
          <w:p w14:paraId="340D1D60" w14:textId="77777777" w:rsidR="002C4F2D" w:rsidRPr="002C4F2D" w:rsidRDefault="002C4F2D" w:rsidP="002C4F2D">
            <w:pPr>
              <w:rPr>
                <w:rFonts w:ascii="Times" w:hAnsi="Times"/>
              </w:rPr>
            </w:pPr>
            <w:r w:rsidRPr="002C4F2D">
              <w:rPr>
                <w:rFonts w:ascii="Times" w:hAnsi="Times"/>
              </w:rPr>
              <w:t xml:space="preserve">$40B </w:t>
            </w:r>
            <w:proofErr w:type="spellStart"/>
            <w:r w:rsidRPr="002C4F2D">
              <w:rPr>
                <w:rFonts w:ascii="Times" w:hAnsi="Times"/>
              </w:rPr>
              <w:t>ww</w:t>
            </w:r>
            <w:proofErr w:type="spellEnd"/>
          </w:p>
        </w:tc>
        <w:tc>
          <w:tcPr>
            <w:tcW w:w="988" w:type="dxa"/>
          </w:tcPr>
          <w:p w14:paraId="762CC2B7" w14:textId="2C691033" w:rsidR="002C4F2D" w:rsidRPr="002C4F2D" w:rsidRDefault="002C4F2D" w:rsidP="00C63B0B">
            <w:pPr>
              <w:ind w:left="116" w:hanging="116"/>
              <w:rPr>
                <w:rFonts w:ascii="Times" w:hAnsi="Times"/>
              </w:rPr>
            </w:pPr>
            <w:r w:rsidRPr="002C4F2D">
              <w:rPr>
                <w:rFonts w:ascii="Times" w:eastAsia="Times New Roman" w:hAnsi="Times"/>
                <w:color w:val="222222"/>
                <w:shd w:val="clear" w:color="auto" w:fill="FFFFFF"/>
              </w:rPr>
              <w:fldChar w:fldCharType="begin"/>
            </w:r>
            <w:r w:rsidR="00C63B0B">
              <w:rPr>
                <w:rFonts w:ascii="Times" w:eastAsia="Times New Roman" w:hAnsi="Times"/>
                <w:color w:val="222222"/>
                <w:shd w:val="clear" w:color="auto" w:fill="FFFFFF"/>
              </w:rPr>
              <w:instrText xml:space="preserve"> ADDIN EN.CITE &lt;EndNote&gt;&lt;Cite&gt;&lt;Author&gt;Oberholtzer&lt;/Author&gt;&lt;Year&gt;2004&lt;/Year&gt;&lt;RecNum&gt;143&lt;/RecNum&gt;&lt;DisplayText&gt;(72, 73)&lt;/DisplayText&gt;&lt;record&gt;&lt;rec-number&gt;143&lt;/rec-number&gt;&lt;foreign-keys&gt;&lt;key app="EN" db-id="fzxf5s9pk0992pefpet5d9rcvs2ae90rrfad" timestamp="1504578541"&gt;143&lt;/key&gt;&lt;/foreign-keys&gt;&lt;ref-type name="Book"&gt;6&lt;/ref-type&gt;&lt;contributors&gt;&lt;authors&gt;&lt;author&gt;Oberholtzer, K.&lt;/author&gt;&lt;/authors&gt;&lt;secondary-authors&gt;&lt;author&gt;Oberholtzer, K.&lt;/author&gt;&lt;/secondary-authors&gt;&lt;/contributors&gt;&lt;titles&gt;&lt;title&gt;Learning from SARS: Preparing for the Next Disease Outbreak--Workshop Summary.&lt;/title&gt;&lt;/titles&gt;&lt;dates&gt;&lt;year&gt;2004&lt;/year&gt;&lt;/dates&gt;&lt;publisher&gt;National Academies Press&lt;/publisher&gt;&lt;urls&gt;&lt;/urls&gt;&lt;/record&gt;&lt;/Cite&gt;&lt;Cite&gt;&lt;Author&gt;Lee&lt;/Author&gt;&lt;Year&gt;2004&lt;/Year&gt;&lt;RecNum&gt;144&lt;/RecNum&gt;&lt;record&gt;&lt;rec-number&gt;144&lt;/rec-number&gt;&lt;foreign-keys&gt;&lt;key app="EN" db-id="fzxf5s9pk0992pefpet5d9rcvs2ae90rrfad" timestamp="1504578712"&gt;144&lt;/key&gt;&lt;/foreign-keys&gt;&lt;ref-type name="Book Section"&gt;5&lt;/ref-type&gt;&lt;contributors&gt;&lt;authors&gt;&lt;author&gt;Lee, J.-W.&lt;/author&gt;&lt;author&gt;McKibbin, W. J.&lt;/author&gt;&lt;/authors&gt;&lt;/contributors&gt;&lt;titles&gt;&lt;title&gt;Estimating the global economic costs of SARS&lt;/title&gt;&lt;secondary-title&gt;Learning from SARS: preparing for the next disease outbreak: workshop summary.&lt;/secondary-title&gt;&lt;tertiary-title&gt;Institute of Medicine (US) Forum on Microbial Threats.&lt;/tertiary-title&gt;&lt;/titles&gt;&lt;dates&gt;&lt;year&gt;2004&lt;/year&gt;&lt;/dates&gt;&lt;pub-location&gt;WAshinton, DC&lt;/pub-location&gt;&lt;publisher&gt;National Academies Press&lt;/publisher&gt;&lt;urls&gt;&lt;/urls&gt;&lt;/record&gt;&lt;/Cite&gt;&lt;/EndNote&gt;</w:instrText>
            </w:r>
            <w:r w:rsidRPr="002C4F2D">
              <w:rPr>
                <w:rFonts w:ascii="Times" w:eastAsia="Times New Roman" w:hAnsi="Times"/>
                <w:color w:val="222222"/>
                <w:shd w:val="clear" w:color="auto" w:fill="FFFFFF"/>
              </w:rPr>
              <w:fldChar w:fldCharType="separate"/>
            </w:r>
            <w:r w:rsidR="00C63B0B">
              <w:rPr>
                <w:rFonts w:ascii="Times" w:eastAsia="Times New Roman" w:hAnsi="Times"/>
                <w:noProof/>
                <w:color w:val="222222"/>
                <w:shd w:val="clear" w:color="auto" w:fill="FFFFFF"/>
              </w:rPr>
              <w:t>(72, 73)</w:t>
            </w:r>
            <w:r w:rsidRPr="002C4F2D">
              <w:rPr>
                <w:rFonts w:ascii="Times" w:eastAsia="Times New Roman" w:hAnsi="Times"/>
                <w:color w:val="222222"/>
                <w:shd w:val="clear" w:color="auto" w:fill="FFFFFF"/>
              </w:rPr>
              <w:fldChar w:fldCharType="end"/>
            </w:r>
          </w:p>
        </w:tc>
      </w:tr>
      <w:tr w:rsidR="00F67D23" w:rsidRPr="002C4F2D" w14:paraId="64249403" w14:textId="77777777" w:rsidTr="00FF3833">
        <w:tc>
          <w:tcPr>
            <w:tcW w:w="1736" w:type="dxa"/>
          </w:tcPr>
          <w:p w14:paraId="087C58EF" w14:textId="77777777" w:rsidR="002C4F2D" w:rsidRPr="002C4F2D" w:rsidRDefault="002C4F2D" w:rsidP="002C4F2D">
            <w:pPr>
              <w:rPr>
                <w:rFonts w:ascii="Times" w:hAnsi="Times"/>
              </w:rPr>
            </w:pPr>
            <w:r w:rsidRPr="002C4F2D">
              <w:rPr>
                <w:rFonts w:ascii="Times" w:hAnsi="Times"/>
              </w:rPr>
              <w:t>Common cold (rhinovirus)</w:t>
            </w:r>
          </w:p>
        </w:tc>
        <w:tc>
          <w:tcPr>
            <w:tcW w:w="1641" w:type="dxa"/>
          </w:tcPr>
          <w:p w14:paraId="256C8811" w14:textId="77777777" w:rsidR="002C4F2D" w:rsidRPr="002C4F2D" w:rsidRDefault="002C4F2D" w:rsidP="002C4F2D">
            <w:pPr>
              <w:rPr>
                <w:rFonts w:ascii="Times" w:hAnsi="Times"/>
              </w:rPr>
            </w:pPr>
            <w:r w:rsidRPr="002C4F2D">
              <w:rPr>
                <w:rFonts w:ascii="Times" w:hAnsi="Times"/>
              </w:rPr>
              <w:t xml:space="preserve">1B Cold/year (US) </w:t>
            </w:r>
          </w:p>
          <w:p w14:paraId="4FACB357" w14:textId="77777777" w:rsidR="002C4F2D" w:rsidRPr="002C4F2D" w:rsidRDefault="002C4F2D" w:rsidP="002C4F2D">
            <w:pPr>
              <w:rPr>
                <w:rFonts w:ascii="Times" w:hAnsi="Times"/>
              </w:rPr>
            </w:pPr>
          </w:p>
        </w:tc>
        <w:tc>
          <w:tcPr>
            <w:tcW w:w="1557" w:type="dxa"/>
          </w:tcPr>
          <w:p w14:paraId="2F68EF2B" w14:textId="77777777" w:rsidR="002C4F2D" w:rsidRPr="002C4F2D" w:rsidRDefault="002C4F2D" w:rsidP="002C4F2D">
            <w:pPr>
              <w:rPr>
                <w:rFonts w:ascii="Times" w:hAnsi="Times"/>
              </w:rPr>
            </w:pPr>
            <w:r w:rsidRPr="002C4F2D">
              <w:rPr>
                <w:rFonts w:ascii="Times" w:hAnsi="Times"/>
              </w:rPr>
              <w:t>10-40% of common colds</w:t>
            </w:r>
          </w:p>
        </w:tc>
        <w:tc>
          <w:tcPr>
            <w:tcW w:w="1474" w:type="dxa"/>
          </w:tcPr>
          <w:p w14:paraId="67AC00F0" w14:textId="77777777" w:rsidR="002C4F2D" w:rsidRPr="002C4F2D" w:rsidRDefault="002C4F2D" w:rsidP="002C4F2D">
            <w:pPr>
              <w:rPr>
                <w:rFonts w:ascii="Times" w:hAnsi="Times"/>
              </w:rPr>
            </w:pPr>
            <w:r w:rsidRPr="002C4F2D">
              <w:rPr>
                <w:rFonts w:ascii="Times" w:hAnsi="Times"/>
              </w:rPr>
              <w:t>low</w:t>
            </w:r>
          </w:p>
        </w:tc>
        <w:tc>
          <w:tcPr>
            <w:tcW w:w="1507" w:type="dxa"/>
          </w:tcPr>
          <w:p w14:paraId="4CACD97E" w14:textId="77777777" w:rsidR="002C4F2D" w:rsidRPr="002C4F2D" w:rsidRDefault="002C4F2D" w:rsidP="002C4F2D">
            <w:pPr>
              <w:rPr>
                <w:rFonts w:ascii="Times" w:hAnsi="Times"/>
              </w:rPr>
            </w:pPr>
            <w:r w:rsidRPr="002C4F2D">
              <w:rPr>
                <w:rFonts w:ascii="Times" w:hAnsi="Times"/>
              </w:rPr>
              <w:t>$20B (US)</w:t>
            </w:r>
          </w:p>
        </w:tc>
        <w:tc>
          <w:tcPr>
            <w:tcW w:w="988" w:type="dxa"/>
          </w:tcPr>
          <w:p w14:paraId="1E209C9A" w14:textId="46136719"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&lt;EndNote&gt;&lt;Cite&gt;&lt;Author&gt;Simasek&lt;/Author&gt;&lt;Year&gt;2007&lt;/Year&gt;&lt;RecNum&gt;141&lt;/RecNum&gt;&lt;DisplayText&gt;(74)&lt;/DisplayText&gt;&lt;record&gt;&lt;rec-number&gt;141&lt;/rec-number&gt;&lt;foreign-keys&gt;&lt;key app="EN" db-id="fzxf5s9pk0992pefpet5d9rcvs2ae90rrfad" timestamp="1504578412"&gt;141&lt;/key&gt;&lt;/foreign-keys&gt;&lt;ref-type name="Journal Article"&gt;17&lt;/ref-type&gt;&lt;contributors&gt;&lt;authors&gt;&lt;author&gt;Simasek, M.&lt;/author&gt;&lt;author&gt;Blandino, D. A.&lt;/author&gt;&lt;/authors&gt;&lt;/contributors&gt;&lt;auth-address&gt;University of Pittsburgh Medical Center, Pittsburgh, Pennsylvania, USA.&lt;/auth-address&gt;&lt;titles&gt;&lt;title&gt;Treatment of the common cold&lt;/title&gt;&lt;secondary-title&gt;Am Fam Physician&lt;/secondary-title&gt;&lt;/titles&gt;&lt;periodical&gt;&lt;full-title&gt;Am Fam Physician&lt;/full-title&gt;&lt;/periodical&gt;&lt;pages&gt;515-20&lt;/pages&gt;&lt;volume&gt;75&lt;/volume&gt;&lt;number&gt;4&lt;/number&gt;&lt;keywords&gt;&lt;keyword&gt;Adult&lt;/keyword&gt;&lt;keyword&gt;Antitussive Agents/therapeutic use&lt;/keyword&gt;&lt;keyword&gt;Ascorbic Acid/therapeutic use&lt;/keyword&gt;&lt;keyword&gt;Cerebrospinal Fluid Rhinorrhea/drug therapy&lt;/keyword&gt;&lt;keyword&gt;Child&lt;/keyword&gt;&lt;keyword&gt;Common Cold/drug therapy/*therapy&lt;/keyword&gt;&lt;keyword&gt;Echinacea&lt;/keyword&gt;&lt;keyword&gt;Fluid Therapy&lt;/keyword&gt;&lt;keyword&gt;Histamine H1 Antagonists/therapeutic use&lt;/keyword&gt;&lt;keyword&gt;Humans&lt;/keyword&gt;&lt;keyword&gt;Humidity&lt;/keyword&gt;&lt;keyword&gt;Nasal Decongestants/therapeutic use&lt;/keyword&gt;&lt;keyword&gt;Phytotherapy&lt;/keyword&gt;&lt;keyword&gt;Zinc Compounds/therapeutic use&lt;/keyword&gt;&lt;/keywords&gt;&lt;dates&gt;&lt;year&gt;2007&lt;/year&gt;&lt;pub-dates&gt;&lt;date&gt;Feb 15&lt;/date&gt;&lt;/pub-dates&gt;&lt;/dates&gt;&lt;isbn&gt;0002-838X (Print)&amp;#xD;0002-838X (Linking)&lt;/isbn&gt;&lt;accession-num&gt;17323712&lt;/accession-num&gt;&lt;urls&gt;&lt;related-urls&gt;&lt;url&gt;https://www.ncbi.nlm.nih.gov/pubmed/17323712&lt;/url&gt;&lt;/related-urls&gt;&lt;/urls&gt;&lt;/record&gt;&lt;/Cite&gt;&lt;/EndNote&gt;</w:instrText>
            </w:r>
            <w:r w:rsidRPr="002C4F2D">
              <w:rPr>
                <w:rFonts w:ascii="Times" w:hAnsi="Times"/>
              </w:rPr>
              <w:fldChar w:fldCharType="separate"/>
            </w:r>
            <w:r w:rsidR="00C63B0B">
              <w:rPr>
                <w:rFonts w:ascii="Times" w:hAnsi="Times"/>
                <w:noProof/>
              </w:rPr>
              <w:t>(74)</w:t>
            </w:r>
            <w:r w:rsidRPr="002C4F2D">
              <w:rPr>
                <w:rFonts w:ascii="Times" w:hAnsi="Times"/>
              </w:rPr>
              <w:fldChar w:fldCharType="end"/>
            </w:r>
          </w:p>
        </w:tc>
      </w:tr>
      <w:tr w:rsidR="00F67D23" w:rsidRPr="002C4F2D" w14:paraId="4B61CCC5" w14:textId="77777777" w:rsidTr="00FF3833">
        <w:tc>
          <w:tcPr>
            <w:tcW w:w="1736" w:type="dxa"/>
          </w:tcPr>
          <w:p w14:paraId="6A4F2FA6" w14:textId="77777777" w:rsidR="002C4F2D" w:rsidRPr="002C4F2D" w:rsidRDefault="002C4F2D" w:rsidP="002C4F2D">
            <w:pPr>
              <w:rPr>
                <w:rFonts w:ascii="Times" w:hAnsi="Times"/>
              </w:rPr>
            </w:pPr>
            <w:r w:rsidRPr="002C4F2D">
              <w:rPr>
                <w:rFonts w:ascii="Times" w:hAnsi="Times"/>
              </w:rPr>
              <w:t>Norovirus (gastroenteritis)</w:t>
            </w:r>
          </w:p>
        </w:tc>
        <w:tc>
          <w:tcPr>
            <w:tcW w:w="1641" w:type="dxa"/>
          </w:tcPr>
          <w:p w14:paraId="7AE3D71B" w14:textId="77777777" w:rsidR="002C4F2D" w:rsidRPr="002C4F2D" w:rsidRDefault="002C4F2D" w:rsidP="002C4F2D">
            <w:pPr>
              <w:rPr>
                <w:rFonts w:ascii="Times" w:hAnsi="Times"/>
              </w:rPr>
            </w:pPr>
            <w:r w:rsidRPr="002C4F2D">
              <w:rPr>
                <w:rFonts w:ascii="Times" w:hAnsi="Times"/>
              </w:rPr>
              <w:t>19-21M (US); 685M (</w:t>
            </w:r>
            <w:proofErr w:type="spellStart"/>
            <w:r w:rsidRPr="002C4F2D">
              <w:rPr>
                <w:rFonts w:ascii="Times" w:hAnsi="Times"/>
              </w:rPr>
              <w:t>ww</w:t>
            </w:r>
            <w:proofErr w:type="spellEnd"/>
            <w:r w:rsidRPr="002C4F2D">
              <w:rPr>
                <w:rFonts w:ascii="Times" w:hAnsi="Times"/>
              </w:rPr>
              <w:t>)</w:t>
            </w:r>
          </w:p>
        </w:tc>
        <w:tc>
          <w:tcPr>
            <w:tcW w:w="1557" w:type="dxa"/>
          </w:tcPr>
          <w:p w14:paraId="11C024EB" w14:textId="77777777" w:rsidR="002C4F2D" w:rsidRPr="002C4F2D" w:rsidRDefault="002C4F2D" w:rsidP="002C4F2D">
            <w:pPr>
              <w:rPr>
                <w:rFonts w:ascii="Times" w:hAnsi="Times"/>
              </w:rPr>
            </w:pPr>
            <w:r w:rsidRPr="002C4F2D">
              <w:rPr>
                <w:rFonts w:ascii="Times" w:hAnsi="Times"/>
              </w:rPr>
              <w:t xml:space="preserve">699M </w:t>
            </w:r>
            <w:proofErr w:type="spellStart"/>
            <w:r w:rsidRPr="002C4F2D">
              <w:rPr>
                <w:rFonts w:ascii="Times" w:hAnsi="Times"/>
              </w:rPr>
              <w:t>ww</w:t>
            </w:r>
            <w:proofErr w:type="spellEnd"/>
          </w:p>
        </w:tc>
        <w:tc>
          <w:tcPr>
            <w:tcW w:w="1474" w:type="dxa"/>
          </w:tcPr>
          <w:p w14:paraId="1354F376" w14:textId="77777777" w:rsidR="002C4F2D" w:rsidRPr="002C4F2D" w:rsidRDefault="002C4F2D" w:rsidP="002C4F2D">
            <w:pPr>
              <w:rPr>
                <w:rFonts w:ascii="Times" w:hAnsi="Times"/>
              </w:rPr>
            </w:pPr>
            <w:r w:rsidRPr="002C4F2D">
              <w:rPr>
                <w:rFonts w:ascii="Times" w:hAnsi="Times"/>
              </w:rPr>
              <w:t xml:space="preserve">570-800 (US); 200K children </w:t>
            </w:r>
            <w:proofErr w:type="spellStart"/>
            <w:r w:rsidRPr="002C4F2D">
              <w:rPr>
                <w:rFonts w:ascii="Times" w:hAnsi="Times"/>
              </w:rPr>
              <w:t>ww</w:t>
            </w:r>
            <w:proofErr w:type="spellEnd"/>
          </w:p>
          <w:p w14:paraId="3D0CB029" w14:textId="77777777" w:rsidR="002C4F2D" w:rsidRPr="002C4F2D" w:rsidRDefault="002C4F2D" w:rsidP="002C4F2D">
            <w:pPr>
              <w:rPr>
                <w:rFonts w:ascii="Times" w:hAnsi="Times"/>
              </w:rPr>
            </w:pPr>
            <w:r w:rsidRPr="002C4F2D">
              <w:rPr>
                <w:rFonts w:ascii="Times" w:hAnsi="Times"/>
              </w:rPr>
              <w:t xml:space="preserve">219K </w:t>
            </w:r>
            <w:proofErr w:type="spellStart"/>
            <w:r w:rsidRPr="002C4F2D">
              <w:rPr>
                <w:rFonts w:ascii="Times" w:hAnsi="Times"/>
              </w:rPr>
              <w:t>ww</w:t>
            </w:r>
            <w:proofErr w:type="spellEnd"/>
          </w:p>
        </w:tc>
        <w:tc>
          <w:tcPr>
            <w:tcW w:w="1507" w:type="dxa"/>
          </w:tcPr>
          <w:p w14:paraId="2ACEFAE0" w14:textId="77777777" w:rsidR="002C4F2D" w:rsidRPr="002C4F2D" w:rsidRDefault="002C4F2D" w:rsidP="002C4F2D">
            <w:pPr>
              <w:rPr>
                <w:rFonts w:ascii="Times" w:hAnsi="Times"/>
              </w:rPr>
            </w:pPr>
            <w:r w:rsidRPr="002C4F2D">
              <w:rPr>
                <w:rFonts w:ascii="Times" w:hAnsi="Times"/>
              </w:rPr>
              <w:t xml:space="preserve">$4.2B (indirect); $60.3B total </w:t>
            </w:r>
            <w:proofErr w:type="spellStart"/>
            <w:r w:rsidRPr="002C4F2D">
              <w:rPr>
                <w:rFonts w:ascii="Times" w:hAnsi="Times"/>
              </w:rPr>
              <w:t>ww</w:t>
            </w:r>
            <w:proofErr w:type="spellEnd"/>
          </w:p>
        </w:tc>
        <w:tc>
          <w:tcPr>
            <w:tcW w:w="988" w:type="dxa"/>
          </w:tcPr>
          <w:p w14:paraId="617B1F04" w14:textId="3D3667D4"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C63B0B">
              <w:rPr>
                <w:rFonts w:ascii="Times" w:hAnsi="Times"/>
              </w:rPr>
              <w:instrText xml:space="preserve"> ADDIN EN.CITE </w:instrText>
            </w:r>
            <w:r w:rsidR="00C63B0B">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(75, 76)</w:t>
            </w:r>
            <w:r w:rsidRPr="002C4F2D">
              <w:rPr>
                <w:rFonts w:ascii="Times" w:hAnsi="Times"/>
              </w:rPr>
              <w:fldChar w:fldCharType="end"/>
            </w:r>
          </w:p>
        </w:tc>
      </w:tr>
    </w:tbl>
    <w:p w14:paraId="46BF5FE6" w14:textId="77777777" w:rsidR="002C4F2D" w:rsidRPr="00FF3833" w:rsidRDefault="002C4F2D" w:rsidP="00FF3833">
      <w:pPr>
        <w:spacing w:before="120"/>
        <w:rPr>
          <w:rFonts w:ascii="Times" w:hAnsi="Times" w:cs="Times New Roman"/>
          <w:sz w:val="22"/>
          <w:szCs w:val="22"/>
        </w:rPr>
      </w:pPr>
      <w:r w:rsidRPr="00FF3833">
        <w:rPr>
          <w:rFonts w:ascii="Times" w:hAnsi="Times" w:cs="Times New Roman"/>
          <w:sz w:val="22"/>
          <w:szCs w:val="22"/>
          <w:vertAlign w:val="superscript"/>
        </w:rPr>
        <w:t>1</w:t>
      </w:r>
      <w:r w:rsidRPr="00FF3833">
        <w:rPr>
          <w:rFonts w:ascii="Times" w:hAnsi="Times" w:cs="Times New Roman"/>
          <w:sz w:val="22"/>
          <w:szCs w:val="22"/>
        </w:rPr>
        <w:t xml:space="preserve"> globally, since 1981. </w:t>
      </w:r>
      <w:r w:rsidRPr="00FF3833">
        <w:rPr>
          <w:rFonts w:ascii="Times" w:hAnsi="Times" w:cs="Times New Roman"/>
          <w:sz w:val="22"/>
          <w:szCs w:val="22"/>
          <w:vertAlign w:val="superscript"/>
        </w:rPr>
        <w:t xml:space="preserve">2 </w:t>
      </w:r>
      <w:r w:rsidRPr="00FF3833">
        <w:rPr>
          <w:rFonts w:ascii="Times" w:hAnsi="Times" w:cs="Times New Roman"/>
          <w:sz w:val="22"/>
          <w:szCs w:val="22"/>
        </w:rPr>
        <w:t>Spanish flu of 1918.</w:t>
      </w:r>
      <w:r w:rsidRPr="00FF3833">
        <w:rPr>
          <w:rFonts w:ascii="Times" w:hAnsi="Times" w:cs="Times New Roman"/>
          <w:sz w:val="22"/>
          <w:szCs w:val="22"/>
          <w:vertAlign w:val="superscript"/>
        </w:rPr>
        <w:t xml:space="preserve"> 3</w:t>
      </w:r>
      <w:r w:rsidRPr="00FF3833">
        <w:rPr>
          <w:rFonts w:ascii="Times" w:hAnsi="Times" w:cs="Times New Roman"/>
          <w:sz w:val="22"/>
          <w:szCs w:val="22"/>
        </w:rPr>
        <w:t xml:space="preserve"> 30 million outpatient visits. </w:t>
      </w:r>
      <w:r w:rsidRPr="00FF3833">
        <w:rPr>
          <w:rFonts w:ascii="Times" w:hAnsi="Times" w:cs="Times New Roman"/>
          <w:sz w:val="22"/>
          <w:szCs w:val="22"/>
          <w:vertAlign w:val="superscript"/>
        </w:rPr>
        <w:t>4</w:t>
      </w:r>
      <w:r w:rsidRPr="00FF3833">
        <w:rPr>
          <w:rFonts w:ascii="Times" w:hAnsi="Times" w:cs="Times New Roman"/>
          <w:sz w:val="22"/>
          <w:szCs w:val="22"/>
        </w:rPr>
        <w:t xml:space="preserve"> 100-600 thousand hospitalizations.  </w:t>
      </w:r>
      <w:r w:rsidRPr="00FF3833">
        <w:rPr>
          <w:rFonts w:ascii="Times" w:hAnsi="Times" w:cs="Times New Roman"/>
          <w:sz w:val="22"/>
          <w:szCs w:val="22"/>
          <w:vertAlign w:val="superscript"/>
        </w:rPr>
        <w:t xml:space="preserve">5 </w:t>
      </w:r>
      <w:r w:rsidRPr="00FF3833">
        <w:rPr>
          <w:rFonts w:ascii="Times" w:hAnsi="Times" w:cs="Times New Roman"/>
          <w:sz w:val="22"/>
          <w:szCs w:val="22"/>
        </w:rPr>
        <w:t xml:space="preserve">The death rate is decreasing, from 535,000 deaths in 2000 to 139,300 deaths in 2010. </w:t>
      </w:r>
      <w:r w:rsidRPr="00FF3833">
        <w:rPr>
          <w:rFonts w:ascii="Times" w:hAnsi="Times" w:cs="Times New Roman"/>
          <w:sz w:val="22"/>
          <w:szCs w:val="22"/>
          <w:vertAlign w:val="superscript"/>
        </w:rPr>
        <w:t>6</w:t>
      </w:r>
      <w:r w:rsidRPr="00FF3833">
        <w:rPr>
          <w:rFonts w:ascii="Times" w:hAnsi="Times" w:cs="Times New Roman"/>
          <w:sz w:val="22"/>
          <w:szCs w:val="22"/>
        </w:rPr>
        <w:t xml:space="preserve"> $10·7 billion in direct medical expenditures in the USA for HCV-related disease from 2010 to 2019. </w:t>
      </w:r>
      <w:r w:rsidRPr="00FF3833">
        <w:rPr>
          <w:rFonts w:ascii="Times" w:hAnsi="Times" w:cs="Times New Roman"/>
          <w:sz w:val="22"/>
          <w:szCs w:val="22"/>
          <w:vertAlign w:val="superscript"/>
        </w:rPr>
        <w:t>7</w:t>
      </w:r>
      <w:r w:rsidRPr="00FF3833">
        <w:rPr>
          <w:rFonts w:ascii="Times" w:hAnsi="Times" w:cs="Times New Roman"/>
          <w:sz w:val="22"/>
          <w:szCs w:val="22"/>
        </w:rPr>
        <w:t xml:space="preserve"> cases of microcephaly. </w:t>
      </w:r>
      <w:proofErr w:type="gramStart"/>
      <w:r w:rsidRPr="00FF3833">
        <w:rPr>
          <w:rFonts w:ascii="Times" w:hAnsi="Times" w:cs="Times New Roman"/>
          <w:sz w:val="22"/>
          <w:szCs w:val="22"/>
        </w:rPr>
        <w:t>K,M</w:t>
      </w:r>
      <w:proofErr w:type="gramEnd"/>
      <w:r w:rsidRPr="00FF3833">
        <w:rPr>
          <w:rFonts w:ascii="Times" w:hAnsi="Times" w:cs="Times New Roman"/>
          <w:sz w:val="22"/>
          <w:szCs w:val="22"/>
        </w:rPr>
        <w:t>,B = thousand, million, billion, WW = worldwide, SA = South America.</w:t>
      </w:r>
    </w:p>
    <w:p w14:paraId="5F4B0383" w14:textId="77777777" w:rsidR="00314FF7" w:rsidRPr="0047280B" w:rsidRDefault="00314FF7" w:rsidP="00314FF7">
      <w:pPr>
        <w:spacing w:after="240"/>
        <w:rPr>
          <w:rFonts w:ascii="Times" w:eastAsia="Times New Roman" w:hAnsi="Times" w:cs="Times New Roman"/>
        </w:rPr>
      </w:pPr>
    </w:p>
    <w:p w14:paraId="72E3D9DE" w14:textId="77777777" w:rsidR="00B21B63" w:rsidRPr="00467083" w:rsidRDefault="00B21B63" w:rsidP="00B21B63">
      <w:pPr>
        <w:spacing w:after="120"/>
        <w:rPr>
          <w:rFonts w:ascii="Times" w:eastAsia="Times New Roman" w:hAnsi="Times" w:cs="Times New Roman"/>
          <w:b/>
        </w:rPr>
      </w:pPr>
      <w:r w:rsidRPr="00B77521">
        <w:rPr>
          <w:rFonts w:ascii="Times" w:eastAsia="Times New Roman" w:hAnsi="Times" w:cs="Times New Roman"/>
          <w:b/>
        </w:rPr>
        <w:t xml:space="preserve">Table </w:t>
      </w:r>
      <w:r>
        <w:rPr>
          <w:rFonts w:ascii="Times" w:eastAsia="Times New Roman" w:hAnsi="Times" w:cs="Times New Roman"/>
          <w:b/>
        </w:rPr>
        <w:t>3</w:t>
      </w:r>
      <w:r w:rsidRPr="00B77521">
        <w:rPr>
          <w:rFonts w:ascii="Times" w:eastAsia="Times New Roman" w:hAnsi="Times" w:cs="Times New Roman"/>
          <w:b/>
        </w:rPr>
        <w:t>: Overview of host-pathogen databases that provide human host-virus protein interactions.</w:t>
      </w:r>
    </w:p>
    <w:tbl>
      <w:tblPr>
        <w:tblStyle w:val="TableGrid"/>
        <w:tblW w:w="0" w:type="auto"/>
        <w:tblLayout w:type="fixed"/>
        <w:tblLook w:val="04A0" w:firstRow="1" w:lastRow="0" w:firstColumn="1" w:lastColumn="0" w:noHBand="0" w:noVBand="1"/>
      </w:tblPr>
      <w:tblGrid>
        <w:gridCol w:w="1273"/>
        <w:gridCol w:w="1083"/>
        <w:gridCol w:w="5852"/>
        <w:gridCol w:w="648"/>
      </w:tblGrid>
      <w:tr w:rsidR="00B21B63" w:rsidRPr="003A0C84" w14:paraId="599C7770" w14:textId="77777777" w:rsidTr="005A194B">
        <w:trPr>
          <w:trHeight w:val="300"/>
        </w:trPr>
        <w:tc>
          <w:tcPr>
            <w:tcW w:w="1273" w:type="dxa"/>
            <w:hideMark/>
          </w:tcPr>
          <w:p w14:paraId="2A2A0D90" w14:textId="77777777" w:rsidR="00B21B63" w:rsidRPr="00B77521" w:rsidRDefault="00B21B63" w:rsidP="00B21B63">
            <w:pPr>
              <w:jc w:val="center"/>
              <w:rPr>
                <w:rFonts w:ascii="Times" w:eastAsia="Times New Roman" w:hAnsi="Times" w:cs="Times New Roman"/>
                <w:b/>
                <w:sz w:val="20"/>
                <w:szCs w:val="20"/>
              </w:rPr>
            </w:pPr>
            <w:r w:rsidRPr="00B77521">
              <w:rPr>
                <w:rFonts w:ascii="Times" w:eastAsia="Times New Roman" w:hAnsi="Times" w:cs="Times New Roman"/>
                <w:b/>
                <w:sz w:val="20"/>
                <w:szCs w:val="20"/>
              </w:rPr>
              <w:t>database</w:t>
            </w:r>
          </w:p>
        </w:tc>
        <w:tc>
          <w:tcPr>
            <w:tcW w:w="1083" w:type="dxa"/>
            <w:hideMark/>
          </w:tcPr>
          <w:p w14:paraId="2A572727"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pathogens</w:t>
            </w:r>
          </w:p>
        </w:tc>
        <w:tc>
          <w:tcPr>
            <w:tcW w:w="5852" w:type="dxa"/>
            <w:hideMark/>
          </w:tcPr>
          <w:p w14:paraId="6C85D4D6"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webpage</w:t>
            </w:r>
          </w:p>
        </w:tc>
        <w:tc>
          <w:tcPr>
            <w:tcW w:w="648" w:type="dxa"/>
            <w:hideMark/>
          </w:tcPr>
          <w:p w14:paraId="6543157E" w14:textId="24688D08" w:rsidR="00B21B63" w:rsidRPr="00B77521" w:rsidRDefault="00B21B63" w:rsidP="00B21B63">
            <w:pPr>
              <w:rPr>
                <w:rFonts w:ascii="Times" w:eastAsia="Times New Roman" w:hAnsi="Times" w:cs="Times New Roman"/>
                <w:b/>
                <w:sz w:val="20"/>
                <w:szCs w:val="20"/>
              </w:rPr>
            </w:pPr>
            <w:r>
              <w:rPr>
                <w:rFonts w:ascii="Times" w:eastAsia="Times New Roman" w:hAnsi="Times" w:cs="Times New Roman"/>
                <w:b/>
                <w:sz w:val="20"/>
                <w:szCs w:val="20"/>
              </w:rPr>
              <w:t>Ref.</w:t>
            </w:r>
          </w:p>
        </w:tc>
      </w:tr>
      <w:tr w:rsidR="00B21B63" w:rsidRPr="003A0C84" w14:paraId="35D8A5DA" w14:textId="77777777" w:rsidTr="005A194B">
        <w:trPr>
          <w:trHeight w:val="300"/>
        </w:trPr>
        <w:tc>
          <w:tcPr>
            <w:tcW w:w="1273" w:type="dxa"/>
            <w:hideMark/>
          </w:tcPr>
          <w:p w14:paraId="629ED668"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HCVPro</w:t>
            </w:r>
            <w:proofErr w:type="spellEnd"/>
          </w:p>
        </w:tc>
        <w:tc>
          <w:tcPr>
            <w:tcW w:w="1083" w:type="dxa"/>
            <w:hideMark/>
          </w:tcPr>
          <w:p w14:paraId="0294420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HCV</w:t>
            </w:r>
          </w:p>
        </w:tc>
        <w:tc>
          <w:tcPr>
            <w:tcW w:w="5852" w:type="dxa"/>
            <w:hideMark/>
          </w:tcPr>
          <w:p w14:paraId="0CB4DB4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http://www.cbrc.kaust.edu.sa/hcvpro/</w:t>
            </w:r>
          </w:p>
        </w:tc>
        <w:tc>
          <w:tcPr>
            <w:tcW w:w="648" w:type="dxa"/>
            <w:hideMark/>
          </w:tcPr>
          <w:p w14:paraId="114C43FB"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(18)</w:t>
            </w:r>
            <w:r>
              <w:rPr>
                <w:rFonts w:ascii="Times" w:eastAsia="Times New Roman" w:hAnsi="Times" w:cs="Times New Roman"/>
                <w:sz w:val="20"/>
                <w:szCs w:val="20"/>
              </w:rPr>
              <w:fldChar w:fldCharType="end"/>
            </w:r>
          </w:p>
        </w:tc>
      </w:tr>
      <w:tr w:rsidR="00B21B63" w:rsidRPr="003A0C84" w14:paraId="5FC47D5D" w14:textId="77777777" w:rsidTr="005A194B">
        <w:trPr>
          <w:trHeight w:val="600"/>
        </w:trPr>
        <w:tc>
          <w:tcPr>
            <w:tcW w:w="1273" w:type="dxa"/>
            <w:hideMark/>
          </w:tcPr>
          <w:p w14:paraId="535F7732"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HIV-1 @NCBI</w:t>
            </w:r>
          </w:p>
        </w:tc>
        <w:tc>
          <w:tcPr>
            <w:tcW w:w="1083" w:type="dxa"/>
            <w:hideMark/>
          </w:tcPr>
          <w:p w14:paraId="106C96FA"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HIV</w:t>
            </w:r>
          </w:p>
        </w:tc>
        <w:tc>
          <w:tcPr>
            <w:tcW w:w="5852" w:type="dxa"/>
            <w:hideMark/>
          </w:tcPr>
          <w:p w14:paraId="30E8B82F"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https://www.ncbi.nlm.nih.gov/genome/viruses/retroviruses/hiv-1/interactions/</w:t>
            </w:r>
          </w:p>
        </w:tc>
        <w:tc>
          <w:tcPr>
            <w:tcW w:w="648" w:type="dxa"/>
            <w:hideMark/>
          </w:tcPr>
          <w:p w14:paraId="6AEEA1DD"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 </w:instrText>
            </w: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EN.CITE.DATA </w:instrText>
            </w:r>
            <w:r>
              <w:rPr>
                <w:rFonts w:ascii="Times" w:eastAsia="Times New Roman" w:hAnsi="Times" w:cs="Times New Roman"/>
                <w:sz w:val="20"/>
                <w:szCs w:val="20"/>
              </w:rPr>
            </w:r>
            <w:r>
              <w:rPr>
                <w:rFonts w:ascii="Times" w:eastAsia="Times New Roman" w:hAnsi="Times" w:cs="Times New Roman"/>
                <w:sz w:val="20"/>
                <w:szCs w:val="20"/>
              </w:rPr>
              <w:fldChar w:fldCharType="end"/>
            </w:r>
            <w:r>
              <w:rPr>
                <w:rFonts w:ascii="Times" w:eastAsia="Times New Roman" w:hAnsi="Times" w:cs="Times New Roman"/>
                <w:sz w:val="20"/>
                <w:szCs w:val="20"/>
              </w:rPr>
            </w:r>
            <w:r>
              <w:rPr>
                <w:rFonts w:ascii="Times" w:eastAsia="Times New Roman" w:hAnsi="Times" w:cs="Times New Roman"/>
                <w:sz w:val="20"/>
                <w:szCs w:val="20"/>
              </w:rPr>
              <w:fldChar w:fldCharType="separate"/>
            </w:r>
            <w:r>
              <w:rPr>
                <w:rFonts w:ascii="Times" w:eastAsia="Times New Roman" w:hAnsi="Times" w:cs="Times New Roman"/>
                <w:noProof/>
                <w:sz w:val="20"/>
                <w:szCs w:val="20"/>
              </w:rPr>
              <w:t>(19)</w:t>
            </w:r>
            <w:r>
              <w:rPr>
                <w:rFonts w:ascii="Times" w:eastAsia="Times New Roman" w:hAnsi="Times" w:cs="Times New Roman"/>
                <w:sz w:val="20"/>
                <w:szCs w:val="20"/>
              </w:rPr>
              <w:fldChar w:fldCharType="end"/>
            </w:r>
          </w:p>
        </w:tc>
      </w:tr>
      <w:tr w:rsidR="00B21B63" w:rsidRPr="003A0C84" w14:paraId="2A945A94" w14:textId="77777777" w:rsidTr="005A194B">
        <w:trPr>
          <w:trHeight w:val="300"/>
        </w:trPr>
        <w:tc>
          <w:tcPr>
            <w:tcW w:w="1273" w:type="dxa"/>
            <w:hideMark/>
          </w:tcPr>
          <w:p w14:paraId="100A5026"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PHIDIAS</w:t>
            </w:r>
          </w:p>
        </w:tc>
        <w:tc>
          <w:tcPr>
            <w:tcW w:w="1083" w:type="dxa"/>
            <w:hideMark/>
          </w:tcPr>
          <w:p w14:paraId="76B182D7" w14:textId="77777777" w:rsidR="00B21B63" w:rsidRPr="00B77521" w:rsidRDefault="00B21B63" w:rsidP="00B21B63">
            <w:pPr>
              <w:rPr>
                <w:rFonts w:ascii="Times" w:eastAsia="Times New Roman" w:hAnsi="Times" w:cs="Times New Roman"/>
                <w:sz w:val="20"/>
                <w:szCs w:val="20"/>
              </w:rPr>
            </w:pPr>
          </w:p>
        </w:tc>
        <w:tc>
          <w:tcPr>
            <w:tcW w:w="5852" w:type="dxa"/>
            <w:hideMark/>
          </w:tcPr>
          <w:p w14:paraId="12F5656C"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http://www.phidias.us</w:t>
            </w:r>
          </w:p>
        </w:tc>
        <w:tc>
          <w:tcPr>
            <w:tcW w:w="648" w:type="dxa"/>
            <w:hideMark/>
          </w:tcPr>
          <w:p w14:paraId="6B40A8B0"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(22)</w:t>
            </w:r>
            <w:r>
              <w:rPr>
                <w:rFonts w:ascii="Times" w:eastAsia="Times New Roman" w:hAnsi="Times" w:cs="Times New Roman"/>
                <w:sz w:val="20"/>
                <w:szCs w:val="20"/>
              </w:rPr>
              <w:fldChar w:fldCharType="end"/>
            </w:r>
          </w:p>
        </w:tc>
      </w:tr>
      <w:tr w:rsidR="00B21B63" w:rsidRPr="003A0C84" w14:paraId="0EA72F02" w14:textId="77777777" w:rsidTr="005A194B">
        <w:trPr>
          <w:trHeight w:val="300"/>
        </w:trPr>
        <w:tc>
          <w:tcPr>
            <w:tcW w:w="1273" w:type="dxa"/>
            <w:hideMark/>
          </w:tcPr>
          <w:p w14:paraId="1863B64F"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PHISTO</w:t>
            </w:r>
          </w:p>
        </w:tc>
        <w:tc>
          <w:tcPr>
            <w:tcW w:w="1083" w:type="dxa"/>
            <w:hideMark/>
          </w:tcPr>
          <w:p w14:paraId="4455C6AC" w14:textId="77777777" w:rsidR="00B21B63" w:rsidRPr="00B77521" w:rsidRDefault="00B21B63" w:rsidP="00B21B63">
            <w:pPr>
              <w:rPr>
                <w:rFonts w:ascii="Times" w:eastAsia="Times New Roman" w:hAnsi="Times" w:cs="Times New Roman"/>
                <w:sz w:val="20"/>
                <w:szCs w:val="20"/>
              </w:rPr>
            </w:pPr>
          </w:p>
        </w:tc>
        <w:tc>
          <w:tcPr>
            <w:tcW w:w="5852" w:type="dxa"/>
            <w:hideMark/>
          </w:tcPr>
          <w:p w14:paraId="29B3836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http://www.phisto.org</w:t>
            </w:r>
          </w:p>
        </w:tc>
        <w:tc>
          <w:tcPr>
            <w:tcW w:w="648" w:type="dxa"/>
            <w:hideMark/>
          </w:tcPr>
          <w:p w14:paraId="66C42AB4"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(24)</w:t>
            </w:r>
            <w:r>
              <w:rPr>
                <w:rFonts w:ascii="Times" w:eastAsia="Times New Roman" w:hAnsi="Times" w:cs="Times New Roman"/>
                <w:sz w:val="20"/>
                <w:szCs w:val="20"/>
              </w:rPr>
              <w:fldChar w:fldCharType="end"/>
            </w:r>
          </w:p>
        </w:tc>
      </w:tr>
      <w:tr w:rsidR="00B21B63" w:rsidRPr="003A0C84" w14:paraId="5425D871" w14:textId="77777777" w:rsidTr="005A194B">
        <w:trPr>
          <w:trHeight w:val="332"/>
        </w:trPr>
        <w:tc>
          <w:tcPr>
            <w:tcW w:w="1273" w:type="dxa"/>
            <w:hideMark/>
          </w:tcPr>
          <w:p w14:paraId="3EC31D9E"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HPIDB</w:t>
            </w:r>
          </w:p>
        </w:tc>
        <w:tc>
          <w:tcPr>
            <w:tcW w:w="1083" w:type="dxa"/>
            <w:hideMark/>
          </w:tcPr>
          <w:p w14:paraId="5E541196" w14:textId="77777777" w:rsidR="00B21B63" w:rsidRPr="00B77521" w:rsidRDefault="00B21B63" w:rsidP="00B21B63">
            <w:pPr>
              <w:rPr>
                <w:rFonts w:ascii="Times" w:eastAsia="Times New Roman" w:hAnsi="Times" w:cs="Times New Roman"/>
                <w:sz w:val="20"/>
                <w:szCs w:val="20"/>
              </w:rPr>
            </w:pPr>
          </w:p>
        </w:tc>
        <w:tc>
          <w:tcPr>
            <w:tcW w:w="5852" w:type="dxa"/>
            <w:hideMark/>
          </w:tcPr>
          <w:p w14:paraId="5A33838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http://www.agbase.msstate.edu/hpi/main.html</w:t>
            </w:r>
          </w:p>
        </w:tc>
        <w:tc>
          <w:tcPr>
            <w:tcW w:w="648" w:type="dxa"/>
            <w:hideMark/>
          </w:tcPr>
          <w:p w14:paraId="0548C7CE"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(23)</w:t>
            </w:r>
            <w:r>
              <w:rPr>
                <w:rFonts w:ascii="Times" w:eastAsia="Times New Roman" w:hAnsi="Times" w:cs="Times New Roman"/>
                <w:sz w:val="20"/>
                <w:szCs w:val="20"/>
              </w:rPr>
              <w:fldChar w:fldCharType="end"/>
            </w:r>
          </w:p>
        </w:tc>
      </w:tr>
      <w:tr w:rsidR="00B21B63" w:rsidRPr="003A0C84" w14:paraId="6D599B25" w14:textId="77777777" w:rsidTr="005A194B">
        <w:trPr>
          <w:trHeight w:val="300"/>
        </w:trPr>
        <w:tc>
          <w:tcPr>
            <w:tcW w:w="1273" w:type="dxa"/>
            <w:hideMark/>
          </w:tcPr>
          <w:p w14:paraId="4AED4024"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lastRenderedPageBreak/>
              <w:t>VirHostNet</w:t>
            </w:r>
            <w:proofErr w:type="spellEnd"/>
          </w:p>
        </w:tc>
        <w:tc>
          <w:tcPr>
            <w:tcW w:w="1083" w:type="dxa"/>
            <w:hideMark/>
          </w:tcPr>
          <w:p w14:paraId="0AC27DCC" w14:textId="77777777" w:rsidR="00B21B63" w:rsidRPr="00B77521" w:rsidRDefault="00B21B63" w:rsidP="00B21B63">
            <w:pPr>
              <w:rPr>
                <w:rFonts w:ascii="Times" w:eastAsia="Times New Roman" w:hAnsi="Times" w:cs="Times New Roman"/>
                <w:sz w:val="20"/>
                <w:szCs w:val="20"/>
              </w:rPr>
            </w:pPr>
          </w:p>
        </w:tc>
        <w:tc>
          <w:tcPr>
            <w:tcW w:w="5852" w:type="dxa"/>
            <w:hideMark/>
          </w:tcPr>
          <w:p w14:paraId="6260B0FB"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http://virhostnet.prabi.fr</w:t>
            </w:r>
          </w:p>
        </w:tc>
        <w:tc>
          <w:tcPr>
            <w:tcW w:w="648" w:type="dxa"/>
            <w:hideMark/>
          </w:tcPr>
          <w:p w14:paraId="32727E07"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(20)</w:t>
            </w:r>
            <w:r>
              <w:rPr>
                <w:rFonts w:ascii="Times" w:eastAsia="Times New Roman" w:hAnsi="Times" w:cs="Times New Roman"/>
                <w:sz w:val="20"/>
                <w:szCs w:val="20"/>
              </w:rPr>
              <w:fldChar w:fldCharType="end"/>
            </w:r>
          </w:p>
        </w:tc>
      </w:tr>
      <w:tr w:rsidR="00B21B63" w:rsidRPr="003A0C84" w14:paraId="74B4673F" w14:textId="77777777" w:rsidTr="005A194B">
        <w:trPr>
          <w:trHeight w:val="300"/>
        </w:trPr>
        <w:tc>
          <w:tcPr>
            <w:tcW w:w="1273" w:type="dxa"/>
            <w:hideMark/>
          </w:tcPr>
          <w:p w14:paraId="21A1DB05"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VirusMentha</w:t>
            </w:r>
            <w:proofErr w:type="spellEnd"/>
          </w:p>
        </w:tc>
        <w:tc>
          <w:tcPr>
            <w:tcW w:w="1083" w:type="dxa"/>
            <w:hideMark/>
          </w:tcPr>
          <w:p w14:paraId="595C1CF7" w14:textId="77777777" w:rsidR="00B21B63" w:rsidRPr="00B77521" w:rsidRDefault="00B21B63" w:rsidP="00B21B63">
            <w:pPr>
              <w:rPr>
                <w:rFonts w:ascii="Times" w:eastAsia="Times New Roman" w:hAnsi="Times" w:cs="Times New Roman"/>
                <w:sz w:val="20"/>
                <w:szCs w:val="20"/>
              </w:rPr>
            </w:pPr>
          </w:p>
        </w:tc>
        <w:tc>
          <w:tcPr>
            <w:tcW w:w="5852" w:type="dxa"/>
            <w:hideMark/>
          </w:tcPr>
          <w:p w14:paraId="3DD01AE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http://virusmentha.uniroma2.it</w:t>
            </w:r>
          </w:p>
        </w:tc>
        <w:tc>
          <w:tcPr>
            <w:tcW w:w="648" w:type="dxa"/>
            <w:hideMark/>
          </w:tcPr>
          <w:p w14:paraId="73A3F9D5"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(21)</w:t>
            </w:r>
            <w:r>
              <w:rPr>
                <w:rFonts w:ascii="Times" w:eastAsia="Times New Roman" w:hAnsi="Times" w:cs="Times New Roman"/>
                <w:sz w:val="20"/>
                <w:szCs w:val="20"/>
              </w:rPr>
              <w:fldChar w:fldCharType="end"/>
            </w:r>
          </w:p>
        </w:tc>
      </w:tr>
      <w:tr w:rsidR="009F42C1" w:rsidRPr="003A0C84" w14:paraId="232771FD" w14:textId="77777777" w:rsidTr="005A194B">
        <w:trPr>
          <w:trHeight w:val="300"/>
          <w:ins w:id="162" w:author="Peter Hans Uetz" w:date="2018-03-24T23:01:00Z"/>
        </w:trPr>
        <w:tc>
          <w:tcPr>
            <w:tcW w:w="1273" w:type="dxa"/>
          </w:tcPr>
          <w:p w14:paraId="79E8966A" w14:textId="33BECD22" w:rsidR="009F42C1" w:rsidRPr="00B77521" w:rsidRDefault="009F42C1" w:rsidP="00B21B63">
            <w:pPr>
              <w:jc w:val="center"/>
              <w:rPr>
                <w:ins w:id="163" w:author="Peter Hans Uetz" w:date="2018-03-24T23:01:00Z"/>
                <w:rFonts w:ascii="Times" w:eastAsia="Times New Roman" w:hAnsi="Times" w:cs="Times New Roman"/>
                <w:sz w:val="20"/>
                <w:szCs w:val="20"/>
              </w:rPr>
            </w:pPr>
            <w:proofErr w:type="spellStart"/>
            <w:ins w:id="164" w:author="Peter Hans Uetz" w:date="2018-03-24T23:01:00Z">
              <w:r w:rsidRPr="009F42C1">
                <w:rPr>
                  <w:rFonts w:ascii="Times" w:eastAsia="Times New Roman" w:hAnsi="Times" w:cs="Times New Roman"/>
                  <w:sz w:val="20"/>
                  <w:szCs w:val="20"/>
                </w:rPr>
                <w:t>DenHunt</w:t>
              </w:r>
              <w:proofErr w:type="spellEnd"/>
            </w:ins>
          </w:p>
        </w:tc>
        <w:tc>
          <w:tcPr>
            <w:tcW w:w="1083" w:type="dxa"/>
          </w:tcPr>
          <w:p w14:paraId="6ADF5252" w14:textId="77777777" w:rsidR="009F42C1" w:rsidRPr="00B77521" w:rsidRDefault="009F42C1" w:rsidP="00B21B63">
            <w:pPr>
              <w:rPr>
                <w:ins w:id="165" w:author="Peter Hans Uetz" w:date="2018-03-24T23:01:00Z"/>
                <w:rFonts w:ascii="Times" w:eastAsia="Times New Roman" w:hAnsi="Times" w:cs="Times New Roman"/>
                <w:sz w:val="20"/>
                <w:szCs w:val="20"/>
              </w:rPr>
            </w:pPr>
          </w:p>
        </w:tc>
        <w:tc>
          <w:tcPr>
            <w:tcW w:w="5852" w:type="dxa"/>
          </w:tcPr>
          <w:p w14:paraId="146610B3" w14:textId="09BCC6A8" w:rsidR="009F42C1" w:rsidRPr="00B77521" w:rsidRDefault="009F42C1" w:rsidP="00B21B63">
            <w:pPr>
              <w:rPr>
                <w:ins w:id="166" w:author="Peter Hans Uetz" w:date="2018-03-24T23:01:00Z"/>
                <w:rFonts w:ascii="Times" w:eastAsia="Times New Roman" w:hAnsi="Times" w:cs="Times New Roman"/>
                <w:sz w:val="20"/>
                <w:szCs w:val="20"/>
              </w:rPr>
            </w:pPr>
            <w:ins w:id="167" w:author="Peter Hans Uetz" w:date="2018-03-24T23:02:00Z">
              <w:r w:rsidRPr="009F42C1">
                <w:rPr>
                  <w:rFonts w:ascii="Times" w:eastAsia="Times New Roman" w:hAnsi="Times" w:cs="Times New Roman"/>
                  <w:sz w:val="20"/>
                  <w:szCs w:val="20"/>
                </w:rPr>
                <w:t>http://proline.biochem.iisc.ernet.in/DenHunt/)</w:t>
              </w:r>
            </w:ins>
          </w:p>
        </w:tc>
        <w:tc>
          <w:tcPr>
            <w:tcW w:w="648" w:type="dxa"/>
          </w:tcPr>
          <w:p w14:paraId="2A9B4EB6" w14:textId="77777777" w:rsidR="009F42C1" w:rsidRDefault="009F42C1" w:rsidP="00B21B63">
            <w:pPr>
              <w:rPr>
                <w:ins w:id="168" w:author="Peter Hans Uetz" w:date="2018-03-24T23:01:00Z"/>
                <w:rFonts w:ascii="Times" w:eastAsia="Times New Roman" w:hAnsi="Times" w:cs="Times New Roman"/>
                <w:sz w:val="20"/>
                <w:szCs w:val="20"/>
              </w:rPr>
            </w:pPr>
          </w:p>
        </w:tc>
      </w:tr>
      <w:tr w:rsidR="009F42C1" w:rsidRPr="003A0C84" w14:paraId="4E9A7919" w14:textId="77777777" w:rsidTr="005A194B">
        <w:trPr>
          <w:trHeight w:val="300"/>
          <w:ins w:id="169" w:author="Peter Hans Uetz" w:date="2018-03-24T23:02:00Z"/>
        </w:trPr>
        <w:tc>
          <w:tcPr>
            <w:tcW w:w="1273" w:type="dxa"/>
          </w:tcPr>
          <w:p w14:paraId="4CD7E149" w14:textId="17248B87" w:rsidR="009F42C1" w:rsidRPr="009F42C1" w:rsidRDefault="009F42C1" w:rsidP="00B21B63">
            <w:pPr>
              <w:jc w:val="center"/>
              <w:rPr>
                <w:ins w:id="170" w:author="Peter Hans Uetz" w:date="2018-03-24T23:02:00Z"/>
                <w:rFonts w:ascii="Times" w:eastAsia="Times New Roman" w:hAnsi="Times" w:cs="Times New Roman"/>
                <w:sz w:val="20"/>
                <w:szCs w:val="20"/>
              </w:rPr>
            </w:pPr>
            <w:proofErr w:type="spellStart"/>
            <w:ins w:id="171" w:author="Peter Hans Uetz" w:date="2018-03-24T23:02:00Z">
              <w:r w:rsidRPr="009F42C1">
                <w:rPr>
                  <w:rFonts w:ascii="Times" w:eastAsia="Times New Roman" w:hAnsi="Times" w:cs="Times New Roman"/>
                  <w:sz w:val="20"/>
                  <w:szCs w:val="20"/>
                </w:rPr>
                <w:t>DenvInt</w:t>
              </w:r>
              <w:proofErr w:type="spellEnd"/>
            </w:ins>
          </w:p>
        </w:tc>
        <w:tc>
          <w:tcPr>
            <w:tcW w:w="1083" w:type="dxa"/>
          </w:tcPr>
          <w:p w14:paraId="10EA84AA" w14:textId="77777777" w:rsidR="009F42C1" w:rsidRPr="00B77521" w:rsidRDefault="009F42C1" w:rsidP="00B21B63">
            <w:pPr>
              <w:rPr>
                <w:ins w:id="172" w:author="Peter Hans Uetz" w:date="2018-03-24T23:02:00Z"/>
                <w:rFonts w:ascii="Times" w:eastAsia="Times New Roman" w:hAnsi="Times" w:cs="Times New Roman"/>
                <w:sz w:val="20"/>
                <w:szCs w:val="20"/>
              </w:rPr>
            </w:pPr>
          </w:p>
        </w:tc>
        <w:tc>
          <w:tcPr>
            <w:tcW w:w="5852" w:type="dxa"/>
          </w:tcPr>
          <w:p w14:paraId="0FF02AC1" w14:textId="4DDE1C3A" w:rsidR="009F42C1" w:rsidRPr="009F42C1" w:rsidRDefault="009F42C1" w:rsidP="00B21B63">
            <w:pPr>
              <w:rPr>
                <w:ins w:id="173" w:author="Peter Hans Uetz" w:date="2018-03-24T23:02:00Z"/>
                <w:rFonts w:ascii="Times" w:eastAsia="Times New Roman" w:hAnsi="Times" w:cs="Times New Roman"/>
                <w:sz w:val="20"/>
                <w:szCs w:val="20"/>
              </w:rPr>
            </w:pPr>
            <w:ins w:id="174" w:author="Peter Hans Uetz" w:date="2018-03-24T23:02:00Z">
              <w:r w:rsidRPr="009F42C1">
                <w:rPr>
                  <w:rFonts w:ascii="Times" w:eastAsia="Times New Roman" w:hAnsi="Times" w:cs="Times New Roman"/>
                  <w:sz w:val="20"/>
                  <w:szCs w:val="20"/>
                </w:rPr>
                <w:t>https://denvint.000webhostapp.com</w:t>
              </w:r>
            </w:ins>
          </w:p>
        </w:tc>
        <w:tc>
          <w:tcPr>
            <w:tcW w:w="648" w:type="dxa"/>
          </w:tcPr>
          <w:p w14:paraId="0BA4DC0C" w14:textId="77777777" w:rsidR="009F42C1" w:rsidRDefault="009F42C1" w:rsidP="00B21B63">
            <w:pPr>
              <w:rPr>
                <w:ins w:id="175" w:author="Peter Hans Uetz" w:date="2018-03-24T23:02:00Z"/>
                <w:rFonts w:ascii="Times" w:eastAsia="Times New Roman" w:hAnsi="Times" w:cs="Times New Roman"/>
                <w:sz w:val="20"/>
                <w:szCs w:val="20"/>
              </w:rPr>
            </w:pPr>
          </w:p>
        </w:tc>
      </w:tr>
    </w:tbl>
    <w:p w14:paraId="47E9DA4A" w14:textId="77777777" w:rsidR="00B21B63" w:rsidRDefault="00B21B63" w:rsidP="00B21B63">
      <w:pPr>
        <w:rPr>
          <w:rFonts w:ascii="Times" w:hAnsi="Times"/>
          <w:noProof/>
        </w:rPr>
      </w:pPr>
    </w:p>
    <w:p w14:paraId="71683334" w14:textId="77777777" w:rsidR="00B21B63" w:rsidRDefault="00B21B63" w:rsidP="00B21B63">
      <w:pPr>
        <w:rPr>
          <w:rFonts w:ascii="Times" w:hAnsi="Times" w:cs="Arial"/>
          <w:b/>
          <w:color w:val="000000"/>
        </w:rPr>
      </w:pPr>
    </w:p>
    <w:p w14:paraId="4970C617" w14:textId="77777777" w:rsidR="00627D93" w:rsidRPr="009514F9" w:rsidRDefault="00D22C50" w:rsidP="00627D93">
      <w:pPr>
        <w:rPr>
          <w:ins w:id="176" w:author="Peter Hans Uetz" w:date="2018-03-25T19:36:00Z"/>
          <w:rFonts w:ascii="Times" w:hAnsi="Times"/>
          <w:b/>
          <w:noProof/>
        </w:rPr>
      </w:pPr>
      <w:r>
        <w:rPr>
          <w:rFonts w:ascii="Times" w:hAnsi="Times"/>
          <w:b/>
          <w:noProof/>
        </w:rPr>
        <w:t>Table 4</w:t>
      </w:r>
      <w:r w:rsidR="00D555BC" w:rsidRPr="009514F9">
        <w:rPr>
          <w:rFonts w:ascii="Times" w:hAnsi="Times"/>
          <w:b/>
          <w:noProof/>
        </w:rPr>
        <w:t xml:space="preserve">: Number of host-virus interactions of </w:t>
      </w:r>
      <w:r w:rsidR="005A194B">
        <w:rPr>
          <w:rFonts w:ascii="Times" w:hAnsi="Times"/>
          <w:b/>
          <w:noProof/>
        </w:rPr>
        <w:t xml:space="preserve">major human </w:t>
      </w:r>
      <w:r w:rsidR="00D555BC" w:rsidRPr="009514F9">
        <w:rPr>
          <w:rFonts w:ascii="Times" w:hAnsi="Times"/>
          <w:b/>
          <w:noProof/>
        </w:rPr>
        <w:t>virus families.</w:t>
      </w:r>
      <w:ins w:id="177" w:author="Peter Hans Uetz" w:date="2018-03-25T19:36:00Z">
        <w:r w:rsidR="00627D93">
          <w:rPr>
            <w:rFonts w:ascii="Times" w:hAnsi="Times"/>
            <w:b/>
            <w:noProof/>
          </w:rPr>
          <w:t xml:space="preserve"> </w:t>
        </w:r>
        <w:commentRangeStart w:id="178"/>
        <w:r w:rsidR="00627D93">
          <w:rPr>
            <w:rFonts w:ascii="Times" w:hAnsi="Times"/>
            <w:b/>
            <w:noProof/>
          </w:rPr>
          <w:t>HPI = host-pathogen interaction ?</w:t>
        </w:r>
        <w:commentRangeEnd w:id="178"/>
        <w:r w:rsidR="00627D93">
          <w:rPr>
            <w:rStyle w:val="CommentReference"/>
          </w:rPr>
          <w:commentReference w:id="178"/>
        </w:r>
        <w:r w:rsidR="00627D93">
          <w:rPr>
            <w:rFonts w:ascii="Times" w:hAnsi="Times"/>
            <w:b/>
            <w:noProof/>
          </w:rPr>
          <w:t xml:space="preserve"> Interaction numbers are from </w:t>
        </w:r>
        <w:r w:rsidR="00627D93" w:rsidRPr="009A7B2C">
          <w:rPr>
            <w:rFonts w:ascii="Times" w:hAnsi="Times"/>
            <w:b/>
            <w:noProof/>
            <w:highlight w:val="yellow"/>
          </w:rPr>
          <w:t>XXX</w:t>
        </w:r>
      </w:ins>
    </w:p>
    <w:p w14:paraId="3DB9C75D" w14:textId="070AEE9E" w:rsidR="00D555BC" w:rsidRPr="009514F9" w:rsidRDefault="00D555BC" w:rsidP="00762942">
      <w:pPr>
        <w:outlineLvl w:val="0"/>
        <w:rPr>
          <w:rFonts w:ascii="Times" w:hAnsi="Times"/>
          <w:b/>
          <w:noProof/>
        </w:rPr>
      </w:pPr>
    </w:p>
    <w:p w14:paraId="0552F1BE" w14:textId="77777777" w:rsidR="00D555BC" w:rsidRDefault="00D555BC">
      <w:pPr>
        <w:rPr>
          <w:rFonts w:ascii="Times" w:hAnsi="Times"/>
          <w:noProof/>
        </w:rPr>
      </w:pPr>
    </w:p>
    <w:tbl>
      <w:tblPr>
        <w:tblStyle w:val="TableGrid"/>
        <w:tblW w:w="0" w:type="auto"/>
        <w:tblLayout w:type="fixed"/>
        <w:tblLook w:val="04A0" w:firstRow="1" w:lastRow="0" w:firstColumn="1" w:lastColumn="0" w:noHBand="0" w:noVBand="1"/>
      </w:tblPr>
      <w:tblGrid>
        <w:gridCol w:w="1975"/>
        <w:gridCol w:w="1373"/>
        <w:gridCol w:w="5400"/>
      </w:tblGrid>
      <w:tr w:rsidR="00D555BC" w:rsidRPr="00D555BC" w14:paraId="0A27769B" w14:textId="77777777" w:rsidTr="005A194B">
        <w:trPr>
          <w:trHeight w:val="280"/>
        </w:trPr>
        <w:tc>
          <w:tcPr>
            <w:tcW w:w="1975" w:type="dxa"/>
            <w:noWrap/>
            <w:hideMark/>
          </w:tcPr>
          <w:p w14:paraId="1EFE4614" w14:textId="77777777" w:rsidR="00D555BC" w:rsidRPr="009514F9" w:rsidRDefault="00D555BC" w:rsidP="009514F9">
            <w:pPr>
              <w:jc w:val="center"/>
              <w:rPr>
                <w:rFonts w:ascii="Times" w:hAnsi="Times"/>
                <w:b/>
                <w:noProof/>
              </w:rPr>
            </w:pPr>
            <w:r w:rsidRPr="009514F9">
              <w:rPr>
                <w:rFonts w:ascii="Times" w:hAnsi="Times"/>
                <w:b/>
                <w:noProof/>
              </w:rPr>
              <w:t>viral family</w:t>
            </w:r>
          </w:p>
        </w:tc>
        <w:tc>
          <w:tcPr>
            <w:tcW w:w="1373" w:type="dxa"/>
            <w:noWrap/>
            <w:hideMark/>
          </w:tcPr>
          <w:p w14:paraId="1BD3205F" w14:textId="0E2C3AD3" w:rsidR="00D555BC" w:rsidRPr="009514F9" w:rsidRDefault="00D555BC" w:rsidP="009514F9">
            <w:pPr>
              <w:jc w:val="center"/>
              <w:rPr>
                <w:rFonts w:ascii="Times" w:hAnsi="Times"/>
                <w:b/>
                <w:noProof/>
              </w:rPr>
            </w:pPr>
            <w:r w:rsidRPr="00D555BC">
              <w:rPr>
                <w:rFonts w:ascii="Times" w:hAnsi="Times"/>
                <w:b/>
                <w:noProof/>
              </w:rPr>
              <w:t xml:space="preserve"># </w:t>
            </w:r>
            <w:r w:rsidRPr="00627D93">
              <w:rPr>
                <w:rFonts w:ascii="Times" w:hAnsi="Times"/>
                <w:b/>
                <w:noProof/>
                <w:highlight w:val="yellow"/>
                <w:rPrChange w:id="179" w:author="Peter Hans Uetz" w:date="2018-03-25T19:36:00Z">
                  <w:rPr>
                    <w:rFonts w:ascii="Times" w:hAnsi="Times"/>
                    <w:b/>
                    <w:noProof/>
                  </w:rPr>
                </w:rPrChange>
              </w:rPr>
              <w:t>HPIs</w:t>
            </w:r>
            <w:r w:rsidRPr="009514F9">
              <w:rPr>
                <w:rFonts w:ascii="Times" w:hAnsi="Times"/>
                <w:b/>
                <w:noProof/>
              </w:rPr>
              <w:t xml:space="preserve"> </w:t>
            </w:r>
          </w:p>
        </w:tc>
        <w:tc>
          <w:tcPr>
            <w:tcW w:w="5400" w:type="dxa"/>
            <w:noWrap/>
            <w:hideMark/>
          </w:tcPr>
          <w:p w14:paraId="0D8D8B58" w14:textId="77777777" w:rsidR="00D555BC" w:rsidRPr="009514F9" w:rsidRDefault="00D555BC" w:rsidP="009514F9">
            <w:pPr>
              <w:jc w:val="center"/>
              <w:rPr>
                <w:rFonts w:ascii="Times" w:hAnsi="Times"/>
                <w:b/>
                <w:noProof/>
              </w:rPr>
            </w:pPr>
            <w:r w:rsidRPr="009514F9">
              <w:rPr>
                <w:rFonts w:ascii="Times" w:hAnsi="Times"/>
                <w:b/>
                <w:noProof/>
              </w:rPr>
              <w:t>viruses</w:t>
            </w:r>
          </w:p>
        </w:tc>
      </w:tr>
      <w:tr w:rsidR="00D555BC" w:rsidRPr="00D555BC" w14:paraId="7159DA1A" w14:textId="77777777" w:rsidTr="005A194B">
        <w:trPr>
          <w:trHeight w:val="280"/>
        </w:trPr>
        <w:tc>
          <w:tcPr>
            <w:tcW w:w="1975" w:type="dxa"/>
            <w:noWrap/>
            <w:hideMark/>
          </w:tcPr>
          <w:p w14:paraId="26FDBE4D" w14:textId="77777777" w:rsidR="00D555BC" w:rsidRPr="00D555BC" w:rsidRDefault="00D555BC">
            <w:pPr>
              <w:rPr>
                <w:rFonts w:ascii="Times" w:hAnsi="Times"/>
                <w:noProof/>
              </w:rPr>
            </w:pPr>
            <w:r w:rsidRPr="00D555BC">
              <w:rPr>
                <w:rFonts w:ascii="Times" w:hAnsi="Times"/>
                <w:noProof/>
              </w:rPr>
              <w:t>orthomyxoviridae</w:t>
            </w:r>
          </w:p>
        </w:tc>
        <w:tc>
          <w:tcPr>
            <w:tcW w:w="1373" w:type="dxa"/>
            <w:noWrap/>
            <w:hideMark/>
          </w:tcPr>
          <w:p w14:paraId="6F7A46F8" w14:textId="1E89448C"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495</w:t>
            </w:r>
          </w:p>
        </w:tc>
        <w:tc>
          <w:tcPr>
            <w:tcW w:w="5400" w:type="dxa"/>
            <w:noWrap/>
            <w:hideMark/>
          </w:tcPr>
          <w:p w14:paraId="41017E5F" w14:textId="354158B9" w:rsidR="00D555BC" w:rsidRPr="00D555BC" w:rsidRDefault="00B775FA">
            <w:pPr>
              <w:rPr>
                <w:rFonts w:ascii="Times" w:hAnsi="Times"/>
                <w:noProof/>
              </w:rPr>
            </w:pPr>
            <w:r>
              <w:rPr>
                <w:rFonts w:ascii="Times" w:hAnsi="Times"/>
                <w:noProof/>
              </w:rPr>
              <w:t>influenza A (4,775)</w:t>
            </w:r>
          </w:p>
        </w:tc>
      </w:tr>
      <w:tr w:rsidR="00D555BC" w:rsidRPr="00D555BC" w14:paraId="33C02D1B" w14:textId="77777777" w:rsidTr="005A194B">
        <w:trPr>
          <w:trHeight w:val="280"/>
        </w:trPr>
        <w:tc>
          <w:tcPr>
            <w:tcW w:w="1975" w:type="dxa"/>
            <w:noWrap/>
            <w:hideMark/>
          </w:tcPr>
          <w:p w14:paraId="1F10FE40" w14:textId="77777777" w:rsidR="00D555BC" w:rsidRPr="00D555BC" w:rsidRDefault="00D555BC">
            <w:pPr>
              <w:rPr>
                <w:rFonts w:ascii="Times" w:hAnsi="Times"/>
                <w:noProof/>
              </w:rPr>
            </w:pPr>
            <w:r w:rsidRPr="00D555BC">
              <w:rPr>
                <w:rFonts w:ascii="Times" w:hAnsi="Times"/>
                <w:noProof/>
              </w:rPr>
              <w:t>herpesviridae</w:t>
            </w:r>
          </w:p>
        </w:tc>
        <w:tc>
          <w:tcPr>
            <w:tcW w:w="1373" w:type="dxa"/>
            <w:noWrap/>
            <w:hideMark/>
          </w:tcPr>
          <w:p w14:paraId="69F698D1" w14:textId="13176154"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423</w:t>
            </w:r>
          </w:p>
        </w:tc>
        <w:tc>
          <w:tcPr>
            <w:tcW w:w="5400" w:type="dxa"/>
            <w:noWrap/>
            <w:hideMark/>
          </w:tcPr>
          <w:p w14:paraId="34517347" w14:textId="5575FFD3" w:rsidR="00D555BC" w:rsidRPr="00D555BC" w:rsidRDefault="00B775FA" w:rsidP="001A576C">
            <w:pPr>
              <w:rPr>
                <w:rFonts w:ascii="Times" w:hAnsi="Times"/>
                <w:noProof/>
              </w:rPr>
            </w:pPr>
            <w:r>
              <w:rPr>
                <w:rFonts w:ascii="Times" w:hAnsi="Times"/>
                <w:noProof/>
              </w:rPr>
              <w:t>hum</w:t>
            </w:r>
            <w:r w:rsidR="001A576C">
              <w:rPr>
                <w:rFonts w:ascii="Times" w:hAnsi="Times"/>
                <w:noProof/>
              </w:rPr>
              <w:t xml:space="preserve">an gammaherpesvirus </w:t>
            </w:r>
            <w:r>
              <w:rPr>
                <w:rFonts w:ascii="Times" w:hAnsi="Times"/>
                <w:noProof/>
              </w:rPr>
              <w:t>(2,</w:t>
            </w:r>
            <w:r w:rsidR="001A576C">
              <w:rPr>
                <w:rFonts w:ascii="Times" w:hAnsi="Times"/>
                <w:noProof/>
              </w:rPr>
              <w:t>848</w:t>
            </w:r>
            <w:r>
              <w:rPr>
                <w:rFonts w:ascii="Times" w:hAnsi="Times"/>
                <w:noProof/>
              </w:rPr>
              <w:t xml:space="preserve">); </w:t>
            </w:r>
            <w:r w:rsidR="001A576C">
              <w:rPr>
                <w:rFonts w:ascii="Times" w:hAnsi="Times"/>
                <w:noProof/>
              </w:rPr>
              <w:t xml:space="preserve">epstein-barr virus </w:t>
            </w:r>
            <w:r>
              <w:rPr>
                <w:rFonts w:ascii="Times" w:hAnsi="Times"/>
                <w:noProof/>
              </w:rPr>
              <w:t>(1,766)</w:t>
            </w:r>
            <w:r w:rsidR="001A576C">
              <w:rPr>
                <w:rFonts w:ascii="Times" w:hAnsi="Times"/>
                <w:noProof/>
              </w:rPr>
              <w:t xml:space="preserve">; human alphaherpesvirus </w:t>
            </w:r>
            <w:r>
              <w:rPr>
                <w:rFonts w:ascii="Times" w:hAnsi="Times"/>
                <w:noProof/>
              </w:rPr>
              <w:t>(6</w:t>
            </w:r>
            <w:r w:rsidR="001A576C">
              <w:rPr>
                <w:rFonts w:ascii="Times" w:hAnsi="Times"/>
                <w:noProof/>
              </w:rPr>
              <w:t>55</w:t>
            </w:r>
            <w:r>
              <w:rPr>
                <w:rFonts w:ascii="Times" w:hAnsi="Times"/>
                <w:noProof/>
              </w:rPr>
              <w:t xml:space="preserve">) </w:t>
            </w:r>
          </w:p>
        </w:tc>
      </w:tr>
      <w:tr w:rsidR="00D555BC" w:rsidRPr="00D555BC" w14:paraId="2FE43AF7" w14:textId="77777777" w:rsidTr="005A194B">
        <w:trPr>
          <w:trHeight w:val="280"/>
        </w:trPr>
        <w:tc>
          <w:tcPr>
            <w:tcW w:w="1975" w:type="dxa"/>
            <w:noWrap/>
            <w:hideMark/>
          </w:tcPr>
          <w:p w14:paraId="6E8F3521" w14:textId="77777777" w:rsidR="00D555BC" w:rsidRPr="00D555BC" w:rsidRDefault="00D555BC">
            <w:pPr>
              <w:rPr>
                <w:rFonts w:ascii="Times" w:hAnsi="Times"/>
                <w:noProof/>
              </w:rPr>
            </w:pPr>
            <w:r w:rsidRPr="00D555BC">
              <w:rPr>
                <w:rFonts w:ascii="Times" w:hAnsi="Times"/>
                <w:noProof/>
              </w:rPr>
              <w:t>papillomaviridae</w:t>
            </w:r>
          </w:p>
        </w:tc>
        <w:tc>
          <w:tcPr>
            <w:tcW w:w="1373" w:type="dxa"/>
            <w:noWrap/>
            <w:hideMark/>
          </w:tcPr>
          <w:p w14:paraId="06F62868" w14:textId="02FD8C2A" w:rsidR="00D555BC" w:rsidRPr="00D555BC" w:rsidRDefault="00D555BC" w:rsidP="00D555BC">
            <w:pPr>
              <w:rPr>
                <w:rFonts w:ascii="Times" w:hAnsi="Times"/>
                <w:noProof/>
              </w:rPr>
            </w:pPr>
            <w:r w:rsidRPr="00D555BC">
              <w:rPr>
                <w:rFonts w:ascii="Times" w:hAnsi="Times"/>
                <w:noProof/>
              </w:rPr>
              <w:t>3</w:t>
            </w:r>
            <w:r>
              <w:rPr>
                <w:rFonts w:ascii="Times" w:hAnsi="Times"/>
                <w:noProof/>
              </w:rPr>
              <w:t>,</w:t>
            </w:r>
            <w:r w:rsidRPr="00D555BC">
              <w:rPr>
                <w:rFonts w:ascii="Times" w:hAnsi="Times"/>
                <w:noProof/>
              </w:rPr>
              <w:t>927</w:t>
            </w:r>
          </w:p>
        </w:tc>
        <w:tc>
          <w:tcPr>
            <w:tcW w:w="5400" w:type="dxa"/>
            <w:noWrap/>
            <w:hideMark/>
          </w:tcPr>
          <w:p w14:paraId="2C78C32C" w14:textId="5E93ED0C" w:rsidR="00D555BC" w:rsidRPr="00D555BC" w:rsidRDefault="00B775FA" w:rsidP="001A576C">
            <w:pPr>
              <w:rPr>
                <w:rFonts w:ascii="Times" w:hAnsi="Times"/>
                <w:noProof/>
              </w:rPr>
            </w:pPr>
            <w:r>
              <w:rPr>
                <w:rFonts w:ascii="Times" w:hAnsi="Times"/>
                <w:noProof/>
              </w:rPr>
              <w:t>a</w:t>
            </w:r>
            <w:r w:rsidR="001A576C">
              <w:rPr>
                <w:rFonts w:ascii="Times" w:hAnsi="Times"/>
                <w:noProof/>
              </w:rPr>
              <w:t>lphapapillomavirus</w:t>
            </w:r>
            <w:r>
              <w:rPr>
                <w:rFonts w:ascii="Times" w:hAnsi="Times"/>
                <w:noProof/>
              </w:rPr>
              <w:t xml:space="preserve"> (</w:t>
            </w:r>
            <w:r w:rsidR="001A576C">
              <w:rPr>
                <w:rFonts w:ascii="Times" w:hAnsi="Times"/>
                <w:noProof/>
              </w:rPr>
              <w:t>2,324</w:t>
            </w:r>
            <w:r>
              <w:rPr>
                <w:rFonts w:ascii="Times" w:hAnsi="Times"/>
                <w:noProof/>
              </w:rPr>
              <w:t xml:space="preserve">); </w:t>
            </w:r>
            <w:r w:rsidR="001A576C">
              <w:rPr>
                <w:rFonts w:ascii="Times" w:hAnsi="Times"/>
                <w:noProof/>
              </w:rPr>
              <w:t xml:space="preserve">betapapillomavirus </w:t>
            </w:r>
            <w:r>
              <w:rPr>
                <w:rFonts w:ascii="Times" w:hAnsi="Times"/>
                <w:noProof/>
              </w:rPr>
              <w:t>(</w:t>
            </w:r>
            <w:r w:rsidR="001A576C">
              <w:rPr>
                <w:rFonts w:ascii="Times" w:hAnsi="Times"/>
                <w:noProof/>
              </w:rPr>
              <w:t>1,132</w:t>
            </w:r>
            <w:r>
              <w:rPr>
                <w:rFonts w:ascii="Times" w:hAnsi="Times"/>
                <w:noProof/>
              </w:rPr>
              <w:t>)</w:t>
            </w:r>
          </w:p>
        </w:tc>
      </w:tr>
      <w:tr w:rsidR="00D555BC" w:rsidRPr="00D555BC" w14:paraId="14A504B3" w14:textId="77777777" w:rsidTr="005A194B">
        <w:trPr>
          <w:trHeight w:val="280"/>
        </w:trPr>
        <w:tc>
          <w:tcPr>
            <w:tcW w:w="1975" w:type="dxa"/>
            <w:noWrap/>
            <w:hideMark/>
          </w:tcPr>
          <w:p w14:paraId="61B6D03F" w14:textId="77777777" w:rsidR="00D555BC" w:rsidRPr="00D555BC" w:rsidRDefault="00D555BC">
            <w:pPr>
              <w:rPr>
                <w:rFonts w:ascii="Times" w:hAnsi="Times"/>
                <w:noProof/>
              </w:rPr>
            </w:pPr>
            <w:r w:rsidRPr="00D555BC">
              <w:rPr>
                <w:rFonts w:ascii="Times" w:hAnsi="Times"/>
                <w:noProof/>
              </w:rPr>
              <w:t>retroviridae</w:t>
            </w:r>
          </w:p>
        </w:tc>
        <w:tc>
          <w:tcPr>
            <w:tcW w:w="1373" w:type="dxa"/>
            <w:noWrap/>
            <w:hideMark/>
          </w:tcPr>
          <w:p w14:paraId="3D5FFBC5" w14:textId="53F6E705" w:rsidR="00D555BC" w:rsidRPr="00D555BC" w:rsidRDefault="00D555BC" w:rsidP="00D555BC">
            <w:pPr>
              <w:rPr>
                <w:rFonts w:ascii="Times" w:hAnsi="Times"/>
                <w:noProof/>
              </w:rPr>
            </w:pPr>
            <w:r w:rsidRPr="00D555BC">
              <w:rPr>
                <w:rFonts w:ascii="Times" w:hAnsi="Times"/>
                <w:noProof/>
              </w:rPr>
              <w:t>2</w:t>
            </w:r>
            <w:r>
              <w:rPr>
                <w:rFonts w:ascii="Times" w:hAnsi="Times"/>
                <w:noProof/>
              </w:rPr>
              <w:t>,</w:t>
            </w:r>
            <w:r w:rsidRPr="00D555BC">
              <w:rPr>
                <w:rFonts w:ascii="Times" w:hAnsi="Times"/>
                <w:noProof/>
              </w:rPr>
              <w:t>285</w:t>
            </w:r>
          </w:p>
        </w:tc>
        <w:tc>
          <w:tcPr>
            <w:tcW w:w="5400" w:type="dxa"/>
            <w:noWrap/>
            <w:hideMark/>
          </w:tcPr>
          <w:p w14:paraId="264A8A36" w14:textId="4499C696" w:rsidR="00D555BC" w:rsidRPr="00D555BC" w:rsidRDefault="00B775FA" w:rsidP="0021448C">
            <w:pPr>
              <w:rPr>
                <w:rFonts w:ascii="Times" w:hAnsi="Times"/>
                <w:noProof/>
              </w:rPr>
            </w:pPr>
            <w:r>
              <w:rPr>
                <w:rFonts w:ascii="Times" w:hAnsi="Times"/>
                <w:noProof/>
              </w:rPr>
              <w:t>HIV-1 (1,</w:t>
            </w:r>
            <w:r w:rsidR="0021448C">
              <w:rPr>
                <w:rFonts w:ascii="Times" w:hAnsi="Times"/>
                <w:noProof/>
              </w:rPr>
              <w:t>808</w:t>
            </w:r>
            <w:r>
              <w:rPr>
                <w:rFonts w:ascii="Times" w:hAnsi="Times"/>
                <w:noProof/>
              </w:rPr>
              <w:t>)</w:t>
            </w:r>
            <w:r w:rsidR="0021448C">
              <w:rPr>
                <w:rFonts w:ascii="Times" w:hAnsi="Times"/>
                <w:noProof/>
              </w:rPr>
              <w:t xml:space="preserve">; </w:t>
            </w:r>
            <w:r w:rsidR="0021448C" w:rsidRPr="0021448C">
              <w:rPr>
                <w:rFonts w:ascii="Times" w:hAnsi="Times"/>
                <w:noProof/>
              </w:rPr>
              <w:t>primate t-lymphotropic virus 1</w:t>
            </w:r>
            <w:r w:rsidR="0021448C">
              <w:rPr>
                <w:rFonts w:ascii="Times" w:hAnsi="Times"/>
                <w:noProof/>
              </w:rPr>
              <w:t xml:space="preserve"> (186)</w:t>
            </w:r>
          </w:p>
        </w:tc>
      </w:tr>
      <w:tr w:rsidR="00D555BC" w:rsidRPr="00D555BC" w14:paraId="6D478886" w14:textId="77777777" w:rsidTr="005A194B">
        <w:trPr>
          <w:trHeight w:val="280"/>
        </w:trPr>
        <w:tc>
          <w:tcPr>
            <w:tcW w:w="1975" w:type="dxa"/>
            <w:noWrap/>
            <w:hideMark/>
          </w:tcPr>
          <w:p w14:paraId="19B1FAA8" w14:textId="77777777" w:rsidR="00D555BC" w:rsidRPr="00D555BC" w:rsidRDefault="00D555BC">
            <w:pPr>
              <w:rPr>
                <w:rFonts w:ascii="Times" w:hAnsi="Times"/>
                <w:noProof/>
              </w:rPr>
            </w:pPr>
            <w:r w:rsidRPr="00D555BC">
              <w:rPr>
                <w:rFonts w:ascii="Times" w:hAnsi="Times"/>
                <w:noProof/>
              </w:rPr>
              <w:t>paramyxoviridae</w:t>
            </w:r>
          </w:p>
        </w:tc>
        <w:tc>
          <w:tcPr>
            <w:tcW w:w="1373" w:type="dxa"/>
            <w:noWrap/>
            <w:hideMark/>
          </w:tcPr>
          <w:p w14:paraId="5BE9B846" w14:textId="77777777" w:rsidR="00D555BC" w:rsidRPr="00D555BC" w:rsidRDefault="00D555BC" w:rsidP="00D555BC">
            <w:pPr>
              <w:rPr>
                <w:rFonts w:ascii="Times" w:hAnsi="Times"/>
                <w:noProof/>
              </w:rPr>
            </w:pPr>
            <w:r w:rsidRPr="00D555BC">
              <w:rPr>
                <w:rFonts w:ascii="Times" w:hAnsi="Times"/>
                <w:noProof/>
              </w:rPr>
              <w:t>873</w:t>
            </w:r>
          </w:p>
        </w:tc>
        <w:tc>
          <w:tcPr>
            <w:tcW w:w="5400" w:type="dxa"/>
            <w:noWrap/>
            <w:hideMark/>
          </w:tcPr>
          <w:p w14:paraId="304F4CF1" w14:textId="056E28C3" w:rsidR="00D555BC" w:rsidRPr="00D555BC" w:rsidRDefault="00B775FA">
            <w:pPr>
              <w:rPr>
                <w:rFonts w:ascii="Times" w:hAnsi="Times"/>
                <w:noProof/>
              </w:rPr>
            </w:pPr>
            <w:r w:rsidRPr="00B775FA">
              <w:rPr>
                <w:rFonts w:ascii="Times" w:hAnsi="Times"/>
                <w:noProof/>
              </w:rPr>
              <w:t>measles virus strain schwarz</w:t>
            </w:r>
            <w:r>
              <w:rPr>
                <w:rFonts w:ascii="Times" w:hAnsi="Times"/>
                <w:noProof/>
              </w:rPr>
              <w:t xml:space="preserve"> (443)</w:t>
            </w:r>
            <w:r w:rsidR="001A576C">
              <w:rPr>
                <w:rFonts w:ascii="Times" w:hAnsi="Times"/>
                <w:noProof/>
              </w:rPr>
              <w:t>; henipavirus (184)</w:t>
            </w:r>
          </w:p>
        </w:tc>
      </w:tr>
      <w:tr w:rsidR="00D555BC" w:rsidRPr="00D555BC" w14:paraId="4FC02CAB" w14:textId="77777777" w:rsidTr="005A194B">
        <w:trPr>
          <w:trHeight w:val="280"/>
        </w:trPr>
        <w:tc>
          <w:tcPr>
            <w:tcW w:w="1975" w:type="dxa"/>
            <w:noWrap/>
            <w:hideMark/>
          </w:tcPr>
          <w:p w14:paraId="6C4D67C0" w14:textId="77777777" w:rsidR="00D555BC" w:rsidRPr="00D555BC" w:rsidRDefault="00D555BC">
            <w:pPr>
              <w:rPr>
                <w:rFonts w:ascii="Times" w:hAnsi="Times"/>
                <w:noProof/>
              </w:rPr>
            </w:pPr>
            <w:r w:rsidRPr="00D555BC">
              <w:rPr>
                <w:rFonts w:ascii="Times" w:hAnsi="Times"/>
                <w:noProof/>
              </w:rPr>
              <w:t>flaviviridae</w:t>
            </w:r>
          </w:p>
        </w:tc>
        <w:tc>
          <w:tcPr>
            <w:tcW w:w="1373" w:type="dxa"/>
            <w:noWrap/>
            <w:hideMark/>
          </w:tcPr>
          <w:p w14:paraId="70922051" w14:textId="77777777" w:rsidR="00D555BC" w:rsidRPr="00D555BC" w:rsidRDefault="00D555BC" w:rsidP="00D555BC">
            <w:pPr>
              <w:rPr>
                <w:rFonts w:ascii="Times" w:hAnsi="Times"/>
                <w:noProof/>
              </w:rPr>
            </w:pPr>
            <w:r w:rsidRPr="00D555BC">
              <w:rPr>
                <w:rFonts w:ascii="Times" w:hAnsi="Times"/>
                <w:noProof/>
              </w:rPr>
              <w:t>575</w:t>
            </w:r>
          </w:p>
        </w:tc>
        <w:tc>
          <w:tcPr>
            <w:tcW w:w="5400" w:type="dxa"/>
            <w:noWrap/>
            <w:hideMark/>
          </w:tcPr>
          <w:p w14:paraId="30EEAF19" w14:textId="2CF287ED" w:rsidR="00D555BC" w:rsidRPr="00D555BC" w:rsidRDefault="001A576C" w:rsidP="001A576C">
            <w:pPr>
              <w:rPr>
                <w:rFonts w:ascii="Times" w:hAnsi="Times"/>
                <w:noProof/>
              </w:rPr>
            </w:pPr>
            <w:r>
              <w:rPr>
                <w:rFonts w:ascii="Times" w:hAnsi="Times"/>
                <w:noProof/>
              </w:rPr>
              <w:t xml:space="preserve">dengue virus (131); hepatitis c virus (127); </w:t>
            </w:r>
            <w:r w:rsidR="00B775FA" w:rsidRPr="00B775FA">
              <w:rPr>
                <w:rFonts w:ascii="Times" w:hAnsi="Times"/>
                <w:noProof/>
              </w:rPr>
              <w:t>west nile virus</w:t>
            </w:r>
            <w:r w:rsidR="00B775FA">
              <w:rPr>
                <w:rFonts w:ascii="Times" w:hAnsi="Times"/>
                <w:noProof/>
              </w:rPr>
              <w:t xml:space="preserve"> (41); </w:t>
            </w:r>
            <w:r w:rsidR="00B775FA" w:rsidRPr="00B775FA">
              <w:rPr>
                <w:rFonts w:ascii="Times" w:hAnsi="Times"/>
                <w:noProof/>
              </w:rPr>
              <w:t xml:space="preserve">kunjin virus </w:t>
            </w:r>
            <w:r w:rsidR="00B775FA">
              <w:rPr>
                <w:rFonts w:ascii="Times" w:hAnsi="Times"/>
                <w:noProof/>
              </w:rPr>
              <w:t>(37)</w:t>
            </w:r>
          </w:p>
        </w:tc>
      </w:tr>
      <w:tr w:rsidR="00D555BC" w:rsidRPr="00D555BC" w14:paraId="0AEECE08" w14:textId="77777777" w:rsidTr="005A194B">
        <w:trPr>
          <w:trHeight w:val="280"/>
        </w:trPr>
        <w:tc>
          <w:tcPr>
            <w:tcW w:w="1975" w:type="dxa"/>
            <w:noWrap/>
            <w:hideMark/>
          </w:tcPr>
          <w:p w14:paraId="6CEC8BA0" w14:textId="77777777" w:rsidR="00D555BC" w:rsidRPr="00D555BC" w:rsidRDefault="00D555BC">
            <w:pPr>
              <w:rPr>
                <w:rFonts w:ascii="Times" w:hAnsi="Times"/>
                <w:noProof/>
              </w:rPr>
            </w:pPr>
            <w:r w:rsidRPr="00D555BC">
              <w:rPr>
                <w:rFonts w:ascii="Times" w:hAnsi="Times"/>
                <w:noProof/>
              </w:rPr>
              <w:t>poxviridae</w:t>
            </w:r>
          </w:p>
        </w:tc>
        <w:tc>
          <w:tcPr>
            <w:tcW w:w="1373" w:type="dxa"/>
            <w:noWrap/>
            <w:hideMark/>
          </w:tcPr>
          <w:p w14:paraId="49B573B5" w14:textId="77777777" w:rsidR="00D555BC" w:rsidRPr="00D555BC" w:rsidRDefault="00D555BC" w:rsidP="00D555BC">
            <w:pPr>
              <w:rPr>
                <w:rFonts w:ascii="Times" w:hAnsi="Times"/>
                <w:noProof/>
              </w:rPr>
            </w:pPr>
            <w:r w:rsidRPr="00D555BC">
              <w:rPr>
                <w:rFonts w:ascii="Times" w:hAnsi="Times"/>
                <w:noProof/>
              </w:rPr>
              <w:t>415</w:t>
            </w:r>
          </w:p>
        </w:tc>
        <w:tc>
          <w:tcPr>
            <w:tcW w:w="5400" w:type="dxa"/>
            <w:noWrap/>
            <w:hideMark/>
          </w:tcPr>
          <w:p w14:paraId="5124C6E3" w14:textId="0ADB793F" w:rsidR="00D555BC" w:rsidRPr="00D555BC" w:rsidRDefault="00B775FA">
            <w:pPr>
              <w:rPr>
                <w:rFonts w:ascii="Times" w:hAnsi="Times"/>
                <w:noProof/>
              </w:rPr>
            </w:pPr>
            <w:r w:rsidRPr="00B775FA">
              <w:rPr>
                <w:rFonts w:ascii="Times" w:hAnsi="Times"/>
                <w:noProof/>
              </w:rPr>
              <w:t>vaccinia virus</w:t>
            </w:r>
            <w:r>
              <w:rPr>
                <w:rFonts w:ascii="Times" w:hAnsi="Times"/>
                <w:noProof/>
              </w:rPr>
              <w:t xml:space="preserve"> (352); </w:t>
            </w:r>
            <w:r w:rsidRPr="00B775FA">
              <w:rPr>
                <w:rFonts w:ascii="Times" w:hAnsi="Times"/>
                <w:noProof/>
              </w:rPr>
              <w:t>vaccinia virus wr</w:t>
            </w:r>
            <w:r>
              <w:rPr>
                <w:rFonts w:ascii="Times" w:hAnsi="Times"/>
                <w:noProof/>
              </w:rPr>
              <w:t xml:space="preserve"> (156)</w:t>
            </w:r>
          </w:p>
        </w:tc>
      </w:tr>
      <w:tr w:rsidR="00D555BC" w:rsidRPr="00D555BC" w14:paraId="3AAFD5DD" w14:textId="77777777" w:rsidTr="005A194B">
        <w:trPr>
          <w:trHeight w:val="280"/>
        </w:trPr>
        <w:tc>
          <w:tcPr>
            <w:tcW w:w="1975" w:type="dxa"/>
            <w:noWrap/>
            <w:hideMark/>
          </w:tcPr>
          <w:p w14:paraId="0662BB0A" w14:textId="77777777" w:rsidR="00D555BC" w:rsidRPr="00D555BC" w:rsidRDefault="00D555BC">
            <w:pPr>
              <w:rPr>
                <w:rFonts w:ascii="Times" w:hAnsi="Times"/>
                <w:noProof/>
              </w:rPr>
            </w:pPr>
            <w:r w:rsidRPr="00D555BC">
              <w:rPr>
                <w:rFonts w:ascii="Times" w:hAnsi="Times"/>
                <w:noProof/>
              </w:rPr>
              <w:t>polyomaviridae</w:t>
            </w:r>
          </w:p>
        </w:tc>
        <w:tc>
          <w:tcPr>
            <w:tcW w:w="1373" w:type="dxa"/>
            <w:noWrap/>
            <w:hideMark/>
          </w:tcPr>
          <w:p w14:paraId="14AE0F9B" w14:textId="77777777" w:rsidR="00D555BC" w:rsidRPr="00D555BC" w:rsidRDefault="00D555BC" w:rsidP="00D555BC">
            <w:pPr>
              <w:rPr>
                <w:rFonts w:ascii="Times" w:hAnsi="Times"/>
                <w:noProof/>
              </w:rPr>
            </w:pPr>
            <w:r w:rsidRPr="00D555BC">
              <w:rPr>
                <w:rFonts w:ascii="Times" w:hAnsi="Times"/>
                <w:noProof/>
              </w:rPr>
              <w:t>322</w:t>
            </w:r>
          </w:p>
        </w:tc>
        <w:tc>
          <w:tcPr>
            <w:tcW w:w="5400" w:type="dxa"/>
            <w:noWrap/>
            <w:hideMark/>
          </w:tcPr>
          <w:p w14:paraId="74995DC9" w14:textId="53988BB0" w:rsidR="00D555BC" w:rsidRPr="00D555BC" w:rsidRDefault="00B775FA">
            <w:pPr>
              <w:rPr>
                <w:rFonts w:ascii="Times" w:hAnsi="Times"/>
                <w:noProof/>
              </w:rPr>
            </w:pPr>
            <w:r w:rsidRPr="00B775FA">
              <w:rPr>
                <w:rFonts w:ascii="Times" w:hAnsi="Times"/>
                <w:noProof/>
              </w:rPr>
              <w:t>macaca mulatta polyomavirus 1</w:t>
            </w:r>
            <w:r>
              <w:rPr>
                <w:rFonts w:ascii="Times" w:hAnsi="Times"/>
                <w:noProof/>
              </w:rPr>
              <w:t xml:space="preserve"> (186)</w:t>
            </w:r>
          </w:p>
        </w:tc>
      </w:tr>
      <w:tr w:rsidR="00D555BC" w:rsidRPr="00D555BC" w14:paraId="7AAA573B" w14:textId="77777777" w:rsidTr="005A194B">
        <w:trPr>
          <w:trHeight w:val="280"/>
        </w:trPr>
        <w:tc>
          <w:tcPr>
            <w:tcW w:w="1975" w:type="dxa"/>
            <w:noWrap/>
            <w:hideMark/>
          </w:tcPr>
          <w:p w14:paraId="06AC6438" w14:textId="77777777" w:rsidR="00D555BC" w:rsidRPr="00D555BC" w:rsidRDefault="00D555BC">
            <w:pPr>
              <w:rPr>
                <w:rFonts w:ascii="Times" w:hAnsi="Times"/>
                <w:noProof/>
              </w:rPr>
            </w:pPr>
            <w:r w:rsidRPr="00D555BC">
              <w:rPr>
                <w:rFonts w:ascii="Times" w:hAnsi="Times"/>
                <w:noProof/>
              </w:rPr>
              <w:t>parvoviridae</w:t>
            </w:r>
          </w:p>
        </w:tc>
        <w:tc>
          <w:tcPr>
            <w:tcW w:w="1373" w:type="dxa"/>
            <w:noWrap/>
            <w:hideMark/>
          </w:tcPr>
          <w:p w14:paraId="1E8D5F29" w14:textId="77777777" w:rsidR="00D555BC" w:rsidRPr="00D555BC" w:rsidRDefault="00D555BC" w:rsidP="00D555BC">
            <w:pPr>
              <w:rPr>
                <w:rFonts w:ascii="Times" w:hAnsi="Times"/>
                <w:noProof/>
              </w:rPr>
            </w:pPr>
            <w:r w:rsidRPr="00D555BC">
              <w:rPr>
                <w:rFonts w:ascii="Times" w:hAnsi="Times"/>
                <w:noProof/>
              </w:rPr>
              <w:t>292</w:t>
            </w:r>
          </w:p>
        </w:tc>
        <w:tc>
          <w:tcPr>
            <w:tcW w:w="5400" w:type="dxa"/>
            <w:noWrap/>
            <w:hideMark/>
          </w:tcPr>
          <w:p w14:paraId="30885ED1" w14:textId="0DE6F0BA" w:rsidR="00D555BC" w:rsidRPr="00D555BC" w:rsidRDefault="00B775FA">
            <w:pPr>
              <w:rPr>
                <w:rFonts w:ascii="Times" w:hAnsi="Times"/>
                <w:noProof/>
              </w:rPr>
            </w:pPr>
            <w:r w:rsidRPr="00B775FA">
              <w:rPr>
                <w:rFonts w:ascii="Times" w:hAnsi="Times"/>
                <w:noProof/>
              </w:rPr>
              <w:t>adeno-associated dependoparvovirus a</w:t>
            </w:r>
            <w:r>
              <w:rPr>
                <w:rFonts w:ascii="Times" w:hAnsi="Times"/>
                <w:noProof/>
              </w:rPr>
              <w:t xml:space="preserve"> (285)</w:t>
            </w:r>
          </w:p>
        </w:tc>
      </w:tr>
      <w:tr w:rsidR="00D555BC" w:rsidRPr="00D555BC" w14:paraId="18ED9F6A" w14:textId="77777777" w:rsidTr="005A194B">
        <w:trPr>
          <w:trHeight w:val="280"/>
        </w:trPr>
        <w:tc>
          <w:tcPr>
            <w:tcW w:w="1975" w:type="dxa"/>
            <w:noWrap/>
            <w:hideMark/>
          </w:tcPr>
          <w:p w14:paraId="73E1746E" w14:textId="77777777" w:rsidR="00D555BC" w:rsidRPr="00D555BC" w:rsidRDefault="00D555BC">
            <w:pPr>
              <w:rPr>
                <w:rFonts w:ascii="Times" w:hAnsi="Times"/>
                <w:noProof/>
              </w:rPr>
            </w:pPr>
            <w:r w:rsidRPr="00D555BC">
              <w:rPr>
                <w:rFonts w:ascii="Times" w:hAnsi="Times"/>
                <w:noProof/>
              </w:rPr>
              <w:t>adenoviridae</w:t>
            </w:r>
          </w:p>
        </w:tc>
        <w:tc>
          <w:tcPr>
            <w:tcW w:w="1373" w:type="dxa"/>
            <w:noWrap/>
            <w:hideMark/>
          </w:tcPr>
          <w:p w14:paraId="2B3CA5DC" w14:textId="77777777" w:rsidR="00D555BC" w:rsidRPr="00627D93" w:rsidRDefault="00D555BC" w:rsidP="00D555BC">
            <w:pPr>
              <w:rPr>
                <w:rFonts w:ascii="Times" w:hAnsi="Times"/>
                <w:noProof/>
                <w:highlight w:val="yellow"/>
                <w:rPrChange w:id="180" w:author="Peter Hans Uetz" w:date="2018-03-25T19:36:00Z">
                  <w:rPr>
                    <w:rFonts w:ascii="Times" w:hAnsi="Times"/>
                    <w:noProof/>
                  </w:rPr>
                </w:rPrChange>
              </w:rPr>
            </w:pPr>
            <w:r w:rsidRPr="00627D93">
              <w:rPr>
                <w:rFonts w:ascii="Times" w:hAnsi="Times"/>
                <w:noProof/>
                <w:highlight w:val="yellow"/>
                <w:rPrChange w:id="181" w:author="Peter Hans Uetz" w:date="2018-03-25T19:36:00Z">
                  <w:rPr>
                    <w:rFonts w:ascii="Times" w:hAnsi="Times"/>
                    <w:noProof/>
                  </w:rPr>
                </w:rPrChange>
              </w:rPr>
              <w:t>281</w:t>
            </w:r>
          </w:p>
        </w:tc>
        <w:tc>
          <w:tcPr>
            <w:tcW w:w="5400" w:type="dxa"/>
            <w:noWrap/>
            <w:hideMark/>
          </w:tcPr>
          <w:p w14:paraId="50B3B32D" w14:textId="6118173A" w:rsidR="00D555BC" w:rsidRPr="00627D93" w:rsidRDefault="00B775FA">
            <w:pPr>
              <w:rPr>
                <w:rFonts w:ascii="Times" w:hAnsi="Times"/>
                <w:noProof/>
                <w:highlight w:val="yellow"/>
                <w:rPrChange w:id="182" w:author="Peter Hans Uetz" w:date="2018-03-25T19:36:00Z">
                  <w:rPr>
                    <w:rFonts w:ascii="Times" w:hAnsi="Times"/>
                    <w:noProof/>
                  </w:rPr>
                </w:rPrChange>
              </w:rPr>
            </w:pPr>
            <w:r w:rsidRPr="00627D93">
              <w:rPr>
                <w:rFonts w:ascii="Times" w:hAnsi="Times"/>
                <w:noProof/>
                <w:highlight w:val="yellow"/>
                <w:rPrChange w:id="183" w:author="Peter Hans Uetz" w:date="2018-03-25T19:36:00Z">
                  <w:rPr>
                    <w:rFonts w:ascii="Times" w:hAnsi="Times"/>
                    <w:noProof/>
                  </w:rPr>
                </w:rPrChange>
              </w:rPr>
              <w:t>human adenovirus 5 (201); human mastadenovirus c (172)</w:t>
            </w:r>
          </w:p>
        </w:tc>
      </w:tr>
      <w:tr w:rsidR="00D555BC" w:rsidRPr="00D555BC" w14:paraId="4DDD46DC" w14:textId="77777777" w:rsidTr="005A194B">
        <w:trPr>
          <w:trHeight w:val="280"/>
        </w:trPr>
        <w:tc>
          <w:tcPr>
            <w:tcW w:w="1975" w:type="dxa"/>
            <w:noWrap/>
            <w:hideMark/>
          </w:tcPr>
          <w:p w14:paraId="7435674C" w14:textId="77777777" w:rsidR="00D555BC" w:rsidRPr="00D555BC" w:rsidRDefault="00D555BC">
            <w:pPr>
              <w:rPr>
                <w:rFonts w:ascii="Times" w:hAnsi="Times"/>
                <w:noProof/>
              </w:rPr>
            </w:pPr>
            <w:r w:rsidRPr="00D555BC">
              <w:rPr>
                <w:rFonts w:ascii="Times" w:hAnsi="Times"/>
                <w:noProof/>
              </w:rPr>
              <w:t>filoviridae</w:t>
            </w:r>
          </w:p>
        </w:tc>
        <w:tc>
          <w:tcPr>
            <w:tcW w:w="1373" w:type="dxa"/>
            <w:noWrap/>
            <w:hideMark/>
          </w:tcPr>
          <w:p w14:paraId="3FC8B855" w14:textId="77777777" w:rsidR="00D555BC" w:rsidRPr="00627D93" w:rsidRDefault="00D555BC" w:rsidP="00D555BC">
            <w:pPr>
              <w:rPr>
                <w:rFonts w:ascii="Times" w:hAnsi="Times"/>
                <w:noProof/>
                <w:highlight w:val="yellow"/>
                <w:rPrChange w:id="184" w:author="Peter Hans Uetz" w:date="2018-03-25T19:36:00Z">
                  <w:rPr>
                    <w:rFonts w:ascii="Times" w:hAnsi="Times"/>
                    <w:noProof/>
                  </w:rPr>
                </w:rPrChange>
              </w:rPr>
            </w:pPr>
            <w:r w:rsidRPr="00627D93">
              <w:rPr>
                <w:rFonts w:ascii="Times" w:hAnsi="Times"/>
                <w:noProof/>
                <w:highlight w:val="yellow"/>
                <w:rPrChange w:id="185" w:author="Peter Hans Uetz" w:date="2018-03-25T19:36:00Z">
                  <w:rPr>
                    <w:rFonts w:ascii="Times" w:hAnsi="Times"/>
                    <w:noProof/>
                  </w:rPr>
                </w:rPrChange>
              </w:rPr>
              <w:t>172</w:t>
            </w:r>
          </w:p>
        </w:tc>
        <w:tc>
          <w:tcPr>
            <w:tcW w:w="5400" w:type="dxa"/>
            <w:noWrap/>
            <w:hideMark/>
          </w:tcPr>
          <w:p w14:paraId="12547A1C" w14:textId="4930E3BB" w:rsidR="00D555BC" w:rsidRPr="00627D93" w:rsidRDefault="00B775FA" w:rsidP="00B775FA">
            <w:pPr>
              <w:rPr>
                <w:rFonts w:ascii="Times" w:hAnsi="Times"/>
                <w:noProof/>
                <w:highlight w:val="yellow"/>
                <w:rPrChange w:id="186" w:author="Peter Hans Uetz" w:date="2018-03-25T19:36:00Z">
                  <w:rPr>
                    <w:rFonts w:ascii="Times" w:hAnsi="Times"/>
                    <w:noProof/>
                  </w:rPr>
                </w:rPrChange>
              </w:rPr>
            </w:pPr>
            <w:r w:rsidRPr="00627D93">
              <w:rPr>
                <w:rFonts w:ascii="Times" w:hAnsi="Times"/>
                <w:noProof/>
                <w:highlight w:val="yellow"/>
                <w:rPrChange w:id="187" w:author="Peter Hans Uetz" w:date="2018-03-25T19:36:00Z">
                  <w:rPr>
                    <w:rFonts w:ascii="Times" w:hAnsi="Times"/>
                    <w:noProof/>
                  </w:rPr>
                </w:rPrChange>
              </w:rPr>
              <w:t>ebolavirus (239); marburgvirus (41)</w:t>
            </w:r>
          </w:p>
        </w:tc>
      </w:tr>
      <w:tr w:rsidR="00D555BC" w:rsidRPr="00D555BC" w14:paraId="4C9D4F34" w14:textId="77777777" w:rsidTr="005A194B">
        <w:trPr>
          <w:trHeight w:val="280"/>
        </w:trPr>
        <w:tc>
          <w:tcPr>
            <w:tcW w:w="1975" w:type="dxa"/>
            <w:noWrap/>
            <w:hideMark/>
          </w:tcPr>
          <w:p w14:paraId="3CF432B9" w14:textId="77777777" w:rsidR="00D555BC" w:rsidRPr="00D555BC" w:rsidRDefault="00D555BC">
            <w:pPr>
              <w:rPr>
                <w:rFonts w:ascii="Times" w:hAnsi="Times"/>
                <w:noProof/>
              </w:rPr>
            </w:pPr>
            <w:r w:rsidRPr="00D555BC">
              <w:rPr>
                <w:rFonts w:ascii="Times" w:hAnsi="Times"/>
                <w:noProof/>
              </w:rPr>
              <w:t>bunyaviridae</w:t>
            </w:r>
          </w:p>
        </w:tc>
        <w:tc>
          <w:tcPr>
            <w:tcW w:w="1373" w:type="dxa"/>
            <w:noWrap/>
            <w:hideMark/>
          </w:tcPr>
          <w:p w14:paraId="7F4AC403" w14:textId="77777777" w:rsidR="00D555BC" w:rsidRPr="00D555BC" w:rsidRDefault="00D555BC" w:rsidP="00D555BC">
            <w:pPr>
              <w:rPr>
                <w:rFonts w:ascii="Times" w:hAnsi="Times"/>
                <w:noProof/>
              </w:rPr>
            </w:pPr>
            <w:r w:rsidRPr="00D555BC">
              <w:rPr>
                <w:rFonts w:ascii="Times" w:hAnsi="Times"/>
                <w:noProof/>
              </w:rPr>
              <w:t>159</w:t>
            </w:r>
          </w:p>
        </w:tc>
        <w:tc>
          <w:tcPr>
            <w:tcW w:w="5400" w:type="dxa"/>
            <w:noWrap/>
            <w:hideMark/>
          </w:tcPr>
          <w:p w14:paraId="724E9B00" w14:textId="12D64A91"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77F1210C" w14:textId="77777777" w:rsidTr="005A194B">
        <w:trPr>
          <w:trHeight w:val="280"/>
        </w:trPr>
        <w:tc>
          <w:tcPr>
            <w:tcW w:w="1975" w:type="dxa"/>
            <w:noWrap/>
            <w:hideMark/>
          </w:tcPr>
          <w:p w14:paraId="61214F83" w14:textId="77777777" w:rsidR="00D555BC" w:rsidRPr="00D555BC" w:rsidRDefault="00D555BC">
            <w:pPr>
              <w:rPr>
                <w:rFonts w:ascii="Times" w:hAnsi="Times"/>
                <w:noProof/>
              </w:rPr>
            </w:pPr>
            <w:r w:rsidRPr="00D555BC">
              <w:rPr>
                <w:rFonts w:ascii="Times" w:hAnsi="Times"/>
                <w:noProof/>
              </w:rPr>
              <w:t>togaviridae</w:t>
            </w:r>
          </w:p>
        </w:tc>
        <w:tc>
          <w:tcPr>
            <w:tcW w:w="1373" w:type="dxa"/>
            <w:noWrap/>
            <w:hideMark/>
          </w:tcPr>
          <w:p w14:paraId="55F4473B" w14:textId="77777777" w:rsidR="00D555BC" w:rsidRPr="00D555BC" w:rsidRDefault="00D555BC" w:rsidP="00D555BC">
            <w:pPr>
              <w:rPr>
                <w:rFonts w:ascii="Times" w:hAnsi="Times"/>
                <w:noProof/>
              </w:rPr>
            </w:pPr>
            <w:r w:rsidRPr="00D555BC">
              <w:rPr>
                <w:rFonts w:ascii="Times" w:hAnsi="Times"/>
                <w:noProof/>
              </w:rPr>
              <w:t>126</w:t>
            </w:r>
          </w:p>
        </w:tc>
        <w:tc>
          <w:tcPr>
            <w:tcW w:w="5400" w:type="dxa"/>
            <w:noWrap/>
            <w:hideMark/>
          </w:tcPr>
          <w:p w14:paraId="175D78D4" w14:textId="2938FBB2" w:rsidR="00D555BC" w:rsidRPr="00D555BC" w:rsidRDefault="00E54F94">
            <w:pPr>
              <w:rPr>
                <w:rFonts w:ascii="Times" w:hAnsi="Times"/>
                <w:noProof/>
              </w:rPr>
            </w:pPr>
            <w:r w:rsidRPr="00E54F94">
              <w:rPr>
                <w:rFonts w:ascii="Times" w:hAnsi="Times"/>
                <w:noProof/>
              </w:rPr>
              <w:t>sindbis virus</w:t>
            </w:r>
            <w:r>
              <w:rPr>
                <w:rFonts w:ascii="Times" w:hAnsi="Times"/>
                <w:noProof/>
              </w:rPr>
              <w:t xml:space="preserve"> (69); rubella virus (57)</w:t>
            </w:r>
          </w:p>
        </w:tc>
      </w:tr>
      <w:tr w:rsidR="00D555BC" w:rsidRPr="00D555BC" w14:paraId="12ACAF6B" w14:textId="77777777" w:rsidTr="005A194B">
        <w:trPr>
          <w:trHeight w:val="280"/>
        </w:trPr>
        <w:tc>
          <w:tcPr>
            <w:tcW w:w="1975" w:type="dxa"/>
            <w:noWrap/>
            <w:hideMark/>
          </w:tcPr>
          <w:p w14:paraId="15261DF2" w14:textId="77777777" w:rsidR="00D555BC" w:rsidRPr="00D555BC" w:rsidRDefault="00D555BC">
            <w:pPr>
              <w:rPr>
                <w:rFonts w:ascii="Times" w:hAnsi="Times"/>
                <w:noProof/>
              </w:rPr>
            </w:pPr>
            <w:r w:rsidRPr="00D555BC">
              <w:rPr>
                <w:rFonts w:ascii="Times" w:hAnsi="Times"/>
                <w:noProof/>
              </w:rPr>
              <w:t>hepadnaviridae</w:t>
            </w:r>
          </w:p>
        </w:tc>
        <w:tc>
          <w:tcPr>
            <w:tcW w:w="1373" w:type="dxa"/>
            <w:noWrap/>
            <w:hideMark/>
          </w:tcPr>
          <w:p w14:paraId="72577825" w14:textId="77777777" w:rsidR="00D555BC" w:rsidRPr="00D555BC" w:rsidRDefault="00D555BC" w:rsidP="00D555BC">
            <w:pPr>
              <w:rPr>
                <w:rFonts w:ascii="Times" w:hAnsi="Times"/>
                <w:noProof/>
              </w:rPr>
            </w:pPr>
            <w:r w:rsidRPr="00D555BC">
              <w:rPr>
                <w:rFonts w:ascii="Times" w:hAnsi="Times"/>
                <w:noProof/>
              </w:rPr>
              <w:t>99</w:t>
            </w:r>
          </w:p>
        </w:tc>
        <w:tc>
          <w:tcPr>
            <w:tcW w:w="5400" w:type="dxa"/>
            <w:noWrap/>
            <w:hideMark/>
          </w:tcPr>
          <w:p w14:paraId="20A91C3A" w14:textId="3A1595AB" w:rsidR="00D555BC" w:rsidRPr="00D555BC" w:rsidRDefault="00E54F94">
            <w:pPr>
              <w:rPr>
                <w:rFonts w:ascii="Times" w:hAnsi="Times"/>
                <w:noProof/>
              </w:rPr>
            </w:pPr>
            <w:r w:rsidRPr="00E54F94">
              <w:rPr>
                <w:rFonts w:ascii="Times" w:hAnsi="Times"/>
                <w:noProof/>
              </w:rPr>
              <w:t>hepatitis b virus</w:t>
            </w:r>
            <w:r>
              <w:rPr>
                <w:rFonts w:ascii="Times" w:hAnsi="Times"/>
                <w:noProof/>
              </w:rPr>
              <w:t xml:space="preserve"> (90)</w:t>
            </w:r>
          </w:p>
        </w:tc>
      </w:tr>
      <w:tr w:rsidR="00D555BC" w:rsidRPr="00D555BC" w14:paraId="0D42751C" w14:textId="77777777" w:rsidTr="005A194B">
        <w:trPr>
          <w:trHeight w:val="280"/>
        </w:trPr>
        <w:tc>
          <w:tcPr>
            <w:tcW w:w="1975" w:type="dxa"/>
            <w:noWrap/>
            <w:hideMark/>
          </w:tcPr>
          <w:p w14:paraId="31004412" w14:textId="77777777" w:rsidR="00D555BC" w:rsidRPr="00D555BC" w:rsidRDefault="00D555BC">
            <w:pPr>
              <w:rPr>
                <w:rFonts w:ascii="Times" w:hAnsi="Times"/>
                <w:noProof/>
              </w:rPr>
            </w:pPr>
            <w:r w:rsidRPr="00D555BC">
              <w:rPr>
                <w:rFonts w:ascii="Times" w:hAnsi="Times"/>
                <w:noProof/>
              </w:rPr>
              <w:t>peribunyaviridae</w:t>
            </w:r>
          </w:p>
        </w:tc>
        <w:tc>
          <w:tcPr>
            <w:tcW w:w="1373" w:type="dxa"/>
            <w:noWrap/>
            <w:hideMark/>
          </w:tcPr>
          <w:p w14:paraId="724025B3" w14:textId="77777777" w:rsidR="00D555BC" w:rsidRPr="00D555BC" w:rsidRDefault="00D555BC" w:rsidP="00D555BC">
            <w:pPr>
              <w:rPr>
                <w:rFonts w:ascii="Times" w:hAnsi="Times"/>
                <w:noProof/>
              </w:rPr>
            </w:pPr>
            <w:r w:rsidRPr="00D555BC">
              <w:rPr>
                <w:rFonts w:ascii="Times" w:hAnsi="Times"/>
                <w:noProof/>
              </w:rPr>
              <w:t>85</w:t>
            </w:r>
          </w:p>
        </w:tc>
        <w:tc>
          <w:tcPr>
            <w:tcW w:w="5400" w:type="dxa"/>
            <w:noWrap/>
            <w:hideMark/>
          </w:tcPr>
          <w:p w14:paraId="21F348F4" w14:textId="7FA77F1D"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0CDE0202" w14:textId="77777777" w:rsidTr="005A194B">
        <w:trPr>
          <w:trHeight w:val="280"/>
        </w:trPr>
        <w:tc>
          <w:tcPr>
            <w:tcW w:w="1975" w:type="dxa"/>
            <w:noWrap/>
            <w:hideMark/>
          </w:tcPr>
          <w:p w14:paraId="3ED73244" w14:textId="77777777" w:rsidR="00D555BC" w:rsidRPr="00D555BC" w:rsidRDefault="00D555BC">
            <w:pPr>
              <w:rPr>
                <w:rFonts w:ascii="Times" w:hAnsi="Times"/>
                <w:noProof/>
              </w:rPr>
            </w:pPr>
            <w:r w:rsidRPr="00D555BC">
              <w:rPr>
                <w:rFonts w:ascii="Times" w:hAnsi="Times"/>
                <w:noProof/>
              </w:rPr>
              <w:t>phenuiviridae</w:t>
            </w:r>
          </w:p>
        </w:tc>
        <w:tc>
          <w:tcPr>
            <w:tcW w:w="1373" w:type="dxa"/>
            <w:noWrap/>
            <w:hideMark/>
          </w:tcPr>
          <w:p w14:paraId="60B02627" w14:textId="77777777" w:rsidR="00D555BC" w:rsidRPr="00627D93" w:rsidRDefault="00D555BC" w:rsidP="00D555BC">
            <w:pPr>
              <w:rPr>
                <w:rFonts w:ascii="Times" w:hAnsi="Times"/>
                <w:noProof/>
                <w:highlight w:val="yellow"/>
                <w:rPrChange w:id="188" w:author="Peter Hans Uetz" w:date="2018-03-25T19:36:00Z">
                  <w:rPr>
                    <w:rFonts w:ascii="Times" w:hAnsi="Times"/>
                    <w:noProof/>
                  </w:rPr>
                </w:rPrChange>
              </w:rPr>
            </w:pPr>
            <w:r w:rsidRPr="00627D93">
              <w:rPr>
                <w:rFonts w:ascii="Times" w:hAnsi="Times"/>
                <w:noProof/>
                <w:highlight w:val="yellow"/>
                <w:rPrChange w:id="189" w:author="Peter Hans Uetz" w:date="2018-03-25T19:36:00Z">
                  <w:rPr>
                    <w:rFonts w:ascii="Times" w:hAnsi="Times"/>
                    <w:noProof/>
                  </w:rPr>
                </w:rPrChange>
              </w:rPr>
              <w:t>76</w:t>
            </w:r>
          </w:p>
        </w:tc>
        <w:tc>
          <w:tcPr>
            <w:tcW w:w="5400" w:type="dxa"/>
            <w:noWrap/>
            <w:hideMark/>
          </w:tcPr>
          <w:p w14:paraId="60B4A2FF" w14:textId="64C054C7" w:rsidR="00D555BC" w:rsidRPr="00627D93" w:rsidRDefault="00190A97">
            <w:pPr>
              <w:rPr>
                <w:rFonts w:ascii="Times" w:hAnsi="Times"/>
                <w:noProof/>
                <w:highlight w:val="yellow"/>
                <w:rPrChange w:id="190" w:author="Peter Hans Uetz" w:date="2018-03-25T19:36:00Z">
                  <w:rPr>
                    <w:rFonts w:ascii="Times" w:hAnsi="Times"/>
                    <w:noProof/>
                  </w:rPr>
                </w:rPrChange>
              </w:rPr>
            </w:pPr>
            <w:r w:rsidRPr="00627D93">
              <w:rPr>
                <w:rFonts w:ascii="Times" w:hAnsi="Times"/>
                <w:noProof/>
                <w:highlight w:val="yellow"/>
                <w:rPrChange w:id="191" w:author="Peter Hans Uetz" w:date="2018-03-25T19:36:00Z">
                  <w:rPr>
                    <w:rFonts w:ascii="Times" w:hAnsi="Times"/>
                    <w:noProof/>
                  </w:rPr>
                </w:rPrChange>
              </w:rPr>
              <w:t>sandfly fever sicilian virus (50); rift valley fever phlebovirus (26); rift valley fever virus (strain zh-548 m12 (20)</w:t>
            </w:r>
          </w:p>
        </w:tc>
      </w:tr>
      <w:tr w:rsidR="00D555BC" w:rsidRPr="00D555BC" w14:paraId="731A57DE" w14:textId="77777777" w:rsidTr="005A194B">
        <w:trPr>
          <w:trHeight w:val="280"/>
        </w:trPr>
        <w:tc>
          <w:tcPr>
            <w:tcW w:w="1975" w:type="dxa"/>
            <w:noWrap/>
            <w:hideMark/>
          </w:tcPr>
          <w:p w14:paraId="6559B0A5" w14:textId="77777777" w:rsidR="00D555BC" w:rsidRPr="00D555BC" w:rsidRDefault="00D555BC">
            <w:pPr>
              <w:rPr>
                <w:rFonts w:ascii="Times" w:hAnsi="Times"/>
                <w:noProof/>
              </w:rPr>
            </w:pPr>
            <w:r w:rsidRPr="00D555BC">
              <w:rPr>
                <w:rFonts w:ascii="Times" w:hAnsi="Times"/>
                <w:noProof/>
              </w:rPr>
              <w:t>arteriviridae</w:t>
            </w:r>
          </w:p>
        </w:tc>
        <w:tc>
          <w:tcPr>
            <w:tcW w:w="1373" w:type="dxa"/>
            <w:noWrap/>
            <w:hideMark/>
          </w:tcPr>
          <w:p w14:paraId="3CDA9E88" w14:textId="77777777" w:rsidR="00D555BC" w:rsidRPr="00D555BC" w:rsidRDefault="00D555BC" w:rsidP="00D555BC">
            <w:pPr>
              <w:rPr>
                <w:rFonts w:ascii="Times" w:hAnsi="Times"/>
                <w:noProof/>
              </w:rPr>
            </w:pPr>
            <w:r w:rsidRPr="00D555BC">
              <w:rPr>
                <w:rFonts w:ascii="Times" w:hAnsi="Times"/>
                <w:noProof/>
              </w:rPr>
              <w:t>67</w:t>
            </w:r>
          </w:p>
        </w:tc>
        <w:tc>
          <w:tcPr>
            <w:tcW w:w="5400" w:type="dxa"/>
            <w:noWrap/>
            <w:hideMark/>
          </w:tcPr>
          <w:p w14:paraId="2A009329" w14:textId="2CBAAFC8" w:rsidR="00D555BC" w:rsidRPr="00D555BC" w:rsidRDefault="00184FEC">
            <w:pPr>
              <w:rPr>
                <w:rFonts w:ascii="Times" w:hAnsi="Times"/>
                <w:noProof/>
              </w:rPr>
            </w:pPr>
            <w:r w:rsidRPr="00184FEC">
              <w:rPr>
                <w:rFonts w:ascii="Times" w:hAnsi="Times"/>
                <w:noProof/>
              </w:rPr>
              <w:t>porcine reproductive and respiratory syndrome virus</w:t>
            </w:r>
            <w:r>
              <w:rPr>
                <w:rFonts w:ascii="Times" w:hAnsi="Times"/>
                <w:noProof/>
              </w:rPr>
              <w:t xml:space="preserve"> (16); </w:t>
            </w:r>
            <w:r w:rsidRPr="00184FEC">
              <w:rPr>
                <w:rFonts w:ascii="Times" w:hAnsi="Times"/>
                <w:noProof/>
              </w:rPr>
              <w:t>equine arteritis virus</w:t>
            </w:r>
            <w:r>
              <w:rPr>
                <w:rFonts w:ascii="Times" w:hAnsi="Times"/>
                <w:noProof/>
              </w:rPr>
              <w:t xml:space="preserve"> (11)</w:t>
            </w:r>
          </w:p>
        </w:tc>
      </w:tr>
      <w:tr w:rsidR="00D555BC" w:rsidRPr="00D555BC" w14:paraId="115AC7D0" w14:textId="77777777" w:rsidTr="005A194B">
        <w:trPr>
          <w:trHeight w:val="280"/>
        </w:trPr>
        <w:tc>
          <w:tcPr>
            <w:tcW w:w="1975" w:type="dxa"/>
            <w:noWrap/>
            <w:hideMark/>
          </w:tcPr>
          <w:p w14:paraId="54A9E6E5" w14:textId="77777777" w:rsidR="00D555BC" w:rsidRPr="00D555BC" w:rsidRDefault="00D555BC">
            <w:pPr>
              <w:rPr>
                <w:rFonts w:ascii="Times" w:hAnsi="Times"/>
                <w:noProof/>
              </w:rPr>
            </w:pPr>
            <w:r w:rsidRPr="00D555BC">
              <w:rPr>
                <w:rFonts w:ascii="Times" w:hAnsi="Times"/>
                <w:noProof/>
              </w:rPr>
              <w:t>coronaviridae</w:t>
            </w:r>
          </w:p>
        </w:tc>
        <w:tc>
          <w:tcPr>
            <w:tcW w:w="1373" w:type="dxa"/>
            <w:noWrap/>
            <w:hideMark/>
          </w:tcPr>
          <w:p w14:paraId="150BB3CA" w14:textId="77777777" w:rsidR="00D555BC" w:rsidRPr="00D555BC" w:rsidRDefault="00D555BC" w:rsidP="00D555BC">
            <w:pPr>
              <w:rPr>
                <w:rFonts w:ascii="Times" w:hAnsi="Times"/>
                <w:noProof/>
              </w:rPr>
            </w:pPr>
            <w:r w:rsidRPr="00D555BC">
              <w:rPr>
                <w:rFonts w:ascii="Times" w:hAnsi="Times"/>
                <w:noProof/>
              </w:rPr>
              <w:t>66</w:t>
            </w:r>
          </w:p>
        </w:tc>
        <w:tc>
          <w:tcPr>
            <w:tcW w:w="5400" w:type="dxa"/>
            <w:noWrap/>
            <w:hideMark/>
          </w:tcPr>
          <w:p w14:paraId="7CFD02A1" w14:textId="4C2074F7" w:rsidR="00D555BC" w:rsidRPr="00D555BC" w:rsidRDefault="0021448C" w:rsidP="0021448C">
            <w:pPr>
              <w:rPr>
                <w:rFonts w:ascii="Times" w:hAnsi="Times"/>
                <w:noProof/>
              </w:rPr>
            </w:pPr>
            <w:r w:rsidRPr="0021448C">
              <w:rPr>
                <w:rFonts w:ascii="Times" w:hAnsi="Times"/>
                <w:noProof/>
              </w:rPr>
              <w:t>sars coronavirus</w:t>
            </w:r>
            <w:r>
              <w:rPr>
                <w:rFonts w:ascii="Times" w:hAnsi="Times"/>
                <w:noProof/>
              </w:rPr>
              <w:t xml:space="preserve"> (66)</w:t>
            </w:r>
          </w:p>
        </w:tc>
      </w:tr>
      <w:tr w:rsidR="00D555BC" w:rsidRPr="00D555BC" w14:paraId="1D165F6C" w14:textId="77777777" w:rsidTr="005A194B">
        <w:trPr>
          <w:trHeight w:val="280"/>
        </w:trPr>
        <w:tc>
          <w:tcPr>
            <w:tcW w:w="1975" w:type="dxa"/>
            <w:noWrap/>
            <w:hideMark/>
          </w:tcPr>
          <w:p w14:paraId="62B02AA3" w14:textId="77777777" w:rsidR="00D555BC" w:rsidRPr="00D555BC" w:rsidRDefault="00D555BC">
            <w:pPr>
              <w:rPr>
                <w:rFonts w:ascii="Times" w:hAnsi="Times"/>
                <w:noProof/>
              </w:rPr>
            </w:pPr>
            <w:r w:rsidRPr="00D555BC">
              <w:rPr>
                <w:rFonts w:ascii="Times" w:hAnsi="Times"/>
                <w:noProof/>
              </w:rPr>
              <w:t>reoviridae</w:t>
            </w:r>
          </w:p>
        </w:tc>
        <w:tc>
          <w:tcPr>
            <w:tcW w:w="1373" w:type="dxa"/>
            <w:noWrap/>
            <w:hideMark/>
          </w:tcPr>
          <w:p w14:paraId="1B609246" w14:textId="77777777" w:rsidR="00D555BC" w:rsidRPr="00D555BC" w:rsidRDefault="00D555BC" w:rsidP="00D555BC">
            <w:pPr>
              <w:rPr>
                <w:rFonts w:ascii="Times" w:hAnsi="Times"/>
                <w:noProof/>
              </w:rPr>
            </w:pPr>
            <w:r w:rsidRPr="00D555BC">
              <w:rPr>
                <w:rFonts w:ascii="Times" w:hAnsi="Times"/>
                <w:noProof/>
              </w:rPr>
              <w:t>63</w:t>
            </w:r>
          </w:p>
        </w:tc>
        <w:tc>
          <w:tcPr>
            <w:tcW w:w="5400" w:type="dxa"/>
            <w:noWrap/>
            <w:hideMark/>
          </w:tcPr>
          <w:p w14:paraId="62D83FD9" w14:textId="304B4262" w:rsidR="00D555BC" w:rsidRPr="00D555BC" w:rsidRDefault="0021448C">
            <w:pPr>
              <w:rPr>
                <w:rFonts w:ascii="Times" w:hAnsi="Times"/>
                <w:noProof/>
              </w:rPr>
            </w:pPr>
            <w:r w:rsidRPr="0021448C">
              <w:rPr>
                <w:rFonts w:ascii="Times" w:hAnsi="Times"/>
                <w:noProof/>
              </w:rPr>
              <w:t>mammalian orthoreovirus</w:t>
            </w:r>
            <w:r>
              <w:rPr>
                <w:rFonts w:ascii="Times" w:hAnsi="Times"/>
                <w:noProof/>
              </w:rPr>
              <w:t xml:space="preserve"> (34); </w:t>
            </w:r>
            <w:r w:rsidRPr="0021448C">
              <w:rPr>
                <w:rFonts w:ascii="Times" w:hAnsi="Times"/>
                <w:noProof/>
              </w:rPr>
              <w:t>rotavirus c</w:t>
            </w:r>
            <w:r>
              <w:rPr>
                <w:rFonts w:ascii="Times" w:hAnsi="Times"/>
                <w:noProof/>
              </w:rPr>
              <w:t xml:space="preserve"> (19); </w:t>
            </w:r>
            <w:r w:rsidRPr="0021448C">
              <w:rPr>
                <w:rFonts w:ascii="Times" w:hAnsi="Times"/>
                <w:noProof/>
              </w:rPr>
              <w:t>mammalian orthoreovirus 1 lang</w:t>
            </w:r>
            <w:r>
              <w:rPr>
                <w:rFonts w:ascii="Times" w:hAnsi="Times"/>
                <w:noProof/>
              </w:rPr>
              <w:t xml:space="preserve"> (16)</w:t>
            </w:r>
          </w:p>
        </w:tc>
      </w:tr>
      <w:tr w:rsidR="00D555BC" w:rsidRPr="00D555BC" w14:paraId="4DC413F2" w14:textId="77777777" w:rsidTr="005A194B">
        <w:trPr>
          <w:trHeight w:val="280"/>
        </w:trPr>
        <w:tc>
          <w:tcPr>
            <w:tcW w:w="1975" w:type="dxa"/>
            <w:noWrap/>
            <w:hideMark/>
          </w:tcPr>
          <w:p w14:paraId="01E6DFDF" w14:textId="77777777" w:rsidR="00D555BC" w:rsidRPr="00D555BC" w:rsidRDefault="00D555BC">
            <w:pPr>
              <w:rPr>
                <w:rFonts w:ascii="Times" w:hAnsi="Times"/>
                <w:noProof/>
              </w:rPr>
            </w:pPr>
            <w:r w:rsidRPr="00D555BC">
              <w:rPr>
                <w:rFonts w:ascii="Times" w:hAnsi="Times"/>
                <w:noProof/>
              </w:rPr>
              <w:t>other</w:t>
            </w:r>
          </w:p>
        </w:tc>
        <w:tc>
          <w:tcPr>
            <w:tcW w:w="1373" w:type="dxa"/>
            <w:noWrap/>
            <w:hideMark/>
          </w:tcPr>
          <w:p w14:paraId="112722EA" w14:textId="77777777" w:rsidR="00D555BC" w:rsidRPr="00D555BC" w:rsidRDefault="00D555BC" w:rsidP="00D555BC">
            <w:pPr>
              <w:rPr>
                <w:rFonts w:ascii="Times" w:hAnsi="Times"/>
                <w:noProof/>
              </w:rPr>
            </w:pPr>
            <w:r w:rsidRPr="00D555BC">
              <w:rPr>
                <w:rFonts w:ascii="Times" w:hAnsi="Times"/>
                <w:noProof/>
              </w:rPr>
              <w:t>183</w:t>
            </w:r>
          </w:p>
        </w:tc>
        <w:tc>
          <w:tcPr>
            <w:tcW w:w="5400" w:type="dxa"/>
            <w:noWrap/>
            <w:hideMark/>
          </w:tcPr>
          <w:p w14:paraId="257327A1" w14:textId="77777777" w:rsidR="00D555BC" w:rsidRPr="00D555BC" w:rsidRDefault="00D555BC">
            <w:pPr>
              <w:rPr>
                <w:rFonts w:ascii="Times" w:hAnsi="Times"/>
                <w:noProof/>
              </w:rPr>
            </w:pPr>
          </w:p>
        </w:tc>
      </w:tr>
    </w:tbl>
    <w:p w14:paraId="4C5BEFAF" w14:textId="77777777" w:rsidR="00D555BC" w:rsidRDefault="00D555BC">
      <w:pPr>
        <w:rPr>
          <w:rFonts w:ascii="Times" w:hAnsi="Times"/>
          <w:noProof/>
        </w:rPr>
      </w:pPr>
    </w:p>
    <w:p w14:paraId="48A08CE6" w14:textId="77777777" w:rsidR="00703CD7" w:rsidRDefault="00703CD7">
      <w:pPr>
        <w:rPr>
          <w:rFonts w:ascii="Times" w:hAnsi="Times"/>
          <w:noProof/>
        </w:rPr>
      </w:pPr>
    </w:p>
    <w:p w14:paraId="7560CB56" w14:textId="77777777" w:rsidR="000A7598" w:rsidRDefault="000A7598">
      <w:pPr>
        <w:rPr>
          <w:rFonts w:ascii="Times" w:hAnsi="Times"/>
          <w:noProof/>
        </w:rPr>
      </w:pPr>
    </w:p>
    <w:p w14:paraId="1D65A272" w14:textId="77777777" w:rsidR="000A7598" w:rsidRDefault="000A7598">
      <w:pPr>
        <w:rPr>
          <w:rFonts w:ascii="Times" w:hAnsi="Times"/>
          <w:noProof/>
        </w:rPr>
      </w:pPr>
    </w:p>
    <w:p w14:paraId="5F15C129" w14:textId="77777777" w:rsidR="000A7598" w:rsidRDefault="000A7598">
      <w:pPr>
        <w:rPr>
          <w:rFonts w:ascii="Times" w:hAnsi="Times"/>
          <w:noProof/>
        </w:rPr>
      </w:pPr>
    </w:p>
    <w:p w14:paraId="60A02240" w14:textId="77777777" w:rsidR="000A7598" w:rsidRDefault="000A7598">
      <w:pPr>
        <w:rPr>
          <w:rFonts w:ascii="Times" w:hAnsi="Times"/>
          <w:noProof/>
        </w:rPr>
      </w:pPr>
    </w:p>
    <w:p w14:paraId="1C148768" w14:textId="77777777" w:rsidR="00B44EB4" w:rsidRDefault="00B44EB4">
      <w:pPr>
        <w:rPr>
          <w:rFonts w:ascii="Times" w:hAnsi="Times"/>
          <w:b/>
          <w:noProof/>
        </w:rPr>
      </w:pPr>
    </w:p>
    <w:bookmarkEnd w:id="0"/>
    <w:p w14:paraId="6F38DEFE" w14:textId="57483141" w:rsidR="00714B3B" w:rsidRPr="00AB7692" w:rsidRDefault="00714B3B" w:rsidP="00C63B0B">
      <w:pPr>
        <w:ind w:left="360" w:hanging="360"/>
        <w:rPr>
          <w:rFonts w:ascii="Times" w:hAnsi="Times"/>
          <w:noProof/>
        </w:rPr>
      </w:pPr>
    </w:p>
    <w:sectPr w:rsidR="00714B3B" w:rsidRPr="00AB7692" w:rsidSect="004A536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Goodacre, Norman *" w:date="2018-03-21T13:08:00Z" w:initials="GN*">
    <w:p w14:paraId="3C59BBE4" w14:textId="77777777" w:rsidR="00B77009" w:rsidRDefault="00B77009" w:rsidP="00B77009">
      <w:pPr>
        <w:pStyle w:val="CommentText"/>
      </w:pPr>
      <w:r>
        <w:rPr>
          <w:rStyle w:val="CommentReference"/>
        </w:rPr>
        <w:annotationRef/>
      </w:r>
      <w:r>
        <w:rPr>
          <w:rFonts w:ascii="Arial" w:hAnsi="Arial" w:cs="Arial"/>
          <w:color w:val="222222"/>
          <w:sz w:val="20"/>
          <w:szCs w:val="20"/>
          <w:shd w:val="clear" w:color="auto" w:fill="FFFFFF"/>
        </w:rPr>
        <w:t xml:space="preserve">Poon, L.L., Song, T., Rosenfeld, R., Lin, X., Rogers, M.B., Zhou, B., </w:t>
      </w:r>
      <w:proofErr w:type="spellStart"/>
      <w:r>
        <w:rPr>
          <w:rFonts w:ascii="Arial" w:hAnsi="Arial" w:cs="Arial"/>
          <w:color w:val="222222"/>
          <w:sz w:val="20"/>
          <w:szCs w:val="20"/>
          <w:shd w:val="clear" w:color="auto" w:fill="FFFFFF"/>
        </w:rPr>
        <w:t>Sebra</w:t>
      </w:r>
      <w:proofErr w:type="spellEnd"/>
      <w:r>
        <w:rPr>
          <w:rFonts w:ascii="Arial" w:hAnsi="Arial" w:cs="Arial"/>
          <w:color w:val="222222"/>
          <w:sz w:val="20"/>
          <w:szCs w:val="20"/>
          <w:shd w:val="clear" w:color="auto" w:fill="FFFFFF"/>
        </w:rPr>
        <w:t xml:space="preserve">, R., Halpin, R.A., Guan, Y., Twaddle, A. and </w:t>
      </w:r>
      <w:proofErr w:type="spellStart"/>
      <w:r>
        <w:rPr>
          <w:rFonts w:ascii="Arial" w:hAnsi="Arial" w:cs="Arial"/>
          <w:color w:val="222222"/>
          <w:sz w:val="20"/>
          <w:szCs w:val="20"/>
          <w:shd w:val="clear" w:color="auto" w:fill="FFFFFF"/>
        </w:rPr>
        <w:t>DePasse</w:t>
      </w:r>
      <w:proofErr w:type="spellEnd"/>
      <w:r>
        <w:rPr>
          <w:rFonts w:ascii="Arial" w:hAnsi="Arial" w:cs="Arial"/>
          <w:color w:val="222222"/>
          <w:sz w:val="20"/>
          <w:szCs w:val="20"/>
          <w:shd w:val="clear" w:color="auto" w:fill="FFFFFF"/>
        </w:rPr>
        <w:t>, J.V., 2016. Quantifying influenza virus diversity and transmission in humans. </w:t>
      </w:r>
      <w:r>
        <w:rPr>
          <w:rFonts w:ascii="Arial" w:hAnsi="Arial" w:cs="Arial"/>
          <w:i/>
          <w:iCs/>
          <w:color w:val="222222"/>
          <w:sz w:val="20"/>
          <w:szCs w:val="20"/>
          <w:shd w:val="clear" w:color="auto" w:fill="FFFFFF"/>
        </w:rPr>
        <w:t>Nature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p.195.</w:t>
      </w:r>
    </w:p>
  </w:comment>
  <w:comment w:id="81" w:author="Peter Hans Uetz" w:date="2018-03-25T19:29:00Z" w:initials="PHU">
    <w:p w14:paraId="39D27EB4" w14:textId="6993C6B0" w:rsidR="004D5362" w:rsidRDefault="004D5362">
      <w:pPr>
        <w:pStyle w:val="CommentText"/>
      </w:pPr>
      <w:r>
        <w:rPr>
          <w:rStyle w:val="CommentReference"/>
        </w:rPr>
        <w:annotationRef/>
      </w:r>
      <w:r>
        <w:t>Need to a</w:t>
      </w:r>
      <w:r>
        <w:t xml:space="preserve">dd more detail about </w:t>
      </w:r>
      <w:bookmarkStart w:id="82" w:name="_Hlk509754177"/>
      <w:r w:rsidRPr="00B72D1D">
        <w:rPr>
          <w:highlight w:val="yellow"/>
        </w:rPr>
        <w:t>orthogonal approaches or limitations of proteomics studies</w:t>
      </w:r>
      <w:bookmarkEnd w:id="82"/>
      <w:r w:rsidR="00AF3A24">
        <w:t>.</w:t>
      </w:r>
    </w:p>
    <w:p w14:paraId="653A3749" w14:textId="0567D433" w:rsidR="00AF3A24" w:rsidRDefault="00AF3A24">
      <w:pPr>
        <w:pStyle w:val="CommentText"/>
      </w:pPr>
    </w:p>
    <w:p w14:paraId="071D5477" w14:textId="77777777" w:rsidR="00AF3A24" w:rsidRDefault="00AF3A24" w:rsidP="00AF3A24">
      <w:pPr>
        <w:pStyle w:val="CommentText"/>
        <w:rPr>
          <w:i/>
          <w:iCs/>
        </w:rPr>
      </w:pPr>
      <w:r>
        <w:rPr>
          <w:i/>
          <w:iCs/>
        </w:rPr>
        <w:t>Need to discuss</w:t>
      </w:r>
      <w:r w:rsidRPr="005F7CEC">
        <w:rPr>
          <w:i/>
          <w:iCs/>
        </w:rPr>
        <w:t xml:space="preserve"> this</w:t>
      </w:r>
      <w:r>
        <w:rPr>
          <w:i/>
          <w:iCs/>
        </w:rPr>
        <w:t xml:space="preserve"> in more detail now and provide</w:t>
      </w:r>
      <w:r w:rsidRPr="005F7CEC">
        <w:rPr>
          <w:i/>
          <w:iCs/>
        </w:rPr>
        <w:t xml:space="preserve"> an assessment of the value of HTS data, including a few examples</w:t>
      </w:r>
      <w:r>
        <w:rPr>
          <w:i/>
          <w:iCs/>
        </w:rPr>
        <w:t>.</w:t>
      </w:r>
    </w:p>
    <w:p w14:paraId="7B44527C" w14:textId="437A271F" w:rsidR="00AF3A24" w:rsidRDefault="00AF3A24" w:rsidP="00AF3A24">
      <w:pPr>
        <w:pStyle w:val="CommentText"/>
      </w:pPr>
      <w:r>
        <w:rPr>
          <w:i/>
          <w:iCs/>
        </w:rPr>
        <w:t>Reviewer 4: “</w:t>
      </w:r>
      <w:r>
        <w:t>what the authors want to achieve in this section and their conclusion”</w:t>
      </w:r>
    </w:p>
    <w:p w14:paraId="403BA289" w14:textId="4AD7262E" w:rsidR="00AF3A24" w:rsidRDefault="00AF3A24" w:rsidP="00AF3A24">
      <w:pPr>
        <w:pStyle w:val="CommentText"/>
      </w:pPr>
    </w:p>
    <w:p w14:paraId="7D0EB257" w14:textId="77777777" w:rsidR="00AF3A24" w:rsidRDefault="00AF3A24" w:rsidP="00AF3A24">
      <w:pPr>
        <w:pStyle w:val="CommentText"/>
        <w:rPr>
          <w:rFonts w:ascii="Arial" w:hAnsi="Arial" w:cs="Arial"/>
          <w:color w:val="222222"/>
          <w:sz w:val="20"/>
          <w:szCs w:val="20"/>
          <w:shd w:val="clear" w:color="auto" w:fill="FFFFFF"/>
        </w:rPr>
      </w:pPr>
      <w:r>
        <w:t xml:space="preserve">Norman: </w:t>
      </w:r>
      <w:r>
        <w:t xml:space="preserve">I think, from what the reviewers say, we should divide this into 2 sections and then expand upon each. What about citing: </w:t>
      </w:r>
      <w:r>
        <w:rPr>
          <w:rFonts w:ascii="Arial" w:hAnsi="Arial" w:cs="Arial"/>
          <w:color w:val="222222"/>
          <w:sz w:val="20"/>
          <w:szCs w:val="20"/>
          <w:shd w:val="clear" w:color="auto" w:fill="FFFFFF"/>
        </w:rPr>
        <w:t xml:space="preserve">Chen, Y.C., </w:t>
      </w:r>
      <w:proofErr w:type="spellStart"/>
      <w:r>
        <w:rPr>
          <w:rFonts w:ascii="Arial" w:hAnsi="Arial" w:cs="Arial"/>
          <w:color w:val="222222"/>
          <w:sz w:val="20"/>
          <w:szCs w:val="20"/>
          <w:shd w:val="clear" w:color="auto" w:fill="FFFFFF"/>
        </w:rPr>
        <w:t>Rajagopala</w:t>
      </w:r>
      <w:proofErr w:type="spellEnd"/>
      <w:r>
        <w:rPr>
          <w:rFonts w:ascii="Arial" w:hAnsi="Arial" w:cs="Arial"/>
          <w:color w:val="222222"/>
          <w:sz w:val="20"/>
          <w:szCs w:val="20"/>
          <w:shd w:val="clear" w:color="auto" w:fill="FFFFFF"/>
        </w:rPr>
        <w:t xml:space="preserve">, S.V., </w:t>
      </w:r>
      <w:proofErr w:type="spellStart"/>
      <w:r>
        <w:rPr>
          <w:rFonts w:ascii="Arial" w:hAnsi="Arial" w:cs="Arial"/>
          <w:color w:val="222222"/>
          <w:sz w:val="20"/>
          <w:szCs w:val="20"/>
          <w:shd w:val="clear" w:color="auto" w:fill="FFFFFF"/>
        </w:rPr>
        <w:t>Stellberger</w:t>
      </w:r>
      <w:proofErr w:type="spellEnd"/>
      <w:r>
        <w:rPr>
          <w:rFonts w:ascii="Arial" w:hAnsi="Arial" w:cs="Arial"/>
          <w:color w:val="222222"/>
          <w:sz w:val="20"/>
          <w:szCs w:val="20"/>
          <w:shd w:val="clear" w:color="auto" w:fill="FFFFFF"/>
        </w:rPr>
        <w:t>, T. and Uetz,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3AE08655" w14:textId="640709C5" w:rsidR="00AF3A24" w:rsidRDefault="00AF3A24" w:rsidP="00AF3A24">
      <w:pPr>
        <w:pStyle w:val="CommentText"/>
      </w:pPr>
    </w:p>
  </w:comment>
  <w:comment w:id="80" w:author="Penn Frates" w:date="2018-03-25T11:24:00Z" w:initials="PF">
    <w:p w14:paraId="1B6F597B" w14:textId="77777777" w:rsidR="00B77009" w:rsidRDefault="00B77009" w:rsidP="00B77009">
      <w:pPr>
        <w:pStyle w:val="CommentText"/>
        <w:rPr>
          <w:rFonts w:ascii="Arial" w:hAnsi="Arial" w:cs="Arial"/>
          <w:color w:val="222222"/>
          <w:sz w:val="20"/>
          <w:szCs w:val="20"/>
          <w:shd w:val="clear" w:color="auto" w:fill="FFFFFF"/>
        </w:rPr>
      </w:pPr>
      <w:r>
        <w:rPr>
          <w:rStyle w:val="CommentReference"/>
        </w:rPr>
        <w:annotationRef/>
      </w:r>
      <w:r>
        <w:t xml:space="preserve">I think, from what the reviewers say, we should divide this into 2 sections and then expand upon each. What about citing: </w:t>
      </w:r>
      <w:r>
        <w:rPr>
          <w:rFonts w:ascii="Arial" w:hAnsi="Arial" w:cs="Arial"/>
          <w:color w:val="222222"/>
          <w:sz w:val="20"/>
          <w:szCs w:val="20"/>
          <w:shd w:val="clear" w:color="auto" w:fill="FFFFFF"/>
        </w:rPr>
        <w:t xml:space="preserve">Chen, Y.C., </w:t>
      </w:r>
      <w:proofErr w:type="spellStart"/>
      <w:r>
        <w:rPr>
          <w:rFonts w:ascii="Arial" w:hAnsi="Arial" w:cs="Arial"/>
          <w:color w:val="222222"/>
          <w:sz w:val="20"/>
          <w:szCs w:val="20"/>
          <w:shd w:val="clear" w:color="auto" w:fill="FFFFFF"/>
        </w:rPr>
        <w:t>Rajagopala</w:t>
      </w:r>
      <w:proofErr w:type="spellEnd"/>
      <w:r>
        <w:rPr>
          <w:rFonts w:ascii="Arial" w:hAnsi="Arial" w:cs="Arial"/>
          <w:color w:val="222222"/>
          <w:sz w:val="20"/>
          <w:szCs w:val="20"/>
          <w:shd w:val="clear" w:color="auto" w:fill="FFFFFF"/>
        </w:rPr>
        <w:t xml:space="preserve">, S.V., </w:t>
      </w:r>
      <w:proofErr w:type="spellStart"/>
      <w:r>
        <w:rPr>
          <w:rFonts w:ascii="Arial" w:hAnsi="Arial" w:cs="Arial"/>
          <w:color w:val="222222"/>
          <w:sz w:val="20"/>
          <w:szCs w:val="20"/>
          <w:shd w:val="clear" w:color="auto" w:fill="FFFFFF"/>
        </w:rPr>
        <w:t>Stellberger</w:t>
      </w:r>
      <w:proofErr w:type="spellEnd"/>
      <w:r>
        <w:rPr>
          <w:rFonts w:ascii="Arial" w:hAnsi="Arial" w:cs="Arial"/>
          <w:color w:val="222222"/>
          <w:sz w:val="20"/>
          <w:szCs w:val="20"/>
          <w:shd w:val="clear" w:color="auto" w:fill="FFFFFF"/>
        </w:rPr>
        <w:t>, T. and Uetz,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7234A010" w14:textId="67ED735B" w:rsidR="00B77009" w:rsidRDefault="00B77009">
      <w:pPr>
        <w:pStyle w:val="CommentText"/>
      </w:pPr>
    </w:p>
  </w:comment>
  <w:comment w:id="83" w:author="Penn Frates" w:date="2018-03-25T11:24:00Z" w:initials="PF">
    <w:p w14:paraId="3B22CAF9" w14:textId="3F2E91BE" w:rsidR="00B77009" w:rsidRDefault="00B77009">
      <w:pPr>
        <w:pStyle w:val="CommentText"/>
      </w:pPr>
      <w:r>
        <w:rPr>
          <w:rStyle w:val="CommentReference"/>
        </w:rPr>
        <w:annotationRef/>
      </w:r>
      <w:r>
        <w:t>… for answering the first question, and then something else for the second. We mention a far-fetched approach as a form of validation for biochemical validity, so perhaps we can look for some more far-reaching form of validation of physiological (i.e. other than loss of replicative ability).</w:t>
      </w:r>
    </w:p>
  </w:comment>
  <w:comment w:id="89" w:author="Peter Hans Uetz" w:date="2018-03-25T19:31:00Z" w:initials="PHU">
    <w:p w14:paraId="4DCC16C8" w14:textId="004FAA12" w:rsidR="00AF3A24" w:rsidRDefault="00AF3A24">
      <w:pPr>
        <w:pStyle w:val="CommentText"/>
      </w:pPr>
      <w:r>
        <w:rPr>
          <w:rStyle w:val="CommentReference"/>
        </w:rPr>
        <w:annotationRef/>
      </w:r>
      <w:r>
        <w:t xml:space="preserve">Maybe shorten or rewrite? See reviewer 4 for harsh </w:t>
      </w:r>
      <w:proofErr w:type="spellStart"/>
      <w:r>
        <w:t>criticsim</w:t>
      </w:r>
      <w:proofErr w:type="spellEnd"/>
    </w:p>
  </w:comment>
  <w:comment w:id="96" w:author="Peter Hans Uetz" w:date="2018-03-25T19:32:00Z" w:initials="PHU">
    <w:p w14:paraId="7714BB44" w14:textId="32298609" w:rsidR="00AF3A24" w:rsidRDefault="00AF3A24">
      <w:pPr>
        <w:pStyle w:val="CommentText"/>
      </w:pPr>
      <w:r>
        <w:rPr>
          <w:rStyle w:val="CommentReference"/>
        </w:rPr>
        <w:annotationRef/>
      </w:r>
      <w:r>
        <w:t>Add HSV processing</w:t>
      </w:r>
    </w:p>
  </w:comment>
  <w:comment w:id="106" w:author="Goodacre, Norman *" w:date="2018-03-21T18:50:00Z" w:initials="GN*">
    <w:p w14:paraId="2E991865" w14:textId="77777777" w:rsidR="009946B1" w:rsidRDefault="009946B1" w:rsidP="009946B1">
      <w:pPr>
        <w:pStyle w:val="CommentText"/>
      </w:pPr>
      <w:r>
        <w:rPr>
          <w:rStyle w:val="CommentReference"/>
        </w:rPr>
        <w:annotationRef/>
      </w:r>
      <w:r>
        <w:t xml:space="preserve">Could this serve as a justification for our “primary research” below? </w:t>
      </w:r>
    </w:p>
  </w:comment>
  <w:comment w:id="104" w:author="Goodacre, Norman *" w:date="2018-03-21T18:51:00Z" w:initials="GN*">
    <w:p w14:paraId="4249A6E5" w14:textId="77777777" w:rsidR="009946B1" w:rsidRDefault="009946B1" w:rsidP="009946B1">
      <w:pPr>
        <w:pStyle w:val="CommentText"/>
      </w:pPr>
      <w:r>
        <w:rPr>
          <w:rStyle w:val="CommentReference"/>
        </w:rPr>
        <w:annotationRef/>
      </w:r>
      <w:r>
        <w:t xml:space="preserve">We should introduce HINT, </w:t>
      </w:r>
      <w:proofErr w:type="spellStart"/>
      <w:r>
        <w:t>Reactome</w:t>
      </w:r>
      <w:proofErr w:type="spellEnd"/>
      <w:r>
        <w:t>, since we describe our methodology relying on them in the section below</w:t>
      </w:r>
    </w:p>
  </w:comment>
  <w:comment w:id="129" w:author="Goodacre, Norman *" w:date="2018-03-23T16:41:00Z" w:initials="GN*">
    <w:p w14:paraId="7BC6D359" w14:textId="77777777" w:rsidR="009946B1" w:rsidRDefault="009946B1" w:rsidP="009946B1">
      <w:pPr>
        <w:pStyle w:val="CommentText"/>
      </w:pPr>
      <w:r>
        <w:rPr>
          <w:rStyle w:val="CommentReference"/>
        </w:rPr>
        <w:annotationRef/>
      </w:r>
      <w:r>
        <w:t xml:space="preserve">Elena, S.F., </w:t>
      </w:r>
      <w:proofErr w:type="spellStart"/>
      <w:r>
        <w:t>Agudelo</w:t>
      </w:r>
      <w:proofErr w:type="spellEnd"/>
      <w:r>
        <w:t xml:space="preserve">-Romero, P. and </w:t>
      </w:r>
      <w:proofErr w:type="spellStart"/>
      <w:r>
        <w:t>Lalić</w:t>
      </w:r>
      <w:proofErr w:type="spellEnd"/>
      <w:r>
        <w:t xml:space="preserve">, J., 2009. The evolution of viruses in multi-host fitness landscapes. </w:t>
      </w:r>
      <w:r>
        <w:rPr>
          <w:i/>
          <w:iCs/>
        </w:rPr>
        <w:t>The open virology journal</w:t>
      </w:r>
      <w:r>
        <w:t xml:space="preserve">, </w:t>
      </w:r>
      <w:r>
        <w:rPr>
          <w:i/>
          <w:iCs/>
        </w:rPr>
        <w:t>3</w:t>
      </w:r>
      <w:r>
        <w:t>, p.1.</w:t>
      </w:r>
    </w:p>
  </w:comment>
  <w:comment w:id="132" w:author="Goodacre, Norman *" w:date="2018-03-23T17:04:00Z" w:initials="GN*">
    <w:p w14:paraId="15A704E1" w14:textId="77777777" w:rsidR="009946B1" w:rsidRDefault="009946B1" w:rsidP="009946B1">
      <w:pPr>
        <w:pStyle w:val="CommentText"/>
      </w:pPr>
      <w:r>
        <w:rPr>
          <w:rStyle w:val="CommentReference"/>
        </w:rPr>
        <w:annotationRef/>
      </w:r>
      <w:proofErr w:type="spellStart"/>
      <w:r>
        <w:t>Dey</w:t>
      </w:r>
      <w:proofErr w:type="spellEnd"/>
      <w:r>
        <w:t xml:space="preserve">, L. and Mukhopadhyay, A., 2017. </w:t>
      </w:r>
      <w:proofErr w:type="spellStart"/>
      <w:r>
        <w:t>DenvInt</w:t>
      </w:r>
      <w:proofErr w:type="spellEnd"/>
      <w:r>
        <w:t xml:space="preserve">: A database of protein–protein interactions between dengue virus and its hosts. </w:t>
      </w:r>
      <w:proofErr w:type="spellStart"/>
      <w:r>
        <w:rPr>
          <w:i/>
          <w:iCs/>
        </w:rPr>
        <w:t>PLoS</w:t>
      </w:r>
      <w:proofErr w:type="spellEnd"/>
      <w:r>
        <w:rPr>
          <w:i/>
          <w:iCs/>
        </w:rPr>
        <w:t xml:space="preserve"> neglected tropical diseases</w:t>
      </w:r>
      <w:r>
        <w:t xml:space="preserve">, </w:t>
      </w:r>
      <w:r>
        <w:rPr>
          <w:i/>
          <w:iCs/>
        </w:rPr>
        <w:t>11</w:t>
      </w:r>
      <w:r>
        <w:t xml:space="preserve">(10), </w:t>
      </w:r>
      <w:proofErr w:type="gramStart"/>
      <w:r>
        <w:t>p.e</w:t>
      </w:r>
      <w:proofErr w:type="gramEnd"/>
      <w:r>
        <w:t>0005879.</w:t>
      </w:r>
    </w:p>
  </w:comment>
  <w:comment w:id="133" w:author="Goodacre, Norman *" w:date="2018-03-23T17:40:00Z" w:initials="GN*">
    <w:p w14:paraId="4372F5D8" w14:textId="77777777" w:rsidR="009946B1" w:rsidRDefault="009946B1" w:rsidP="009946B1">
      <w:pPr>
        <w:pStyle w:val="CommentText"/>
      </w:pPr>
      <w:r>
        <w:rPr>
          <w:rStyle w:val="CommentReference"/>
        </w:rPr>
        <w:annotationRef/>
      </w:r>
      <w:proofErr w:type="spellStart"/>
      <w:r>
        <w:t>Mairiang</w:t>
      </w:r>
      <w:proofErr w:type="spellEnd"/>
      <w:r>
        <w:t xml:space="preserve">, D., Zhang, H., </w:t>
      </w:r>
      <w:proofErr w:type="spellStart"/>
      <w:r>
        <w:t>Sodja</w:t>
      </w:r>
      <w:proofErr w:type="spellEnd"/>
      <w:r>
        <w:t xml:space="preserve">, A., Murali, T., </w:t>
      </w:r>
      <w:proofErr w:type="spellStart"/>
      <w:r>
        <w:t>Suriyaphol</w:t>
      </w:r>
      <w:proofErr w:type="spellEnd"/>
      <w:r>
        <w:t xml:space="preserve">, P., </w:t>
      </w:r>
      <w:proofErr w:type="spellStart"/>
      <w:r>
        <w:t>Malasit</w:t>
      </w:r>
      <w:proofErr w:type="spellEnd"/>
      <w:r>
        <w:t xml:space="preserve">, P., </w:t>
      </w:r>
      <w:proofErr w:type="spellStart"/>
      <w:r>
        <w:t>Limjindaporn</w:t>
      </w:r>
      <w:proofErr w:type="spellEnd"/>
      <w:r>
        <w:t xml:space="preserve">, T. and Finley Jr, R.L., 2013. Identification of new protein interactions between dengue fever virus and its hosts, human and mosquito. </w:t>
      </w:r>
      <w:proofErr w:type="spellStart"/>
      <w:r>
        <w:rPr>
          <w:i/>
          <w:iCs/>
        </w:rPr>
        <w:t>PloS</w:t>
      </w:r>
      <w:proofErr w:type="spellEnd"/>
      <w:r>
        <w:rPr>
          <w:i/>
          <w:iCs/>
        </w:rPr>
        <w:t xml:space="preserve"> one</w:t>
      </w:r>
      <w:r>
        <w:t xml:space="preserve">, </w:t>
      </w:r>
      <w:r>
        <w:rPr>
          <w:i/>
          <w:iCs/>
        </w:rPr>
        <w:t>8</w:t>
      </w:r>
      <w:r>
        <w:t xml:space="preserve">(1), </w:t>
      </w:r>
      <w:proofErr w:type="gramStart"/>
      <w:r>
        <w:t>p.e</w:t>
      </w:r>
      <w:proofErr w:type="gramEnd"/>
      <w:r>
        <w:t>53535.</w:t>
      </w:r>
    </w:p>
  </w:comment>
  <w:comment w:id="134" w:author="Goodacre, Norman *" w:date="2018-03-23T17:52:00Z" w:initials="GN*">
    <w:p w14:paraId="2C4E2B99" w14:textId="77777777" w:rsidR="009946B1" w:rsidRDefault="009946B1" w:rsidP="009946B1">
      <w:pPr>
        <w:pStyle w:val="CommentText"/>
      </w:pPr>
      <w:r>
        <w:rPr>
          <w:rStyle w:val="CommentReference"/>
        </w:rPr>
        <w:annotationRef/>
      </w:r>
      <w:proofErr w:type="spellStart"/>
      <w:r>
        <w:t>Ebel</w:t>
      </w:r>
      <w:proofErr w:type="spellEnd"/>
      <w:r>
        <w:t xml:space="preserve">, G.D., 2017. Promiscuous viruses—how do viruses survive multiple unrelated </w:t>
      </w:r>
      <w:proofErr w:type="gramStart"/>
      <w:r>
        <w:t>hosts?.</w:t>
      </w:r>
      <w:proofErr w:type="gramEnd"/>
      <w:r>
        <w:t xml:space="preserve"> </w:t>
      </w:r>
      <w:r>
        <w:rPr>
          <w:i/>
          <w:iCs/>
        </w:rPr>
        <w:t>Current opinion in virology</w:t>
      </w:r>
      <w:r>
        <w:t xml:space="preserve">, </w:t>
      </w:r>
      <w:r>
        <w:rPr>
          <w:i/>
          <w:iCs/>
        </w:rPr>
        <w:t>23</w:t>
      </w:r>
      <w:r>
        <w:t>, pp.125-129.</w:t>
      </w:r>
    </w:p>
    <w:p w14:paraId="4DEB550A" w14:textId="77777777" w:rsidR="009946B1" w:rsidRDefault="009946B1" w:rsidP="009946B1">
      <w:pPr>
        <w:pStyle w:val="CommentText"/>
      </w:pPr>
    </w:p>
    <w:p w14:paraId="582A2CE9" w14:textId="77777777" w:rsidR="009946B1" w:rsidRDefault="009946B1" w:rsidP="009946B1">
      <w:pPr>
        <w:pStyle w:val="CommentText"/>
      </w:pPr>
      <w:r>
        <w:t xml:space="preserve">This itself is a review. I guess we should cite something else… or perhaps nothing at all, as this is almost common knowledge. </w:t>
      </w:r>
    </w:p>
  </w:comment>
  <w:comment w:id="151" w:author="Peter Hans Uetz" w:date="2018-03-24T14:26:00Z" w:initials="PHU">
    <w:p w14:paraId="10279252" w14:textId="75526DFA" w:rsidR="00984D77" w:rsidRDefault="00984D77">
      <w:pPr>
        <w:pStyle w:val="CommentText"/>
      </w:pPr>
      <w:r>
        <w:rPr>
          <w:rStyle w:val="CommentReference"/>
        </w:rPr>
        <w:annotationRef/>
      </w:r>
      <w:r>
        <w:t>May be changed to Baltimore classification, e.g. dsDNA etc.</w:t>
      </w:r>
    </w:p>
  </w:comment>
  <w:comment w:id="178" w:author="Peter Hans Uetz" w:date="2018-03-25T15:05:00Z" w:initials="PHU">
    <w:p w14:paraId="066C3E05" w14:textId="77777777" w:rsidR="00627D93" w:rsidRDefault="00627D93" w:rsidP="00627D93">
      <w:pPr>
        <w:pStyle w:val="CommentText"/>
      </w:pPr>
      <w:r>
        <w:rPr>
          <w:rStyle w:val="CommentReference"/>
        </w:rPr>
        <w:annotationRef/>
      </w:r>
      <w:r>
        <w:t>We should change this to host-virus PPI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9BBE4" w15:done="0"/>
  <w15:commentEx w15:paraId="3AE08655" w15:done="0"/>
  <w15:commentEx w15:paraId="7234A010" w15:done="0"/>
  <w15:commentEx w15:paraId="3B22CAF9" w15:done="0"/>
  <w15:commentEx w15:paraId="4DCC16C8" w15:done="0"/>
  <w15:commentEx w15:paraId="7714BB44" w15:done="0"/>
  <w15:commentEx w15:paraId="2E991865" w15:done="0"/>
  <w15:commentEx w15:paraId="4249A6E5" w15:done="0"/>
  <w15:commentEx w15:paraId="7BC6D359" w15:done="0"/>
  <w15:commentEx w15:paraId="15A704E1" w15:done="0"/>
  <w15:commentEx w15:paraId="4372F5D8" w15:done="0"/>
  <w15:commentEx w15:paraId="582A2CE9" w15:done="0"/>
  <w15:commentEx w15:paraId="10279252" w15:done="0"/>
  <w15:commentEx w15:paraId="066C3E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9BBE4" w16cid:durableId="1E5CD7E5"/>
  <w16cid:commentId w16cid:paraId="3AE08655" w16cid:durableId="1E627737"/>
  <w16cid:commentId w16cid:paraId="7234A010" w16cid:durableId="1E620575"/>
  <w16cid:commentId w16cid:paraId="3B22CAF9" w16cid:durableId="1E62058A"/>
  <w16cid:commentId w16cid:paraId="4DCC16C8" w16cid:durableId="1E62778F"/>
  <w16cid:commentId w16cid:paraId="7714BB44" w16cid:durableId="1E6277C1"/>
  <w16cid:commentId w16cid:paraId="2E991865" w16cid:durableId="1E5D27F8"/>
  <w16cid:commentId w16cid:paraId="4249A6E5" w16cid:durableId="1E5D2827"/>
  <w16cid:commentId w16cid:paraId="7BC6D359" w16cid:durableId="1E5FACD4"/>
  <w16cid:commentId w16cid:paraId="15A704E1" w16cid:durableId="1E5FB21E"/>
  <w16cid:commentId w16cid:paraId="4372F5D8" w16cid:durableId="1E5FBA75"/>
  <w16cid:commentId w16cid:paraId="582A2CE9" w16cid:durableId="1E5FBD43"/>
  <w16cid:commentId w16cid:paraId="10279252" w16cid:durableId="1E60DEAF"/>
  <w16cid:commentId w16cid:paraId="066C3E05" w16cid:durableId="1E623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D0A19" w14:textId="77777777" w:rsidR="00D361A6" w:rsidRDefault="00D361A6" w:rsidP="008A0267">
      <w:r>
        <w:separator/>
      </w:r>
    </w:p>
  </w:endnote>
  <w:endnote w:type="continuationSeparator" w:id="0">
    <w:p w14:paraId="20F56E02" w14:textId="77777777" w:rsidR="00D361A6" w:rsidRDefault="00D361A6" w:rsidP="008A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0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B819" w14:textId="77777777" w:rsidR="00984D77" w:rsidRDefault="00984D77"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05506" w14:textId="77777777" w:rsidR="00984D77" w:rsidRDefault="00984D77" w:rsidP="00951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C726" w14:textId="77777777" w:rsidR="00984D77" w:rsidRDefault="00984D77"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3DA01120" w14:textId="77777777" w:rsidR="00984D77" w:rsidRDefault="00984D77" w:rsidP="003452F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B2AB" w14:textId="77777777" w:rsidR="00452A02" w:rsidRDefault="00452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551BF" w14:textId="77777777" w:rsidR="00D361A6" w:rsidRDefault="00D361A6" w:rsidP="008A0267">
      <w:r>
        <w:separator/>
      </w:r>
    </w:p>
  </w:footnote>
  <w:footnote w:type="continuationSeparator" w:id="0">
    <w:p w14:paraId="0F6945D0" w14:textId="77777777" w:rsidR="00D361A6" w:rsidRDefault="00D361A6" w:rsidP="008A0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E6121" w14:textId="77777777" w:rsidR="00452A02" w:rsidRDefault="00452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C590" w14:textId="614C39B0" w:rsidR="00984D77" w:rsidRPr="00E245D4" w:rsidRDefault="00984D77">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5560" w14:textId="77777777" w:rsidR="00452A02" w:rsidRDefault="00452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FB4"/>
    <w:multiLevelType w:val="hybridMultilevel"/>
    <w:tmpl w:val="A2ECB160"/>
    <w:lvl w:ilvl="0" w:tplc="0B40D400">
      <w:start w:val="2"/>
      <w:numFmt w:val="bullet"/>
      <w:lvlText w:val=""/>
      <w:lvlJc w:val="left"/>
      <w:pPr>
        <w:ind w:left="720" w:hanging="360"/>
      </w:pPr>
      <w:rPr>
        <w:rFonts w:ascii="Symbol" w:eastAsiaTheme="minorEastAsia" w:hAnsi="Symbo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3199B"/>
    <w:multiLevelType w:val="hybridMultilevel"/>
    <w:tmpl w:val="3A36858C"/>
    <w:lvl w:ilvl="0" w:tplc="0AFA775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Hans Uetz">
    <w15:presenceInfo w15:providerId="Windows Live" w15:userId="37cb02df-274b-4f27-8d37-dfb9f3e9add5"/>
  </w15:person>
  <w15:person w15:author="Penn Frates">
    <w15:presenceInfo w15:providerId="Windows Live" w15:userId="547924451b143cb6"/>
  </w15:person>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xf5s9pk0992pefpet5d9rcvs2ae90rrfad&quot;&gt;review&lt;record-ids&gt;&lt;item&gt;1&lt;/item&gt;&lt;item&gt;2&lt;/item&gt;&lt;item&gt;3&lt;/item&gt;&lt;item&gt;5&lt;/item&gt;&lt;item&gt;6&lt;/item&gt;&lt;item&gt;24&lt;/item&gt;&lt;item&gt;26&lt;/item&gt;&lt;item&gt;29&lt;/item&gt;&lt;item&gt;31&lt;/item&gt;&lt;item&gt;32&lt;/item&gt;&lt;item&gt;33&lt;/item&gt;&lt;item&gt;43&lt;/item&gt;&lt;item&gt;46&lt;/item&gt;&lt;item&gt;52&lt;/item&gt;&lt;item&gt;55&lt;/item&gt;&lt;item&gt;61&lt;/item&gt;&lt;item&gt;62&lt;/item&gt;&lt;item&gt;70&lt;/item&gt;&lt;item&gt;71&lt;/item&gt;&lt;item&gt;72&lt;/item&gt;&lt;item&gt;75&lt;/item&gt;&lt;item&gt;76&lt;/item&gt;&lt;item&gt;79&lt;/item&gt;&lt;item&gt;81&lt;/item&gt;&lt;item&gt;83&lt;/item&gt;&lt;item&gt;84&lt;/item&gt;&lt;item&gt;85&lt;/item&gt;&lt;item&gt;86&lt;/item&gt;&lt;item&gt;87&lt;/item&gt;&lt;item&gt;93&lt;/item&gt;&lt;item&gt;94&lt;/item&gt;&lt;item&gt;98&lt;/item&gt;&lt;item&gt;101&lt;/item&gt;&lt;item&gt;102&lt;/item&gt;&lt;item&gt;104&lt;/item&gt;&lt;item&gt;109&lt;/item&gt;&lt;item&gt;111&lt;/item&gt;&lt;item&gt;119&lt;/item&gt;&lt;item&gt;120&lt;/item&gt;&lt;item&gt;121&lt;/item&gt;&lt;item&gt;122&lt;/item&gt;&lt;item&gt;123&lt;/item&gt;&lt;item&gt;124&lt;/item&gt;&lt;item&gt;125&lt;/item&gt;&lt;item&gt;126&lt;/item&gt;&lt;item&gt;127&lt;/item&gt;&lt;item&gt;128&lt;/item&gt;&lt;item&gt;129&lt;/item&gt;&lt;item&gt;133&lt;/item&gt;&lt;item&gt;134&lt;/item&gt;&lt;item&gt;135&lt;/item&gt;&lt;item&gt;136&lt;/item&gt;&lt;item&gt;137&lt;/item&gt;&lt;item&gt;138&lt;/item&gt;&lt;item&gt;139&lt;/item&gt;&lt;item&gt;140&lt;/item&gt;&lt;item&gt;141&lt;/item&gt;&lt;item&gt;143&lt;/item&gt;&lt;item&gt;144&lt;/item&gt;&lt;item&gt;145&lt;/item&gt;&lt;item&gt;147&lt;/item&gt;&lt;item&gt;148&lt;/item&gt;&lt;item&gt;149&lt;/item&gt;&lt;item&gt;150&lt;/item&gt;&lt;item&gt;151&lt;/item&gt;&lt;item&gt;152&lt;/item&gt;&lt;item&gt;153&lt;/item&gt;&lt;item&gt;154&lt;/item&gt;&lt;item&gt;155&lt;/item&gt;&lt;item&gt;158&lt;/item&gt;&lt;/record-ids&gt;&lt;/item&gt;&lt;/Libraries&gt;"/>
  </w:docVars>
  <w:rsids>
    <w:rsidRoot w:val="00714B3B"/>
    <w:rsid w:val="00011D0C"/>
    <w:rsid w:val="0001431B"/>
    <w:rsid w:val="0002367D"/>
    <w:rsid w:val="00026BFD"/>
    <w:rsid w:val="00034BCC"/>
    <w:rsid w:val="00035A4A"/>
    <w:rsid w:val="0003671A"/>
    <w:rsid w:val="00044666"/>
    <w:rsid w:val="000533C7"/>
    <w:rsid w:val="000550AF"/>
    <w:rsid w:val="00062CF2"/>
    <w:rsid w:val="000643F6"/>
    <w:rsid w:val="00067610"/>
    <w:rsid w:val="00095A87"/>
    <w:rsid w:val="000A7598"/>
    <w:rsid w:val="000B5B4C"/>
    <w:rsid w:val="000C3508"/>
    <w:rsid w:val="000C48E1"/>
    <w:rsid w:val="000F289A"/>
    <w:rsid w:val="00110CD2"/>
    <w:rsid w:val="00117EAD"/>
    <w:rsid w:val="001304CA"/>
    <w:rsid w:val="00134AC9"/>
    <w:rsid w:val="00137861"/>
    <w:rsid w:val="00142522"/>
    <w:rsid w:val="001519AA"/>
    <w:rsid w:val="0015672C"/>
    <w:rsid w:val="00167CE7"/>
    <w:rsid w:val="00184FEC"/>
    <w:rsid w:val="001867B4"/>
    <w:rsid w:val="00190A97"/>
    <w:rsid w:val="00194E03"/>
    <w:rsid w:val="00197E5E"/>
    <w:rsid w:val="001A1D71"/>
    <w:rsid w:val="001A3AC4"/>
    <w:rsid w:val="001A576C"/>
    <w:rsid w:val="001D1DBB"/>
    <w:rsid w:val="001E0D7C"/>
    <w:rsid w:val="001E5B02"/>
    <w:rsid w:val="001E629B"/>
    <w:rsid w:val="002012FD"/>
    <w:rsid w:val="0021017E"/>
    <w:rsid w:val="0021448C"/>
    <w:rsid w:val="002217EA"/>
    <w:rsid w:val="00223EE9"/>
    <w:rsid w:val="002246CF"/>
    <w:rsid w:val="00235CA1"/>
    <w:rsid w:val="00245D05"/>
    <w:rsid w:val="0025010A"/>
    <w:rsid w:val="002511E4"/>
    <w:rsid w:val="00251600"/>
    <w:rsid w:val="00253274"/>
    <w:rsid w:val="002A43B7"/>
    <w:rsid w:val="002B6187"/>
    <w:rsid w:val="002C4F2D"/>
    <w:rsid w:val="002C7B7F"/>
    <w:rsid w:val="002D0EE5"/>
    <w:rsid w:val="003149E9"/>
    <w:rsid w:val="00314FF7"/>
    <w:rsid w:val="003213FA"/>
    <w:rsid w:val="00334C2F"/>
    <w:rsid w:val="00337BD3"/>
    <w:rsid w:val="003407F6"/>
    <w:rsid w:val="003452F0"/>
    <w:rsid w:val="00352686"/>
    <w:rsid w:val="00354285"/>
    <w:rsid w:val="003572A7"/>
    <w:rsid w:val="003671F2"/>
    <w:rsid w:val="00370E3C"/>
    <w:rsid w:val="003751AD"/>
    <w:rsid w:val="0037614E"/>
    <w:rsid w:val="003803E3"/>
    <w:rsid w:val="003825E7"/>
    <w:rsid w:val="003A0C84"/>
    <w:rsid w:val="003A2BE2"/>
    <w:rsid w:val="003C0748"/>
    <w:rsid w:val="003C091C"/>
    <w:rsid w:val="003D2F36"/>
    <w:rsid w:val="003F6D1F"/>
    <w:rsid w:val="004022A8"/>
    <w:rsid w:val="00423F9A"/>
    <w:rsid w:val="00426CCE"/>
    <w:rsid w:val="00440F72"/>
    <w:rsid w:val="0044662D"/>
    <w:rsid w:val="00451A12"/>
    <w:rsid w:val="00452A02"/>
    <w:rsid w:val="00467083"/>
    <w:rsid w:val="0047026E"/>
    <w:rsid w:val="0047217B"/>
    <w:rsid w:val="0047280B"/>
    <w:rsid w:val="00474B75"/>
    <w:rsid w:val="0048196F"/>
    <w:rsid w:val="004872FA"/>
    <w:rsid w:val="004912E1"/>
    <w:rsid w:val="004976BA"/>
    <w:rsid w:val="004A536E"/>
    <w:rsid w:val="004B019E"/>
    <w:rsid w:val="004C27B8"/>
    <w:rsid w:val="004C2F3D"/>
    <w:rsid w:val="004C7D87"/>
    <w:rsid w:val="004D5362"/>
    <w:rsid w:val="004E0FAF"/>
    <w:rsid w:val="004E5E2F"/>
    <w:rsid w:val="00520217"/>
    <w:rsid w:val="00531D03"/>
    <w:rsid w:val="00536098"/>
    <w:rsid w:val="00555EA5"/>
    <w:rsid w:val="00574DCB"/>
    <w:rsid w:val="00575876"/>
    <w:rsid w:val="00594782"/>
    <w:rsid w:val="005A1775"/>
    <w:rsid w:val="005A194B"/>
    <w:rsid w:val="005B09A7"/>
    <w:rsid w:val="005C2037"/>
    <w:rsid w:val="005F5981"/>
    <w:rsid w:val="00607115"/>
    <w:rsid w:val="006207FB"/>
    <w:rsid w:val="00621B3D"/>
    <w:rsid w:val="00624432"/>
    <w:rsid w:val="00627D93"/>
    <w:rsid w:val="00632D53"/>
    <w:rsid w:val="00633E68"/>
    <w:rsid w:val="00635A49"/>
    <w:rsid w:val="00656615"/>
    <w:rsid w:val="006607A1"/>
    <w:rsid w:val="0066601F"/>
    <w:rsid w:val="0067740E"/>
    <w:rsid w:val="0068427C"/>
    <w:rsid w:val="00693DAC"/>
    <w:rsid w:val="006A0D61"/>
    <w:rsid w:val="006A1EE3"/>
    <w:rsid w:val="006B4FD5"/>
    <w:rsid w:val="006C3902"/>
    <w:rsid w:val="006C4133"/>
    <w:rsid w:val="006D4DE8"/>
    <w:rsid w:val="006D72B6"/>
    <w:rsid w:val="006E1AD1"/>
    <w:rsid w:val="00703CD7"/>
    <w:rsid w:val="00707C80"/>
    <w:rsid w:val="00714B3B"/>
    <w:rsid w:val="0073122C"/>
    <w:rsid w:val="00734A4A"/>
    <w:rsid w:val="00762942"/>
    <w:rsid w:val="007A09F2"/>
    <w:rsid w:val="007A6D86"/>
    <w:rsid w:val="007B11EA"/>
    <w:rsid w:val="007C3EB7"/>
    <w:rsid w:val="007C7AB9"/>
    <w:rsid w:val="007D557D"/>
    <w:rsid w:val="007D6DFC"/>
    <w:rsid w:val="007E2579"/>
    <w:rsid w:val="007E5C7B"/>
    <w:rsid w:val="007F4D4D"/>
    <w:rsid w:val="00803DB9"/>
    <w:rsid w:val="00804A58"/>
    <w:rsid w:val="008242B9"/>
    <w:rsid w:val="00855FD8"/>
    <w:rsid w:val="00872373"/>
    <w:rsid w:val="00887B63"/>
    <w:rsid w:val="00893DC4"/>
    <w:rsid w:val="008A0267"/>
    <w:rsid w:val="008B732B"/>
    <w:rsid w:val="008D7A6E"/>
    <w:rsid w:val="008E5B21"/>
    <w:rsid w:val="00910839"/>
    <w:rsid w:val="00910F01"/>
    <w:rsid w:val="00920886"/>
    <w:rsid w:val="00946A1C"/>
    <w:rsid w:val="009514F9"/>
    <w:rsid w:val="00955458"/>
    <w:rsid w:val="00971ECC"/>
    <w:rsid w:val="0098472D"/>
    <w:rsid w:val="00984D77"/>
    <w:rsid w:val="009946B1"/>
    <w:rsid w:val="009A01B7"/>
    <w:rsid w:val="009A101E"/>
    <w:rsid w:val="009B1E42"/>
    <w:rsid w:val="009F42C1"/>
    <w:rsid w:val="009F507B"/>
    <w:rsid w:val="00A0457E"/>
    <w:rsid w:val="00A04BA6"/>
    <w:rsid w:val="00A12858"/>
    <w:rsid w:val="00A20CD1"/>
    <w:rsid w:val="00A32E7D"/>
    <w:rsid w:val="00A51199"/>
    <w:rsid w:val="00A658D2"/>
    <w:rsid w:val="00A66FD8"/>
    <w:rsid w:val="00A80458"/>
    <w:rsid w:val="00A81EE0"/>
    <w:rsid w:val="00AB7692"/>
    <w:rsid w:val="00AC0836"/>
    <w:rsid w:val="00AC0B88"/>
    <w:rsid w:val="00AC6260"/>
    <w:rsid w:val="00AD1E45"/>
    <w:rsid w:val="00AD51B0"/>
    <w:rsid w:val="00AE1D27"/>
    <w:rsid w:val="00AE669D"/>
    <w:rsid w:val="00AF3A24"/>
    <w:rsid w:val="00AF4DEA"/>
    <w:rsid w:val="00B167FF"/>
    <w:rsid w:val="00B16B33"/>
    <w:rsid w:val="00B21B63"/>
    <w:rsid w:val="00B2401F"/>
    <w:rsid w:val="00B258F7"/>
    <w:rsid w:val="00B44EB4"/>
    <w:rsid w:val="00B551BE"/>
    <w:rsid w:val="00B77009"/>
    <w:rsid w:val="00B775FA"/>
    <w:rsid w:val="00B8198F"/>
    <w:rsid w:val="00B96DBA"/>
    <w:rsid w:val="00BA3085"/>
    <w:rsid w:val="00BA5840"/>
    <w:rsid w:val="00BA6A0F"/>
    <w:rsid w:val="00BD279F"/>
    <w:rsid w:val="00BE06D2"/>
    <w:rsid w:val="00BE6C83"/>
    <w:rsid w:val="00BF23EF"/>
    <w:rsid w:val="00BF3A61"/>
    <w:rsid w:val="00C122A2"/>
    <w:rsid w:val="00C1544D"/>
    <w:rsid w:val="00C21CF9"/>
    <w:rsid w:val="00C44DAE"/>
    <w:rsid w:val="00C508FE"/>
    <w:rsid w:val="00C54756"/>
    <w:rsid w:val="00C60E2D"/>
    <w:rsid w:val="00C62719"/>
    <w:rsid w:val="00C63B0B"/>
    <w:rsid w:val="00C878B4"/>
    <w:rsid w:val="00C93F7B"/>
    <w:rsid w:val="00C95C9C"/>
    <w:rsid w:val="00C97339"/>
    <w:rsid w:val="00CA0524"/>
    <w:rsid w:val="00CB5ABB"/>
    <w:rsid w:val="00CD0ABA"/>
    <w:rsid w:val="00CD21A2"/>
    <w:rsid w:val="00CD5928"/>
    <w:rsid w:val="00CF615F"/>
    <w:rsid w:val="00D005CD"/>
    <w:rsid w:val="00D17595"/>
    <w:rsid w:val="00D22C50"/>
    <w:rsid w:val="00D32C7E"/>
    <w:rsid w:val="00D361A6"/>
    <w:rsid w:val="00D4474E"/>
    <w:rsid w:val="00D555BC"/>
    <w:rsid w:val="00D63A09"/>
    <w:rsid w:val="00D706EE"/>
    <w:rsid w:val="00D86208"/>
    <w:rsid w:val="00D87C38"/>
    <w:rsid w:val="00DA481D"/>
    <w:rsid w:val="00DE248B"/>
    <w:rsid w:val="00DE65A4"/>
    <w:rsid w:val="00DF638C"/>
    <w:rsid w:val="00E0610D"/>
    <w:rsid w:val="00E0625B"/>
    <w:rsid w:val="00E2413B"/>
    <w:rsid w:val="00E245D4"/>
    <w:rsid w:val="00E368A0"/>
    <w:rsid w:val="00E36E34"/>
    <w:rsid w:val="00E42879"/>
    <w:rsid w:val="00E449EC"/>
    <w:rsid w:val="00E44B54"/>
    <w:rsid w:val="00E54F94"/>
    <w:rsid w:val="00E56EDC"/>
    <w:rsid w:val="00E57704"/>
    <w:rsid w:val="00E85EA7"/>
    <w:rsid w:val="00E973DC"/>
    <w:rsid w:val="00EB386C"/>
    <w:rsid w:val="00EB6128"/>
    <w:rsid w:val="00EB6888"/>
    <w:rsid w:val="00EB7951"/>
    <w:rsid w:val="00EC7EB7"/>
    <w:rsid w:val="00ED3C00"/>
    <w:rsid w:val="00EE17EB"/>
    <w:rsid w:val="00F1343E"/>
    <w:rsid w:val="00F21D5F"/>
    <w:rsid w:val="00F225BF"/>
    <w:rsid w:val="00F60E04"/>
    <w:rsid w:val="00F6512F"/>
    <w:rsid w:val="00F67D23"/>
    <w:rsid w:val="00F92ABB"/>
    <w:rsid w:val="00FA32D5"/>
    <w:rsid w:val="00FB1FB4"/>
    <w:rsid w:val="00FB24E5"/>
    <w:rsid w:val="00FF0207"/>
    <w:rsid w:val="00FF383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2D114"/>
  <w14:defaultImageDpi w14:val="300"/>
  <w15:docId w15:val="{A531BA3E-2CDA-AE45-A29D-E1B1B24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FD5"/>
    <w:rPr>
      <w:color w:val="0000FF" w:themeColor="hyperlink"/>
      <w:u w:val="single"/>
    </w:rPr>
  </w:style>
  <w:style w:type="paragraph" w:styleId="NormalWeb">
    <w:name w:val="Normal (Web)"/>
    <w:basedOn w:val="Normal"/>
    <w:uiPriority w:val="99"/>
    <w:semiHidden/>
    <w:unhideWhenUsed/>
    <w:rsid w:val="006E1AD1"/>
    <w:rPr>
      <w:rFonts w:ascii="Times New Roman" w:hAnsi="Times New Roman" w:cs="Times New Roman"/>
    </w:rPr>
  </w:style>
  <w:style w:type="paragraph" w:customStyle="1" w:styleId="EndNoteBibliographyTitle">
    <w:name w:val="EndNote Bibliography Title"/>
    <w:basedOn w:val="Normal"/>
    <w:rsid w:val="006E1AD1"/>
    <w:pPr>
      <w:jc w:val="center"/>
    </w:pPr>
    <w:rPr>
      <w:rFonts w:ascii="Cambria" w:hAnsi="Cambria"/>
    </w:rPr>
  </w:style>
  <w:style w:type="paragraph" w:customStyle="1" w:styleId="EndNoteBibliography">
    <w:name w:val="EndNote Bibliography"/>
    <w:basedOn w:val="Normal"/>
    <w:rsid w:val="006E1AD1"/>
    <w:rPr>
      <w:rFonts w:ascii="Cambria" w:hAnsi="Cambria"/>
    </w:rPr>
  </w:style>
  <w:style w:type="character" w:styleId="CommentReference">
    <w:name w:val="annotation reference"/>
    <w:basedOn w:val="DefaultParagraphFont"/>
    <w:uiPriority w:val="99"/>
    <w:semiHidden/>
    <w:unhideWhenUsed/>
    <w:rsid w:val="00D555BC"/>
    <w:rPr>
      <w:sz w:val="18"/>
      <w:szCs w:val="18"/>
    </w:rPr>
  </w:style>
  <w:style w:type="paragraph" w:styleId="CommentText">
    <w:name w:val="annotation text"/>
    <w:basedOn w:val="Normal"/>
    <w:link w:val="CommentTextChar"/>
    <w:uiPriority w:val="99"/>
    <w:semiHidden/>
    <w:unhideWhenUsed/>
    <w:rsid w:val="00D555BC"/>
  </w:style>
  <w:style w:type="character" w:customStyle="1" w:styleId="CommentTextChar">
    <w:name w:val="Comment Text Char"/>
    <w:basedOn w:val="DefaultParagraphFont"/>
    <w:link w:val="CommentText"/>
    <w:uiPriority w:val="99"/>
    <w:semiHidden/>
    <w:rsid w:val="00D555BC"/>
  </w:style>
  <w:style w:type="paragraph" w:styleId="CommentSubject">
    <w:name w:val="annotation subject"/>
    <w:basedOn w:val="CommentText"/>
    <w:next w:val="CommentText"/>
    <w:link w:val="CommentSubjectChar"/>
    <w:uiPriority w:val="99"/>
    <w:semiHidden/>
    <w:unhideWhenUsed/>
    <w:rsid w:val="00D555BC"/>
    <w:rPr>
      <w:b/>
      <w:bCs/>
      <w:sz w:val="20"/>
      <w:szCs w:val="20"/>
    </w:rPr>
  </w:style>
  <w:style w:type="character" w:customStyle="1" w:styleId="CommentSubjectChar">
    <w:name w:val="Comment Subject Char"/>
    <w:basedOn w:val="CommentTextChar"/>
    <w:link w:val="CommentSubject"/>
    <w:uiPriority w:val="99"/>
    <w:semiHidden/>
    <w:rsid w:val="00D555BC"/>
    <w:rPr>
      <w:b/>
      <w:bCs/>
      <w:sz w:val="20"/>
      <w:szCs w:val="20"/>
    </w:rPr>
  </w:style>
  <w:style w:type="character" w:styleId="FollowedHyperlink">
    <w:name w:val="FollowedHyperlink"/>
    <w:basedOn w:val="DefaultParagraphFont"/>
    <w:uiPriority w:val="99"/>
    <w:semiHidden/>
    <w:unhideWhenUsed/>
    <w:rsid w:val="000A7598"/>
    <w:rPr>
      <w:color w:val="800080" w:themeColor="followedHyperlink"/>
      <w:u w:val="single"/>
    </w:rPr>
  </w:style>
  <w:style w:type="paragraph" w:styleId="Revision">
    <w:name w:val="Revision"/>
    <w:hidden/>
    <w:uiPriority w:val="99"/>
    <w:semiHidden/>
    <w:rsid w:val="002217EA"/>
  </w:style>
  <w:style w:type="paragraph" w:styleId="Footer">
    <w:name w:val="footer"/>
    <w:basedOn w:val="Normal"/>
    <w:link w:val="FooterChar"/>
    <w:uiPriority w:val="99"/>
    <w:unhideWhenUsed/>
    <w:rsid w:val="008A0267"/>
    <w:pPr>
      <w:tabs>
        <w:tab w:val="center" w:pos="4320"/>
        <w:tab w:val="right" w:pos="8640"/>
      </w:tabs>
    </w:pPr>
  </w:style>
  <w:style w:type="character" w:customStyle="1" w:styleId="FooterChar">
    <w:name w:val="Footer Char"/>
    <w:basedOn w:val="DefaultParagraphFont"/>
    <w:link w:val="Footer"/>
    <w:uiPriority w:val="99"/>
    <w:rsid w:val="008A0267"/>
  </w:style>
  <w:style w:type="character" w:styleId="PageNumber">
    <w:name w:val="page number"/>
    <w:basedOn w:val="DefaultParagraphFont"/>
    <w:uiPriority w:val="99"/>
    <w:semiHidden/>
    <w:unhideWhenUsed/>
    <w:rsid w:val="008A0267"/>
  </w:style>
  <w:style w:type="paragraph" w:styleId="Header">
    <w:name w:val="header"/>
    <w:basedOn w:val="Normal"/>
    <w:link w:val="HeaderChar"/>
    <w:uiPriority w:val="99"/>
    <w:unhideWhenUsed/>
    <w:rsid w:val="003D2F36"/>
    <w:pPr>
      <w:tabs>
        <w:tab w:val="center" w:pos="4320"/>
        <w:tab w:val="right" w:pos="8640"/>
      </w:tabs>
    </w:pPr>
  </w:style>
  <w:style w:type="character" w:customStyle="1" w:styleId="HeaderChar">
    <w:name w:val="Header Char"/>
    <w:basedOn w:val="DefaultParagraphFont"/>
    <w:link w:val="Header"/>
    <w:uiPriority w:val="99"/>
    <w:rsid w:val="003D2F36"/>
  </w:style>
  <w:style w:type="table" w:customStyle="1" w:styleId="TableGrid1">
    <w:name w:val="Table Grid1"/>
    <w:basedOn w:val="TableNormal"/>
    <w:next w:val="TableGrid"/>
    <w:uiPriority w:val="59"/>
    <w:rsid w:val="002C4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854">
      <w:bodyDiv w:val="1"/>
      <w:marLeft w:val="0"/>
      <w:marRight w:val="0"/>
      <w:marTop w:val="0"/>
      <w:marBottom w:val="0"/>
      <w:divBdr>
        <w:top w:val="none" w:sz="0" w:space="0" w:color="auto"/>
        <w:left w:val="none" w:sz="0" w:space="0" w:color="auto"/>
        <w:bottom w:val="none" w:sz="0" w:space="0" w:color="auto"/>
        <w:right w:val="none" w:sz="0" w:space="0" w:color="auto"/>
      </w:divBdr>
      <w:divsChild>
        <w:div w:id="844318562">
          <w:marLeft w:val="0"/>
          <w:marRight w:val="0"/>
          <w:marTop w:val="0"/>
          <w:marBottom w:val="0"/>
          <w:divBdr>
            <w:top w:val="none" w:sz="0" w:space="0" w:color="auto"/>
            <w:left w:val="none" w:sz="0" w:space="0" w:color="auto"/>
            <w:bottom w:val="none" w:sz="0" w:space="0" w:color="auto"/>
            <w:right w:val="none" w:sz="0" w:space="0" w:color="auto"/>
          </w:divBdr>
        </w:div>
      </w:divsChild>
    </w:div>
    <w:div w:id="295527038">
      <w:bodyDiv w:val="1"/>
      <w:marLeft w:val="0"/>
      <w:marRight w:val="0"/>
      <w:marTop w:val="0"/>
      <w:marBottom w:val="0"/>
      <w:divBdr>
        <w:top w:val="none" w:sz="0" w:space="0" w:color="auto"/>
        <w:left w:val="none" w:sz="0" w:space="0" w:color="auto"/>
        <w:bottom w:val="none" w:sz="0" w:space="0" w:color="auto"/>
        <w:right w:val="none" w:sz="0" w:space="0" w:color="auto"/>
      </w:divBdr>
      <w:divsChild>
        <w:div w:id="1610815216">
          <w:marLeft w:val="0"/>
          <w:marRight w:val="0"/>
          <w:marTop w:val="0"/>
          <w:marBottom w:val="0"/>
          <w:divBdr>
            <w:top w:val="none" w:sz="0" w:space="0" w:color="auto"/>
            <w:left w:val="none" w:sz="0" w:space="0" w:color="auto"/>
            <w:bottom w:val="none" w:sz="0" w:space="0" w:color="auto"/>
            <w:right w:val="none" w:sz="0" w:space="0" w:color="auto"/>
          </w:divBdr>
          <w:divsChild>
            <w:div w:id="1199392892">
              <w:marLeft w:val="0"/>
              <w:marRight w:val="0"/>
              <w:marTop w:val="0"/>
              <w:marBottom w:val="0"/>
              <w:divBdr>
                <w:top w:val="none" w:sz="0" w:space="0" w:color="auto"/>
                <w:left w:val="none" w:sz="0" w:space="0" w:color="auto"/>
                <w:bottom w:val="none" w:sz="0" w:space="0" w:color="auto"/>
                <w:right w:val="none" w:sz="0" w:space="0" w:color="auto"/>
              </w:divBdr>
              <w:divsChild>
                <w:div w:id="1620792048">
                  <w:marLeft w:val="0"/>
                  <w:marRight w:val="0"/>
                  <w:marTop w:val="0"/>
                  <w:marBottom w:val="0"/>
                  <w:divBdr>
                    <w:top w:val="none" w:sz="0" w:space="0" w:color="auto"/>
                    <w:left w:val="none" w:sz="0" w:space="0" w:color="auto"/>
                    <w:bottom w:val="none" w:sz="0" w:space="0" w:color="auto"/>
                    <w:right w:val="none" w:sz="0" w:space="0" w:color="auto"/>
                  </w:divBdr>
                </w:div>
                <w:div w:id="1491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5802">
      <w:bodyDiv w:val="1"/>
      <w:marLeft w:val="0"/>
      <w:marRight w:val="0"/>
      <w:marTop w:val="0"/>
      <w:marBottom w:val="0"/>
      <w:divBdr>
        <w:top w:val="none" w:sz="0" w:space="0" w:color="auto"/>
        <w:left w:val="none" w:sz="0" w:space="0" w:color="auto"/>
        <w:bottom w:val="none" w:sz="0" w:space="0" w:color="auto"/>
        <w:right w:val="none" w:sz="0" w:space="0" w:color="auto"/>
      </w:divBdr>
      <w:divsChild>
        <w:div w:id="1813449379">
          <w:marLeft w:val="0"/>
          <w:marRight w:val="0"/>
          <w:marTop w:val="0"/>
          <w:marBottom w:val="0"/>
          <w:divBdr>
            <w:top w:val="none" w:sz="0" w:space="0" w:color="auto"/>
            <w:left w:val="none" w:sz="0" w:space="0" w:color="auto"/>
            <w:bottom w:val="none" w:sz="0" w:space="0" w:color="auto"/>
            <w:right w:val="none" w:sz="0" w:space="0" w:color="auto"/>
          </w:divBdr>
          <w:divsChild>
            <w:div w:id="209147309">
              <w:marLeft w:val="0"/>
              <w:marRight w:val="0"/>
              <w:marTop w:val="0"/>
              <w:marBottom w:val="0"/>
              <w:divBdr>
                <w:top w:val="none" w:sz="0" w:space="0" w:color="auto"/>
                <w:left w:val="none" w:sz="0" w:space="0" w:color="auto"/>
                <w:bottom w:val="none" w:sz="0" w:space="0" w:color="auto"/>
                <w:right w:val="none" w:sz="0" w:space="0" w:color="auto"/>
              </w:divBdr>
              <w:divsChild>
                <w:div w:id="5086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695">
      <w:bodyDiv w:val="1"/>
      <w:marLeft w:val="0"/>
      <w:marRight w:val="0"/>
      <w:marTop w:val="0"/>
      <w:marBottom w:val="0"/>
      <w:divBdr>
        <w:top w:val="none" w:sz="0" w:space="0" w:color="auto"/>
        <w:left w:val="none" w:sz="0" w:space="0" w:color="auto"/>
        <w:bottom w:val="none" w:sz="0" w:space="0" w:color="auto"/>
        <w:right w:val="none" w:sz="0" w:space="0" w:color="auto"/>
      </w:divBdr>
      <w:divsChild>
        <w:div w:id="1208222234">
          <w:marLeft w:val="0"/>
          <w:marRight w:val="0"/>
          <w:marTop w:val="0"/>
          <w:marBottom w:val="0"/>
          <w:divBdr>
            <w:top w:val="none" w:sz="0" w:space="0" w:color="auto"/>
            <w:left w:val="none" w:sz="0" w:space="0" w:color="auto"/>
            <w:bottom w:val="none" w:sz="0" w:space="0" w:color="auto"/>
            <w:right w:val="none" w:sz="0" w:space="0" w:color="auto"/>
          </w:divBdr>
          <w:divsChild>
            <w:div w:id="1583023123">
              <w:marLeft w:val="0"/>
              <w:marRight w:val="0"/>
              <w:marTop w:val="0"/>
              <w:marBottom w:val="0"/>
              <w:divBdr>
                <w:top w:val="none" w:sz="0" w:space="0" w:color="auto"/>
                <w:left w:val="none" w:sz="0" w:space="0" w:color="auto"/>
                <w:bottom w:val="none" w:sz="0" w:space="0" w:color="auto"/>
                <w:right w:val="none" w:sz="0" w:space="0" w:color="auto"/>
              </w:divBdr>
              <w:divsChild>
                <w:div w:id="17833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903">
      <w:bodyDiv w:val="1"/>
      <w:marLeft w:val="0"/>
      <w:marRight w:val="0"/>
      <w:marTop w:val="0"/>
      <w:marBottom w:val="0"/>
      <w:divBdr>
        <w:top w:val="none" w:sz="0" w:space="0" w:color="auto"/>
        <w:left w:val="none" w:sz="0" w:space="0" w:color="auto"/>
        <w:bottom w:val="none" w:sz="0" w:space="0" w:color="auto"/>
        <w:right w:val="none" w:sz="0" w:space="0" w:color="auto"/>
      </w:divBdr>
    </w:div>
    <w:div w:id="697782687">
      <w:bodyDiv w:val="1"/>
      <w:marLeft w:val="0"/>
      <w:marRight w:val="0"/>
      <w:marTop w:val="0"/>
      <w:marBottom w:val="0"/>
      <w:divBdr>
        <w:top w:val="none" w:sz="0" w:space="0" w:color="auto"/>
        <w:left w:val="none" w:sz="0" w:space="0" w:color="auto"/>
        <w:bottom w:val="none" w:sz="0" w:space="0" w:color="auto"/>
        <w:right w:val="none" w:sz="0" w:space="0" w:color="auto"/>
      </w:divBdr>
      <w:divsChild>
        <w:div w:id="2076198474">
          <w:marLeft w:val="0"/>
          <w:marRight w:val="0"/>
          <w:marTop w:val="0"/>
          <w:marBottom w:val="0"/>
          <w:divBdr>
            <w:top w:val="none" w:sz="0" w:space="0" w:color="auto"/>
            <w:left w:val="none" w:sz="0" w:space="0" w:color="auto"/>
            <w:bottom w:val="none" w:sz="0" w:space="0" w:color="auto"/>
            <w:right w:val="none" w:sz="0" w:space="0" w:color="auto"/>
          </w:divBdr>
          <w:divsChild>
            <w:div w:id="1541362136">
              <w:marLeft w:val="0"/>
              <w:marRight w:val="0"/>
              <w:marTop w:val="0"/>
              <w:marBottom w:val="0"/>
              <w:divBdr>
                <w:top w:val="none" w:sz="0" w:space="0" w:color="auto"/>
                <w:left w:val="none" w:sz="0" w:space="0" w:color="auto"/>
                <w:bottom w:val="none" w:sz="0" w:space="0" w:color="auto"/>
                <w:right w:val="none" w:sz="0" w:space="0" w:color="auto"/>
              </w:divBdr>
              <w:divsChild>
                <w:div w:id="329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4128">
      <w:bodyDiv w:val="1"/>
      <w:marLeft w:val="0"/>
      <w:marRight w:val="0"/>
      <w:marTop w:val="0"/>
      <w:marBottom w:val="0"/>
      <w:divBdr>
        <w:top w:val="none" w:sz="0" w:space="0" w:color="auto"/>
        <w:left w:val="none" w:sz="0" w:space="0" w:color="auto"/>
        <w:bottom w:val="none" w:sz="0" w:space="0" w:color="auto"/>
        <w:right w:val="none" w:sz="0" w:space="0" w:color="auto"/>
      </w:divBdr>
      <w:divsChild>
        <w:div w:id="1738824838">
          <w:marLeft w:val="0"/>
          <w:marRight w:val="0"/>
          <w:marTop w:val="0"/>
          <w:marBottom w:val="0"/>
          <w:divBdr>
            <w:top w:val="none" w:sz="0" w:space="0" w:color="auto"/>
            <w:left w:val="none" w:sz="0" w:space="0" w:color="auto"/>
            <w:bottom w:val="none" w:sz="0" w:space="0" w:color="auto"/>
            <w:right w:val="none" w:sz="0" w:space="0" w:color="auto"/>
          </w:divBdr>
          <w:divsChild>
            <w:div w:id="411660809">
              <w:marLeft w:val="0"/>
              <w:marRight w:val="0"/>
              <w:marTop w:val="0"/>
              <w:marBottom w:val="0"/>
              <w:divBdr>
                <w:top w:val="none" w:sz="0" w:space="0" w:color="auto"/>
                <w:left w:val="none" w:sz="0" w:space="0" w:color="auto"/>
                <w:bottom w:val="none" w:sz="0" w:space="0" w:color="auto"/>
                <w:right w:val="none" w:sz="0" w:space="0" w:color="auto"/>
              </w:divBdr>
              <w:divsChild>
                <w:div w:id="2079671247">
                  <w:marLeft w:val="0"/>
                  <w:marRight w:val="0"/>
                  <w:marTop w:val="0"/>
                  <w:marBottom w:val="0"/>
                  <w:divBdr>
                    <w:top w:val="none" w:sz="0" w:space="0" w:color="auto"/>
                    <w:left w:val="none" w:sz="0" w:space="0" w:color="auto"/>
                    <w:bottom w:val="none" w:sz="0" w:space="0" w:color="auto"/>
                    <w:right w:val="none" w:sz="0" w:space="0" w:color="auto"/>
                  </w:divBdr>
                </w:div>
                <w:div w:id="32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024">
      <w:bodyDiv w:val="1"/>
      <w:marLeft w:val="0"/>
      <w:marRight w:val="0"/>
      <w:marTop w:val="0"/>
      <w:marBottom w:val="0"/>
      <w:divBdr>
        <w:top w:val="none" w:sz="0" w:space="0" w:color="auto"/>
        <w:left w:val="none" w:sz="0" w:space="0" w:color="auto"/>
        <w:bottom w:val="none" w:sz="0" w:space="0" w:color="auto"/>
        <w:right w:val="none" w:sz="0" w:space="0" w:color="auto"/>
      </w:divBdr>
      <w:divsChild>
        <w:div w:id="2102140948">
          <w:marLeft w:val="0"/>
          <w:marRight w:val="0"/>
          <w:marTop w:val="0"/>
          <w:marBottom w:val="0"/>
          <w:divBdr>
            <w:top w:val="none" w:sz="0" w:space="0" w:color="auto"/>
            <w:left w:val="none" w:sz="0" w:space="0" w:color="auto"/>
            <w:bottom w:val="none" w:sz="0" w:space="0" w:color="auto"/>
            <w:right w:val="none" w:sz="0" w:space="0" w:color="auto"/>
          </w:divBdr>
          <w:divsChild>
            <w:div w:id="152644985">
              <w:marLeft w:val="0"/>
              <w:marRight w:val="0"/>
              <w:marTop w:val="0"/>
              <w:marBottom w:val="0"/>
              <w:divBdr>
                <w:top w:val="none" w:sz="0" w:space="0" w:color="auto"/>
                <w:left w:val="none" w:sz="0" w:space="0" w:color="auto"/>
                <w:bottom w:val="none" w:sz="0" w:space="0" w:color="auto"/>
                <w:right w:val="none" w:sz="0" w:space="0" w:color="auto"/>
              </w:divBdr>
              <w:divsChild>
                <w:div w:id="1754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009">
      <w:bodyDiv w:val="1"/>
      <w:marLeft w:val="0"/>
      <w:marRight w:val="0"/>
      <w:marTop w:val="0"/>
      <w:marBottom w:val="0"/>
      <w:divBdr>
        <w:top w:val="none" w:sz="0" w:space="0" w:color="auto"/>
        <w:left w:val="none" w:sz="0" w:space="0" w:color="auto"/>
        <w:bottom w:val="none" w:sz="0" w:space="0" w:color="auto"/>
        <w:right w:val="none" w:sz="0" w:space="0" w:color="auto"/>
      </w:divBdr>
    </w:div>
    <w:div w:id="978877833">
      <w:bodyDiv w:val="1"/>
      <w:marLeft w:val="0"/>
      <w:marRight w:val="0"/>
      <w:marTop w:val="0"/>
      <w:marBottom w:val="0"/>
      <w:divBdr>
        <w:top w:val="none" w:sz="0" w:space="0" w:color="auto"/>
        <w:left w:val="none" w:sz="0" w:space="0" w:color="auto"/>
        <w:bottom w:val="none" w:sz="0" w:space="0" w:color="auto"/>
        <w:right w:val="none" w:sz="0" w:space="0" w:color="auto"/>
      </w:divBdr>
      <w:divsChild>
        <w:div w:id="1957633014">
          <w:marLeft w:val="0"/>
          <w:marRight w:val="0"/>
          <w:marTop w:val="0"/>
          <w:marBottom w:val="0"/>
          <w:divBdr>
            <w:top w:val="none" w:sz="0" w:space="0" w:color="auto"/>
            <w:left w:val="none" w:sz="0" w:space="0" w:color="auto"/>
            <w:bottom w:val="none" w:sz="0" w:space="0" w:color="auto"/>
            <w:right w:val="none" w:sz="0" w:space="0" w:color="auto"/>
          </w:divBdr>
          <w:divsChild>
            <w:div w:id="599292386">
              <w:marLeft w:val="0"/>
              <w:marRight w:val="0"/>
              <w:marTop w:val="0"/>
              <w:marBottom w:val="0"/>
              <w:divBdr>
                <w:top w:val="none" w:sz="0" w:space="0" w:color="auto"/>
                <w:left w:val="none" w:sz="0" w:space="0" w:color="auto"/>
                <w:bottom w:val="none" w:sz="0" w:space="0" w:color="auto"/>
                <w:right w:val="none" w:sz="0" w:space="0" w:color="auto"/>
              </w:divBdr>
              <w:divsChild>
                <w:div w:id="2072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10185">
      <w:bodyDiv w:val="1"/>
      <w:marLeft w:val="0"/>
      <w:marRight w:val="0"/>
      <w:marTop w:val="0"/>
      <w:marBottom w:val="0"/>
      <w:divBdr>
        <w:top w:val="none" w:sz="0" w:space="0" w:color="auto"/>
        <w:left w:val="none" w:sz="0" w:space="0" w:color="auto"/>
        <w:bottom w:val="none" w:sz="0" w:space="0" w:color="auto"/>
        <w:right w:val="none" w:sz="0" w:space="0" w:color="auto"/>
      </w:divBdr>
      <w:divsChild>
        <w:div w:id="348457856">
          <w:marLeft w:val="0"/>
          <w:marRight w:val="0"/>
          <w:marTop w:val="0"/>
          <w:marBottom w:val="0"/>
          <w:divBdr>
            <w:top w:val="none" w:sz="0" w:space="0" w:color="auto"/>
            <w:left w:val="none" w:sz="0" w:space="0" w:color="auto"/>
            <w:bottom w:val="none" w:sz="0" w:space="0" w:color="auto"/>
            <w:right w:val="none" w:sz="0" w:space="0" w:color="auto"/>
          </w:divBdr>
          <w:divsChild>
            <w:div w:id="2025550153">
              <w:marLeft w:val="0"/>
              <w:marRight w:val="0"/>
              <w:marTop w:val="0"/>
              <w:marBottom w:val="0"/>
              <w:divBdr>
                <w:top w:val="none" w:sz="0" w:space="0" w:color="auto"/>
                <w:left w:val="none" w:sz="0" w:space="0" w:color="auto"/>
                <w:bottom w:val="none" w:sz="0" w:space="0" w:color="auto"/>
                <w:right w:val="none" w:sz="0" w:space="0" w:color="auto"/>
              </w:divBdr>
              <w:divsChild>
                <w:div w:id="13453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969">
      <w:bodyDiv w:val="1"/>
      <w:marLeft w:val="0"/>
      <w:marRight w:val="0"/>
      <w:marTop w:val="0"/>
      <w:marBottom w:val="0"/>
      <w:divBdr>
        <w:top w:val="none" w:sz="0" w:space="0" w:color="auto"/>
        <w:left w:val="none" w:sz="0" w:space="0" w:color="auto"/>
        <w:bottom w:val="none" w:sz="0" w:space="0" w:color="auto"/>
        <w:right w:val="none" w:sz="0" w:space="0" w:color="auto"/>
      </w:divBdr>
      <w:divsChild>
        <w:div w:id="755907203">
          <w:marLeft w:val="0"/>
          <w:marRight w:val="0"/>
          <w:marTop w:val="0"/>
          <w:marBottom w:val="0"/>
          <w:divBdr>
            <w:top w:val="none" w:sz="0" w:space="0" w:color="auto"/>
            <w:left w:val="none" w:sz="0" w:space="0" w:color="auto"/>
            <w:bottom w:val="none" w:sz="0" w:space="0" w:color="auto"/>
            <w:right w:val="none" w:sz="0" w:space="0" w:color="auto"/>
          </w:divBdr>
          <w:divsChild>
            <w:div w:id="1336883899">
              <w:marLeft w:val="0"/>
              <w:marRight w:val="0"/>
              <w:marTop w:val="0"/>
              <w:marBottom w:val="0"/>
              <w:divBdr>
                <w:top w:val="none" w:sz="0" w:space="0" w:color="auto"/>
                <w:left w:val="none" w:sz="0" w:space="0" w:color="auto"/>
                <w:bottom w:val="none" w:sz="0" w:space="0" w:color="auto"/>
                <w:right w:val="none" w:sz="0" w:space="0" w:color="auto"/>
              </w:divBdr>
              <w:divsChild>
                <w:div w:id="20229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5565">
      <w:bodyDiv w:val="1"/>
      <w:marLeft w:val="0"/>
      <w:marRight w:val="0"/>
      <w:marTop w:val="0"/>
      <w:marBottom w:val="0"/>
      <w:divBdr>
        <w:top w:val="none" w:sz="0" w:space="0" w:color="auto"/>
        <w:left w:val="none" w:sz="0" w:space="0" w:color="auto"/>
        <w:bottom w:val="none" w:sz="0" w:space="0" w:color="auto"/>
        <w:right w:val="none" w:sz="0" w:space="0" w:color="auto"/>
      </w:divBdr>
    </w:div>
    <w:div w:id="1246109720">
      <w:bodyDiv w:val="1"/>
      <w:marLeft w:val="0"/>
      <w:marRight w:val="0"/>
      <w:marTop w:val="0"/>
      <w:marBottom w:val="0"/>
      <w:divBdr>
        <w:top w:val="none" w:sz="0" w:space="0" w:color="auto"/>
        <w:left w:val="none" w:sz="0" w:space="0" w:color="auto"/>
        <w:bottom w:val="none" w:sz="0" w:space="0" w:color="auto"/>
        <w:right w:val="none" w:sz="0" w:space="0" w:color="auto"/>
      </w:divBdr>
    </w:div>
    <w:div w:id="1340306846">
      <w:bodyDiv w:val="1"/>
      <w:marLeft w:val="0"/>
      <w:marRight w:val="0"/>
      <w:marTop w:val="0"/>
      <w:marBottom w:val="0"/>
      <w:divBdr>
        <w:top w:val="none" w:sz="0" w:space="0" w:color="auto"/>
        <w:left w:val="none" w:sz="0" w:space="0" w:color="auto"/>
        <w:bottom w:val="none" w:sz="0" w:space="0" w:color="auto"/>
        <w:right w:val="none" w:sz="0" w:space="0" w:color="auto"/>
      </w:divBdr>
      <w:divsChild>
        <w:div w:id="1840582592">
          <w:marLeft w:val="0"/>
          <w:marRight w:val="0"/>
          <w:marTop w:val="0"/>
          <w:marBottom w:val="0"/>
          <w:divBdr>
            <w:top w:val="none" w:sz="0" w:space="0" w:color="auto"/>
            <w:left w:val="none" w:sz="0" w:space="0" w:color="auto"/>
            <w:bottom w:val="none" w:sz="0" w:space="0" w:color="auto"/>
            <w:right w:val="none" w:sz="0" w:space="0" w:color="auto"/>
          </w:divBdr>
          <w:divsChild>
            <w:div w:id="978338250">
              <w:marLeft w:val="0"/>
              <w:marRight w:val="0"/>
              <w:marTop w:val="0"/>
              <w:marBottom w:val="0"/>
              <w:divBdr>
                <w:top w:val="none" w:sz="0" w:space="0" w:color="auto"/>
                <w:left w:val="none" w:sz="0" w:space="0" w:color="auto"/>
                <w:bottom w:val="none" w:sz="0" w:space="0" w:color="auto"/>
                <w:right w:val="none" w:sz="0" w:space="0" w:color="auto"/>
              </w:divBdr>
              <w:divsChild>
                <w:div w:id="514924493">
                  <w:marLeft w:val="0"/>
                  <w:marRight w:val="0"/>
                  <w:marTop w:val="0"/>
                  <w:marBottom w:val="0"/>
                  <w:divBdr>
                    <w:top w:val="none" w:sz="0" w:space="0" w:color="auto"/>
                    <w:left w:val="none" w:sz="0" w:space="0" w:color="auto"/>
                    <w:bottom w:val="none" w:sz="0" w:space="0" w:color="auto"/>
                    <w:right w:val="none" w:sz="0" w:space="0" w:color="auto"/>
                  </w:divBdr>
                </w:div>
                <w:div w:id="57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669">
      <w:bodyDiv w:val="1"/>
      <w:marLeft w:val="0"/>
      <w:marRight w:val="0"/>
      <w:marTop w:val="0"/>
      <w:marBottom w:val="0"/>
      <w:divBdr>
        <w:top w:val="none" w:sz="0" w:space="0" w:color="auto"/>
        <w:left w:val="none" w:sz="0" w:space="0" w:color="auto"/>
        <w:bottom w:val="none" w:sz="0" w:space="0" w:color="auto"/>
        <w:right w:val="none" w:sz="0" w:space="0" w:color="auto"/>
      </w:divBdr>
    </w:div>
    <w:div w:id="1387801969">
      <w:bodyDiv w:val="1"/>
      <w:marLeft w:val="0"/>
      <w:marRight w:val="0"/>
      <w:marTop w:val="0"/>
      <w:marBottom w:val="0"/>
      <w:divBdr>
        <w:top w:val="none" w:sz="0" w:space="0" w:color="auto"/>
        <w:left w:val="none" w:sz="0" w:space="0" w:color="auto"/>
        <w:bottom w:val="none" w:sz="0" w:space="0" w:color="auto"/>
        <w:right w:val="none" w:sz="0" w:space="0" w:color="auto"/>
      </w:divBdr>
      <w:divsChild>
        <w:div w:id="394469527">
          <w:marLeft w:val="0"/>
          <w:marRight w:val="0"/>
          <w:marTop w:val="0"/>
          <w:marBottom w:val="0"/>
          <w:divBdr>
            <w:top w:val="none" w:sz="0" w:space="0" w:color="auto"/>
            <w:left w:val="none" w:sz="0" w:space="0" w:color="auto"/>
            <w:bottom w:val="none" w:sz="0" w:space="0" w:color="auto"/>
            <w:right w:val="none" w:sz="0" w:space="0" w:color="auto"/>
          </w:divBdr>
          <w:divsChild>
            <w:div w:id="1232471258">
              <w:marLeft w:val="0"/>
              <w:marRight w:val="0"/>
              <w:marTop w:val="0"/>
              <w:marBottom w:val="0"/>
              <w:divBdr>
                <w:top w:val="none" w:sz="0" w:space="0" w:color="auto"/>
                <w:left w:val="none" w:sz="0" w:space="0" w:color="auto"/>
                <w:bottom w:val="none" w:sz="0" w:space="0" w:color="auto"/>
                <w:right w:val="none" w:sz="0" w:space="0" w:color="auto"/>
              </w:divBdr>
              <w:divsChild>
                <w:div w:id="985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4006">
      <w:bodyDiv w:val="1"/>
      <w:marLeft w:val="0"/>
      <w:marRight w:val="0"/>
      <w:marTop w:val="0"/>
      <w:marBottom w:val="0"/>
      <w:divBdr>
        <w:top w:val="none" w:sz="0" w:space="0" w:color="auto"/>
        <w:left w:val="none" w:sz="0" w:space="0" w:color="auto"/>
        <w:bottom w:val="none" w:sz="0" w:space="0" w:color="auto"/>
        <w:right w:val="none" w:sz="0" w:space="0" w:color="auto"/>
      </w:divBdr>
      <w:divsChild>
        <w:div w:id="741685941">
          <w:marLeft w:val="0"/>
          <w:marRight w:val="0"/>
          <w:marTop w:val="0"/>
          <w:marBottom w:val="0"/>
          <w:divBdr>
            <w:top w:val="none" w:sz="0" w:space="0" w:color="auto"/>
            <w:left w:val="none" w:sz="0" w:space="0" w:color="auto"/>
            <w:bottom w:val="none" w:sz="0" w:space="0" w:color="auto"/>
            <w:right w:val="none" w:sz="0" w:space="0" w:color="auto"/>
          </w:divBdr>
          <w:divsChild>
            <w:div w:id="1556893743">
              <w:marLeft w:val="0"/>
              <w:marRight w:val="0"/>
              <w:marTop w:val="0"/>
              <w:marBottom w:val="0"/>
              <w:divBdr>
                <w:top w:val="none" w:sz="0" w:space="0" w:color="auto"/>
                <w:left w:val="none" w:sz="0" w:space="0" w:color="auto"/>
                <w:bottom w:val="none" w:sz="0" w:space="0" w:color="auto"/>
                <w:right w:val="none" w:sz="0" w:space="0" w:color="auto"/>
              </w:divBdr>
              <w:divsChild>
                <w:div w:id="1841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39997">
      <w:bodyDiv w:val="1"/>
      <w:marLeft w:val="0"/>
      <w:marRight w:val="0"/>
      <w:marTop w:val="0"/>
      <w:marBottom w:val="0"/>
      <w:divBdr>
        <w:top w:val="none" w:sz="0" w:space="0" w:color="auto"/>
        <w:left w:val="none" w:sz="0" w:space="0" w:color="auto"/>
        <w:bottom w:val="none" w:sz="0" w:space="0" w:color="auto"/>
        <w:right w:val="none" w:sz="0" w:space="0" w:color="auto"/>
      </w:divBdr>
      <w:divsChild>
        <w:div w:id="1186408105">
          <w:marLeft w:val="0"/>
          <w:marRight w:val="0"/>
          <w:marTop w:val="0"/>
          <w:marBottom w:val="0"/>
          <w:divBdr>
            <w:top w:val="none" w:sz="0" w:space="0" w:color="auto"/>
            <w:left w:val="none" w:sz="0" w:space="0" w:color="auto"/>
            <w:bottom w:val="none" w:sz="0" w:space="0" w:color="auto"/>
            <w:right w:val="none" w:sz="0" w:space="0" w:color="auto"/>
          </w:divBdr>
        </w:div>
      </w:divsChild>
    </w:div>
    <w:div w:id="1881938667">
      <w:bodyDiv w:val="1"/>
      <w:marLeft w:val="0"/>
      <w:marRight w:val="0"/>
      <w:marTop w:val="0"/>
      <w:marBottom w:val="0"/>
      <w:divBdr>
        <w:top w:val="none" w:sz="0" w:space="0" w:color="auto"/>
        <w:left w:val="none" w:sz="0" w:space="0" w:color="auto"/>
        <w:bottom w:val="none" w:sz="0" w:space="0" w:color="auto"/>
        <w:right w:val="none" w:sz="0" w:space="0" w:color="auto"/>
      </w:divBdr>
      <w:divsChild>
        <w:div w:id="1395468827">
          <w:marLeft w:val="0"/>
          <w:marRight w:val="0"/>
          <w:marTop w:val="0"/>
          <w:marBottom w:val="0"/>
          <w:divBdr>
            <w:top w:val="none" w:sz="0" w:space="0" w:color="auto"/>
            <w:left w:val="none" w:sz="0" w:space="0" w:color="auto"/>
            <w:bottom w:val="none" w:sz="0" w:space="0" w:color="auto"/>
            <w:right w:val="none" w:sz="0" w:space="0" w:color="auto"/>
          </w:divBdr>
          <w:divsChild>
            <w:div w:id="2026982718">
              <w:marLeft w:val="0"/>
              <w:marRight w:val="0"/>
              <w:marTop w:val="0"/>
              <w:marBottom w:val="0"/>
              <w:divBdr>
                <w:top w:val="none" w:sz="0" w:space="0" w:color="auto"/>
                <w:left w:val="none" w:sz="0" w:space="0" w:color="auto"/>
                <w:bottom w:val="none" w:sz="0" w:space="0" w:color="auto"/>
                <w:right w:val="none" w:sz="0" w:space="0" w:color="auto"/>
              </w:divBdr>
              <w:divsChild>
                <w:div w:id="209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4458">
      <w:bodyDiv w:val="1"/>
      <w:marLeft w:val="0"/>
      <w:marRight w:val="0"/>
      <w:marTop w:val="0"/>
      <w:marBottom w:val="0"/>
      <w:divBdr>
        <w:top w:val="none" w:sz="0" w:space="0" w:color="auto"/>
        <w:left w:val="none" w:sz="0" w:space="0" w:color="auto"/>
        <w:bottom w:val="none" w:sz="0" w:space="0" w:color="auto"/>
        <w:right w:val="none" w:sz="0" w:space="0" w:color="auto"/>
      </w:divBdr>
      <w:divsChild>
        <w:div w:id="869030404">
          <w:marLeft w:val="0"/>
          <w:marRight w:val="0"/>
          <w:marTop w:val="0"/>
          <w:marBottom w:val="0"/>
          <w:divBdr>
            <w:top w:val="none" w:sz="0" w:space="0" w:color="auto"/>
            <w:left w:val="none" w:sz="0" w:space="0" w:color="auto"/>
            <w:bottom w:val="none" w:sz="0" w:space="0" w:color="auto"/>
            <w:right w:val="none" w:sz="0" w:space="0" w:color="auto"/>
          </w:divBdr>
          <w:divsChild>
            <w:div w:id="1710296880">
              <w:marLeft w:val="0"/>
              <w:marRight w:val="0"/>
              <w:marTop w:val="0"/>
              <w:marBottom w:val="0"/>
              <w:divBdr>
                <w:top w:val="none" w:sz="0" w:space="0" w:color="auto"/>
                <w:left w:val="none" w:sz="0" w:space="0" w:color="auto"/>
                <w:bottom w:val="none" w:sz="0" w:space="0" w:color="auto"/>
                <w:right w:val="none" w:sz="0" w:space="0" w:color="auto"/>
              </w:divBdr>
              <w:divsChild>
                <w:div w:id="869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8048">
      <w:bodyDiv w:val="1"/>
      <w:marLeft w:val="0"/>
      <w:marRight w:val="0"/>
      <w:marTop w:val="0"/>
      <w:marBottom w:val="0"/>
      <w:divBdr>
        <w:top w:val="none" w:sz="0" w:space="0" w:color="auto"/>
        <w:left w:val="none" w:sz="0" w:space="0" w:color="auto"/>
        <w:bottom w:val="none" w:sz="0" w:space="0" w:color="auto"/>
        <w:right w:val="none" w:sz="0" w:space="0" w:color="auto"/>
      </w:divBdr>
      <w:divsChild>
        <w:div w:id="1794979403">
          <w:marLeft w:val="0"/>
          <w:marRight w:val="0"/>
          <w:marTop w:val="0"/>
          <w:marBottom w:val="0"/>
          <w:divBdr>
            <w:top w:val="none" w:sz="0" w:space="0" w:color="auto"/>
            <w:left w:val="none" w:sz="0" w:space="0" w:color="auto"/>
            <w:bottom w:val="none" w:sz="0" w:space="0" w:color="auto"/>
            <w:right w:val="none" w:sz="0" w:space="0" w:color="auto"/>
          </w:divBdr>
        </w:div>
      </w:divsChild>
    </w:div>
    <w:div w:id="1981766243">
      <w:bodyDiv w:val="1"/>
      <w:marLeft w:val="0"/>
      <w:marRight w:val="0"/>
      <w:marTop w:val="0"/>
      <w:marBottom w:val="0"/>
      <w:divBdr>
        <w:top w:val="none" w:sz="0" w:space="0" w:color="auto"/>
        <w:left w:val="none" w:sz="0" w:space="0" w:color="auto"/>
        <w:bottom w:val="none" w:sz="0" w:space="0" w:color="auto"/>
        <w:right w:val="none" w:sz="0" w:space="0" w:color="auto"/>
      </w:divBdr>
    </w:div>
    <w:div w:id="2122455729">
      <w:bodyDiv w:val="1"/>
      <w:marLeft w:val="0"/>
      <w:marRight w:val="0"/>
      <w:marTop w:val="0"/>
      <w:marBottom w:val="0"/>
      <w:divBdr>
        <w:top w:val="none" w:sz="0" w:space="0" w:color="auto"/>
        <w:left w:val="none" w:sz="0" w:space="0" w:color="auto"/>
        <w:bottom w:val="none" w:sz="0" w:space="0" w:color="auto"/>
        <w:right w:val="none" w:sz="0" w:space="0" w:color="auto"/>
      </w:divBdr>
      <w:divsChild>
        <w:div w:id="1898390263">
          <w:marLeft w:val="0"/>
          <w:marRight w:val="0"/>
          <w:marTop w:val="0"/>
          <w:marBottom w:val="0"/>
          <w:divBdr>
            <w:top w:val="none" w:sz="0" w:space="0" w:color="auto"/>
            <w:left w:val="none" w:sz="0" w:space="0" w:color="auto"/>
            <w:bottom w:val="none" w:sz="0" w:space="0" w:color="auto"/>
            <w:right w:val="none" w:sz="0" w:space="0" w:color="auto"/>
          </w:divBdr>
          <w:divsChild>
            <w:div w:id="1269699565">
              <w:marLeft w:val="0"/>
              <w:marRight w:val="0"/>
              <w:marTop w:val="0"/>
              <w:marBottom w:val="0"/>
              <w:divBdr>
                <w:top w:val="none" w:sz="0" w:space="0" w:color="auto"/>
                <w:left w:val="none" w:sz="0" w:space="0" w:color="auto"/>
                <w:bottom w:val="none" w:sz="0" w:space="0" w:color="auto"/>
                <w:right w:val="none" w:sz="0" w:space="0" w:color="auto"/>
              </w:divBdr>
              <w:divsChild>
                <w:div w:id="1090808149">
                  <w:marLeft w:val="0"/>
                  <w:marRight w:val="0"/>
                  <w:marTop w:val="0"/>
                  <w:marBottom w:val="0"/>
                  <w:divBdr>
                    <w:top w:val="none" w:sz="0" w:space="0" w:color="auto"/>
                    <w:left w:val="none" w:sz="0" w:space="0" w:color="auto"/>
                    <w:bottom w:val="none" w:sz="0" w:space="0" w:color="auto"/>
                    <w:right w:val="none" w:sz="0" w:space="0" w:color="auto"/>
                  </w:divBdr>
                </w:div>
                <w:div w:id="202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uetz.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uchtys@cs.miami.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17029</Words>
  <Characters>97071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Univ. of Miami</Company>
  <LinksUpToDate>false</LinksUpToDate>
  <CharactersWithSpaces>113873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Wuchty</dc:creator>
  <cp:lastModifiedBy>Peter Hans Uetz</cp:lastModifiedBy>
  <cp:revision>8</cp:revision>
  <dcterms:created xsi:type="dcterms:W3CDTF">2018-03-25T15:30:00Z</dcterms:created>
  <dcterms:modified xsi:type="dcterms:W3CDTF">2018-03-25T23:36:00Z</dcterms:modified>
</cp:coreProperties>
</file>